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86EBA" w14:textId="57CB5955" w:rsidR="00553696" w:rsidRPr="00A023CC" w:rsidRDefault="000C765B" w:rsidP="000C765B">
      <w:pPr>
        <w:spacing w:line="480" w:lineRule="auto"/>
        <w:rPr>
          <w:rFonts w:ascii="Times New Roman" w:hAnsi="Times New Roman" w:cs="Times New Roman"/>
          <w:sz w:val="24"/>
          <w:szCs w:val="24"/>
          <w:lang w:val="en-US"/>
          <w:rPrChange w:id="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 w:author="Ian Hussey" w:date="2020-08-25T17:52:00Z">
            <w:rPr>
              <w:rFonts w:ascii="Times New Roman" w:hAnsi="Times New Roman" w:cs="Times New Roman"/>
              <w:sz w:val="24"/>
              <w:szCs w:val="24"/>
              <w:lang w:val="en-GB"/>
            </w:rPr>
          </w:rPrChange>
        </w:rPr>
        <w:t xml:space="preserve">RUNNING HEAD: </w:t>
      </w:r>
      <w:r w:rsidR="003D1A37" w:rsidRPr="00A023CC">
        <w:rPr>
          <w:rFonts w:ascii="Times New Roman" w:hAnsi="Times New Roman" w:cs="Times New Roman"/>
          <w:sz w:val="24"/>
          <w:szCs w:val="24"/>
          <w:lang w:val="en-US"/>
          <w:rPrChange w:id="2" w:author="Ian Hussey" w:date="2020-08-25T17:52:00Z">
            <w:rPr>
              <w:rFonts w:ascii="Times New Roman" w:hAnsi="Times New Roman" w:cs="Times New Roman"/>
              <w:sz w:val="24"/>
              <w:szCs w:val="24"/>
              <w:lang w:val="en-GB"/>
            </w:rPr>
          </w:rPrChange>
        </w:rPr>
        <w:t>TESTING THE ROBUSTNESS OF IR AND OEC EFFECTS</w:t>
      </w:r>
    </w:p>
    <w:p w14:paraId="75ACA032" w14:textId="77777777" w:rsidR="00553696" w:rsidRPr="00A023CC" w:rsidRDefault="00553696" w:rsidP="00553696">
      <w:pPr>
        <w:spacing w:line="480" w:lineRule="auto"/>
        <w:jc w:val="center"/>
        <w:rPr>
          <w:rFonts w:ascii="Times New Roman" w:hAnsi="Times New Roman" w:cs="Times New Roman"/>
          <w:b/>
          <w:sz w:val="24"/>
          <w:szCs w:val="24"/>
          <w:lang w:val="en-US"/>
          <w:rPrChange w:id="3" w:author="Ian Hussey" w:date="2020-08-25T17:52:00Z">
            <w:rPr>
              <w:rFonts w:ascii="Times New Roman" w:hAnsi="Times New Roman" w:cs="Times New Roman"/>
              <w:b/>
              <w:sz w:val="24"/>
              <w:szCs w:val="24"/>
              <w:lang w:val="en-GB"/>
            </w:rPr>
          </w:rPrChange>
        </w:rPr>
      </w:pPr>
    </w:p>
    <w:p w14:paraId="7A8A9B11" w14:textId="77777777" w:rsidR="00553696" w:rsidRPr="00A023CC" w:rsidRDefault="00553696" w:rsidP="00553696">
      <w:pPr>
        <w:spacing w:line="480" w:lineRule="auto"/>
        <w:jc w:val="center"/>
        <w:rPr>
          <w:rFonts w:ascii="Times New Roman" w:hAnsi="Times New Roman" w:cs="Times New Roman"/>
          <w:b/>
          <w:sz w:val="24"/>
          <w:szCs w:val="24"/>
          <w:lang w:val="en-US"/>
          <w:rPrChange w:id="4" w:author="Ian Hussey" w:date="2020-08-25T17:52:00Z">
            <w:rPr>
              <w:rFonts w:ascii="Times New Roman" w:hAnsi="Times New Roman" w:cs="Times New Roman"/>
              <w:b/>
              <w:sz w:val="24"/>
              <w:szCs w:val="24"/>
              <w:lang w:val="en-GB"/>
            </w:rPr>
          </w:rPrChange>
        </w:rPr>
      </w:pPr>
    </w:p>
    <w:p w14:paraId="326BD396" w14:textId="77777777" w:rsidR="00553696" w:rsidRPr="00A023CC" w:rsidRDefault="00553696" w:rsidP="00553696">
      <w:pPr>
        <w:spacing w:line="480" w:lineRule="auto"/>
        <w:jc w:val="center"/>
        <w:rPr>
          <w:rFonts w:ascii="Times New Roman" w:hAnsi="Times New Roman" w:cs="Times New Roman"/>
          <w:b/>
          <w:sz w:val="24"/>
          <w:szCs w:val="24"/>
          <w:lang w:val="en-US"/>
          <w:rPrChange w:id="5" w:author="Ian Hussey" w:date="2020-08-25T17:52:00Z">
            <w:rPr>
              <w:rFonts w:ascii="Times New Roman" w:hAnsi="Times New Roman" w:cs="Times New Roman"/>
              <w:b/>
              <w:sz w:val="24"/>
              <w:szCs w:val="24"/>
              <w:lang w:val="en-GB"/>
            </w:rPr>
          </w:rPrChange>
        </w:rPr>
      </w:pPr>
    </w:p>
    <w:p w14:paraId="6DA0F76F" w14:textId="77777777" w:rsidR="00553696" w:rsidRPr="00A023CC" w:rsidRDefault="00553696" w:rsidP="00553696">
      <w:pPr>
        <w:spacing w:line="480" w:lineRule="auto"/>
        <w:jc w:val="center"/>
        <w:rPr>
          <w:rFonts w:ascii="Times New Roman" w:hAnsi="Times New Roman" w:cs="Times New Roman"/>
          <w:b/>
          <w:sz w:val="24"/>
          <w:szCs w:val="24"/>
          <w:lang w:val="en-US"/>
          <w:rPrChange w:id="6" w:author="Ian Hussey" w:date="2020-08-25T17:52:00Z">
            <w:rPr>
              <w:rFonts w:ascii="Times New Roman" w:hAnsi="Times New Roman" w:cs="Times New Roman"/>
              <w:b/>
              <w:sz w:val="24"/>
              <w:szCs w:val="24"/>
              <w:lang w:val="en-GB"/>
            </w:rPr>
          </w:rPrChange>
        </w:rPr>
      </w:pPr>
    </w:p>
    <w:p w14:paraId="53414446" w14:textId="499E8A9A" w:rsidR="00553696" w:rsidRPr="00A023CC" w:rsidRDefault="003C2C17" w:rsidP="00553696">
      <w:pPr>
        <w:spacing w:line="480" w:lineRule="auto"/>
        <w:jc w:val="center"/>
        <w:outlineLvl w:val="0"/>
        <w:rPr>
          <w:rFonts w:ascii="Times New Roman" w:hAnsi="Times New Roman" w:cs="Times New Roman"/>
          <w:sz w:val="24"/>
          <w:szCs w:val="24"/>
          <w:lang w:val="en-US"/>
          <w:rPrChange w:id="7"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8" w:author="Ian Hussey" w:date="2020-08-25T17:52:00Z">
            <w:rPr>
              <w:rFonts w:ascii="Times New Roman" w:hAnsi="Times New Roman" w:cs="Times New Roman"/>
              <w:sz w:val="24"/>
              <w:szCs w:val="24"/>
              <w:lang w:val="en-GB"/>
            </w:rPr>
          </w:rPrChange>
        </w:rPr>
        <w:t>The Influence of Extinction</w:t>
      </w:r>
      <w:r w:rsidR="00553696" w:rsidRPr="00A023CC">
        <w:rPr>
          <w:rFonts w:ascii="Times New Roman" w:hAnsi="Times New Roman" w:cs="Times New Roman"/>
          <w:sz w:val="24"/>
          <w:szCs w:val="24"/>
          <w:lang w:val="en-US"/>
          <w:rPrChange w:id="9" w:author="Ian Hussey" w:date="2020-08-25T17:52:00Z">
            <w:rPr>
              <w:rFonts w:ascii="Times New Roman" w:hAnsi="Times New Roman" w:cs="Times New Roman"/>
              <w:sz w:val="24"/>
              <w:szCs w:val="24"/>
              <w:lang w:val="en-GB"/>
            </w:rPr>
          </w:rPrChange>
        </w:rPr>
        <w:t xml:space="preserve"> and Counterconditioning </w:t>
      </w:r>
      <w:r w:rsidR="00210684" w:rsidRPr="00A023CC">
        <w:rPr>
          <w:rFonts w:ascii="Times New Roman" w:hAnsi="Times New Roman" w:cs="Times New Roman"/>
          <w:sz w:val="24"/>
          <w:szCs w:val="24"/>
          <w:lang w:val="en-US"/>
          <w:rPrChange w:id="10" w:author="Ian Hussey" w:date="2020-08-25T17:52:00Z">
            <w:rPr>
              <w:rFonts w:ascii="Times New Roman" w:hAnsi="Times New Roman" w:cs="Times New Roman"/>
              <w:sz w:val="24"/>
              <w:szCs w:val="24"/>
              <w:lang w:val="en-GB"/>
            </w:rPr>
          </w:rPrChange>
        </w:rPr>
        <w:t xml:space="preserve">Procedures </w:t>
      </w:r>
      <w:r w:rsidR="00553696" w:rsidRPr="00A023CC">
        <w:rPr>
          <w:rFonts w:ascii="Times New Roman" w:hAnsi="Times New Roman" w:cs="Times New Roman"/>
          <w:sz w:val="24"/>
          <w:szCs w:val="24"/>
          <w:lang w:val="en-US"/>
          <w:rPrChange w:id="11" w:author="Ian Hussey" w:date="2020-08-25T17:52:00Z">
            <w:rPr>
              <w:rFonts w:ascii="Times New Roman" w:hAnsi="Times New Roman" w:cs="Times New Roman"/>
              <w:sz w:val="24"/>
              <w:szCs w:val="24"/>
              <w:lang w:val="en-GB"/>
            </w:rPr>
          </w:rPrChange>
        </w:rPr>
        <w:t xml:space="preserve">on </w:t>
      </w:r>
      <w:r w:rsidRPr="00A023CC">
        <w:rPr>
          <w:rFonts w:ascii="Times New Roman" w:hAnsi="Times New Roman" w:cs="Times New Roman"/>
          <w:sz w:val="24"/>
          <w:szCs w:val="24"/>
          <w:lang w:val="en-US"/>
          <w:rPrChange w:id="12" w:author="Ian Hussey" w:date="2020-08-25T17:52:00Z">
            <w:rPr>
              <w:rFonts w:ascii="Times New Roman" w:hAnsi="Times New Roman" w:cs="Times New Roman"/>
              <w:sz w:val="24"/>
              <w:szCs w:val="24"/>
              <w:lang w:val="en-GB"/>
            </w:rPr>
          </w:rPrChange>
        </w:rPr>
        <w:t>Operant Evaluative Conditioning and Intersecting Regularity Effects</w:t>
      </w:r>
    </w:p>
    <w:p w14:paraId="09E52173" w14:textId="77777777" w:rsidR="00553696" w:rsidRPr="00A023CC" w:rsidRDefault="00553696" w:rsidP="00553696">
      <w:pPr>
        <w:spacing w:line="480" w:lineRule="auto"/>
        <w:jc w:val="center"/>
        <w:rPr>
          <w:rFonts w:ascii="Times New Roman" w:hAnsi="Times New Roman" w:cs="Times New Roman"/>
          <w:sz w:val="24"/>
          <w:szCs w:val="24"/>
          <w:lang w:val="en-US"/>
          <w:rPrChange w:id="13" w:author="Ian Hussey" w:date="2020-08-25T17:52:00Z">
            <w:rPr>
              <w:rFonts w:ascii="Times New Roman" w:hAnsi="Times New Roman" w:cs="Times New Roman"/>
              <w:sz w:val="24"/>
              <w:szCs w:val="24"/>
              <w:lang w:val="en-GB"/>
            </w:rPr>
          </w:rPrChange>
        </w:rPr>
      </w:pPr>
    </w:p>
    <w:p w14:paraId="36410175" w14:textId="1DB3BA46" w:rsidR="00553696" w:rsidRPr="00A023CC" w:rsidRDefault="00553696" w:rsidP="009A4AF4">
      <w:pPr>
        <w:spacing w:line="480" w:lineRule="auto"/>
        <w:jc w:val="center"/>
        <w:rPr>
          <w:rFonts w:ascii="Times New Roman" w:hAnsi="Times New Roman" w:cs="Times New Roman"/>
          <w:sz w:val="24"/>
          <w:szCs w:val="24"/>
          <w:lang w:val="en-US"/>
          <w:rPrChange w:id="1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5" w:author="Ian Hussey" w:date="2020-08-25T17:52:00Z">
            <w:rPr>
              <w:rFonts w:ascii="Times New Roman" w:hAnsi="Times New Roman" w:cs="Times New Roman"/>
              <w:sz w:val="24"/>
              <w:szCs w:val="24"/>
              <w:lang w:val="en-GB"/>
            </w:rPr>
          </w:rPrChange>
        </w:rPr>
        <w:t>Sean Hughes</w:t>
      </w:r>
      <w:r w:rsidRPr="00A023CC">
        <w:rPr>
          <w:rFonts w:ascii="Times New Roman" w:hAnsi="Times New Roman" w:cs="Times New Roman"/>
          <w:sz w:val="24"/>
          <w:szCs w:val="24"/>
          <w:vertAlign w:val="superscript"/>
          <w:lang w:val="en-US"/>
          <w:rPrChange w:id="16" w:author="Ian Hussey" w:date="2020-08-25T17:52:00Z">
            <w:rPr>
              <w:rFonts w:ascii="Times New Roman" w:hAnsi="Times New Roman" w:cs="Times New Roman"/>
              <w:sz w:val="24"/>
              <w:szCs w:val="24"/>
              <w:vertAlign w:val="superscript"/>
              <w:lang w:val="en-GB"/>
            </w:rPr>
          </w:rPrChange>
        </w:rPr>
        <w:t>1</w:t>
      </w:r>
      <w:r w:rsidRPr="00A023CC">
        <w:rPr>
          <w:rFonts w:ascii="Times New Roman" w:hAnsi="Times New Roman" w:cs="Times New Roman"/>
          <w:sz w:val="24"/>
          <w:szCs w:val="24"/>
          <w:lang w:val="en-US"/>
          <w:rPrChange w:id="17" w:author="Ian Hussey" w:date="2020-08-25T17:52:00Z">
            <w:rPr>
              <w:rFonts w:ascii="Times New Roman" w:hAnsi="Times New Roman" w:cs="Times New Roman"/>
              <w:sz w:val="24"/>
              <w:szCs w:val="24"/>
              <w:lang w:val="en-GB"/>
            </w:rPr>
          </w:rPrChange>
        </w:rPr>
        <w:t>, Simone Mattavelli</w:t>
      </w:r>
      <w:r w:rsidR="009A4AF4" w:rsidRPr="00A023CC">
        <w:rPr>
          <w:rFonts w:ascii="Times New Roman" w:hAnsi="Times New Roman" w:cs="Times New Roman"/>
          <w:sz w:val="24"/>
          <w:szCs w:val="24"/>
          <w:vertAlign w:val="superscript"/>
          <w:lang w:val="en-US"/>
          <w:rPrChange w:id="18" w:author="Ian Hussey" w:date="2020-08-25T17:52:00Z">
            <w:rPr>
              <w:rFonts w:ascii="Times New Roman" w:hAnsi="Times New Roman" w:cs="Times New Roman"/>
              <w:sz w:val="24"/>
              <w:szCs w:val="24"/>
              <w:vertAlign w:val="superscript"/>
              <w:lang w:val="en-GB"/>
            </w:rPr>
          </w:rPrChange>
        </w:rPr>
        <w:t xml:space="preserve">1, </w:t>
      </w:r>
      <w:r w:rsidRPr="00A023CC">
        <w:rPr>
          <w:rFonts w:ascii="Times New Roman" w:hAnsi="Times New Roman" w:cs="Times New Roman"/>
          <w:sz w:val="24"/>
          <w:szCs w:val="24"/>
          <w:vertAlign w:val="superscript"/>
          <w:lang w:val="en-US"/>
          <w:rPrChange w:id="19" w:author="Ian Hussey" w:date="2020-08-25T17:52:00Z">
            <w:rPr>
              <w:rFonts w:ascii="Times New Roman" w:hAnsi="Times New Roman" w:cs="Times New Roman"/>
              <w:sz w:val="24"/>
              <w:szCs w:val="24"/>
              <w:vertAlign w:val="superscript"/>
              <w:lang w:val="en-GB"/>
            </w:rPr>
          </w:rPrChange>
        </w:rPr>
        <w:t>2</w:t>
      </w:r>
      <w:r w:rsidRPr="00A023CC">
        <w:rPr>
          <w:rFonts w:ascii="Times New Roman" w:hAnsi="Times New Roman" w:cs="Times New Roman"/>
          <w:sz w:val="24"/>
          <w:szCs w:val="24"/>
          <w:lang w:val="en-US"/>
          <w:rPrChange w:id="20" w:author="Ian Hussey" w:date="2020-08-25T17:52:00Z">
            <w:rPr>
              <w:rFonts w:ascii="Times New Roman" w:hAnsi="Times New Roman" w:cs="Times New Roman"/>
              <w:sz w:val="24"/>
              <w:szCs w:val="24"/>
              <w:lang w:val="en-GB"/>
            </w:rPr>
          </w:rPrChange>
        </w:rPr>
        <w:t xml:space="preserve">, </w:t>
      </w:r>
      <w:r w:rsidR="00FC5490" w:rsidRPr="00A023CC">
        <w:rPr>
          <w:rFonts w:ascii="Times New Roman" w:hAnsi="Times New Roman" w:cs="Times New Roman"/>
          <w:sz w:val="24"/>
          <w:szCs w:val="24"/>
          <w:lang w:val="en-US"/>
          <w:rPrChange w:id="21" w:author="Ian Hussey" w:date="2020-08-25T17:52:00Z">
            <w:rPr>
              <w:rFonts w:ascii="Times New Roman" w:hAnsi="Times New Roman" w:cs="Times New Roman"/>
              <w:sz w:val="24"/>
              <w:szCs w:val="24"/>
              <w:lang w:val="en-GB"/>
            </w:rPr>
          </w:rPrChange>
        </w:rPr>
        <w:t>Ian Hussey</w:t>
      </w:r>
      <w:r w:rsidR="00FC5490" w:rsidRPr="00A023CC">
        <w:rPr>
          <w:rFonts w:ascii="Times New Roman" w:hAnsi="Times New Roman" w:cs="Times New Roman"/>
          <w:sz w:val="24"/>
          <w:szCs w:val="24"/>
          <w:vertAlign w:val="superscript"/>
          <w:lang w:val="en-US"/>
          <w:rPrChange w:id="22" w:author="Ian Hussey" w:date="2020-08-25T17:52:00Z">
            <w:rPr>
              <w:rFonts w:ascii="Times New Roman" w:hAnsi="Times New Roman" w:cs="Times New Roman"/>
              <w:sz w:val="24"/>
              <w:szCs w:val="24"/>
              <w:vertAlign w:val="superscript"/>
              <w:lang w:val="en-GB"/>
            </w:rPr>
          </w:rPrChange>
        </w:rPr>
        <w:t>1</w:t>
      </w:r>
      <w:r w:rsidR="009A4AF4" w:rsidRPr="00A023CC">
        <w:rPr>
          <w:rFonts w:ascii="Times New Roman" w:hAnsi="Times New Roman" w:cs="Times New Roman"/>
          <w:sz w:val="24"/>
          <w:szCs w:val="24"/>
          <w:lang w:val="en-US"/>
          <w:rPrChange w:id="23" w:author="Ian Hussey" w:date="2020-08-25T17:52:00Z">
            <w:rPr>
              <w:rFonts w:ascii="Times New Roman" w:hAnsi="Times New Roman" w:cs="Times New Roman"/>
              <w:sz w:val="24"/>
              <w:szCs w:val="24"/>
              <w:lang w:val="en-GB"/>
            </w:rPr>
          </w:rPrChange>
        </w:rPr>
        <w:t>, and Jan De Houwer</w:t>
      </w:r>
      <w:r w:rsidR="009A4AF4" w:rsidRPr="00A023CC">
        <w:rPr>
          <w:rFonts w:ascii="Times New Roman" w:hAnsi="Times New Roman" w:cs="Times New Roman"/>
          <w:sz w:val="24"/>
          <w:szCs w:val="24"/>
          <w:vertAlign w:val="superscript"/>
          <w:lang w:val="en-US"/>
          <w:rPrChange w:id="24" w:author="Ian Hussey" w:date="2020-08-25T17:52:00Z">
            <w:rPr>
              <w:rFonts w:ascii="Times New Roman" w:hAnsi="Times New Roman" w:cs="Times New Roman"/>
              <w:sz w:val="24"/>
              <w:szCs w:val="24"/>
              <w:vertAlign w:val="superscript"/>
              <w:lang w:val="en-GB"/>
            </w:rPr>
          </w:rPrChange>
        </w:rPr>
        <w:t>1</w:t>
      </w:r>
    </w:p>
    <w:p w14:paraId="76E1C6AF" w14:textId="77777777" w:rsidR="00553696" w:rsidRPr="00A023CC" w:rsidRDefault="00553696" w:rsidP="00000494">
      <w:pPr>
        <w:spacing w:line="480" w:lineRule="auto"/>
        <w:jc w:val="center"/>
        <w:rPr>
          <w:rFonts w:ascii="Times New Roman" w:hAnsi="Times New Roman" w:cs="Times New Roman"/>
          <w:i/>
          <w:sz w:val="24"/>
          <w:szCs w:val="24"/>
          <w:lang w:val="en-US"/>
          <w:rPrChange w:id="25"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sz w:val="24"/>
          <w:szCs w:val="24"/>
          <w:vertAlign w:val="superscript"/>
          <w:lang w:val="en-US"/>
          <w:rPrChange w:id="26" w:author="Ian Hussey" w:date="2020-08-25T17:52:00Z">
            <w:rPr>
              <w:rFonts w:ascii="Times New Roman" w:hAnsi="Times New Roman" w:cs="Times New Roman"/>
              <w:sz w:val="24"/>
              <w:szCs w:val="24"/>
              <w:vertAlign w:val="superscript"/>
              <w:lang w:val="en-GB"/>
            </w:rPr>
          </w:rPrChange>
        </w:rPr>
        <w:t>1</w:t>
      </w:r>
      <w:r w:rsidRPr="00A023CC">
        <w:rPr>
          <w:rFonts w:ascii="Times New Roman" w:hAnsi="Times New Roman" w:cs="Times New Roman"/>
          <w:i/>
          <w:sz w:val="24"/>
          <w:szCs w:val="24"/>
          <w:lang w:val="en-US"/>
          <w:rPrChange w:id="27" w:author="Ian Hussey" w:date="2020-08-25T17:52:00Z">
            <w:rPr>
              <w:rFonts w:ascii="Times New Roman" w:hAnsi="Times New Roman" w:cs="Times New Roman"/>
              <w:i/>
              <w:sz w:val="24"/>
              <w:szCs w:val="24"/>
              <w:lang w:val="en-GB"/>
            </w:rPr>
          </w:rPrChange>
        </w:rPr>
        <w:t>Ghent University</w:t>
      </w:r>
    </w:p>
    <w:p w14:paraId="4E9017F7" w14:textId="6E291A49" w:rsidR="00553696" w:rsidRPr="00A023CC" w:rsidRDefault="00553696" w:rsidP="00000494">
      <w:pPr>
        <w:spacing w:line="480" w:lineRule="auto"/>
        <w:jc w:val="center"/>
        <w:rPr>
          <w:rFonts w:ascii="Times New Roman" w:hAnsi="Times New Roman" w:cs="Times New Roman"/>
          <w:sz w:val="24"/>
          <w:szCs w:val="24"/>
          <w:lang w:val="en-US"/>
          <w:rPrChange w:id="2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vertAlign w:val="superscript"/>
          <w:lang w:val="en-US"/>
          <w:rPrChange w:id="29" w:author="Ian Hussey" w:date="2020-08-25T17:52:00Z">
            <w:rPr>
              <w:rFonts w:ascii="Times New Roman" w:hAnsi="Times New Roman" w:cs="Times New Roman"/>
              <w:sz w:val="24"/>
              <w:szCs w:val="24"/>
              <w:vertAlign w:val="superscript"/>
              <w:lang w:val="en-GB"/>
            </w:rPr>
          </w:rPrChange>
        </w:rPr>
        <w:t xml:space="preserve">2 </w:t>
      </w:r>
      <w:r w:rsidRPr="00A023CC">
        <w:rPr>
          <w:rFonts w:ascii="Times New Roman" w:hAnsi="Times New Roman" w:cs="Times New Roman"/>
          <w:i/>
          <w:sz w:val="24"/>
          <w:szCs w:val="24"/>
          <w:lang w:val="en-US"/>
          <w:rPrChange w:id="30" w:author="Ian Hussey" w:date="2020-08-25T17:52:00Z">
            <w:rPr>
              <w:rFonts w:ascii="Times New Roman" w:hAnsi="Times New Roman" w:cs="Times New Roman"/>
              <w:i/>
              <w:sz w:val="24"/>
              <w:szCs w:val="24"/>
              <w:lang w:val="en-GB"/>
            </w:rPr>
          </w:rPrChange>
        </w:rPr>
        <w:t>University of Milan</w:t>
      </w:r>
      <w:r w:rsidR="00FC0122" w:rsidRPr="00A023CC">
        <w:rPr>
          <w:rFonts w:ascii="Times New Roman" w:hAnsi="Times New Roman" w:cs="Times New Roman"/>
          <w:i/>
          <w:sz w:val="24"/>
          <w:szCs w:val="24"/>
          <w:lang w:val="en-US"/>
          <w:rPrChange w:id="31" w:author="Ian Hussey" w:date="2020-08-25T17:52:00Z">
            <w:rPr>
              <w:rFonts w:ascii="Times New Roman" w:hAnsi="Times New Roman" w:cs="Times New Roman"/>
              <w:i/>
              <w:sz w:val="24"/>
              <w:szCs w:val="24"/>
              <w:lang w:val="en-GB"/>
            </w:rPr>
          </w:rPrChange>
        </w:rPr>
        <w:t>o</w:t>
      </w:r>
      <w:r w:rsidRPr="00A023CC">
        <w:rPr>
          <w:rFonts w:ascii="Times New Roman" w:hAnsi="Times New Roman" w:cs="Times New Roman"/>
          <w:i/>
          <w:sz w:val="24"/>
          <w:szCs w:val="24"/>
          <w:lang w:val="en-US"/>
          <w:rPrChange w:id="32" w:author="Ian Hussey" w:date="2020-08-25T17:52:00Z">
            <w:rPr>
              <w:rFonts w:ascii="Times New Roman" w:hAnsi="Times New Roman" w:cs="Times New Roman"/>
              <w:i/>
              <w:sz w:val="24"/>
              <w:szCs w:val="24"/>
              <w:lang w:val="en-GB"/>
            </w:rPr>
          </w:rPrChange>
        </w:rPr>
        <w:t>-Bicocca</w:t>
      </w:r>
    </w:p>
    <w:p w14:paraId="08F44A42" w14:textId="77777777" w:rsidR="00553696" w:rsidRPr="00A023CC" w:rsidRDefault="00553696" w:rsidP="00553696">
      <w:pPr>
        <w:spacing w:line="480" w:lineRule="auto"/>
        <w:jc w:val="center"/>
        <w:rPr>
          <w:rFonts w:ascii="Times New Roman" w:hAnsi="Times New Roman" w:cs="Times New Roman"/>
          <w:b/>
          <w:sz w:val="24"/>
          <w:szCs w:val="24"/>
          <w:lang w:val="en-US"/>
          <w:rPrChange w:id="33" w:author="Ian Hussey" w:date="2020-08-25T17:52:00Z">
            <w:rPr>
              <w:rFonts w:ascii="Times New Roman" w:hAnsi="Times New Roman" w:cs="Times New Roman"/>
              <w:b/>
              <w:sz w:val="24"/>
              <w:szCs w:val="24"/>
              <w:lang w:val="en-GB"/>
            </w:rPr>
          </w:rPrChange>
        </w:rPr>
      </w:pPr>
    </w:p>
    <w:p w14:paraId="1ED16C31" w14:textId="1DF00BD5" w:rsidR="00553696" w:rsidRPr="00A023CC" w:rsidRDefault="00553696" w:rsidP="00553696">
      <w:pPr>
        <w:spacing w:line="480" w:lineRule="auto"/>
        <w:jc w:val="center"/>
        <w:rPr>
          <w:rFonts w:ascii="Times New Roman" w:hAnsi="Times New Roman" w:cs="Times New Roman"/>
          <w:b/>
          <w:sz w:val="24"/>
          <w:szCs w:val="24"/>
          <w:lang w:val="en-US"/>
          <w:rPrChange w:id="34" w:author="Ian Hussey" w:date="2020-08-25T17:52:00Z">
            <w:rPr>
              <w:rFonts w:ascii="Times New Roman" w:hAnsi="Times New Roman" w:cs="Times New Roman"/>
              <w:b/>
              <w:sz w:val="24"/>
              <w:szCs w:val="24"/>
              <w:lang w:val="en-GB"/>
            </w:rPr>
          </w:rPrChange>
        </w:rPr>
      </w:pPr>
    </w:p>
    <w:p w14:paraId="1D02AC9E" w14:textId="50BC062A" w:rsidR="00B26414" w:rsidRPr="00A023CC" w:rsidRDefault="00B26414" w:rsidP="00553696">
      <w:pPr>
        <w:spacing w:line="480" w:lineRule="auto"/>
        <w:jc w:val="center"/>
        <w:rPr>
          <w:rFonts w:ascii="Times New Roman" w:hAnsi="Times New Roman" w:cs="Times New Roman"/>
          <w:b/>
          <w:sz w:val="24"/>
          <w:szCs w:val="24"/>
          <w:lang w:val="en-US"/>
          <w:rPrChange w:id="35" w:author="Ian Hussey" w:date="2020-08-25T17:52:00Z">
            <w:rPr>
              <w:rFonts w:ascii="Times New Roman" w:hAnsi="Times New Roman" w:cs="Times New Roman"/>
              <w:b/>
              <w:sz w:val="24"/>
              <w:szCs w:val="24"/>
              <w:lang w:val="en-GB"/>
            </w:rPr>
          </w:rPrChange>
        </w:rPr>
      </w:pPr>
    </w:p>
    <w:p w14:paraId="4FCEA657" w14:textId="5327D730" w:rsidR="00B26414" w:rsidRPr="00A023CC" w:rsidRDefault="00B26414" w:rsidP="00553696">
      <w:pPr>
        <w:spacing w:line="480" w:lineRule="auto"/>
        <w:jc w:val="center"/>
        <w:rPr>
          <w:rFonts w:ascii="Times New Roman" w:hAnsi="Times New Roman" w:cs="Times New Roman"/>
          <w:b/>
          <w:sz w:val="24"/>
          <w:szCs w:val="24"/>
          <w:lang w:val="en-US"/>
          <w:rPrChange w:id="36" w:author="Ian Hussey" w:date="2020-08-25T17:52:00Z">
            <w:rPr>
              <w:rFonts w:ascii="Times New Roman" w:hAnsi="Times New Roman" w:cs="Times New Roman"/>
              <w:b/>
              <w:sz w:val="24"/>
              <w:szCs w:val="24"/>
              <w:lang w:val="en-GB"/>
            </w:rPr>
          </w:rPrChange>
        </w:rPr>
      </w:pPr>
    </w:p>
    <w:p w14:paraId="3A771F3C" w14:textId="77777777" w:rsidR="00943627" w:rsidRPr="00A023CC" w:rsidRDefault="00943627" w:rsidP="00553696">
      <w:pPr>
        <w:spacing w:line="480" w:lineRule="auto"/>
        <w:jc w:val="center"/>
        <w:rPr>
          <w:rFonts w:ascii="Times New Roman" w:hAnsi="Times New Roman" w:cs="Times New Roman"/>
          <w:b/>
          <w:sz w:val="24"/>
          <w:szCs w:val="24"/>
          <w:lang w:val="en-US"/>
          <w:rPrChange w:id="37" w:author="Ian Hussey" w:date="2020-08-25T17:52:00Z">
            <w:rPr>
              <w:rFonts w:ascii="Times New Roman" w:hAnsi="Times New Roman" w:cs="Times New Roman"/>
              <w:b/>
              <w:sz w:val="24"/>
              <w:szCs w:val="24"/>
              <w:lang w:val="en-GB"/>
            </w:rPr>
          </w:rPrChange>
        </w:rPr>
      </w:pPr>
    </w:p>
    <w:p w14:paraId="1DB0E159" w14:textId="77777777" w:rsidR="00000494" w:rsidRPr="00A023CC" w:rsidRDefault="00000494" w:rsidP="00000494">
      <w:pPr>
        <w:spacing w:line="480" w:lineRule="auto"/>
        <w:jc w:val="center"/>
        <w:rPr>
          <w:rFonts w:ascii="Times New Roman" w:hAnsi="Times New Roman" w:cs="Times New Roman"/>
          <w:b/>
          <w:sz w:val="24"/>
          <w:szCs w:val="24"/>
          <w:lang w:val="en-US"/>
          <w:rPrChange w:id="38"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39" w:author="Ian Hussey" w:date="2020-08-25T17:52:00Z">
            <w:rPr>
              <w:rFonts w:ascii="Times New Roman" w:hAnsi="Times New Roman" w:cs="Times New Roman"/>
              <w:b/>
              <w:sz w:val="24"/>
              <w:szCs w:val="24"/>
              <w:lang w:val="en-GB"/>
            </w:rPr>
          </w:rPrChange>
        </w:rPr>
        <w:t>Authors Note</w:t>
      </w:r>
    </w:p>
    <w:p w14:paraId="25C1D57F" w14:textId="2F09B4BB" w:rsidR="00000494" w:rsidRPr="00A023CC" w:rsidRDefault="0067021C" w:rsidP="00000494">
      <w:pPr>
        <w:spacing w:line="480" w:lineRule="auto"/>
        <w:rPr>
          <w:rFonts w:ascii="Times New Roman" w:hAnsi="Times New Roman" w:cs="Times New Roman"/>
          <w:sz w:val="24"/>
          <w:szCs w:val="24"/>
          <w:lang w:val="en-US"/>
          <w:rPrChange w:id="4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41" w:author="Ian Hussey" w:date="2020-08-25T17:52:00Z">
            <w:rPr>
              <w:rFonts w:ascii="Times New Roman" w:hAnsi="Times New Roman" w:cs="Times New Roman"/>
              <w:sz w:val="24"/>
              <w:szCs w:val="24"/>
              <w:lang w:val="en-GB"/>
            </w:rPr>
          </w:rPrChange>
        </w:rPr>
        <w:t>SH,</w:t>
      </w:r>
      <w:r w:rsidR="009A4AF4" w:rsidRPr="00A023CC">
        <w:rPr>
          <w:rFonts w:ascii="Times New Roman" w:hAnsi="Times New Roman" w:cs="Times New Roman"/>
          <w:sz w:val="24"/>
          <w:szCs w:val="24"/>
          <w:lang w:val="en-US"/>
          <w:rPrChange w:id="42" w:author="Ian Hussey" w:date="2020-08-25T17:52:00Z">
            <w:rPr>
              <w:rFonts w:ascii="Times New Roman" w:hAnsi="Times New Roman" w:cs="Times New Roman"/>
              <w:sz w:val="24"/>
              <w:szCs w:val="24"/>
              <w:lang w:val="en-GB"/>
            </w:rPr>
          </w:rPrChange>
        </w:rPr>
        <w:t xml:space="preserve"> </w:t>
      </w:r>
      <w:r w:rsidR="00D01DDA" w:rsidRPr="00A023CC">
        <w:rPr>
          <w:rFonts w:ascii="Times New Roman" w:hAnsi="Times New Roman" w:cs="Times New Roman"/>
          <w:sz w:val="24"/>
          <w:szCs w:val="24"/>
          <w:lang w:val="en-US"/>
          <w:rPrChange w:id="43" w:author="Ian Hussey" w:date="2020-08-25T17:52:00Z">
            <w:rPr>
              <w:rFonts w:ascii="Times New Roman" w:hAnsi="Times New Roman" w:cs="Times New Roman"/>
              <w:sz w:val="24"/>
              <w:szCs w:val="24"/>
              <w:lang w:val="en-GB"/>
            </w:rPr>
          </w:rPrChange>
        </w:rPr>
        <w:t xml:space="preserve">IH, </w:t>
      </w:r>
      <w:r w:rsidR="009A4AF4" w:rsidRPr="00A023CC">
        <w:rPr>
          <w:rFonts w:ascii="Times New Roman" w:hAnsi="Times New Roman" w:cs="Times New Roman"/>
          <w:sz w:val="24"/>
          <w:szCs w:val="24"/>
          <w:lang w:val="en-US"/>
          <w:rPrChange w:id="44" w:author="Ian Hussey" w:date="2020-08-25T17:52:00Z">
            <w:rPr>
              <w:rFonts w:ascii="Times New Roman" w:hAnsi="Times New Roman" w:cs="Times New Roman"/>
              <w:sz w:val="24"/>
              <w:szCs w:val="24"/>
              <w:lang w:val="en-GB"/>
            </w:rPr>
          </w:rPrChange>
        </w:rPr>
        <w:t xml:space="preserve">and JDH, </w:t>
      </w:r>
      <w:r w:rsidR="00000494" w:rsidRPr="00A023CC">
        <w:rPr>
          <w:rFonts w:ascii="Times New Roman" w:hAnsi="Times New Roman" w:cs="Times New Roman"/>
          <w:sz w:val="24"/>
          <w:szCs w:val="24"/>
          <w:lang w:val="en-US"/>
          <w:rPrChange w:id="45" w:author="Ian Hussey" w:date="2020-08-25T17:52:00Z">
            <w:rPr>
              <w:rFonts w:ascii="Times New Roman" w:hAnsi="Times New Roman" w:cs="Times New Roman"/>
              <w:sz w:val="24"/>
              <w:szCs w:val="24"/>
              <w:lang w:val="en-GB"/>
            </w:rPr>
          </w:rPrChange>
        </w:rPr>
        <w:t xml:space="preserve">Department of Experimental Clinical and Health Psychology, Ghent University. SM, </w:t>
      </w:r>
      <w:r w:rsidR="00FC0122" w:rsidRPr="00A023CC">
        <w:rPr>
          <w:rFonts w:ascii="Times New Roman" w:hAnsi="Times New Roman" w:cs="Times New Roman"/>
          <w:sz w:val="24"/>
          <w:szCs w:val="24"/>
          <w:lang w:val="en-US"/>
          <w:rPrChange w:id="46" w:author="Ian Hussey" w:date="2020-08-25T17:52:00Z">
            <w:rPr>
              <w:rFonts w:ascii="Times New Roman" w:hAnsi="Times New Roman" w:cs="Times New Roman"/>
              <w:sz w:val="24"/>
              <w:szCs w:val="24"/>
              <w:lang w:val="en-GB"/>
            </w:rPr>
          </w:rPrChange>
        </w:rPr>
        <w:t xml:space="preserve">Department of </w:t>
      </w:r>
      <w:r w:rsidR="00000494" w:rsidRPr="00A023CC">
        <w:rPr>
          <w:rFonts w:ascii="Times New Roman" w:hAnsi="Times New Roman" w:cs="Times New Roman"/>
          <w:sz w:val="24"/>
          <w:szCs w:val="24"/>
          <w:lang w:val="en-US"/>
          <w:rPrChange w:id="47" w:author="Ian Hussey" w:date="2020-08-25T17:52:00Z">
            <w:rPr>
              <w:rFonts w:ascii="Times New Roman" w:hAnsi="Times New Roman" w:cs="Times New Roman"/>
              <w:sz w:val="24"/>
              <w:szCs w:val="24"/>
              <w:lang w:val="en-GB"/>
            </w:rPr>
          </w:rPrChange>
        </w:rPr>
        <w:t>Ps</w:t>
      </w:r>
      <w:r w:rsidR="00FC0122" w:rsidRPr="00A023CC">
        <w:rPr>
          <w:rFonts w:ascii="Times New Roman" w:hAnsi="Times New Roman" w:cs="Times New Roman"/>
          <w:sz w:val="24"/>
          <w:szCs w:val="24"/>
          <w:lang w:val="en-US"/>
          <w:rPrChange w:id="48" w:author="Ian Hussey" w:date="2020-08-25T17:52:00Z">
            <w:rPr>
              <w:rFonts w:ascii="Times New Roman" w:hAnsi="Times New Roman" w:cs="Times New Roman"/>
              <w:sz w:val="24"/>
              <w:szCs w:val="24"/>
              <w:lang w:val="en-GB"/>
            </w:rPr>
          </w:rPrChange>
        </w:rPr>
        <w:t>y</w:t>
      </w:r>
      <w:r w:rsidR="00000494" w:rsidRPr="00A023CC">
        <w:rPr>
          <w:rFonts w:ascii="Times New Roman" w:hAnsi="Times New Roman" w:cs="Times New Roman"/>
          <w:sz w:val="24"/>
          <w:szCs w:val="24"/>
          <w:lang w:val="en-US"/>
          <w:rPrChange w:id="49" w:author="Ian Hussey" w:date="2020-08-25T17:52:00Z">
            <w:rPr>
              <w:rFonts w:ascii="Times New Roman" w:hAnsi="Times New Roman" w:cs="Times New Roman"/>
              <w:sz w:val="24"/>
              <w:szCs w:val="24"/>
              <w:lang w:val="en-GB"/>
            </w:rPr>
          </w:rPrChange>
        </w:rPr>
        <w:t>c</w:t>
      </w:r>
      <w:r w:rsidR="00FC0122" w:rsidRPr="00A023CC">
        <w:rPr>
          <w:rFonts w:ascii="Times New Roman" w:hAnsi="Times New Roman" w:cs="Times New Roman"/>
          <w:sz w:val="24"/>
          <w:szCs w:val="24"/>
          <w:lang w:val="en-US"/>
          <w:rPrChange w:id="50" w:author="Ian Hussey" w:date="2020-08-25T17:52:00Z">
            <w:rPr>
              <w:rFonts w:ascii="Times New Roman" w:hAnsi="Times New Roman" w:cs="Times New Roman"/>
              <w:sz w:val="24"/>
              <w:szCs w:val="24"/>
              <w:lang w:val="en-GB"/>
            </w:rPr>
          </w:rPrChange>
        </w:rPr>
        <w:t>h</w:t>
      </w:r>
      <w:r w:rsidR="00000494" w:rsidRPr="00A023CC">
        <w:rPr>
          <w:rFonts w:ascii="Times New Roman" w:hAnsi="Times New Roman" w:cs="Times New Roman"/>
          <w:sz w:val="24"/>
          <w:szCs w:val="24"/>
          <w:lang w:val="en-US"/>
          <w:rPrChange w:id="51" w:author="Ian Hussey" w:date="2020-08-25T17:52:00Z">
            <w:rPr>
              <w:rFonts w:ascii="Times New Roman" w:hAnsi="Times New Roman" w:cs="Times New Roman"/>
              <w:sz w:val="24"/>
              <w:szCs w:val="24"/>
              <w:lang w:val="en-GB"/>
            </w:rPr>
          </w:rPrChange>
        </w:rPr>
        <w:t>olog</w:t>
      </w:r>
      <w:r w:rsidR="00FC0122" w:rsidRPr="00A023CC">
        <w:rPr>
          <w:rFonts w:ascii="Times New Roman" w:hAnsi="Times New Roman" w:cs="Times New Roman"/>
          <w:sz w:val="24"/>
          <w:szCs w:val="24"/>
          <w:lang w:val="en-US"/>
          <w:rPrChange w:id="52" w:author="Ian Hussey" w:date="2020-08-25T17:52:00Z">
            <w:rPr>
              <w:rFonts w:ascii="Times New Roman" w:hAnsi="Times New Roman" w:cs="Times New Roman"/>
              <w:sz w:val="24"/>
              <w:szCs w:val="24"/>
              <w:lang w:val="en-GB"/>
            </w:rPr>
          </w:rPrChange>
        </w:rPr>
        <w:t>y</w:t>
      </w:r>
      <w:r w:rsidR="00000494" w:rsidRPr="00A023CC">
        <w:rPr>
          <w:rFonts w:ascii="Times New Roman" w:hAnsi="Times New Roman" w:cs="Times New Roman"/>
          <w:sz w:val="24"/>
          <w:szCs w:val="24"/>
          <w:lang w:val="en-US"/>
          <w:rPrChange w:id="53" w:author="Ian Hussey" w:date="2020-08-25T17:52:00Z">
            <w:rPr>
              <w:rFonts w:ascii="Times New Roman" w:hAnsi="Times New Roman" w:cs="Times New Roman"/>
              <w:sz w:val="24"/>
              <w:szCs w:val="24"/>
              <w:lang w:val="en-GB"/>
            </w:rPr>
          </w:rPrChange>
        </w:rPr>
        <w:t>, Universit</w:t>
      </w:r>
      <w:r w:rsidR="00FC0122" w:rsidRPr="00A023CC">
        <w:rPr>
          <w:rFonts w:ascii="Times New Roman" w:hAnsi="Times New Roman" w:cs="Times New Roman"/>
          <w:sz w:val="24"/>
          <w:szCs w:val="24"/>
          <w:lang w:val="en-US"/>
          <w:rPrChange w:id="54" w:author="Ian Hussey" w:date="2020-08-25T17:52:00Z">
            <w:rPr>
              <w:rFonts w:ascii="Times New Roman" w:hAnsi="Times New Roman" w:cs="Times New Roman"/>
              <w:sz w:val="24"/>
              <w:szCs w:val="24"/>
              <w:lang w:val="en-GB"/>
            </w:rPr>
          </w:rPrChange>
        </w:rPr>
        <w:t>y of</w:t>
      </w:r>
      <w:r w:rsidR="00000494" w:rsidRPr="00A023CC">
        <w:rPr>
          <w:rFonts w:ascii="Times New Roman" w:hAnsi="Times New Roman" w:cs="Times New Roman"/>
          <w:sz w:val="24"/>
          <w:szCs w:val="24"/>
          <w:lang w:val="en-US"/>
          <w:rPrChange w:id="55" w:author="Ian Hussey" w:date="2020-08-25T17:52:00Z">
            <w:rPr>
              <w:rFonts w:ascii="Times New Roman" w:hAnsi="Times New Roman" w:cs="Times New Roman"/>
              <w:sz w:val="24"/>
              <w:szCs w:val="24"/>
              <w:lang w:val="en-GB"/>
            </w:rPr>
          </w:rPrChange>
        </w:rPr>
        <w:t xml:space="preserve"> Milano-Bicocca. This research was conducted with the support of Methusalem Grant BOF16/MET_V/002 to JDH. Correspondence concerning this article should be sent to sean.hughes@ugent.be. </w:t>
      </w:r>
    </w:p>
    <w:p w14:paraId="44813A17" w14:textId="77777777" w:rsidR="00553696" w:rsidRPr="00A023CC" w:rsidRDefault="00553696" w:rsidP="00553696">
      <w:pPr>
        <w:spacing w:line="480" w:lineRule="auto"/>
        <w:jc w:val="center"/>
        <w:outlineLvl w:val="0"/>
        <w:rPr>
          <w:rFonts w:ascii="Times New Roman" w:hAnsi="Times New Roman" w:cs="Times New Roman"/>
          <w:b/>
          <w:sz w:val="24"/>
          <w:szCs w:val="24"/>
          <w:lang w:val="en-US"/>
          <w:rPrChange w:id="56"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57" w:author="Ian Hussey" w:date="2020-08-25T17:52:00Z">
            <w:rPr>
              <w:rFonts w:ascii="Times New Roman" w:hAnsi="Times New Roman" w:cs="Times New Roman"/>
              <w:b/>
              <w:sz w:val="24"/>
              <w:szCs w:val="24"/>
              <w:lang w:val="en-GB"/>
            </w:rPr>
          </w:rPrChange>
        </w:rPr>
        <w:lastRenderedPageBreak/>
        <w:t>Abstract</w:t>
      </w:r>
    </w:p>
    <w:p w14:paraId="2C9E52F5" w14:textId="49BEA22E" w:rsidR="00553696" w:rsidRPr="00A023CC" w:rsidRDefault="004E4A44" w:rsidP="00CF5977">
      <w:pPr>
        <w:tabs>
          <w:tab w:val="left" w:pos="2404"/>
          <w:tab w:val="center" w:pos="4819"/>
        </w:tabs>
        <w:spacing w:before="240" w:line="480" w:lineRule="auto"/>
        <w:rPr>
          <w:rFonts w:ascii="Times New Roman" w:hAnsi="Times New Roman" w:cs="Times New Roman"/>
          <w:sz w:val="24"/>
          <w:lang w:val="en-US"/>
          <w:rPrChange w:id="58" w:author="Ian Hussey" w:date="2020-08-25T17:52:00Z">
            <w:rPr>
              <w:rFonts w:ascii="Times New Roman" w:hAnsi="Times New Roman" w:cs="Times New Roman"/>
              <w:sz w:val="24"/>
              <w:lang w:val="en-GB"/>
            </w:rPr>
          </w:rPrChange>
        </w:rPr>
      </w:pPr>
      <w:r w:rsidRPr="00A023CC">
        <w:rPr>
          <w:rFonts w:ascii="Times New Roman" w:hAnsi="Times New Roman" w:cs="Times New Roman"/>
          <w:sz w:val="24"/>
          <w:szCs w:val="24"/>
          <w:lang w:val="en-US"/>
          <w:rPrChange w:id="59" w:author="Ian Hussey" w:date="2020-08-25T17:52:00Z">
            <w:rPr>
              <w:rFonts w:ascii="Times New Roman" w:hAnsi="Times New Roman" w:cs="Times New Roman"/>
              <w:sz w:val="24"/>
              <w:szCs w:val="24"/>
              <w:lang w:val="en-GB"/>
            </w:rPr>
          </w:rPrChange>
        </w:rPr>
        <w:t xml:space="preserve">One </w:t>
      </w:r>
      <w:r w:rsidR="0038000B" w:rsidRPr="00A023CC">
        <w:rPr>
          <w:rFonts w:ascii="Times New Roman" w:hAnsi="Times New Roman" w:cs="Times New Roman"/>
          <w:sz w:val="24"/>
          <w:szCs w:val="24"/>
          <w:lang w:val="en-US"/>
          <w:rPrChange w:id="60" w:author="Ian Hussey" w:date="2020-08-25T17:52:00Z">
            <w:rPr>
              <w:rFonts w:ascii="Times New Roman" w:hAnsi="Times New Roman" w:cs="Times New Roman"/>
              <w:sz w:val="24"/>
              <w:szCs w:val="24"/>
              <w:lang w:val="en-GB"/>
            </w:rPr>
          </w:rPrChange>
        </w:rPr>
        <w:t xml:space="preserve">of the most </w:t>
      </w:r>
      <w:r w:rsidRPr="00A023CC">
        <w:rPr>
          <w:rFonts w:ascii="Times New Roman" w:hAnsi="Times New Roman" w:cs="Times New Roman"/>
          <w:sz w:val="24"/>
          <w:szCs w:val="24"/>
          <w:lang w:val="en-US"/>
          <w:rPrChange w:id="61" w:author="Ian Hussey" w:date="2020-08-25T17:52:00Z">
            <w:rPr>
              <w:rFonts w:ascii="Times New Roman" w:hAnsi="Times New Roman" w:cs="Times New Roman"/>
              <w:sz w:val="24"/>
              <w:szCs w:val="24"/>
              <w:lang w:val="en-GB"/>
            </w:rPr>
          </w:rPrChange>
        </w:rPr>
        <w:t xml:space="preserve">effective </w:t>
      </w:r>
      <w:r w:rsidR="00D7663F" w:rsidRPr="00A023CC">
        <w:rPr>
          <w:rFonts w:ascii="Times New Roman" w:hAnsi="Times New Roman" w:cs="Times New Roman"/>
          <w:sz w:val="24"/>
          <w:szCs w:val="24"/>
          <w:lang w:val="en-US"/>
          <w:rPrChange w:id="62" w:author="Ian Hussey" w:date="2020-08-25T17:52:00Z">
            <w:rPr>
              <w:rFonts w:ascii="Times New Roman" w:hAnsi="Times New Roman" w:cs="Times New Roman"/>
              <w:sz w:val="24"/>
              <w:szCs w:val="24"/>
              <w:lang w:val="en-GB"/>
            </w:rPr>
          </w:rPrChange>
        </w:rPr>
        <w:t>methods</w:t>
      </w:r>
      <w:r w:rsidRPr="00A023CC">
        <w:rPr>
          <w:rFonts w:ascii="Times New Roman" w:hAnsi="Times New Roman" w:cs="Times New Roman"/>
          <w:sz w:val="24"/>
          <w:szCs w:val="24"/>
          <w:lang w:val="en-US"/>
          <w:rPrChange w:id="63" w:author="Ian Hussey" w:date="2020-08-25T17:52:00Z">
            <w:rPr>
              <w:rFonts w:ascii="Times New Roman" w:hAnsi="Times New Roman" w:cs="Times New Roman"/>
              <w:sz w:val="24"/>
              <w:szCs w:val="24"/>
              <w:lang w:val="en-GB"/>
            </w:rPr>
          </w:rPrChange>
        </w:rPr>
        <w:t xml:space="preserve"> of influencing what people like and dislike is to expose them to </w:t>
      </w:r>
      <w:r w:rsidR="0038000B" w:rsidRPr="00A023CC">
        <w:rPr>
          <w:rFonts w:ascii="Times New Roman" w:hAnsi="Times New Roman" w:cs="Times New Roman"/>
          <w:sz w:val="24"/>
          <w:szCs w:val="24"/>
          <w:lang w:val="en-US"/>
          <w:rPrChange w:id="64" w:author="Ian Hussey" w:date="2020-08-25T17:52:00Z">
            <w:rPr>
              <w:rFonts w:ascii="Times New Roman" w:hAnsi="Times New Roman" w:cs="Times New Roman"/>
              <w:sz w:val="24"/>
              <w:szCs w:val="24"/>
              <w:lang w:val="en-GB"/>
            </w:rPr>
          </w:rPrChange>
        </w:rPr>
        <w:t>systema</w:t>
      </w:r>
      <w:r w:rsidRPr="00A023CC">
        <w:rPr>
          <w:rFonts w:ascii="Times New Roman" w:hAnsi="Times New Roman" w:cs="Times New Roman"/>
          <w:sz w:val="24"/>
          <w:szCs w:val="24"/>
          <w:lang w:val="en-US"/>
          <w:rPrChange w:id="65" w:author="Ian Hussey" w:date="2020-08-25T17:52:00Z">
            <w:rPr>
              <w:rFonts w:ascii="Times New Roman" w:hAnsi="Times New Roman" w:cs="Times New Roman"/>
              <w:sz w:val="24"/>
              <w:szCs w:val="24"/>
              <w:lang w:val="en-GB"/>
            </w:rPr>
          </w:rPrChange>
        </w:rPr>
        <w:t>tic patterns</w:t>
      </w:r>
      <w:r w:rsidR="0038000B" w:rsidRPr="00A023CC">
        <w:rPr>
          <w:rFonts w:ascii="Times New Roman" w:hAnsi="Times New Roman" w:cs="Times New Roman"/>
          <w:sz w:val="24"/>
          <w:szCs w:val="24"/>
          <w:lang w:val="en-US"/>
          <w:rPrChange w:id="66" w:author="Ian Hussey" w:date="2020-08-25T17:52:00Z">
            <w:rPr>
              <w:rFonts w:ascii="Times New Roman" w:hAnsi="Times New Roman" w:cs="Times New Roman"/>
              <w:sz w:val="24"/>
              <w:szCs w:val="24"/>
              <w:lang w:val="en-GB"/>
            </w:rPr>
          </w:rPrChange>
        </w:rPr>
        <w:t xml:space="preserve"> (or ‘</w:t>
      </w:r>
      <w:r w:rsidRPr="00A023CC">
        <w:rPr>
          <w:rFonts w:ascii="Times New Roman" w:hAnsi="Times New Roman" w:cs="Times New Roman"/>
          <w:sz w:val="24"/>
          <w:szCs w:val="24"/>
          <w:lang w:val="en-US"/>
          <w:rPrChange w:id="67" w:author="Ian Hussey" w:date="2020-08-25T17:52:00Z">
            <w:rPr>
              <w:rFonts w:ascii="Times New Roman" w:hAnsi="Times New Roman" w:cs="Times New Roman"/>
              <w:sz w:val="24"/>
              <w:szCs w:val="24"/>
              <w:lang w:val="en-GB"/>
            </w:rPr>
          </w:rPrChange>
        </w:rPr>
        <w:t>regularities</w:t>
      </w:r>
      <w:r w:rsidR="0038000B" w:rsidRPr="00A023CC">
        <w:rPr>
          <w:rFonts w:ascii="Times New Roman" w:hAnsi="Times New Roman" w:cs="Times New Roman"/>
          <w:sz w:val="24"/>
          <w:szCs w:val="24"/>
          <w:lang w:val="en-US"/>
          <w:rPrChange w:id="68"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69" w:author="Ian Hussey" w:date="2020-08-25T17:52:00Z">
            <w:rPr>
              <w:rFonts w:ascii="Times New Roman" w:hAnsi="Times New Roman" w:cs="Times New Roman"/>
              <w:sz w:val="24"/>
              <w:szCs w:val="24"/>
              <w:lang w:val="en-GB"/>
            </w:rPr>
          </w:rPrChange>
        </w:rPr>
        <w:t xml:space="preserve">) in the environment, such </w:t>
      </w:r>
      <w:r w:rsidR="00D7663F" w:rsidRPr="00A023CC">
        <w:rPr>
          <w:rFonts w:ascii="Times New Roman" w:hAnsi="Times New Roman" w:cs="Times New Roman"/>
          <w:sz w:val="24"/>
          <w:szCs w:val="24"/>
          <w:lang w:val="en-US"/>
          <w:rPrChange w:id="70" w:author="Ian Hussey" w:date="2020-08-25T17:52:00Z">
            <w:rPr>
              <w:rFonts w:ascii="Times New Roman" w:hAnsi="Times New Roman" w:cs="Times New Roman"/>
              <w:sz w:val="24"/>
              <w:szCs w:val="24"/>
              <w:lang w:val="en-GB"/>
            </w:rPr>
          </w:rPrChange>
        </w:rPr>
        <w:t xml:space="preserve">as </w:t>
      </w:r>
      <w:r w:rsidRPr="00A023CC">
        <w:rPr>
          <w:rFonts w:ascii="Times New Roman" w:hAnsi="Times New Roman" w:cs="Times New Roman"/>
          <w:sz w:val="24"/>
          <w:szCs w:val="24"/>
          <w:lang w:val="en-US"/>
          <w:rPrChange w:id="71" w:author="Ian Hussey" w:date="2020-08-25T17:52:00Z">
            <w:rPr>
              <w:rFonts w:ascii="Times New Roman" w:hAnsi="Times New Roman" w:cs="Times New Roman"/>
              <w:sz w:val="24"/>
              <w:szCs w:val="24"/>
              <w:lang w:val="en-GB"/>
            </w:rPr>
          </w:rPrChange>
        </w:rPr>
        <w:t xml:space="preserve">the </w:t>
      </w:r>
      <w:r w:rsidR="00D7663F" w:rsidRPr="00A023CC">
        <w:rPr>
          <w:rFonts w:ascii="Times New Roman" w:hAnsi="Times New Roman" w:cs="Times New Roman"/>
          <w:sz w:val="24"/>
          <w:szCs w:val="24"/>
          <w:lang w:val="en-US"/>
          <w:rPrChange w:id="72" w:author="Ian Hussey" w:date="2020-08-25T17:52:00Z">
            <w:rPr>
              <w:rFonts w:ascii="Times New Roman" w:hAnsi="Times New Roman" w:cs="Times New Roman"/>
              <w:sz w:val="24"/>
              <w:szCs w:val="24"/>
              <w:lang w:val="en-GB"/>
            </w:rPr>
          </w:rPrChange>
        </w:rPr>
        <w:t xml:space="preserve">repeated </w:t>
      </w:r>
      <w:r w:rsidRPr="00A023CC">
        <w:rPr>
          <w:rFonts w:ascii="Times New Roman" w:hAnsi="Times New Roman" w:cs="Times New Roman"/>
          <w:sz w:val="24"/>
          <w:szCs w:val="24"/>
          <w:lang w:val="en-US"/>
          <w:rPrChange w:id="73" w:author="Ian Hussey" w:date="2020-08-25T17:52:00Z">
            <w:rPr>
              <w:rFonts w:ascii="Times New Roman" w:hAnsi="Times New Roman" w:cs="Times New Roman"/>
              <w:sz w:val="24"/>
              <w:szCs w:val="24"/>
              <w:lang w:val="en-GB"/>
            </w:rPr>
          </w:rPrChange>
        </w:rPr>
        <w:t xml:space="preserve">presentation of a </w:t>
      </w:r>
      <w:r w:rsidR="00644AE5" w:rsidRPr="00A023CC">
        <w:rPr>
          <w:rFonts w:ascii="Times New Roman" w:hAnsi="Times New Roman" w:cs="Times New Roman"/>
          <w:sz w:val="24"/>
          <w:szCs w:val="24"/>
          <w:lang w:val="en-US"/>
          <w:rPrChange w:id="74" w:author="Ian Hussey" w:date="2020-08-25T17:52:00Z">
            <w:rPr>
              <w:rFonts w:ascii="Times New Roman" w:hAnsi="Times New Roman" w:cs="Times New Roman"/>
              <w:sz w:val="24"/>
              <w:szCs w:val="24"/>
              <w:lang w:val="en-GB"/>
            </w:rPr>
          </w:rPrChange>
        </w:rPr>
        <w:t xml:space="preserve">single </w:t>
      </w:r>
      <w:r w:rsidR="00553696" w:rsidRPr="00A023CC">
        <w:rPr>
          <w:rFonts w:ascii="Times New Roman" w:hAnsi="Times New Roman" w:cs="Times New Roman"/>
          <w:sz w:val="24"/>
          <w:szCs w:val="24"/>
          <w:lang w:val="en-US"/>
          <w:rPrChange w:id="75" w:author="Ian Hussey" w:date="2020-08-25T17:52:00Z">
            <w:rPr>
              <w:rFonts w:ascii="Times New Roman" w:hAnsi="Times New Roman" w:cs="Times New Roman"/>
              <w:sz w:val="24"/>
              <w:szCs w:val="24"/>
              <w:lang w:val="en-GB"/>
            </w:rPr>
          </w:rPrChange>
        </w:rPr>
        <w:t xml:space="preserve">stimulus (mere exposure), two or more stimuli (evaluative conditioning) or </w:t>
      </w:r>
      <w:r w:rsidR="0074684E" w:rsidRPr="00A023CC">
        <w:rPr>
          <w:rFonts w:ascii="Times New Roman" w:hAnsi="Times New Roman" w:cs="Times New Roman"/>
          <w:sz w:val="24"/>
          <w:szCs w:val="24"/>
          <w:lang w:val="en-US"/>
          <w:rPrChange w:id="76" w:author="Ian Hussey" w:date="2020-08-25T17:52:00Z">
            <w:rPr>
              <w:rFonts w:ascii="Times New Roman" w:hAnsi="Times New Roman" w:cs="Times New Roman"/>
              <w:sz w:val="24"/>
              <w:szCs w:val="24"/>
              <w:lang w:val="en-GB"/>
            </w:rPr>
          </w:rPrChange>
        </w:rPr>
        <w:t xml:space="preserve">to </w:t>
      </w:r>
      <w:r w:rsidR="00D7663F" w:rsidRPr="00A023CC">
        <w:rPr>
          <w:rFonts w:ascii="Times New Roman" w:hAnsi="Times New Roman" w:cs="Times New Roman"/>
          <w:sz w:val="24"/>
          <w:szCs w:val="24"/>
          <w:lang w:val="en-US"/>
          <w:rPrChange w:id="77" w:author="Ian Hussey" w:date="2020-08-25T17:52:00Z">
            <w:rPr>
              <w:rFonts w:ascii="Times New Roman" w:hAnsi="Times New Roman" w:cs="Times New Roman"/>
              <w:sz w:val="24"/>
              <w:szCs w:val="24"/>
              <w:lang w:val="en-GB"/>
            </w:rPr>
          </w:rPrChange>
        </w:rPr>
        <w:t>relationship</w:t>
      </w:r>
      <w:r w:rsidR="0074684E" w:rsidRPr="00A023CC">
        <w:rPr>
          <w:rFonts w:ascii="Times New Roman" w:hAnsi="Times New Roman" w:cs="Times New Roman"/>
          <w:sz w:val="24"/>
          <w:szCs w:val="24"/>
          <w:lang w:val="en-US"/>
          <w:rPrChange w:id="78" w:author="Ian Hussey" w:date="2020-08-25T17:52:00Z">
            <w:rPr>
              <w:rFonts w:ascii="Times New Roman" w:hAnsi="Times New Roman" w:cs="Times New Roman"/>
              <w:sz w:val="24"/>
              <w:szCs w:val="24"/>
              <w:lang w:val="en-GB"/>
            </w:rPr>
          </w:rPrChange>
        </w:rPr>
        <w:t>s</w:t>
      </w:r>
      <w:r w:rsidR="00D7663F" w:rsidRPr="00A023CC">
        <w:rPr>
          <w:rFonts w:ascii="Times New Roman" w:hAnsi="Times New Roman" w:cs="Times New Roman"/>
          <w:sz w:val="24"/>
          <w:szCs w:val="24"/>
          <w:lang w:val="en-US"/>
          <w:rPrChange w:id="79"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80" w:author="Ian Hussey" w:date="2020-08-25T17:52:00Z">
            <w:rPr>
              <w:rFonts w:ascii="Times New Roman" w:hAnsi="Times New Roman" w:cs="Times New Roman"/>
              <w:sz w:val="24"/>
              <w:szCs w:val="24"/>
              <w:lang w:val="en-GB"/>
            </w:rPr>
          </w:rPrChange>
        </w:rPr>
        <w:t xml:space="preserve">between </w:t>
      </w:r>
      <w:r w:rsidR="00553696" w:rsidRPr="00A023CC">
        <w:rPr>
          <w:rFonts w:ascii="Times New Roman" w:hAnsi="Times New Roman" w:cs="Times New Roman"/>
          <w:sz w:val="24"/>
          <w:szCs w:val="24"/>
          <w:lang w:val="en-US"/>
          <w:rPrChange w:id="81" w:author="Ian Hussey" w:date="2020-08-25T17:52:00Z">
            <w:rPr>
              <w:rFonts w:ascii="Times New Roman" w:hAnsi="Times New Roman" w:cs="Times New Roman"/>
              <w:sz w:val="24"/>
              <w:szCs w:val="24"/>
              <w:lang w:val="en-GB"/>
            </w:rPr>
          </w:rPrChange>
        </w:rPr>
        <w:t xml:space="preserve">stimuli </w:t>
      </w:r>
      <w:r w:rsidRPr="00A023CC">
        <w:rPr>
          <w:rFonts w:ascii="Times New Roman" w:hAnsi="Times New Roman" w:cs="Times New Roman"/>
          <w:sz w:val="24"/>
          <w:szCs w:val="24"/>
          <w:lang w:val="en-US"/>
          <w:rPrChange w:id="82" w:author="Ian Hussey" w:date="2020-08-25T17:52:00Z">
            <w:rPr>
              <w:rFonts w:ascii="Times New Roman" w:hAnsi="Times New Roman" w:cs="Times New Roman"/>
              <w:sz w:val="24"/>
              <w:szCs w:val="24"/>
              <w:lang w:val="en-GB"/>
            </w:rPr>
          </w:rPrChange>
        </w:rPr>
        <w:t xml:space="preserve">and </w:t>
      </w:r>
      <w:r w:rsidR="00621F63" w:rsidRPr="00A023CC">
        <w:rPr>
          <w:rFonts w:ascii="Times New Roman" w:hAnsi="Times New Roman" w:cs="Times New Roman"/>
          <w:sz w:val="24"/>
          <w:szCs w:val="24"/>
          <w:lang w:val="en-US"/>
          <w:rPrChange w:id="83" w:author="Ian Hussey" w:date="2020-08-25T17:52:00Z">
            <w:rPr>
              <w:rFonts w:ascii="Times New Roman" w:hAnsi="Times New Roman" w:cs="Times New Roman"/>
              <w:sz w:val="24"/>
              <w:szCs w:val="24"/>
              <w:lang w:val="en-GB"/>
            </w:rPr>
          </w:rPrChange>
        </w:rPr>
        <w:t xml:space="preserve">behavior </w:t>
      </w:r>
      <w:r w:rsidR="00553696" w:rsidRPr="00A023CC">
        <w:rPr>
          <w:rFonts w:ascii="Times New Roman" w:hAnsi="Times New Roman" w:cs="Times New Roman"/>
          <w:sz w:val="24"/>
          <w:szCs w:val="24"/>
          <w:lang w:val="en-US"/>
          <w:rPrChange w:id="84" w:author="Ian Hussey" w:date="2020-08-25T17:52:00Z">
            <w:rPr>
              <w:rFonts w:ascii="Times New Roman" w:hAnsi="Times New Roman" w:cs="Times New Roman"/>
              <w:sz w:val="24"/>
              <w:szCs w:val="24"/>
              <w:lang w:val="en-GB"/>
            </w:rPr>
          </w:rPrChange>
        </w:rPr>
        <w:t>(approach/avoidance)</w:t>
      </w:r>
      <w:r w:rsidR="00644AE5" w:rsidRPr="00A023CC">
        <w:rPr>
          <w:rFonts w:ascii="Times New Roman" w:hAnsi="Times New Roman" w:cs="Times New Roman"/>
          <w:sz w:val="24"/>
          <w:szCs w:val="24"/>
          <w:lang w:val="en-US"/>
          <w:rPrChange w:id="85" w:author="Ian Hussey" w:date="2020-08-25T17:52:00Z">
            <w:rPr>
              <w:rFonts w:ascii="Times New Roman" w:hAnsi="Times New Roman" w:cs="Times New Roman"/>
              <w:sz w:val="24"/>
              <w:szCs w:val="24"/>
              <w:lang w:val="en-GB"/>
            </w:rPr>
          </w:rPrChange>
        </w:rPr>
        <w:t>.</w:t>
      </w:r>
      <w:r w:rsidR="0038000B" w:rsidRPr="00A023CC">
        <w:rPr>
          <w:rFonts w:ascii="Times New Roman" w:hAnsi="Times New Roman" w:cs="Times New Roman"/>
          <w:sz w:val="24"/>
          <w:szCs w:val="24"/>
          <w:lang w:val="en-US"/>
          <w:rPrChange w:id="86"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87" w:author="Ian Hussey" w:date="2020-08-25T17:52:00Z">
            <w:rPr>
              <w:rFonts w:ascii="Times New Roman" w:hAnsi="Times New Roman" w:cs="Times New Roman"/>
              <w:sz w:val="24"/>
              <w:szCs w:val="24"/>
              <w:lang w:val="en-GB"/>
            </w:rPr>
          </w:rPrChange>
        </w:rPr>
        <w:t xml:space="preserve">Hughes, De Houwer, and Perugini (2016) </w:t>
      </w:r>
      <w:r w:rsidR="00621F63" w:rsidRPr="00A023CC">
        <w:rPr>
          <w:rFonts w:ascii="Times New Roman" w:hAnsi="Times New Roman" w:cs="Times New Roman"/>
          <w:sz w:val="24"/>
          <w:szCs w:val="24"/>
          <w:lang w:val="en-US"/>
          <w:rPrChange w:id="88" w:author="Ian Hussey" w:date="2020-08-25T17:52:00Z">
            <w:rPr>
              <w:rFonts w:ascii="Times New Roman" w:hAnsi="Times New Roman" w:cs="Times New Roman"/>
              <w:sz w:val="24"/>
              <w:szCs w:val="24"/>
              <w:lang w:val="en-GB"/>
            </w:rPr>
          </w:rPrChange>
        </w:rPr>
        <w:t xml:space="preserve">found </w:t>
      </w:r>
      <w:r w:rsidR="00553696" w:rsidRPr="00A023CC">
        <w:rPr>
          <w:rFonts w:ascii="Times New Roman" w:hAnsi="Times New Roman" w:cs="Times New Roman"/>
          <w:sz w:val="24"/>
          <w:szCs w:val="24"/>
          <w:lang w:val="en-US"/>
          <w:rPrChange w:id="89" w:author="Ian Hussey" w:date="2020-08-25T17:52:00Z">
            <w:rPr>
              <w:rFonts w:ascii="Times New Roman" w:hAnsi="Times New Roman" w:cs="Times New Roman"/>
              <w:sz w:val="24"/>
              <w:szCs w:val="24"/>
              <w:lang w:val="en-GB"/>
            </w:rPr>
          </w:rPrChange>
        </w:rPr>
        <w:t xml:space="preserve">that </w:t>
      </w:r>
      <w:r w:rsidR="0074684E" w:rsidRPr="00A023CC">
        <w:rPr>
          <w:rFonts w:ascii="Times New Roman" w:hAnsi="Times New Roman" w:cs="Times New Roman"/>
          <w:sz w:val="24"/>
          <w:szCs w:val="24"/>
          <w:lang w:val="en-US"/>
          <w:rPrChange w:id="90" w:author="Ian Hussey" w:date="2020-08-25T17:52:00Z">
            <w:rPr>
              <w:rFonts w:ascii="Times New Roman" w:hAnsi="Times New Roman" w:cs="Times New Roman"/>
              <w:sz w:val="24"/>
              <w:szCs w:val="24"/>
              <w:lang w:val="en-GB"/>
            </w:rPr>
          </w:rPrChange>
        </w:rPr>
        <w:t xml:space="preserve">evaluations </w:t>
      </w:r>
      <w:r w:rsidRPr="00A023CC">
        <w:rPr>
          <w:rFonts w:ascii="Times New Roman" w:hAnsi="Times New Roman" w:cs="Times New Roman"/>
          <w:sz w:val="24"/>
          <w:szCs w:val="24"/>
          <w:lang w:val="en-US"/>
          <w:rPrChange w:id="91" w:author="Ian Hussey" w:date="2020-08-25T17:52:00Z">
            <w:rPr>
              <w:rFonts w:ascii="Times New Roman" w:hAnsi="Times New Roman" w:cs="Times New Roman"/>
              <w:sz w:val="24"/>
              <w:szCs w:val="24"/>
              <w:lang w:val="en-GB"/>
            </w:rPr>
          </w:rPrChange>
        </w:rPr>
        <w:t xml:space="preserve">also emerge when </w:t>
      </w:r>
      <w:r w:rsidR="00644AE5" w:rsidRPr="00A023CC">
        <w:rPr>
          <w:rFonts w:ascii="Times New Roman" w:hAnsi="Times New Roman" w:cs="Times New Roman"/>
          <w:sz w:val="24"/>
          <w:szCs w:val="24"/>
          <w:lang w:val="en-US"/>
          <w:rPrChange w:id="92" w:author="Ian Hussey" w:date="2020-08-25T17:52:00Z">
            <w:rPr>
              <w:rFonts w:ascii="Times New Roman" w:hAnsi="Times New Roman" w:cs="Times New Roman"/>
              <w:sz w:val="24"/>
              <w:szCs w:val="24"/>
              <w:lang w:val="en-GB"/>
            </w:rPr>
          </w:rPrChange>
        </w:rPr>
        <w:t xml:space="preserve">regularities </w:t>
      </w:r>
      <w:r w:rsidR="00D7663F" w:rsidRPr="00A023CC">
        <w:rPr>
          <w:rFonts w:ascii="Times New Roman" w:hAnsi="Times New Roman" w:cs="Times New Roman"/>
          <w:sz w:val="24"/>
          <w:szCs w:val="24"/>
          <w:lang w:val="en-US"/>
          <w:rPrChange w:id="93" w:author="Ian Hussey" w:date="2020-08-25T17:52:00Z">
            <w:rPr>
              <w:rFonts w:ascii="Times New Roman" w:hAnsi="Times New Roman" w:cs="Times New Roman"/>
              <w:sz w:val="24"/>
              <w:szCs w:val="24"/>
              <w:lang w:val="en-GB"/>
            </w:rPr>
          </w:rPrChange>
        </w:rPr>
        <w:t xml:space="preserve">in the environment </w:t>
      </w:r>
      <w:r w:rsidR="00644AE5" w:rsidRPr="00A023CC">
        <w:rPr>
          <w:rFonts w:ascii="Times New Roman" w:hAnsi="Times New Roman" w:cs="Times New Roman"/>
          <w:i/>
          <w:sz w:val="24"/>
          <w:szCs w:val="24"/>
          <w:lang w:val="en-US"/>
          <w:rPrChange w:id="94" w:author="Ian Hussey" w:date="2020-08-25T17:52:00Z">
            <w:rPr>
              <w:rFonts w:ascii="Times New Roman" w:hAnsi="Times New Roman" w:cs="Times New Roman"/>
              <w:i/>
              <w:sz w:val="24"/>
              <w:szCs w:val="24"/>
              <w:lang w:val="en-GB"/>
            </w:rPr>
          </w:rPrChange>
        </w:rPr>
        <w:t>intersect</w:t>
      </w:r>
      <w:r w:rsidR="00644AE5" w:rsidRPr="00A023CC">
        <w:rPr>
          <w:rFonts w:ascii="Times New Roman" w:hAnsi="Times New Roman" w:cs="Times New Roman"/>
          <w:sz w:val="24"/>
          <w:szCs w:val="24"/>
          <w:lang w:val="en-US"/>
          <w:rPrChange w:id="95"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96" w:author="Ian Hussey" w:date="2020-08-25T17:52:00Z">
            <w:rPr>
              <w:rFonts w:ascii="Times New Roman" w:hAnsi="Times New Roman" w:cs="Times New Roman"/>
              <w:sz w:val="24"/>
              <w:szCs w:val="24"/>
              <w:lang w:val="en-GB"/>
            </w:rPr>
          </w:rPrChange>
        </w:rPr>
        <w:t>with one another.</w:t>
      </w:r>
      <w:r w:rsidR="0038000B" w:rsidRPr="00A023CC">
        <w:rPr>
          <w:rFonts w:ascii="Times New Roman" w:hAnsi="Times New Roman" w:cs="Times New Roman"/>
          <w:sz w:val="24"/>
          <w:szCs w:val="24"/>
          <w:lang w:val="en-US"/>
          <w:rPrChange w:id="97" w:author="Ian Hussey" w:date="2020-08-25T17:52:00Z">
            <w:rPr>
              <w:rFonts w:ascii="Times New Roman" w:hAnsi="Times New Roman" w:cs="Times New Roman"/>
              <w:sz w:val="24"/>
              <w:szCs w:val="24"/>
              <w:lang w:val="en-GB"/>
            </w:rPr>
          </w:rPrChange>
        </w:rPr>
        <w:t xml:space="preserve"> </w:t>
      </w:r>
      <w:r w:rsidR="001C795F" w:rsidRPr="00A023CC">
        <w:rPr>
          <w:rFonts w:ascii="Times New Roman" w:hAnsi="Times New Roman" w:cs="Times New Roman"/>
          <w:sz w:val="24"/>
          <w:szCs w:val="24"/>
          <w:lang w:val="en-US"/>
          <w:rPrChange w:id="98" w:author="Ian Hussey" w:date="2020-08-25T17:52:00Z">
            <w:rPr>
              <w:rFonts w:ascii="Times New Roman" w:hAnsi="Times New Roman" w:cs="Times New Roman"/>
              <w:sz w:val="24"/>
              <w:szCs w:val="24"/>
              <w:lang w:val="en-GB"/>
            </w:rPr>
          </w:rPrChange>
        </w:rPr>
        <w:t>In this paper we examined</w:t>
      </w:r>
      <w:r w:rsidR="00202C55" w:rsidRPr="00A023CC">
        <w:rPr>
          <w:rFonts w:ascii="Times New Roman" w:hAnsi="Times New Roman" w:cs="Times New Roman"/>
          <w:sz w:val="24"/>
          <w:szCs w:val="24"/>
          <w:lang w:val="en-US"/>
          <w:rPrChange w:id="99" w:author="Ian Hussey" w:date="2020-08-25T17:52:00Z">
            <w:rPr>
              <w:rFonts w:ascii="Times New Roman" w:hAnsi="Times New Roman" w:cs="Times New Roman"/>
              <w:sz w:val="24"/>
              <w:szCs w:val="24"/>
              <w:lang w:val="en-GB"/>
            </w:rPr>
          </w:rPrChange>
        </w:rPr>
        <w:t xml:space="preserve"> </w:t>
      </w:r>
      <w:r w:rsidR="001C795F" w:rsidRPr="00A023CC">
        <w:rPr>
          <w:rFonts w:ascii="Times New Roman" w:hAnsi="Times New Roman" w:cs="Times New Roman"/>
          <w:sz w:val="24"/>
          <w:szCs w:val="24"/>
          <w:lang w:val="en-US"/>
          <w:rPrChange w:id="100" w:author="Ian Hussey" w:date="2020-08-25T17:52:00Z">
            <w:rPr>
              <w:rFonts w:ascii="Times New Roman" w:hAnsi="Times New Roman" w:cs="Times New Roman"/>
              <w:sz w:val="24"/>
              <w:szCs w:val="24"/>
              <w:lang w:val="en-GB"/>
            </w:rPr>
          </w:rPrChange>
        </w:rPr>
        <w:t xml:space="preserve">if </w:t>
      </w:r>
      <w:r w:rsidR="00202C55" w:rsidRPr="00A023CC">
        <w:rPr>
          <w:rFonts w:ascii="Times New Roman" w:hAnsi="Times New Roman" w:cs="Times New Roman"/>
          <w:sz w:val="24"/>
          <w:szCs w:val="24"/>
          <w:lang w:val="en-US"/>
          <w:rPrChange w:id="101" w:author="Ian Hussey" w:date="2020-08-25T17:52:00Z">
            <w:rPr>
              <w:rFonts w:ascii="Times New Roman" w:hAnsi="Times New Roman" w:cs="Times New Roman"/>
              <w:sz w:val="24"/>
              <w:szCs w:val="24"/>
              <w:lang w:val="en-GB"/>
            </w:rPr>
          </w:rPrChange>
        </w:rPr>
        <w:t xml:space="preserve">evaluations established via </w:t>
      </w:r>
      <w:r w:rsidR="00C403BD" w:rsidRPr="00A023CC">
        <w:rPr>
          <w:rFonts w:ascii="Times New Roman" w:hAnsi="Times New Roman" w:cs="Times New Roman"/>
          <w:sz w:val="24"/>
          <w:szCs w:val="24"/>
          <w:lang w:val="en-US"/>
          <w:rPrChange w:id="102" w:author="Ian Hussey" w:date="2020-08-25T17:52:00Z">
            <w:rPr>
              <w:rFonts w:ascii="Times New Roman" w:hAnsi="Times New Roman" w:cs="Times New Roman"/>
              <w:sz w:val="24"/>
              <w:szCs w:val="24"/>
              <w:lang w:val="en-GB"/>
            </w:rPr>
          </w:rPrChange>
        </w:rPr>
        <w:t xml:space="preserve">operant evaluative conditioning </w:t>
      </w:r>
      <w:r w:rsidR="0067021C" w:rsidRPr="00A023CC">
        <w:rPr>
          <w:rFonts w:ascii="Times New Roman" w:hAnsi="Times New Roman" w:cs="Times New Roman"/>
          <w:sz w:val="24"/>
          <w:szCs w:val="24"/>
          <w:lang w:val="en-US"/>
          <w:rPrChange w:id="103" w:author="Ian Hussey" w:date="2020-08-25T17:52:00Z">
            <w:rPr>
              <w:rFonts w:ascii="Times New Roman" w:hAnsi="Times New Roman" w:cs="Times New Roman"/>
              <w:sz w:val="24"/>
              <w:szCs w:val="24"/>
              <w:lang w:val="en-GB"/>
            </w:rPr>
          </w:rPrChange>
        </w:rPr>
        <w:t xml:space="preserve">and intersecting regularities </w:t>
      </w:r>
      <w:r w:rsidR="001C795F" w:rsidRPr="00A023CC">
        <w:rPr>
          <w:rFonts w:ascii="Times New Roman" w:hAnsi="Times New Roman" w:cs="Times New Roman"/>
          <w:sz w:val="24"/>
          <w:szCs w:val="24"/>
          <w:lang w:val="en-US"/>
          <w:rPrChange w:id="104" w:author="Ian Hussey" w:date="2020-08-25T17:52:00Z">
            <w:rPr>
              <w:rFonts w:ascii="Times New Roman" w:hAnsi="Times New Roman" w:cs="Times New Roman"/>
              <w:sz w:val="24"/>
              <w:szCs w:val="24"/>
              <w:lang w:val="en-GB"/>
            </w:rPr>
          </w:rPrChange>
        </w:rPr>
        <w:t>can be undermined via extinction or revised via counterconditioning</w:t>
      </w:r>
      <w:r w:rsidR="00010974" w:rsidRPr="00A023CC">
        <w:rPr>
          <w:rFonts w:ascii="Times New Roman" w:hAnsi="Times New Roman" w:cs="Times New Roman"/>
          <w:sz w:val="24"/>
          <w:szCs w:val="24"/>
          <w:lang w:val="en-US"/>
          <w:rPrChange w:id="105" w:author="Ian Hussey" w:date="2020-08-25T17:52:00Z">
            <w:rPr>
              <w:rFonts w:ascii="Times New Roman" w:hAnsi="Times New Roman" w:cs="Times New Roman"/>
              <w:sz w:val="24"/>
              <w:szCs w:val="24"/>
              <w:lang w:val="en-GB"/>
            </w:rPr>
          </w:rPrChange>
        </w:rPr>
        <w:t xml:space="preserve">. </w:t>
      </w:r>
      <w:r w:rsidR="0083211A" w:rsidRPr="00A023CC">
        <w:rPr>
          <w:rFonts w:ascii="Times New Roman" w:hAnsi="Times New Roman" w:cs="Times New Roman"/>
          <w:sz w:val="24"/>
          <w:lang w:val="en-US"/>
          <w:rPrChange w:id="106" w:author="Ian Hussey" w:date="2020-08-25T17:52:00Z">
            <w:rPr>
              <w:rFonts w:ascii="Times New Roman" w:hAnsi="Times New Roman" w:cs="Times New Roman"/>
              <w:sz w:val="24"/>
              <w:lang w:val="en-GB"/>
            </w:rPr>
          </w:rPrChange>
        </w:rPr>
        <w:t xml:space="preserve">Across </w:t>
      </w:r>
      <w:r w:rsidR="006F1523" w:rsidRPr="00A023CC">
        <w:rPr>
          <w:rFonts w:ascii="Times New Roman" w:hAnsi="Times New Roman" w:cs="Times New Roman"/>
          <w:sz w:val="24"/>
          <w:szCs w:val="24"/>
          <w:lang w:val="en-US"/>
          <w:rPrChange w:id="107" w:author="Ian Hussey" w:date="2020-08-25T17:52:00Z">
            <w:rPr>
              <w:rFonts w:ascii="Times New Roman" w:hAnsi="Times New Roman" w:cs="Times New Roman"/>
              <w:sz w:val="24"/>
              <w:szCs w:val="24"/>
              <w:lang w:val="en-GB"/>
            </w:rPr>
          </w:rPrChange>
        </w:rPr>
        <w:t>seven</w:t>
      </w:r>
      <w:r w:rsidR="0083211A" w:rsidRPr="00A023CC">
        <w:rPr>
          <w:rFonts w:ascii="Times New Roman" w:hAnsi="Times New Roman" w:cs="Times New Roman"/>
          <w:sz w:val="24"/>
          <w:szCs w:val="24"/>
          <w:lang w:val="en-US"/>
          <w:rPrChange w:id="108" w:author="Ian Hussey" w:date="2020-08-25T17:52:00Z">
            <w:rPr>
              <w:rFonts w:ascii="Times New Roman" w:hAnsi="Times New Roman" w:cs="Times New Roman"/>
              <w:sz w:val="24"/>
              <w:szCs w:val="24"/>
              <w:lang w:val="en-GB"/>
            </w:rPr>
          </w:rPrChange>
        </w:rPr>
        <w:t xml:space="preserve"> pre-registered studies (</w:t>
      </w:r>
      <w:r w:rsidR="0083211A" w:rsidRPr="00A023CC">
        <w:rPr>
          <w:rFonts w:ascii="Times New Roman" w:hAnsi="Times New Roman" w:cs="Times New Roman"/>
          <w:i/>
          <w:sz w:val="24"/>
          <w:szCs w:val="24"/>
          <w:lang w:val="en-US"/>
          <w:rPrChange w:id="109" w:author="Ian Hussey" w:date="2020-08-25T17:52:00Z">
            <w:rPr>
              <w:rFonts w:ascii="Times New Roman" w:hAnsi="Times New Roman" w:cs="Times New Roman"/>
              <w:i/>
              <w:sz w:val="24"/>
              <w:szCs w:val="24"/>
              <w:lang w:val="en-GB"/>
            </w:rPr>
          </w:rPrChange>
        </w:rPr>
        <w:t xml:space="preserve">n </w:t>
      </w:r>
      <w:r w:rsidR="00E92282" w:rsidRPr="00A023CC">
        <w:rPr>
          <w:rFonts w:ascii="Times New Roman" w:hAnsi="Times New Roman" w:cs="Times New Roman"/>
          <w:sz w:val="24"/>
          <w:szCs w:val="24"/>
          <w:lang w:val="en-US"/>
          <w:rPrChange w:id="110" w:author="Ian Hussey" w:date="2020-08-25T17:52:00Z">
            <w:rPr>
              <w:rFonts w:ascii="Times New Roman" w:hAnsi="Times New Roman" w:cs="Times New Roman"/>
              <w:sz w:val="24"/>
              <w:szCs w:val="24"/>
              <w:lang w:val="en-GB"/>
            </w:rPr>
          </w:rPrChange>
        </w:rPr>
        <w:t>= 1071</w:t>
      </w:r>
      <w:r w:rsidR="0083211A" w:rsidRPr="00A023CC">
        <w:rPr>
          <w:rFonts w:ascii="Times New Roman" w:hAnsi="Times New Roman" w:cs="Times New Roman"/>
          <w:sz w:val="24"/>
          <w:szCs w:val="24"/>
          <w:lang w:val="en-US"/>
          <w:rPrChange w:id="111" w:author="Ian Hussey" w:date="2020-08-25T17:52:00Z">
            <w:rPr>
              <w:rFonts w:ascii="Times New Roman" w:hAnsi="Times New Roman" w:cs="Times New Roman"/>
              <w:sz w:val="24"/>
              <w:szCs w:val="24"/>
              <w:lang w:val="en-GB"/>
            </w:rPr>
          </w:rPrChange>
        </w:rPr>
        <w:t xml:space="preserve">) </w:t>
      </w:r>
      <w:r w:rsidR="0074684E" w:rsidRPr="00A023CC">
        <w:rPr>
          <w:rFonts w:ascii="Times New Roman" w:hAnsi="Times New Roman" w:cs="Times New Roman"/>
          <w:sz w:val="24"/>
          <w:szCs w:val="24"/>
          <w:lang w:val="en-US"/>
          <w:rPrChange w:id="112" w:author="Ian Hussey" w:date="2020-08-25T17:52:00Z">
            <w:rPr>
              <w:rFonts w:ascii="Times New Roman" w:hAnsi="Times New Roman" w:cs="Times New Roman"/>
              <w:sz w:val="24"/>
              <w:szCs w:val="24"/>
              <w:lang w:val="en-GB"/>
            </w:rPr>
          </w:rPrChange>
        </w:rPr>
        <w:t>p</w:t>
      </w:r>
      <w:r w:rsidR="00D7663F" w:rsidRPr="00A023CC">
        <w:rPr>
          <w:rFonts w:ascii="Times New Roman" w:hAnsi="Times New Roman" w:cs="Times New Roman"/>
          <w:sz w:val="24"/>
          <w:szCs w:val="24"/>
          <w:lang w:val="en-US"/>
          <w:rPrChange w:id="113" w:author="Ian Hussey" w:date="2020-08-25T17:52:00Z">
            <w:rPr>
              <w:rFonts w:ascii="Times New Roman" w:hAnsi="Times New Roman" w:cs="Times New Roman"/>
              <w:sz w:val="24"/>
              <w:szCs w:val="24"/>
              <w:lang w:val="en-GB"/>
            </w:rPr>
          </w:rPrChange>
        </w:rPr>
        <w:t xml:space="preserve">articipants </w:t>
      </w:r>
      <w:r w:rsidR="00010974" w:rsidRPr="00A023CC">
        <w:rPr>
          <w:rFonts w:ascii="Times New Roman" w:hAnsi="Times New Roman" w:cs="Times New Roman"/>
          <w:sz w:val="24"/>
          <w:szCs w:val="24"/>
          <w:lang w:val="en-US"/>
          <w:rPrChange w:id="114" w:author="Ian Hussey" w:date="2020-08-25T17:52:00Z">
            <w:rPr>
              <w:rFonts w:ascii="Times New Roman" w:hAnsi="Times New Roman" w:cs="Times New Roman"/>
              <w:sz w:val="24"/>
              <w:szCs w:val="24"/>
              <w:lang w:val="en-GB"/>
            </w:rPr>
          </w:rPrChange>
        </w:rPr>
        <w:t xml:space="preserve">first </w:t>
      </w:r>
      <w:r w:rsidR="0083211A" w:rsidRPr="00A023CC">
        <w:rPr>
          <w:rFonts w:ascii="Times New Roman" w:hAnsi="Times New Roman" w:cs="Times New Roman"/>
          <w:sz w:val="24"/>
          <w:szCs w:val="24"/>
          <w:lang w:val="en-US"/>
          <w:rPrChange w:id="115" w:author="Ian Hussey" w:date="2020-08-25T17:52:00Z">
            <w:rPr>
              <w:rFonts w:ascii="Times New Roman" w:hAnsi="Times New Roman" w:cs="Times New Roman"/>
              <w:sz w:val="24"/>
              <w:szCs w:val="24"/>
              <w:lang w:val="en-GB"/>
            </w:rPr>
          </w:rPrChange>
        </w:rPr>
        <w:t>com</w:t>
      </w:r>
      <w:r w:rsidR="00D7663F" w:rsidRPr="00A023CC">
        <w:rPr>
          <w:rFonts w:ascii="Times New Roman" w:hAnsi="Times New Roman" w:cs="Times New Roman"/>
          <w:sz w:val="24"/>
          <w:szCs w:val="24"/>
          <w:lang w:val="en-US"/>
          <w:rPrChange w:id="116" w:author="Ian Hussey" w:date="2020-08-25T17:52:00Z">
            <w:rPr>
              <w:rFonts w:ascii="Times New Roman" w:hAnsi="Times New Roman" w:cs="Times New Roman"/>
              <w:sz w:val="24"/>
              <w:szCs w:val="24"/>
              <w:lang w:val="en-GB"/>
            </w:rPr>
          </w:rPrChange>
        </w:rPr>
        <w:t>plete</w:t>
      </w:r>
      <w:r w:rsidR="0074684E" w:rsidRPr="00A023CC">
        <w:rPr>
          <w:rFonts w:ascii="Times New Roman" w:hAnsi="Times New Roman" w:cs="Times New Roman"/>
          <w:sz w:val="24"/>
          <w:szCs w:val="24"/>
          <w:lang w:val="en-US"/>
          <w:rPrChange w:id="117" w:author="Ian Hussey" w:date="2020-08-25T17:52:00Z">
            <w:rPr>
              <w:rFonts w:ascii="Times New Roman" w:hAnsi="Times New Roman" w:cs="Times New Roman"/>
              <w:sz w:val="24"/>
              <w:szCs w:val="24"/>
              <w:lang w:val="en-GB"/>
            </w:rPr>
          </w:rPrChange>
        </w:rPr>
        <w:t>d</w:t>
      </w:r>
      <w:r w:rsidR="0083211A" w:rsidRPr="00A023CC">
        <w:rPr>
          <w:rFonts w:ascii="Times New Roman" w:hAnsi="Times New Roman" w:cs="Times New Roman"/>
          <w:sz w:val="24"/>
          <w:szCs w:val="24"/>
          <w:lang w:val="en-US"/>
          <w:rPrChange w:id="118" w:author="Ian Hussey" w:date="2020-08-25T17:52:00Z">
            <w:rPr>
              <w:rFonts w:ascii="Times New Roman" w:hAnsi="Times New Roman" w:cs="Times New Roman"/>
              <w:sz w:val="24"/>
              <w:szCs w:val="24"/>
              <w:lang w:val="en-GB"/>
            </w:rPr>
          </w:rPrChange>
        </w:rPr>
        <w:t xml:space="preserve"> a learning phase designed</w:t>
      </w:r>
      <w:r w:rsidR="00D7663F" w:rsidRPr="00A023CC">
        <w:rPr>
          <w:rFonts w:ascii="Times New Roman" w:hAnsi="Times New Roman" w:cs="Times New Roman"/>
          <w:sz w:val="24"/>
          <w:szCs w:val="24"/>
          <w:lang w:val="en-US"/>
          <w:rPrChange w:id="119" w:author="Ian Hussey" w:date="2020-08-25T17:52:00Z">
            <w:rPr>
              <w:rFonts w:ascii="Times New Roman" w:hAnsi="Times New Roman" w:cs="Times New Roman"/>
              <w:sz w:val="24"/>
              <w:szCs w:val="24"/>
              <w:lang w:val="en-GB"/>
            </w:rPr>
          </w:rPrChange>
        </w:rPr>
        <w:t xml:space="preserve"> to establish </w:t>
      </w:r>
      <w:r w:rsidR="00010974" w:rsidRPr="00A023CC">
        <w:rPr>
          <w:rFonts w:ascii="Times New Roman" w:hAnsi="Times New Roman" w:cs="Times New Roman"/>
          <w:sz w:val="24"/>
          <w:szCs w:val="24"/>
          <w:lang w:val="en-US"/>
          <w:rPrChange w:id="120" w:author="Ian Hussey" w:date="2020-08-25T17:52:00Z">
            <w:rPr>
              <w:rFonts w:ascii="Times New Roman" w:hAnsi="Times New Roman" w:cs="Times New Roman"/>
              <w:sz w:val="24"/>
              <w:szCs w:val="24"/>
              <w:lang w:val="en-GB"/>
            </w:rPr>
          </w:rPrChange>
        </w:rPr>
        <w:t xml:space="preserve">novel </w:t>
      </w:r>
      <w:r w:rsidR="00D7663F" w:rsidRPr="00A023CC">
        <w:rPr>
          <w:rFonts w:ascii="Times New Roman" w:hAnsi="Times New Roman" w:cs="Times New Roman"/>
          <w:sz w:val="24"/>
          <w:szCs w:val="24"/>
          <w:lang w:val="en-US"/>
          <w:rPrChange w:id="121" w:author="Ian Hussey" w:date="2020-08-25T17:52:00Z">
            <w:rPr>
              <w:rFonts w:ascii="Times New Roman" w:hAnsi="Times New Roman" w:cs="Times New Roman"/>
              <w:sz w:val="24"/>
              <w:szCs w:val="24"/>
              <w:lang w:val="en-GB"/>
            </w:rPr>
          </w:rPrChange>
        </w:rPr>
        <w:t>evaluations</w:t>
      </w:r>
      <w:r w:rsidR="0083211A" w:rsidRPr="00A023CC">
        <w:rPr>
          <w:rFonts w:ascii="Times New Roman" w:hAnsi="Times New Roman" w:cs="Times New Roman"/>
          <w:sz w:val="24"/>
          <w:szCs w:val="24"/>
          <w:lang w:val="en-US"/>
          <w:rPrChange w:id="122" w:author="Ian Hussey" w:date="2020-08-25T17:52:00Z">
            <w:rPr>
              <w:rFonts w:ascii="Times New Roman" w:hAnsi="Times New Roman" w:cs="Times New Roman"/>
              <w:sz w:val="24"/>
              <w:szCs w:val="24"/>
              <w:lang w:val="en-GB"/>
            </w:rPr>
          </w:rPrChange>
        </w:rPr>
        <w:t xml:space="preserve"> </w:t>
      </w:r>
      <w:r w:rsidR="00010974" w:rsidRPr="00A023CC">
        <w:rPr>
          <w:rFonts w:ascii="Times New Roman" w:hAnsi="Times New Roman" w:cs="Times New Roman"/>
          <w:sz w:val="24"/>
          <w:szCs w:val="24"/>
          <w:lang w:val="en-US"/>
          <w:rPrChange w:id="123" w:author="Ian Hussey" w:date="2020-08-25T17:52:00Z">
            <w:rPr>
              <w:rFonts w:ascii="Times New Roman" w:hAnsi="Times New Roman" w:cs="Times New Roman"/>
              <w:sz w:val="24"/>
              <w:szCs w:val="24"/>
              <w:lang w:val="en-GB"/>
            </w:rPr>
          </w:rPrChange>
        </w:rPr>
        <w:t xml:space="preserve">followed </w:t>
      </w:r>
      <w:r w:rsidR="0074684E" w:rsidRPr="00A023CC">
        <w:rPr>
          <w:rFonts w:ascii="Times New Roman" w:hAnsi="Times New Roman" w:cs="Times New Roman"/>
          <w:sz w:val="24"/>
          <w:szCs w:val="24"/>
          <w:lang w:val="en-US"/>
          <w:rPrChange w:id="124" w:author="Ian Hussey" w:date="2020-08-25T17:52:00Z">
            <w:rPr>
              <w:rFonts w:ascii="Times New Roman" w:hAnsi="Times New Roman" w:cs="Times New Roman"/>
              <w:sz w:val="24"/>
              <w:szCs w:val="24"/>
              <w:lang w:val="en-GB"/>
            </w:rPr>
          </w:rPrChange>
        </w:rPr>
        <w:t xml:space="preserve">by </w:t>
      </w:r>
      <w:r w:rsidR="00843A3B" w:rsidRPr="00A023CC">
        <w:rPr>
          <w:rFonts w:ascii="Times New Roman" w:hAnsi="Times New Roman" w:cs="Times New Roman"/>
          <w:sz w:val="24"/>
          <w:szCs w:val="24"/>
          <w:lang w:val="en-US"/>
          <w:rPrChange w:id="125" w:author="Ian Hussey" w:date="2020-08-25T17:52:00Z">
            <w:rPr>
              <w:rFonts w:ascii="Times New Roman" w:hAnsi="Times New Roman" w:cs="Times New Roman"/>
              <w:sz w:val="24"/>
              <w:szCs w:val="24"/>
              <w:lang w:val="en-GB"/>
            </w:rPr>
          </w:rPrChange>
        </w:rPr>
        <w:t>one of multiple forms of</w:t>
      </w:r>
      <w:r w:rsidR="0083211A" w:rsidRPr="00A023CC">
        <w:rPr>
          <w:rFonts w:ascii="Times New Roman" w:hAnsi="Times New Roman" w:cs="Times New Roman"/>
          <w:sz w:val="24"/>
          <w:szCs w:val="24"/>
          <w:lang w:val="en-US"/>
          <w:rPrChange w:id="126"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lang w:val="en-US"/>
          <w:rPrChange w:id="127" w:author="Ian Hussey" w:date="2020-08-25T17:52:00Z">
            <w:rPr>
              <w:rFonts w:ascii="Times New Roman" w:hAnsi="Times New Roman" w:cs="Times New Roman"/>
              <w:sz w:val="24"/>
              <w:lang w:val="en-GB"/>
            </w:rPr>
          </w:rPrChange>
        </w:rPr>
        <w:t xml:space="preserve">extinction </w:t>
      </w:r>
      <w:r w:rsidR="00BC7B2C" w:rsidRPr="00A023CC">
        <w:rPr>
          <w:rFonts w:ascii="Times New Roman" w:hAnsi="Times New Roman" w:cs="Times New Roman"/>
          <w:sz w:val="24"/>
          <w:lang w:val="en-US"/>
          <w:rPrChange w:id="128" w:author="Ian Hussey" w:date="2020-08-25T17:52:00Z">
            <w:rPr>
              <w:rFonts w:ascii="Times New Roman" w:hAnsi="Times New Roman" w:cs="Times New Roman"/>
              <w:sz w:val="24"/>
              <w:lang w:val="en-GB"/>
            </w:rPr>
          </w:rPrChange>
        </w:rPr>
        <w:t>or</w:t>
      </w:r>
      <w:r w:rsidR="00553696" w:rsidRPr="00A023CC">
        <w:rPr>
          <w:rFonts w:ascii="Times New Roman" w:hAnsi="Times New Roman" w:cs="Times New Roman"/>
          <w:sz w:val="24"/>
          <w:lang w:val="en-US"/>
          <w:rPrChange w:id="129" w:author="Ian Hussey" w:date="2020-08-25T17:52:00Z">
            <w:rPr>
              <w:rFonts w:ascii="Times New Roman" w:hAnsi="Times New Roman" w:cs="Times New Roman"/>
              <w:sz w:val="24"/>
              <w:lang w:val="en-GB"/>
            </w:rPr>
          </w:rPrChange>
        </w:rPr>
        <w:t xml:space="preserve"> cou</w:t>
      </w:r>
      <w:r w:rsidR="000D3BD5" w:rsidRPr="00A023CC">
        <w:rPr>
          <w:rFonts w:ascii="Times New Roman" w:hAnsi="Times New Roman" w:cs="Times New Roman"/>
          <w:sz w:val="24"/>
          <w:lang w:val="en-US"/>
          <w:rPrChange w:id="130" w:author="Ian Hussey" w:date="2020-08-25T17:52:00Z">
            <w:rPr>
              <w:rFonts w:ascii="Times New Roman" w:hAnsi="Times New Roman" w:cs="Times New Roman"/>
              <w:sz w:val="24"/>
              <w:lang w:val="en-GB"/>
            </w:rPr>
          </w:rPrChange>
        </w:rPr>
        <w:t>nterconditioning procedure</w:t>
      </w:r>
      <w:r w:rsidR="00843A3B" w:rsidRPr="00A023CC">
        <w:rPr>
          <w:rFonts w:ascii="Times New Roman" w:hAnsi="Times New Roman" w:cs="Times New Roman"/>
          <w:sz w:val="24"/>
          <w:lang w:val="en-US"/>
          <w:rPrChange w:id="131" w:author="Ian Hussey" w:date="2020-08-25T17:52:00Z">
            <w:rPr>
              <w:rFonts w:ascii="Times New Roman" w:hAnsi="Times New Roman" w:cs="Times New Roman"/>
              <w:sz w:val="24"/>
              <w:lang w:val="en-GB"/>
            </w:rPr>
          </w:rPrChange>
        </w:rPr>
        <w:t>s</w:t>
      </w:r>
      <w:r w:rsidR="0083211A" w:rsidRPr="00A023CC">
        <w:rPr>
          <w:rFonts w:ascii="Times New Roman" w:hAnsi="Times New Roman" w:cs="Times New Roman"/>
          <w:sz w:val="24"/>
          <w:lang w:val="en-US"/>
          <w:rPrChange w:id="132" w:author="Ian Hussey" w:date="2020-08-25T17:52:00Z">
            <w:rPr>
              <w:rFonts w:ascii="Times New Roman" w:hAnsi="Times New Roman" w:cs="Times New Roman"/>
              <w:sz w:val="24"/>
              <w:lang w:val="en-GB"/>
            </w:rPr>
          </w:rPrChange>
        </w:rPr>
        <w:t xml:space="preserve"> designed to undo </w:t>
      </w:r>
      <w:r w:rsidR="00010974" w:rsidRPr="00A023CC">
        <w:rPr>
          <w:rFonts w:ascii="Times New Roman" w:hAnsi="Times New Roman" w:cs="Times New Roman"/>
          <w:sz w:val="24"/>
          <w:lang w:val="en-US"/>
          <w:rPrChange w:id="133" w:author="Ian Hussey" w:date="2020-08-25T17:52:00Z">
            <w:rPr>
              <w:rFonts w:ascii="Times New Roman" w:hAnsi="Times New Roman" w:cs="Times New Roman"/>
              <w:sz w:val="24"/>
              <w:lang w:val="en-GB"/>
            </w:rPr>
          </w:rPrChange>
        </w:rPr>
        <w:t>them</w:t>
      </w:r>
      <w:r w:rsidR="0083211A" w:rsidRPr="00A023CC">
        <w:rPr>
          <w:rFonts w:ascii="Times New Roman" w:hAnsi="Times New Roman" w:cs="Times New Roman"/>
          <w:sz w:val="24"/>
          <w:lang w:val="en-US"/>
          <w:rPrChange w:id="134" w:author="Ian Hussey" w:date="2020-08-25T17:52:00Z">
            <w:rPr>
              <w:rFonts w:ascii="Times New Roman" w:hAnsi="Times New Roman" w:cs="Times New Roman"/>
              <w:sz w:val="24"/>
              <w:lang w:val="en-GB"/>
            </w:rPr>
          </w:rPrChange>
        </w:rPr>
        <w:t xml:space="preserve">. </w:t>
      </w:r>
      <w:r w:rsidR="009477CB" w:rsidRPr="00A023CC">
        <w:rPr>
          <w:rFonts w:ascii="Times New Roman" w:hAnsi="Times New Roman" w:cs="Times New Roman"/>
          <w:sz w:val="24"/>
          <w:lang w:val="en-US"/>
          <w:rPrChange w:id="135" w:author="Ian Hussey" w:date="2020-08-25T17:52:00Z">
            <w:rPr>
              <w:rFonts w:ascii="Times New Roman" w:hAnsi="Times New Roman" w:cs="Times New Roman"/>
              <w:sz w:val="24"/>
              <w:lang w:val="en-GB"/>
            </w:rPr>
          </w:rPrChange>
        </w:rPr>
        <w:t xml:space="preserve">Results indicate that </w:t>
      </w:r>
      <w:r w:rsidR="0083211A" w:rsidRPr="00A023CC">
        <w:rPr>
          <w:rFonts w:ascii="Times New Roman" w:hAnsi="Times New Roman" w:cs="Times New Roman"/>
          <w:sz w:val="24"/>
          <w:lang w:val="en-US"/>
          <w:rPrChange w:id="136" w:author="Ian Hussey" w:date="2020-08-25T17:52:00Z">
            <w:rPr>
              <w:rFonts w:ascii="Times New Roman" w:hAnsi="Times New Roman" w:cs="Times New Roman"/>
              <w:sz w:val="24"/>
              <w:lang w:val="en-GB"/>
            </w:rPr>
          </w:rPrChange>
        </w:rPr>
        <w:t xml:space="preserve">evaluations </w:t>
      </w:r>
      <w:r w:rsidR="00E3231B" w:rsidRPr="00A023CC">
        <w:rPr>
          <w:rFonts w:ascii="Times New Roman" w:hAnsi="Times New Roman" w:cs="Times New Roman"/>
          <w:sz w:val="24"/>
          <w:lang w:val="en-US"/>
          <w:rPrChange w:id="137" w:author="Ian Hussey" w:date="2020-08-25T17:52:00Z">
            <w:rPr>
              <w:rFonts w:ascii="Times New Roman" w:hAnsi="Times New Roman" w:cs="Times New Roman"/>
              <w:sz w:val="24"/>
              <w:lang w:val="en-GB"/>
            </w:rPr>
          </w:rPrChange>
        </w:rPr>
        <w:t>were</w:t>
      </w:r>
      <w:r w:rsidR="002A63D3" w:rsidRPr="00A023CC">
        <w:rPr>
          <w:rFonts w:ascii="Times New Roman" w:hAnsi="Times New Roman" w:cs="Times New Roman"/>
          <w:sz w:val="24"/>
          <w:lang w:val="en-US"/>
          <w:rPrChange w:id="138" w:author="Ian Hussey" w:date="2020-08-25T17:52:00Z">
            <w:rPr>
              <w:rFonts w:ascii="Times New Roman" w:hAnsi="Times New Roman" w:cs="Times New Roman"/>
              <w:sz w:val="24"/>
              <w:lang w:val="en-GB"/>
            </w:rPr>
          </w:rPrChange>
        </w:rPr>
        <w:t xml:space="preserve"> - </w:t>
      </w:r>
      <w:r w:rsidR="002A63D3" w:rsidRPr="00A023CC">
        <w:rPr>
          <w:rFonts w:ascii="Times New Roman" w:hAnsi="Times New Roman" w:cs="Times New Roman"/>
          <w:i/>
          <w:sz w:val="24"/>
          <w:lang w:val="en-US"/>
          <w:rPrChange w:id="139" w:author="Ian Hussey" w:date="2020-08-25T17:52:00Z">
            <w:rPr>
              <w:rFonts w:ascii="Times New Roman" w:hAnsi="Times New Roman" w:cs="Times New Roman"/>
              <w:i/>
              <w:sz w:val="24"/>
              <w:lang w:val="en-GB"/>
            </w:rPr>
          </w:rPrChange>
        </w:rPr>
        <w:t>in general</w:t>
      </w:r>
      <w:r w:rsidR="002A63D3" w:rsidRPr="00A023CC">
        <w:rPr>
          <w:rFonts w:ascii="Times New Roman" w:hAnsi="Times New Roman" w:cs="Times New Roman"/>
          <w:sz w:val="24"/>
          <w:lang w:val="en-US"/>
          <w:rPrChange w:id="140" w:author="Ian Hussey" w:date="2020-08-25T17:52:00Z">
            <w:rPr>
              <w:rFonts w:ascii="Times New Roman" w:hAnsi="Times New Roman" w:cs="Times New Roman"/>
              <w:sz w:val="24"/>
              <w:lang w:val="en-GB"/>
            </w:rPr>
          </w:rPrChange>
        </w:rPr>
        <w:t xml:space="preserve"> -</w:t>
      </w:r>
      <w:r w:rsidR="0067021C" w:rsidRPr="00A023CC">
        <w:rPr>
          <w:rFonts w:ascii="Times New Roman" w:hAnsi="Times New Roman" w:cs="Times New Roman"/>
          <w:sz w:val="24"/>
          <w:lang w:val="en-US"/>
          <w:rPrChange w:id="141" w:author="Ian Hussey" w:date="2020-08-25T17:52:00Z">
            <w:rPr>
              <w:rFonts w:ascii="Times New Roman" w:hAnsi="Times New Roman" w:cs="Times New Roman"/>
              <w:sz w:val="24"/>
              <w:lang w:val="en-GB"/>
            </w:rPr>
          </w:rPrChange>
        </w:rPr>
        <w:t xml:space="preserve"> resistant to </w:t>
      </w:r>
      <w:r w:rsidR="004631EB" w:rsidRPr="00A023CC">
        <w:rPr>
          <w:rFonts w:ascii="Times New Roman" w:hAnsi="Times New Roman" w:cs="Times New Roman"/>
          <w:sz w:val="24"/>
          <w:lang w:val="en-US"/>
          <w:rPrChange w:id="142" w:author="Ian Hussey" w:date="2020-08-25T17:52:00Z">
            <w:rPr>
              <w:rFonts w:ascii="Times New Roman" w:hAnsi="Times New Roman" w:cs="Times New Roman"/>
              <w:sz w:val="24"/>
              <w:lang w:val="en-GB"/>
            </w:rPr>
          </w:rPrChange>
        </w:rPr>
        <w:t xml:space="preserve">extinction </w:t>
      </w:r>
      <w:r w:rsidR="002A63D3" w:rsidRPr="00A023CC">
        <w:rPr>
          <w:rFonts w:ascii="Times New Roman" w:hAnsi="Times New Roman" w:cs="Times New Roman"/>
          <w:sz w:val="24"/>
          <w:lang w:val="en-US"/>
          <w:rPrChange w:id="143" w:author="Ian Hussey" w:date="2020-08-25T17:52:00Z">
            <w:rPr>
              <w:rFonts w:ascii="Times New Roman" w:hAnsi="Times New Roman" w:cs="Times New Roman"/>
              <w:sz w:val="24"/>
              <w:lang w:val="en-GB"/>
            </w:rPr>
          </w:rPrChange>
        </w:rPr>
        <w:t>and countercondition</w:t>
      </w:r>
      <w:r w:rsidR="00CD381C" w:rsidRPr="00A023CC">
        <w:rPr>
          <w:rFonts w:ascii="Times New Roman" w:hAnsi="Times New Roman" w:cs="Times New Roman"/>
          <w:sz w:val="24"/>
          <w:lang w:val="en-US"/>
          <w:rPrChange w:id="144" w:author="Ian Hussey" w:date="2020-08-25T17:52:00Z">
            <w:rPr>
              <w:rFonts w:ascii="Times New Roman" w:hAnsi="Times New Roman" w:cs="Times New Roman"/>
              <w:sz w:val="24"/>
              <w:lang w:val="en-GB"/>
            </w:rPr>
          </w:rPrChange>
        </w:rPr>
        <w:t>ing</w:t>
      </w:r>
      <w:r w:rsidR="009477CB" w:rsidRPr="00A023CC">
        <w:rPr>
          <w:rFonts w:ascii="Times New Roman" w:hAnsi="Times New Roman" w:cs="Times New Roman"/>
          <w:sz w:val="24"/>
          <w:lang w:val="en-US"/>
          <w:rPrChange w:id="145" w:author="Ian Hussey" w:date="2020-08-25T17:52:00Z">
            <w:rPr>
              <w:rFonts w:ascii="Times New Roman" w:hAnsi="Times New Roman" w:cs="Times New Roman"/>
              <w:sz w:val="24"/>
              <w:lang w:val="en-GB"/>
            </w:rPr>
          </w:rPrChange>
        </w:rPr>
        <w:t xml:space="preserve">. </w:t>
      </w:r>
      <w:r w:rsidR="000D3BD5" w:rsidRPr="00A023CC">
        <w:rPr>
          <w:rFonts w:ascii="Times New Roman" w:hAnsi="Times New Roman" w:cs="Times New Roman"/>
          <w:sz w:val="24"/>
          <w:lang w:val="en-US"/>
          <w:rPrChange w:id="146" w:author="Ian Hussey" w:date="2020-08-25T17:52:00Z">
            <w:rPr>
              <w:rFonts w:ascii="Times New Roman" w:hAnsi="Times New Roman" w:cs="Times New Roman"/>
              <w:sz w:val="24"/>
              <w:lang w:val="en-GB"/>
            </w:rPr>
          </w:rPrChange>
        </w:rPr>
        <w:t>Theoretical and practical i</w:t>
      </w:r>
      <w:r w:rsidR="00553696" w:rsidRPr="00A023CC">
        <w:rPr>
          <w:rFonts w:ascii="Times New Roman" w:hAnsi="Times New Roman" w:cs="Times New Roman"/>
          <w:sz w:val="24"/>
          <w:lang w:val="en-US"/>
          <w:rPrChange w:id="147" w:author="Ian Hussey" w:date="2020-08-25T17:52:00Z">
            <w:rPr>
              <w:rFonts w:ascii="Times New Roman" w:hAnsi="Times New Roman" w:cs="Times New Roman"/>
              <w:sz w:val="24"/>
              <w:lang w:val="en-GB"/>
            </w:rPr>
          </w:rPrChange>
        </w:rPr>
        <w:t xml:space="preserve">mplications </w:t>
      </w:r>
      <w:r w:rsidR="000D3BD5" w:rsidRPr="00A023CC">
        <w:rPr>
          <w:rFonts w:ascii="Times New Roman" w:hAnsi="Times New Roman" w:cs="Times New Roman"/>
          <w:sz w:val="24"/>
          <w:lang w:val="en-US"/>
          <w:rPrChange w:id="148" w:author="Ian Hussey" w:date="2020-08-25T17:52:00Z">
            <w:rPr>
              <w:rFonts w:ascii="Times New Roman" w:hAnsi="Times New Roman" w:cs="Times New Roman"/>
              <w:sz w:val="24"/>
              <w:lang w:val="en-GB"/>
            </w:rPr>
          </w:rPrChange>
        </w:rPr>
        <w:t xml:space="preserve">along with </w:t>
      </w:r>
      <w:r w:rsidR="00553696" w:rsidRPr="00A023CC">
        <w:rPr>
          <w:rFonts w:ascii="Times New Roman" w:hAnsi="Times New Roman" w:cs="Times New Roman"/>
          <w:sz w:val="24"/>
          <w:lang w:val="en-US"/>
          <w:rPrChange w:id="149" w:author="Ian Hussey" w:date="2020-08-25T17:52:00Z">
            <w:rPr>
              <w:rFonts w:ascii="Times New Roman" w:hAnsi="Times New Roman" w:cs="Times New Roman"/>
              <w:sz w:val="24"/>
              <w:lang w:val="en-GB"/>
            </w:rPr>
          </w:rPrChange>
        </w:rPr>
        <w:t>future directions are discussed.</w:t>
      </w:r>
    </w:p>
    <w:p w14:paraId="50E1493C" w14:textId="1C35296F" w:rsidR="00553696" w:rsidRPr="00A023CC" w:rsidRDefault="00553696" w:rsidP="00CF5977">
      <w:pPr>
        <w:spacing w:line="480" w:lineRule="auto"/>
        <w:ind w:firstLine="708"/>
        <w:rPr>
          <w:rFonts w:ascii="Times New Roman" w:hAnsi="Times New Roman" w:cs="Times New Roman"/>
          <w:sz w:val="24"/>
          <w:szCs w:val="24"/>
          <w:lang w:val="en-US"/>
          <w:rPrChange w:id="15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i/>
          <w:sz w:val="24"/>
          <w:szCs w:val="24"/>
          <w:lang w:val="en-US"/>
          <w:rPrChange w:id="151" w:author="Ian Hussey" w:date="2020-08-25T17:52:00Z">
            <w:rPr>
              <w:rFonts w:ascii="Times New Roman" w:hAnsi="Times New Roman" w:cs="Times New Roman"/>
              <w:i/>
              <w:sz w:val="24"/>
              <w:szCs w:val="24"/>
              <w:lang w:val="en-GB"/>
            </w:rPr>
          </w:rPrChange>
        </w:rPr>
        <w:t>Keywords</w:t>
      </w:r>
      <w:r w:rsidRPr="00A023CC">
        <w:rPr>
          <w:rFonts w:ascii="Times New Roman" w:hAnsi="Times New Roman" w:cs="Times New Roman"/>
          <w:sz w:val="24"/>
          <w:szCs w:val="24"/>
          <w:lang w:val="en-US"/>
          <w:rPrChange w:id="152" w:author="Ian Hussey" w:date="2020-08-25T17:52:00Z">
            <w:rPr>
              <w:rFonts w:ascii="Times New Roman" w:hAnsi="Times New Roman" w:cs="Times New Roman"/>
              <w:sz w:val="24"/>
              <w:szCs w:val="24"/>
              <w:lang w:val="en-GB"/>
            </w:rPr>
          </w:rPrChange>
        </w:rPr>
        <w:t xml:space="preserve">: Intersecting Regularities, Extinction, Counterconditioning, </w:t>
      </w:r>
      <w:r w:rsidR="003C2C17" w:rsidRPr="00A023CC">
        <w:rPr>
          <w:rFonts w:ascii="Times New Roman" w:hAnsi="Times New Roman" w:cs="Times New Roman"/>
          <w:sz w:val="24"/>
          <w:szCs w:val="24"/>
          <w:lang w:val="en-US"/>
          <w:rPrChange w:id="153" w:author="Ian Hussey" w:date="2020-08-25T17:52:00Z">
            <w:rPr>
              <w:rFonts w:ascii="Times New Roman" w:hAnsi="Times New Roman" w:cs="Times New Roman"/>
              <w:sz w:val="24"/>
              <w:szCs w:val="24"/>
              <w:lang w:val="en-GB"/>
            </w:rPr>
          </w:rPrChange>
        </w:rPr>
        <w:t>Operant Evaluative Conditioning</w:t>
      </w:r>
      <w:r w:rsidR="00053974" w:rsidRPr="00A023CC">
        <w:rPr>
          <w:rFonts w:ascii="Times New Roman" w:hAnsi="Times New Roman" w:cs="Times New Roman"/>
          <w:sz w:val="24"/>
          <w:szCs w:val="24"/>
          <w:lang w:val="en-US"/>
          <w:rPrChange w:id="154" w:author="Ian Hussey" w:date="2020-08-25T17:52:00Z">
            <w:rPr>
              <w:rFonts w:ascii="Times New Roman" w:hAnsi="Times New Roman" w:cs="Times New Roman"/>
              <w:sz w:val="24"/>
              <w:szCs w:val="24"/>
              <w:lang w:val="en-GB"/>
            </w:rPr>
          </w:rPrChange>
        </w:rPr>
        <w:t>, Implicit, Attitudes</w:t>
      </w:r>
    </w:p>
    <w:p w14:paraId="6DC36088" w14:textId="77777777" w:rsidR="00553696" w:rsidRPr="00A023CC" w:rsidRDefault="00553696" w:rsidP="00553696">
      <w:pPr>
        <w:spacing w:line="480" w:lineRule="auto"/>
        <w:rPr>
          <w:rFonts w:ascii="Times New Roman" w:hAnsi="Times New Roman" w:cs="Times New Roman"/>
          <w:sz w:val="24"/>
          <w:szCs w:val="24"/>
          <w:lang w:val="en-US"/>
          <w:rPrChange w:id="155" w:author="Ian Hussey" w:date="2020-08-25T17:52:00Z">
            <w:rPr>
              <w:rFonts w:ascii="Times New Roman" w:hAnsi="Times New Roman" w:cs="Times New Roman"/>
              <w:sz w:val="24"/>
              <w:szCs w:val="24"/>
              <w:lang w:val="en-GB"/>
            </w:rPr>
          </w:rPrChange>
        </w:rPr>
      </w:pPr>
    </w:p>
    <w:p w14:paraId="7B5B2429" w14:textId="77777777" w:rsidR="00553696" w:rsidRPr="00A023CC" w:rsidRDefault="00553696" w:rsidP="00553696">
      <w:pPr>
        <w:spacing w:line="480" w:lineRule="auto"/>
        <w:jc w:val="center"/>
        <w:rPr>
          <w:rFonts w:ascii="Times New Roman" w:hAnsi="Times New Roman" w:cs="Times New Roman"/>
          <w:sz w:val="24"/>
          <w:szCs w:val="24"/>
          <w:lang w:val="en-US"/>
          <w:rPrChange w:id="156" w:author="Ian Hussey" w:date="2020-08-25T17:52:00Z">
            <w:rPr>
              <w:rFonts w:ascii="Times New Roman" w:hAnsi="Times New Roman" w:cs="Times New Roman"/>
              <w:sz w:val="24"/>
              <w:szCs w:val="24"/>
              <w:lang w:val="en-GB"/>
            </w:rPr>
          </w:rPrChange>
        </w:rPr>
      </w:pPr>
    </w:p>
    <w:p w14:paraId="72872251" w14:textId="77777777" w:rsidR="00553696" w:rsidRPr="00A023CC" w:rsidRDefault="00553696" w:rsidP="00553696">
      <w:pPr>
        <w:spacing w:line="480" w:lineRule="auto"/>
        <w:jc w:val="center"/>
        <w:rPr>
          <w:rFonts w:ascii="Times New Roman" w:hAnsi="Times New Roman" w:cs="Times New Roman"/>
          <w:sz w:val="24"/>
          <w:szCs w:val="24"/>
          <w:lang w:val="en-US"/>
          <w:rPrChange w:id="157" w:author="Ian Hussey" w:date="2020-08-25T17:52:00Z">
            <w:rPr>
              <w:rFonts w:ascii="Times New Roman" w:hAnsi="Times New Roman" w:cs="Times New Roman"/>
              <w:sz w:val="24"/>
              <w:szCs w:val="24"/>
              <w:lang w:val="en-GB"/>
            </w:rPr>
          </w:rPrChange>
        </w:rPr>
      </w:pPr>
    </w:p>
    <w:p w14:paraId="453C6D25" w14:textId="77777777" w:rsidR="00553696" w:rsidRPr="00A023CC" w:rsidRDefault="00553696" w:rsidP="00553696">
      <w:pPr>
        <w:spacing w:line="480" w:lineRule="auto"/>
        <w:jc w:val="center"/>
        <w:rPr>
          <w:rFonts w:ascii="Times New Roman" w:hAnsi="Times New Roman" w:cs="Times New Roman"/>
          <w:sz w:val="24"/>
          <w:szCs w:val="24"/>
          <w:lang w:val="en-US"/>
          <w:rPrChange w:id="158" w:author="Ian Hussey" w:date="2020-08-25T17:52:00Z">
            <w:rPr>
              <w:rFonts w:ascii="Times New Roman" w:hAnsi="Times New Roman" w:cs="Times New Roman"/>
              <w:sz w:val="24"/>
              <w:szCs w:val="24"/>
              <w:lang w:val="en-GB"/>
            </w:rPr>
          </w:rPrChange>
        </w:rPr>
      </w:pPr>
    </w:p>
    <w:p w14:paraId="3A33F7B0" w14:textId="77777777" w:rsidR="00553696" w:rsidRPr="00A023CC" w:rsidRDefault="00553696" w:rsidP="00553696">
      <w:pPr>
        <w:spacing w:line="480" w:lineRule="auto"/>
        <w:rPr>
          <w:rFonts w:ascii="Times New Roman" w:hAnsi="Times New Roman" w:cs="Times New Roman"/>
          <w:sz w:val="24"/>
          <w:szCs w:val="24"/>
          <w:lang w:val="en-US"/>
          <w:rPrChange w:id="159" w:author="Ian Hussey" w:date="2020-08-25T17:52:00Z">
            <w:rPr>
              <w:rFonts w:ascii="Times New Roman" w:hAnsi="Times New Roman" w:cs="Times New Roman"/>
              <w:sz w:val="24"/>
              <w:szCs w:val="24"/>
              <w:lang w:val="en-GB"/>
            </w:rPr>
          </w:rPrChange>
        </w:rPr>
      </w:pPr>
    </w:p>
    <w:p w14:paraId="28C13065" w14:textId="77777777" w:rsidR="003D1A37" w:rsidRPr="00A023CC" w:rsidRDefault="003D1A37" w:rsidP="00553696">
      <w:pPr>
        <w:spacing w:line="480" w:lineRule="auto"/>
        <w:rPr>
          <w:rFonts w:ascii="Times New Roman" w:hAnsi="Times New Roman" w:cs="Times New Roman"/>
          <w:sz w:val="24"/>
          <w:szCs w:val="24"/>
          <w:lang w:val="en-US"/>
          <w:rPrChange w:id="160" w:author="Ian Hussey" w:date="2020-08-25T17:52:00Z">
            <w:rPr>
              <w:rFonts w:ascii="Times New Roman" w:hAnsi="Times New Roman" w:cs="Times New Roman"/>
              <w:sz w:val="24"/>
              <w:szCs w:val="24"/>
              <w:lang w:val="en-GB"/>
            </w:rPr>
          </w:rPrChange>
        </w:rPr>
        <w:sectPr w:rsidR="003D1A37" w:rsidRPr="00A023CC">
          <w:headerReference w:type="first" r:id="rId8"/>
          <w:pgSz w:w="11906" w:h="16838"/>
          <w:pgMar w:top="1417" w:right="1134" w:bottom="1134" w:left="1134" w:header="708" w:footer="708" w:gutter="0"/>
          <w:cols w:space="708"/>
          <w:docGrid w:linePitch="360"/>
        </w:sectPr>
      </w:pPr>
    </w:p>
    <w:p w14:paraId="6AA2A1BE" w14:textId="5E621611" w:rsidR="003C2C17" w:rsidRPr="00A023CC" w:rsidRDefault="003C2C17" w:rsidP="003C2C17">
      <w:pPr>
        <w:spacing w:line="480" w:lineRule="auto"/>
        <w:jc w:val="center"/>
        <w:outlineLvl w:val="0"/>
        <w:rPr>
          <w:rFonts w:ascii="Times New Roman" w:hAnsi="Times New Roman" w:cs="Times New Roman"/>
          <w:b/>
          <w:sz w:val="24"/>
          <w:szCs w:val="24"/>
          <w:lang w:val="en-US"/>
          <w:rPrChange w:id="161"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162" w:author="Ian Hussey" w:date="2020-08-25T17:52:00Z">
            <w:rPr>
              <w:rFonts w:ascii="Times New Roman" w:hAnsi="Times New Roman" w:cs="Times New Roman"/>
              <w:b/>
              <w:sz w:val="24"/>
              <w:szCs w:val="24"/>
              <w:lang w:val="en-GB"/>
            </w:rPr>
          </w:rPrChange>
        </w:rPr>
        <w:lastRenderedPageBreak/>
        <w:t xml:space="preserve">The Influence of Extinction and Counterconditioning </w:t>
      </w:r>
      <w:r w:rsidR="00210684" w:rsidRPr="00A023CC">
        <w:rPr>
          <w:rFonts w:ascii="Times New Roman" w:hAnsi="Times New Roman" w:cs="Times New Roman"/>
          <w:b/>
          <w:sz w:val="24"/>
          <w:szCs w:val="24"/>
          <w:lang w:val="en-US"/>
          <w:rPrChange w:id="163" w:author="Ian Hussey" w:date="2020-08-25T17:52:00Z">
            <w:rPr>
              <w:rFonts w:ascii="Times New Roman" w:hAnsi="Times New Roman" w:cs="Times New Roman"/>
              <w:b/>
              <w:sz w:val="24"/>
              <w:szCs w:val="24"/>
              <w:lang w:val="en-GB"/>
            </w:rPr>
          </w:rPrChange>
        </w:rPr>
        <w:t xml:space="preserve">Procedures </w:t>
      </w:r>
      <w:r w:rsidRPr="00A023CC">
        <w:rPr>
          <w:rFonts w:ascii="Times New Roman" w:hAnsi="Times New Roman" w:cs="Times New Roman"/>
          <w:b/>
          <w:sz w:val="24"/>
          <w:szCs w:val="24"/>
          <w:lang w:val="en-US"/>
          <w:rPrChange w:id="164" w:author="Ian Hussey" w:date="2020-08-25T17:52:00Z">
            <w:rPr>
              <w:rFonts w:ascii="Times New Roman" w:hAnsi="Times New Roman" w:cs="Times New Roman"/>
              <w:b/>
              <w:sz w:val="24"/>
              <w:szCs w:val="24"/>
              <w:lang w:val="en-GB"/>
            </w:rPr>
          </w:rPrChange>
        </w:rPr>
        <w:t>on Operant Evaluative Conditioning and Intersecting Regularity Effects</w:t>
      </w:r>
    </w:p>
    <w:p w14:paraId="0626DDF9" w14:textId="3129783C" w:rsidR="004D5D74" w:rsidRPr="00A023CC" w:rsidRDefault="006018A2" w:rsidP="00037422">
      <w:pPr>
        <w:spacing w:line="480" w:lineRule="auto"/>
        <w:ind w:firstLine="708"/>
        <w:contextualSpacing/>
        <w:rPr>
          <w:rFonts w:ascii="Times New Roman" w:hAnsi="Times New Roman" w:cs="Times New Roman"/>
          <w:sz w:val="24"/>
          <w:szCs w:val="24"/>
          <w:lang w:val="en-US"/>
          <w:rPrChange w:id="16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66" w:author="Ian Hussey" w:date="2020-08-25T17:52:00Z">
            <w:rPr>
              <w:rFonts w:ascii="Times New Roman" w:hAnsi="Times New Roman" w:cs="Times New Roman"/>
              <w:sz w:val="24"/>
              <w:szCs w:val="24"/>
              <w:lang w:val="en-GB"/>
            </w:rPr>
          </w:rPrChange>
        </w:rPr>
        <w:t xml:space="preserve">Over </w:t>
      </w:r>
      <w:r w:rsidR="007D06B7" w:rsidRPr="00A023CC">
        <w:rPr>
          <w:rFonts w:ascii="Times New Roman" w:hAnsi="Times New Roman" w:cs="Times New Roman"/>
          <w:sz w:val="24"/>
          <w:szCs w:val="24"/>
          <w:lang w:val="en-US"/>
          <w:rPrChange w:id="167" w:author="Ian Hussey" w:date="2020-08-25T17:52:00Z">
            <w:rPr>
              <w:rFonts w:ascii="Times New Roman" w:hAnsi="Times New Roman" w:cs="Times New Roman"/>
              <w:sz w:val="24"/>
              <w:szCs w:val="24"/>
              <w:lang w:val="en-GB"/>
            </w:rPr>
          </w:rPrChange>
        </w:rPr>
        <w:t>the past century research</w:t>
      </w:r>
      <w:r w:rsidR="00553696" w:rsidRPr="00A023CC">
        <w:rPr>
          <w:rFonts w:ascii="Times New Roman" w:hAnsi="Times New Roman" w:cs="Times New Roman"/>
          <w:sz w:val="24"/>
          <w:szCs w:val="24"/>
          <w:lang w:val="en-US"/>
          <w:rPrChange w:id="168" w:author="Ian Hussey" w:date="2020-08-25T17:52:00Z">
            <w:rPr>
              <w:rFonts w:ascii="Times New Roman" w:hAnsi="Times New Roman" w:cs="Times New Roman"/>
              <w:sz w:val="24"/>
              <w:szCs w:val="24"/>
              <w:lang w:val="en-GB"/>
            </w:rPr>
          </w:rPrChange>
        </w:rPr>
        <w:t xml:space="preserve"> </w:t>
      </w:r>
      <w:r w:rsidR="007D06B7" w:rsidRPr="00A023CC">
        <w:rPr>
          <w:rFonts w:ascii="Times New Roman" w:hAnsi="Times New Roman" w:cs="Times New Roman"/>
          <w:sz w:val="24"/>
          <w:szCs w:val="24"/>
          <w:lang w:val="en-US"/>
          <w:rPrChange w:id="169" w:author="Ian Hussey" w:date="2020-08-25T17:52:00Z">
            <w:rPr>
              <w:rFonts w:ascii="Times New Roman" w:hAnsi="Times New Roman" w:cs="Times New Roman"/>
              <w:sz w:val="24"/>
              <w:szCs w:val="24"/>
              <w:lang w:val="en-GB"/>
            </w:rPr>
          </w:rPrChange>
        </w:rPr>
        <w:t xml:space="preserve">in social and learning psychology has converged on a seemingly simple yet powerful </w:t>
      </w:r>
      <w:r w:rsidRPr="00A023CC">
        <w:rPr>
          <w:rFonts w:ascii="Times New Roman" w:hAnsi="Times New Roman" w:cs="Times New Roman"/>
          <w:sz w:val="24"/>
          <w:szCs w:val="24"/>
          <w:lang w:val="en-US"/>
          <w:rPrChange w:id="170" w:author="Ian Hussey" w:date="2020-08-25T17:52:00Z">
            <w:rPr>
              <w:rFonts w:ascii="Times New Roman" w:hAnsi="Times New Roman" w:cs="Times New Roman"/>
              <w:sz w:val="24"/>
              <w:szCs w:val="24"/>
              <w:lang w:val="en-GB"/>
            </w:rPr>
          </w:rPrChange>
        </w:rPr>
        <w:t>idea</w:t>
      </w:r>
      <w:r w:rsidR="004D5D74" w:rsidRPr="00A023CC">
        <w:rPr>
          <w:rFonts w:ascii="Times New Roman" w:hAnsi="Times New Roman" w:cs="Times New Roman"/>
          <w:sz w:val="24"/>
          <w:szCs w:val="24"/>
          <w:lang w:val="en-US"/>
          <w:rPrChange w:id="171" w:author="Ian Hussey" w:date="2020-08-25T17:52:00Z">
            <w:rPr>
              <w:rFonts w:ascii="Times New Roman" w:hAnsi="Times New Roman" w:cs="Times New Roman"/>
              <w:sz w:val="24"/>
              <w:szCs w:val="24"/>
              <w:lang w:val="en-GB"/>
            </w:rPr>
          </w:rPrChange>
        </w:rPr>
        <w:t>:</w:t>
      </w:r>
      <w:r w:rsidR="00037422" w:rsidRPr="00A023CC">
        <w:rPr>
          <w:rFonts w:ascii="Times New Roman" w:hAnsi="Times New Roman" w:cs="Times New Roman"/>
          <w:sz w:val="24"/>
          <w:szCs w:val="24"/>
          <w:lang w:val="en-US"/>
          <w:rPrChange w:id="172" w:author="Ian Hussey" w:date="2020-08-25T17:52:00Z">
            <w:rPr>
              <w:rFonts w:ascii="Times New Roman" w:hAnsi="Times New Roman" w:cs="Times New Roman"/>
              <w:sz w:val="24"/>
              <w:szCs w:val="24"/>
              <w:lang w:val="en-GB"/>
            </w:rPr>
          </w:rPrChange>
        </w:rPr>
        <w:t xml:space="preserve"> </w:t>
      </w:r>
      <w:r w:rsidR="0067021C" w:rsidRPr="00A023CC">
        <w:rPr>
          <w:rFonts w:ascii="Times New Roman" w:hAnsi="Times New Roman" w:cs="Times New Roman"/>
          <w:sz w:val="24"/>
          <w:szCs w:val="24"/>
          <w:lang w:val="en-US"/>
          <w:rPrChange w:id="173" w:author="Ian Hussey" w:date="2020-08-25T17:52:00Z">
            <w:rPr>
              <w:rFonts w:ascii="Times New Roman" w:hAnsi="Times New Roman" w:cs="Times New Roman"/>
              <w:sz w:val="24"/>
              <w:szCs w:val="24"/>
              <w:lang w:val="en-GB"/>
            </w:rPr>
          </w:rPrChange>
        </w:rPr>
        <w:t xml:space="preserve">what we like and dislike is </w:t>
      </w:r>
      <w:r w:rsidR="00037422" w:rsidRPr="00A023CC">
        <w:rPr>
          <w:rFonts w:ascii="Times New Roman" w:hAnsi="Times New Roman" w:cs="Times New Roman"/>
          <w:sz w:val="24"/>
          <w:szCs w:val="24"/>
          <w:lang w:val="en-US"/>
          <w:rPrChange w:id="174" w:author="Ian Hussey" w:date="2020-08-25T17:52:00Z">
            <w:rPr>
              <w:rFonts w:ascii="Times New Roman" w:hAnsi="Times New Roman" w:cs="Times New Roman"/>
              <w:sz w:val="24"/>
              <w:szCs w:val="24"/>
              <w:lang w:val="en-GB"/>
            </w:rPr>
          </w:rPrChange>
        </w:rPr>
        <w:t xml:space="preserve">exquisitely sensitive to </w:t>
      </w:r>
      <w:r w:rsidR="0067021C" w:rsidRPr="00A023CC">
        <w:rPr>
          <w:rFonts w:ascii="Times New Roman" w:hAnsi="Times New Roman" w:cs="Times New Roman"/>
          <w:sz w:val="24"/>
          <w:szCs w:val="24"/>
          <w:lang w:val="en-US"/>
          <w:rPrChange w:id="175" w:author="Ian Hussey" w:date="2020-08-25T17:52:00Z">
            <w:rPr>
              <w:rFonts w:ascii="Times New Roman" w:hAnsi="Times New Roman" w:cs="Times New Roman"/>
              <w:sz w:val="24"/>
              <w:szCs w:val="24"/>
              <w:lang w:val="en-GB"/>
            </w:rPr>
          </w:rPrChange>
        </w:rPr>
        <w:t xml:space="preserve">our </w:t>
      </w:r>
      <w:r w:rsidR="00037422" w:rsidRPr="00A023CC">
        <w:rPr>
          <w:rFonts w:ascii="Times New Roman" w:hAnsi="Times New Roman" w:cs="Times New Roman"/>
          <w:sz w:val="24"/>
          <w:szCs w:val="24"/>
          <w:lang w:val="en-US"/>
          <w:rPrChange w:id="176" w:author="Ian Hussey" w:date="2020-08-25T17:52:00Z">
            <w:rPr>
              <w:rFonts w:ascii="Times New Roman" w:hAnsi="Times New Roman" w:cs="Times New Roman"/>
              <w:sz w:val="24"/>
              <w:szCs w:val="24"/>
              <w:lang w:val="en-GB"/>
            </w:rPr>
          </w:rPrChange>
        </w:rPr>
        <w:t xml:space="preserve">interactions with the world around us. By exposing people to specific patterns of events in the environment </w:t>
      </w:r>
      <w:r w:rsidR="0067021C" w:rsidRPr="00A023CC">
        <w:rPr>
          <w:rFonts w:ascii="Times New Roman" w:hAnsi="Times New Roman" w:cs="Times New Roman"/>
          <w:sz w:val="24"/>
          <w:szCs w:val="24"/>
          <w:lang w:val="en-US"/>
          <w:rPrChange w:id="177" w:author="Ian Hussey" w:date="2020-08-25T17:52:00Z">
            <w:rPr>
              <w:rFonts w:ascii="Times New Roman" w:hAnsi="Times New Roman" w:cs="Times New Roman"/>
              <w:sz w:val="24"/>
              <w:szCs w:val="24"/>
              <w:lang w:val="en-GB"/>
            </w:rPr>
          </w:rPrChange>
        </w:rPr>
        <w:t xml:space="preserve">(‘regularities’) </w:t>
      </w:r>
      <w:r w:rsidR="00037422" w:rsidRPr="00A023CC">
        <w:rPr>
          <w:rFonts w:ascii="Times New Roman" w:hAnsi="Times New Roman" w:cs="Times New Roman"/>
          <w:sz w:val="24"/>
          <w:szCs w:val="24"/>
          <w:lang w:val="en-US"/>
          <w:rPrChange w:id="178" w:author="Ian Hussey" w:date="2020-08-25T17:52:00Z">
            <w:rPr>
              <w:rFonts w:ascii="Times New Roman" w:hAnsi="Times New Roman" w:cs="Times New Roman"/>
              <w:sz w:val="24"/>
              <w:szCs w:val="24"/>
              <w:lang w:val="en-GB"/>
            </w:rPr>
          </w:rPrChange>
        </w:rPr>
        <w:t xml:space="preserve">we can quickly and easily influence what they like and dislike. </w:t>
      </w:r>
      <w:r w:rsidR="004D5D74" w:rsidRPr="00A023CC">
        <w:rPr>
          <w:rStyle w:val="FootnoteReference"/>
          <w:rFonts w:ascii="Times New Roman" w:hAnsi="Times New Roman" w:cs="Times New Roman"/>
          <w:sz w:val="24"/>
          <w:szCs w:val="24"/>
          <w:lang w:val="en-US"/>
          <w:rPrChange w:id="179" w:author="Ian Hussey" w:date="2020-08-25T17:52:00Z">
            <w:rPr>
              <w:rStyle w:val="FootnoteReference"/>
              <w:rFonts w:ascii="Times New Roman" w:hAnsi="Times New Roman" w:cs="Times New Roman"/>
              <w:sz w:val="24"/>
              <w:szCs w:val="24"/>
              <w:lang w:val="en-GB"/>
            </w:rPr>
          </w:rPrChange>
        </w:rPr>
        <w:footnoteReference w:id="1"/>
      </w:r>
      <w:r w:rsidR="004D5D74" w:rsidRPr="00A023CC">
        <w:rPr>
          <w:rFonts w:ascii="Times New Roman" w:hAnsi="Times New Roman" w:cs="Times New Roman"/>
          <w:sz w:val="24"/>
          <w:szCs w:val="24"/>
          <w:lang w:val="en-US"/>
          <w:rPrChange w:id="180" w:author="Ian Hussey" w:date="2020-08-25T17:52:00Z">
            <w:rPr>
              <w:rFonts w:ascii="Times New Roman" w:hAnsi="Times New Roman" w:cs="Times New Roman"/>
              <w:sz w:val="24"/>
              <w:szCs w:val="24"/>
              <w:lang w:val="en-GB"/>
            </w:rPr>
          </w:rPrChange>
        </w:rPr>
        <w:t xml:space="preserve"> </w:t>
      </w:r>
    </w:p>
    <w:p w14:paraId="6AF5E13C" w14:textId="7D0AA96D" w:rsidR="00553696" w:rsidRPr="00A023CC" w:rsidRDefault="0067021C" w:rsidP="004D5D74">
      <w:pPr>
        <w:spacing w:line="480" w:lineRule="auto"/>
        <w:ind w:firstLine="708"/>
        <w:contextualSpacing/>
        <w:rPr>
          <w:rFonts w:ascii="Times New Roman" w:hAnsi="Times New Roman" w:cs="Times New Roman"/>
          <w:sz w:val="24"/>
          <w:szCs w:val="24"/>
          <w:lang w:val="en-US"/>
          <w:rPrChange w:id="181"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82" w:author="Ian Hussey" w:date="2020-08-25T17:52:00Z">
            <w:rPr>
              <w:rFonts w:ascii="Times New Roman" w:hAnsi="Times New Roman" w:cs="Times New Roman"/>
              <w:sz w:val="24"/>
              <w:szCs w:val="24"/>
              <w:lang w:val="en-GB"/>
            </w:rPr>
          </w:rPrChange>
        </w:rPr>
        <w:t xml:space="preserve">For instance, one can change liking by </w:t>
      </w:r>
      <w:r w:rsidR="00E3231B" w:rsidRPr="00A023CC">
        <w:rPr>
          <w:rFonts w:ascii="Times New Roman" w:hAnsi="Times New Roman" w:cs="Times New Roman"/>
          <w:sz w:val="24"/>
          <w:szCs w:val="24"/>
          <w:lang w:val="en-US"/>
          <w:rPrChange w:id="183" w:author="Ian Hussey" w:date="2020-08-25T17:52:00Z">
            <w:rPr>
              <w:rFonts w:ascii="Times New Roman" w:hAnsi="Times New Roman" w:cs="Times New Roman"/>
              <w:sz w:val="24"/>
              <w:szCs w:val="24"/>
              <w:lang w:val="en-GB"/>
            </w:rPr>
          </w:rPrChange>
        </w:rPr>
        <w:t>present</w:t>
      </w:r>
      <w:r w:rsidRPr="00A023CC">
        <w:rPr>
          <w:rFonts w:ascii="Times New Roman" w:hAnsi="Times New Roman" w:cs="Times New Roman"/>
          <w:sz w:val="24"/>
          <w:szCs w:val="24"/>
          <w:lang w:val="en-US"/>
          <w:rPrChange w:id="184" w:author="Ian Hussey" w:date="2020-08-25T17:52:00Z">
            <w:rPr>
              <w:rFonts w:ascii="Times New Roman" w:hAnsi="Times New Roman" w:cs="Times New Roman"/>
              <w:sz w:val="24"/>
              <w:szCs w:val="24"/>
              <w:lang w:val="en-GB"/>
            </w:rPr>
          </w:rPrChange>
        </w:rPr>
        <w:t>ing</w:t>
      </w:r>
      <w:r w:rsidR="00553696" w:rsidRPr="00A023CC">
        <w:rPr>
          <w:rFonts w:ascii="Times New Roman" w:hAnsi="Times New Roman" w:cs="Times New Roman"/>
          <w:sz w:val="24"/>
          <w:szCs w:val="24"/>
          <w:lang w:val="en-US"/>
          <w:rPrChange w:id="185"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186" w:author="Ian Hussey" w:date="2020-08-25T17:52:00Z">
            <w:rPr>
              <w:rFonts w:ascii="Times New Roman" w:hAnsi="Times New Roman" w:cs="Times New Roman"/>
              <w:sz w:val="24"/>
              <w:szCs w:val="24"/>
              <w:lang w:val="en-GB"/>
            </w:rPr>
          </w:rPrChange>
        </w:rPr>
        <w:t xml:space="preserve">the same </w:t>
      </w:r>
      <w:r w:rsidR="00553696" w:rsidRPr="00A023CC">
        <w:rPr>
          <w:rFonts w:ascii="Times New Roman" w:hAnsi="Times New Roman" w:cs="Times New Roman"/>
          <w:sz w:val="24"/>
          <w:szCs w:val="24"/>
          <w:lang w:val="en-US"/>
          <w:rPrChange w:id="187" w:author="Ian Hussey" w:date="2020-08-25T17:52:00Z">
            <w:rPr>
              <w:rFonts w:ascii="Times New Roman" w:hAnsi="Times New Roman" w:cs="Times New Roman"/>
              <w:sz w:val="24"/>
              <w:szCs w:val="24"/>
              <w:lang w:val="en-GB"/>
            </w:rPr>
          </w:rPrChange>
        </w:rPr>
        <w:t>stimulus</w:t>
      </w:r>
      <w:r w:rsidR="00E3231B" w:rsidRPr="00A023CC">
        <w:rPr>
          <w:rFonts w:ascii="Times New Roman" w:hAnsi="Times New Roman" w:cs="Times New Roman"/>
          <w:sz w:val="24"/>
          <w:szCs w:val="24"/>
          <w:lang w:val="en-US"/>
          <w:rPrChange w:id="188" w:author="Ian Hussey" w:date="2020-08-25T17:52:00Z">
            <w:rPr>
              <w:rFonts w:ascii="Times New Roman" w:hAnsi="Times New Roman" w:cs="Times New Roman"/>
              <w:sz w:val="24"/>
              <w:szCs w:val="24"/>
              <w:lang w:val="en-GB"/>
            </w:rPr>
          </w:rPrChange>
        </w:rPr>
        <w:t xml:space="preserve"> over and over again: </w:t>
      </w:r>
      <w:r w:rsidR="00553696" w:rsidRPr="00A023CC">
        <w:rPr>
          <w:rFonts w:ascii="Times New Roman" w:hAnsi="Times New Roman" w:cs="Times New Roman"/>
          <w:sz w:val="24"/>
          <w:szCs w:val="24"/>
          <w:lang w:val="en-US"/>
          <w:rPrChange w:id="189" w:author="Ian Hussey" w:date="2020-08-25T17:52:00Z">
            <w:rPr>
              <w:rFonts w:ascii="Times New Roman" w:hAnsi="Times New Roman" w:cs="Times New Roman"/>
              <w:sz w:val="24"/>
              <w:szCs w:val="24"/>
              <w:lang w:val="en-GB"/>
            </w:rPr>
          </w:rPrChange>
        </w:rPr>
        <w:t>radio broadcasters often play a new song many times shortly after its release, and people repeatedly exposed to that song tend to evaluate it more positively than those who were not (i.e., the mere exposure [ME] effect; Moreland &amp; Topolinski, 2010). Another type of regularity involves pairing stimuli: advertisers often pair a neutral stimulus (e.g.,</w:t>
      </w:r>
      <w:r w:rsidR="000D43E5" w:rsidRPr="00A023CC">
        <w:rPr>
          <w:rFonts w:ascii="Times New Roman" w:hAnsi="Times New Roman" w:cs="Times New Roman"/>
          <w:sz w:val="24"/>
          <w:szCs w:val="24"/>
          <w:lang w:val="en-US"/>
          <w:rPrChange w:id="190" w:author="Ian Hussey" w:date="2020-08-25T17:52:00Z">
            <w:rPr>
              <w:rFonts w:ascii="Times New Roman" w:hAnsi="Times New Roman" w:cs="Times New Roman"/>
              <w:sz w:val="24"/>
              <w:szCs w:val="24"/>
              <w:lang w:val="en-GB"/>
            </w:rPr>
          </w:rPrChange>
        </w:rPr>
        <w:t xml:space="preserve"> a</w:t>
      </w:r>
      <w:r w:rsidR="00553696" w:rsidRPr="00A023CC">
        <w:rPr>
          <w:rFonts w:ascii="Times New Roman" w:hAnsi="Times New Roman" w:cs="Times New Roman"/>
          <w:sz w:val="24"/>
          <w:szCs w:val="24"/>
          <w:lang w:val="en-US"/>
          <w:rPrChange w:id="191" w:author="Ian Hussey" w:date="2020-08-25T17:52:00Z">
            <w:rPr>
              <w:rFonts w:ascii="Times New Roman" w:hAnsi="Times New Roman" w:cs="Times New Roman"/>
              <w:sz w:val="24"/>
              <w:szCs w:val="24"/>
              <w:lang w:val="en-GB"/>
            </w:rPr>
          </w:rPrChange>
        </w:rPr>
        <w:t xml:space="preserve"> </w:t>
      </w:r>
      <w:r w:rsidR="000D43E5" w:rsidRPr="00A023CC">
        <w:rPr>
          <w:rFonts w:ascii="Times New Roman" w:hAnsi="Times New Roman" w:cs="Times New Roman"/>
          <w:sz w:val="24"/>
          <w:szCs w:val="24"/>
          <w:lang w:val="en-US"/>
          <w:rPrChange w:id="192" w:author="Ian Hussey" w:date="2020-08-25T17:52:00Z">
            <w:rPr>
              <w:rFonts w:ascii="Times New Roman" w:hAnsi="Times New Roman" w:cs="Times New Roman"/>
              <w:sz w:val="24"/>
              <w:szCs w:val="24"/>
              <w:lang w:val="en-GB"/>
            </w:rPr>
          </w:rPrChange>
        </w:rPr>
        <w:t xml:space="preserve">brand of </w:t>
      </w:r>
      <w:r w:rsidR="00553696" w:rsidRPr="00A023CC">
        <w:rPr>
          <w:rFonts w:ascii="Times New Roman" w:hAnsi="Times New Roman" w:cs="Times New Roman"/>
          <w:sz w:val="24"/>
          <w:szCs w:val="24"/>
          <w:lang w:val="en-US"/>
          <w:rPrChange w:id="193" w:author="Ian Hussey" w:date="2020-08-25T17:52:00Z">
            <w:rPr>
              <w:rFonts w:ascii="Times New Roman" w:hAnsi="Times New Roman" w:cs="Times New Roman"/>
              <w:sz w:val="24"/>
              <w:szCs w:val="24"/>
              <w:lang w:val="en-GB"/>
            </w:rPr>
          </w:rPrChange>
        </w:rPr>
        <w:t xml:space="preserve">perfume) with a valenced stimulus (e.g., </w:t>
      </w:r>
      <w:r w:rsidR="000D43E5" w:rsidRPr="00A023CC">
        <w:rPr>
          <w:rFonts w:ascii="Times New Roman" w:hAnsi="Times New Roman" w:cs="Times New Roman"/>
          <w:sz w:val="24"/>
          <w:szCs w:val="24"/>
          <w:lang w:val="en-US"/>
          <w:rPrChange w:id="194" w:author="Ian Hussey" w:date="2020-08-25T17:52:00Z">
            <w:rPr>
              <w:rFonts w:ascii="Times New Roman" w:hAnsi="Times New Roman" w:cs="Times New Roman"/>
              <w:sz w:val="24"/>
              <w:szCs w:val="24"/>
              <w:lang w:val="en-GB"/>
            </w:rPr>
          </w:rPrChange>
        </w:rPr>
        <w:t xml:space="preserve">images of a </w:t>
      </w:r>
      <w:r w:rsidR="00553696" w:rsidRPr="00A023CC">
        <w:rPr>
          <w:rFonts w:ascii="Times New Roman" w:hAnsi="Times New Roman" w:cs="Times New Roman"/>
          <w:sz w:val="24"/>
          <w:szCs w:val="24"/>
          <w:lang w:val="en-US"/>
          <w:rPrChange w:id="195" w:author="Ian Hussey" w:date="2020-08-25T17:52:00Z">
            <w:rPr>
              <w:rFonts w:ascii="Times New Roman" w:hAnsi="Times New Roman" w:cs="Times New Roman"/>
              <w:sz w:val="24"/>
              <w:szCs w:val="24"/>
              <w:lang w:val="en-GB"/>
            </w:rPr>
          </w:rPrChange>
        </w:rPr>
        <w:t xml:space="preserve">famous actress) to alter evaluations of the former in-line with the latter (i.e., evaluative conditioning [EC] effect; </w:t>
      </w:r>
      <w:r w:rsidR="00553696" w:rsidRPr="00A023CC">
        <w:rPr>
          <w:rFonts w:ascii="Times New Roman" w:hAnsi="Times New Roman" w:cs="Times New Roman"/>
          <w:sz w:val="24"/>
          <w:lang w:val="en-US"/>
          <w:rPrChange w:id="196" w:author="Ian Hussey" w:date="2020-08-25T17:52:00Z">
            <w:rPr>
              <w:rFonts w:ascii="Times New Roman" w:hAnsi="Times New Roman" w:cs="Times New Roman"/>
              <w:sz w:val="24"/>
              <w:lang w:val="en-GB"/>
            </w:rPr>
          </w:rPrChange>
        </w:rPr>
        <w:t>Hofmann, De Houwer, Perugini, Baeyens, &amp; Crombez, 2010</w:t>
      </w:r>
      <w:r w:rsidR="00553696" w:rsidRPr="00A023CC">
        <w:rPr>
          <w:rFonts w:ascii="Times New Roman" w:hAnsi="Times New Roman" w:cs="Times New Roman"/>
          <w:sz w:val="24"/>
          <w:szCs w:val="24"/>
          <w:lang w:val="en-US"/>
          <w:rPrChange w:id="197" w:author="Ian Hussey" w:date="2020-08-25T17:52:00Z">
            <w:rPr>
              <w:rFonts w:ascii="Times New Roman" w:hAnsi="Times New Roman" w:cs="Times New Roman"/>
              <w:sz w:val="24"/>
              <w:szCs w:val="24"/>
              <w:lang w:val="en-GB"/>
            </w:rPr>
          </w:rPrChange>
        </w:rPr>
        <w:t xml:space="preserve">). </w:t>
      </w:r>
      <w:r w:rsidR="00682E9B" w:rsidRPr="00A023CC">
        <w:rPr>
          <w:rFonts w:ascii="Times New Roman" w:hAnsi="Times New Roman" w:cs="Times New Roman"/>
          <w:sz w:val="24"/>
          <w:szCs w:val="24"/>
          <w:lang w:val="en-US"/>
          <w:rPrChange w:id="198" w:author="Ian Hussey" w:date="2020-08-25T17:52:00Z">
            <w:rPr>
              <w:rFonts w:ascii="Times New Roman" w:hAnsi="Times New Roman" w:cs="Times New Roman"/>
              <w:sz w:val="24"/>
              <w:szCs w:val="24"/>
              <w:lang w:val="en-GB"/>
            </w:rPr>
          </w:rPrChange>
        </w:rPr>
        <w:t xml:space="preserve">A third </w:t>
      </w:r>
      <w:r w:rsidR="00553696" w:rsidRPr="00A023CC">
        <w:rPr>
          <w:rFonts w:ascii="Times New Roman" w:hAnsi="Times New Roman" w:cs="Times New Roman"/>
          <w:sz w:val="24"/>
          <w:szCs w:val="24"/>
          <w:lang w:val="en-US"/>
          <w:rPrChange w:id="199" w:author="Ian Hussey" w:date="2020-08-25T17:52:00Z">
            <w:rPr>
              <w:rFonts w:ascii="Times New Roman" w:hAnsi="Times New Roman" w:cs="Times New Roman"/>
              <w:sz w:val="24"/>
              <w:szCs w:val="24"/>
              <w:lang w:val="en-GB"/>
            </w:rPr>
          </w:rPrChange>
        </w:rPr>
        <w:t xml:space="preserve">regularity involves relating </w:t>
      </w:r>
      <w:r w:rsidR="00E3231B" w:rsidRPr="00A023CC">
        <w:rPr>
          <w:rFonts w:ascii="Times New Roman" w:hAnsi="Times New Roman" w:cs="Times New Roman"/>
          <w:sz w:val="24"/>
          <w:szCs w:val="24"/>
          <w:lang w:val="en-US"/>
          <w:rPrChange w:id="200" w:author="Ian Hussey" w:date="2020-08-25T17:52:00Z">
            <w:rPr>
              <w:rFonts w:ascii="Times New Roman" w:hAnsi="Times New Roman" w:cs="Times New Roman"/>
              <w:sz w:val="24"/>
              <w:szCs w:val="24"/>
              <w:lang w:val="en-GB"/>
            </w:rPr>
          </w:rPrChange>
        </w:rPr>
        <w:t xml:space="preserve">certain </w:t>
      </w:r>
      <w:r w:rsidR="00553696" w:rsidRPr="00A023CC">
        <w:rPr>
          <w:rFonts w:ascii="Times New Roman" w:hAnsi="Times New Roman" w:cs="Times New Roman"/>
          <w:sz w:val="24"/>
          <w:szCs w:val="24"/>
          <w:lang w:val="en-US"/>
          <w:rPrChange w:id="201" w:author="Ian Hussey" w:date="2020-08-25T17:52:00Z">
            <w:rPr>
              <w:rFonts w:ascii="Times New Roman" w:hAnsi="Times New Roman" w:cs="Times New Roman"/>
              <w:sz w:val="24"/>
              <w:szCs w:val="24"/>
              <w:lang w:val="en-GB"/>
            </w:rPr>
          </w:rPrChange>
        </w:rPr>
        <w:t>actions to stimuli</w:t>
      </w:r>
      <w:r w:rsidR="003B4116" w:rsidRPr="00A023CC">
        <w:rPr>
          <w:rFonts w:ascii="Times New Roman" w:hAnsi="Times New Roman" w:cs="Times New Roman"/>
          <w:sz w:val="24"/>
          <w:szCs w:val="24"/>
          <w:lang w:val="en-US"/>
          <w:rPrChange w:id="202" w:author="Ian Hussey" w:date="2020-08-25T17:52:00Z">
            <w:rPr>
              <w:rFonts w:ascii="Times New Roman" w:hAnsi="Times New Roman" w:cs="Times New Roman"/>
              <w:sz w:val="24"/>
              <w:szCs w:val="24"/>
              <w:lang w:val="en-GB"/>
            </w:rPr>
          </w:rPrChange>
        </w:rPr>
        <w:t>. For instance,</w:t>
      </w:r>
      <w:r w:rsidR="00553696" w:rsidRPr="00A023CC">
        <w:rPr>
          <w:rFonts w:ascii="Times New Roman" w:hAnsi="Times New Roman" w:cs="Times New Roman"/>
          <w:sz w:val="24"/>
          <w:szCs w:val="24"/>
          <w:lang w:val="en-US"/>
          <w:rPrChange w:id="203" w:author="Ian Hussey" w:date="2020-08-25T17:52:00Z">
            <w:rPr>
              <w:rFonts w:ascii="Times New Roman" w:hAnsi="Times New Roman" w:cs="Times New Roman"/>
              <w:sz w:val="24"/>
              <w:szCs w:val="24"/>
              <w:lang w:val="en-GB"/>
            </w:rPr>
          </w:rPrChange>
        </w:rPr>
        <w:t xml:space="preserve"> the act of pushing alcohol away and pulling soft-drinks towards oneself influences evaluations of those stimuli as well as how much they are consumed (i.e., approach/avoidance [AA] effects; Van Dessel, Eder, &amp; Hughes, 2018).</w:t>
      </w:r>
      <w:r w:rsidR="00553696" w:rsidRPr="00A023CC">
        <w:rPr>
          <w:lang w:val="en-US"/>
          <w:rPrChange w:id="204" w:author="Ian Hussey" w:date="2020-08-25T17:52:00Z">
            <w:rPr>
              <w:lang w:val="en-GB"/>
            </w:rPr>
          </w:rPrChange>
        </w:rPr>
        <w:t xml:space="preserve"> </w:t>
      </w:r>
      <w:r w:rsidR="00E3231B" w:rsidRPr="00A023CC">
        <w:rPr>
          <w:rFonts w:ascii="Times New Roman" w:hAnsi="Times New Roman" w:cs="Times New Roman"/>
          <w:sz w:val="24"/>
          <w:lang w:val="en-US"/>
          <w:rPrChange w:id="205" w:author="Ian Hussey" w:date="2020-08-25T17:52:00Z">
            <w:rPr>
              <w:rFonts w:ascii="Times New Roman" w:hAnsi="Times New Roman" w:cs="Times New Roman"/>
              <w:sz w:val="24"/>
              <w:lang w:val="en-GB"/>
            </w:rPr>
          </w:rPrChange>
        </w:rPr>
        <w:t xml:space="preserve">Although </w:t>
      </w:r>
      <w:r w:rsidR="00553696" w:rsidRPr="00A023CC">
        <w:rPr>
          <w:rFonts w:ascii="Times New Roman" w:hAnsi="Times New Roman" w:cs="Times New Roman"/>
          <w:sz w:val="24"/>
          <w:szCs w:val="24"/>
          <w:lang w:val="en-US"/>
          <w:rPrChange w:id="206" w:author="Ian Hussey" w:date="2020-08-25T17:52:00Z">
            <w:rPr>
              <w:rFonts w:ascii="Times New Roman" w:hAnsi="Times New Roman" w:cs="Times New Roman"/>
              <w:sz w:val="24"/>
              <w:szCs w:val="24"/>
              <w:lang w:val="en-GB"/>
            </w:rPr>
          </w:rPrChange>
        </w:rPr>
        <w:t xml:space="preserve">ME, EC, and AA </w:t>
      </w:r>
      <w:r w:rsidR="00E569A4" w:rsidRPr="00A023CC">
        <w:rPr>
          <w:rFonts w:ascii="Times New Roman" w:hAnsi="Times New Roman" w:cs="Times New Roman"/>
          <w:sz w:val="24"/>
          <w:szCs w:val="24"/>
          <w:lang w:val="en-US"/>
          <w:rPrChange w:id="207" w:author="Ian Hussey" w:date="2020-08-25T17:52:00Z">
            <w:rPr>
              <w:rFonts w:ascii="Times New Roman" w:hAnsi="Times New Roman" w:cs="Times New Roman"/>
              <w:sz w:val="24"/>
              <w:szCs w:val="24"/>
              <w:lang w:val="en-GB"/>
            </w:rPr>
          </w:rPrChange>
        </w:rPr>
        <w:t xml:space="preserve">effects are all </w:t>
      </w:r>
      <w:r w:rsidR="00553696" w:rsidRPr="00A023CC">
        <w:rPr>
          <w:rFonts w:ascii="Times New Roman" w:hAnsi="Times New Roman" w:cs="Times New Roman"/>
          <w:sz w:val="24"/>
          <w:szCs w:val="24"/>
          <w:lang w:val="en-US"/>
          <w:rPrChange w:id="208" w:author="Ian Hussey" w:date="2020-08-25T17:52:00Z">
            <w:rPr>
              <w:rFonts w:ascii="Times New Roman" w:hAnsi="Times New Roman" w:cs="Times New Roman"/>
              <w:sz w:val="24"/>
              <w:szCs w:val="24"/>
              <w:lang w:val="en-GB"/>
            </w:rPr>
          </w:rPrChange>
        </w:rPr>
        <w:t>instances of evaluative learning</w:t>
      </w:r>
      <w:r w:rsidR="00E569A4" w:rsidRPr="00A023CC">
        <w:rPr>
          <w:rFonts w:ascii="Times New Roman" w:hAnsi="Times New Roman" w:cs="Times New Roman"/>
          <w:sz w:val="24"/>
          <w:szCs w:val="24"/>
          <w:lang w:val="en-US"/>
          <w:rPrChange w:id="209" w:author="Ian Hussey" w:date="2020-08-25T17:52:00Z">
            <w:rPr>
              <w:rFonts w:ascii="Times New Roman" w:hAnsi="Times New Roman" w:cs="Times New Roman"/>
              <w:sz w:val="24"/>
              <w:szCs w:val="24"/>
              <w:lang w:val="en-GB"/>
            </w:rPr>
          </w:rPrChange>
        </w:rPr>
        <w:t xml:space="preserve">, they </w:t>
      </w:r>
      <w:r w:rsidR="00553696" w:rsidRPr="00A023CC">
        <w:rPr>
          <w:rFonts w:ascii="Times New Roman" w:hAnsi="Times New Roman" w:cs="Times New Roman"/>
          <w:sz w:val="24"/>
          <w:szCs w:val="24"/>
          <w:lang w:val="en-US"/>
          <w:rPrChange w:id="210" w:author="Ian Hussey" w:date="2020-08-25T17:52:00Z">
            <w:rPr>
              <w:rFonts w:ascii="Times New Roman" w:hAnsi="Times New Roman" w:cs="Times New Roman"/>
              <w:sz w:val="24"/>
              <w:szCs w:val="24"/>
              <w:lang w:val="en-GB"/>
            </w:rPr>
          </w:rPrChange>
        </w:rPr>
        <w:t xml:space="preserve">differ </w:t>
      </w:r>
      <w:r w:rsidR="00E3231B" w:rsidRPr="00A023CC">
        <w:rPr>
          <w:rFonts w:ascii="Times New Roman" w:hAnsi="Times New Roman" w:cs="Times New Roman"/>
          <w:sz w:val="24"/>
          <w:szCs w:val="24"/>
          <w:lang w:val="en-US"/>
          <w:rPrChange w:id="211" w:author="Ian Hussey" w:date="2020-08-25T17:52:00Z">
            <w:rPr>
              <w:rFonts w:ascii="Times New Roman" w:hAnsi="Times New Roman" w:cs="Times New Roman"/>
              <w:sz w:val="24"/>
              <w:szCs w:val="24"/>
              <w:lang w:val="en-GB"/>
            </w:rPr>
          </w:rPrChange>
        </w:rPr>
        <w:t xml:space="preserve">in </w:t>
      </w:r>
      <w:r w:rsidR="00C06D49" w:rsidRPr="00A023CC">
        <w:rPr>
          <w:rFonts w:ascii="Times New Roman" w:hAnsi="Times New Roman" w:cs="Times New Roman"/>
          <w:sz w:val="24"/>
          <w:szCs w:val="24"/>
          <w:lang w:val="en-US"/>
          <w:rPrChange w:id="212" w:author="Ian Hussey" w:date="2020-08-25T17:52:00Z">
            <w:rPr>
              <w:rFonts w:ascii="Times New Roman" w:hAnsi="Times New Roman" w:cs="Times New Roman"/>
              <w:sz w:val="24"/>
              <w:szCs w:val="24"/>
              <w:lang w:val="en-GB"/>
            </w:rPr>
          </w:rPrChange>
        </w:rPr>
        <w:t xml:space="preserve">the type </w:t>
      </w:r>
      <w:r w:rsidR="00E3231B" w:rsidRPr="00A023CC">
        <w:rPr>
          <w:rFonts w:ascii="Times New Roman" w:hAnsi="Times New Roman" w:cs="Times New Roman"/>
          <w:sz w:val="24"/>
          <w:szCs w:val="24"/>
          <w:lang w:val="en-US"/>
          <w:rPrChange w:id="213" w:author="Ian Hussey" w:date="2020-08-25T17:52:00Z">
            <w:rPr>
              <w:rFonts w:ascii="Times New Roman" w:hAnsi="Times New Roman" w:cs="Times New Roman"/>
              <w:sz w:val="24"/>
              <w:szCs w:val="24"/>
              <w:lang w:val="en-GB"/>
            </w:rPr>
          </w:rPrChange>
        </w:rPr>
        <w:t xml:space="preserve">of </w:t>
      </w:r>
      <w:r w:rsidR="00553696" w:rsidRPr="00A023CC">
        <w:rPr>
          <w:rFonts w:ascii="Times New Roman" w:hAnsi="Times New Roman" w:cs="Times New Roman"/>
          <w:sz w:val="24"/>
          <w:szCs w:val="24"/>
          <w:lang w:val="en-US"/>
          <w:rPrChange w:id="214" w:author="Ian Hussey" w:date="2020-08-25T17:52:00Z">
            <w:rPr>
              <w:rFonts w:ascii="Times New Roman" w:hAnsi="Times New Roman" w:cs="Times New Roman"/>
              <w:sz w:val="24"/>
              <w:szCs w:val="24"/>
              <w:lang w:val="en-GB"/>
            </w:rPr>
          </w:rPrChange>
        </w:rPr>
        <w:t>regularity that leads to change</w:t>
      </w:r>
      <w:r w:rsidR="00E3231B" w:rsidRPr="00A023CC">
        <w:rPr>
          <w:rFonts w:ascii="Times New Roman" w:hAnsi="Times New Roman" w:cs="Times New Roman"/>
          <w:sz w:val="24"/>
          <w:szCs w:val="24"/>
          <w:lang w:val="en-US"/>
          <w:rPrChange w:id="215" w:author="Ian Hussey" w:date="2020-08-25T17:52:00Z">
            <w:rPr>
              <w:rFonts w:ascii="Times New Roman" w:hAnsi="Times New Roman" w:cs="Times New Roman"/>
              <w:sz w:val="24"/>
              <w:szCs w:val="24"/>
              <w:lang w:val="en-GB"/>
            </w:rPr>
          </w:rPrChange>
        </w:rPr>
        <w:t>s</w:t>
      </w:r>
      <w:r w:rsidR="00553696" w:rsidRPr="00A023CC">
        <w:rPr>
          <w:rFonts w:ascii="Times New Roman" w:hAnsi="Times New Roman" w:cs="Times New Roman"/>
          <w:sz w:val="24"/>
          <w:szCs w:val="24"/>
          <w:lang w:val="en-US"/>
          <w:rPrChange w:id="216" w:author="Ian Hussey" w:date="2020-08-25T17:52:00Z">
            <w:rPr>
              <w:rFonts w:ascii="Times New Roman" w:hAnsi="Times New Roman" w:cs="Times New Roman"/>
              <w:sz w:val="24"/>
              <w:szCs w:val="24"/>
              <w:lang w:val="en-GB"/>
            </w:rPr>
          </w:rPrChange>
        </w:rPr>
        <w:t xml:space="preserve"> in liking (i.e., ME: regularity in the presence of one stimulus; EC: regularity in the presentation of </w:t>
      </w:r>
      <w:r w:rsidR="003B4116" w:rsidRPr="00A023CC">
        <w:rPr>
          <w:rFonts w:ascii="Times New Roman" w:hAnsi="Times New Roman" w:cs="Times New Roman"/>
          <w:sz w:val="24"/>
          <w:szCs w:val="24"/>
          <w:lang w:val="en-US"/>
          <w:rPrChange w:id="217" w:author="Ian Hussey" w:date="2020-08-25T17:52:00Z">
            <w:rPr>
              <w:rFonts w:ascii="Times New Roman" w:hAnsi="Times New Roman" w:cs="Times New Roman"/>
              <w:sz w:val="24"/>
              <w:szCs w:val="24"/>
              <w:lang w:val="en-GB"/>
            </w:rPr>
          </w:rPrChange>
        </w:rPr>
        <w:t xml:space="preserve">two </w:t>
      </w:r>
      <w:r w:rsidR="00553696" w:rsidRPr="00A023CC">
        <w:rPr>
          <w:rFonts w:ascii="Times New Roman" w:hAnsi="Times New Roman" w:cs="Times New Roman"/>
          <w:sz w:val="24"/>
          <w:szCs w:val="24"/>
          <w:lang w:val="en-US"/>
          <w:rPrChange w:id="218" w:author="Ian Hussey" w:date="2020-08-25T17:52:00Z">
            <w:rPr>
              <w:rFonts w:ascii="Times New Roman" w:hAnsi="Times New Roman" w:cs="Times New Roman"/>
              <w:sz w:val="24"/>
              <w:szCs w:val="24"/>
              <w:lang w:val="en-GB"/>
            </w:rPr>
          </w:rPrChange>
        </w:rPr>
        <w:t xml:space="preserve">stimuli; AA: regularity </w:t>
      </w:r>
      <w:r w:rsidR="007C2A2D" w:rsidRPr="00A023CC">
        <w:rPr>
          <w:rFonts w:ascii="Times New Roman" w:hAnsi="Times New Roman" w:cs="Times New Roman"/>
          <w:sz w:val="24"/>
          <w:szCs w:val="24"/>
          <w:lang w:val="en-US"/>
          <w:rPrChange w:id="219" w:author="Ian Hussey" w:date="2020-08-25T17:52:00Z">
            <w:rPr>
              <w:rFonts w:ascii="Times New Roman" w:hAnsi="Times New Roman" w:cs="Times New Roman"/>
              <w:sz w:val="24"/>
              <w:szCs w:val="24"/>
              <w:lang w:val="en-GB"/>
            </w:rPr>
          </w:rPrChange>
        </w:rPr>
        <w:t xml:space="preserve">between </w:t>
      </w:r>
      <w:r w:rsidR="00553696" w:rsidRPr="00A023CC">
        <w:rPr>
          <w:rFonts w:ascii="Times New Roman" w:hAnsi="Times New Roman" w:cs="Times New Roman"/>
          <w:sz w:val="24"/>
          <w:szCs w:val="24"/>
          <w:lang w:val="en-US"/>
          <w:rPrChange w:id="220" w:author="Ian Hussey" w:date="2020-08-25T17:52:00Z">
            <w:rPr>
              <w:rFonts w:ascii="Times New Roman" w:hAnsi="Times New Roman" w:cs="Times New Roman"/>
              <w:sz w:val="24"/>
              <w:szCs w:val="24"/>
              <w:lang w:val="en-GB"/>
            </w:rPr>
          </w:rPrChange>
        </w:rPr>
        <w:t>stimulus</w:t>
      </w:r>
      <w:r w:rsidR="007C2A2D" w:rsidRPr="00A023CC">
        <w:rPr>
          <w:rFonts w:ascii="Times New Roman" w:hAnsi="Times New Roman" w:cs="Times New Roman"/>
          <w:sz w:val="24"/>
          <w:szCs w:val="24"/>
          <w:lang w:val="en-US"/>
          <w:rPrChange w:id="221" w:author="Ian Hussey" w:date="2020-08-25T17:52:00Z">
            <w:rPr>
              <w:rFonts w:ascii="Times New Roman" w:hAnsi="Times New Roman" w:cs="Times New Roman"/>
              <w:sz w:val="24"/>
              <w:szCs w:val="24"/>
              <w:lang w:val="en-GB"/>
            </w:rPr>
          </w:rPrChange>
        </w:rPr>
        <w:t xml:space="preserve"> and action</w:t>
      </w:r>
      <w:r w:rsidR="00553696" w:rsidRPr="00A023CC">
        <w:rPr>
          <w:rFonts w:ascii="Times New Roman" w:hAnsi="Times New Roman" w:cs="Times New Roman"/>
          <w:sz w:val="24"/>
          <w:szCs w:val="24"/>
          <w:lang w:val="en-US"/>
          <w:rPrChange w:id="222" w:author="Ian Hussey" w:date="2020-08-25T17:52:00Z">
            <w:rPr>
              <w:rFonts w:ascii="Times New Roman" w:hAnsi="Times New Roman" w:cs="Times New Roman"/>
              <w:sz w:val="24"/>
              <w:szCs w:val="24"/>
              <w:lang w:val="en-GB"/>
            </w:rPr>
          </w:rPrChange>
        </w:rPr>
        <w:t xml:space="preserve">). </w:t>
      </w:r>
    </w:p>
    <w:p w14:paraId="514CC550" w14:textId="3CF4619D" w:rsidR="007C2A2D" w:rsidRPr="00A023CC" w:rsidRDefault="007C2A2D" w:rsidP="007C2A2D">
      <w:pPr>
        <w:spacing w:line="480" w:lineRule="auto"/>
        <w:ind w:firstLine="708"/>
        <w:contextualSpacing/>
        <w:rPr>
          <w:rFonts w:ascii="Times New Roman" w:hAnsi="Times New Roman" w:cs="Times New Roman"/>
          <w:sz w:val="24"/>
          <w:szCs w:val="24"/>
          <w:lang w:val="en-US"/>
          <w:rPrChange w:id="22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24" w:author="Ian Hussey" w:date="2020-08-25T17:52:00Z">
            <w:rPr>
              <w:rFonts w:ascii="Times New Roman" w:hAnsi="Times New Roman" w:cs="Times New Roman"/>
              <w:sz w:val="24"/>
              <w:szCs w:val="24"/>
              <w:lang w:val="en-GB"/>
            </w:rPr>
          </w:rPrChange>
        </w:rPr>
        <w:lastRenderedPageBreak/>
        <w:t xml:space="preserve">Yet evaluative learning does not stop here. </w:t>
      </w:r>
      <w:r w:rsidR="00553696" w:rsidRPr="00A023CC">
        <w:rPr>
          <w:rFonts w:ascii="Times New Roman" w:hAnsi="Times New Roman" w:cs="Times New Roman"/>
          <w:sz w:val="24"/>
          <w:szCs w:val="24"/>
          <w:lang w:val="en-US"/>
          <w:rPrChange w:id="225" w:author="Ian Hussey" w:date="2020-08-25T17:52:00Z">
            <w:rPr>
              <w:rFonts w:ascii="Times New Roman" w:hAnsi="Times New Roman" w:cs="Times New Roman"/>
              <w:sz w:val="24"/>
              <w:szCs w:val="24"/>
              <w:lang w:val="en-GB"/>
            </w:rPr>
          </w:rPrChange>
        </w:rPr>
        <w:t xml:space="preserve">Hughes, De Houwer, and Perugini (2016) </w:t>
      </w:r>
      <w:r w:rsidR="00682E9B" w:rsidRPr="00A023CC">
        <w:rPr>
          <w:rFonts w:ascii="Times New Roman" w:hAnsi="Times New Roman" w:cs="Times New Roman"/>
          <w:sz w:val="24"/>
          <w:szCs w:val="24"/>
          <w:lang w:val="en-US"/>
          <w:rPrChange w:id="226" w:author="Ian Hussey" w:date="2020-08-25T17:52:00Z">
            <w:rPr>
              <w:rFonts w:ascii="Times New Roman" w:hAnsi="Times New Roman" w:cs="Times New Roman"/>
              <w:sz w:val="24"/>
              <w:szCs w:val="24"/>
              <w:lang w:val="en-GB"/>
            </w:rPr>
          </w:rPrChange>
        </w:rPr>
        <w:t xml:space="preserve">introduced </w:t>
      </w:r>
      <w:r w:rsidRPr="00A023CC">
        <w:rPr>
          <w:rFonts w:ascii="Times New Roman" w:hAnsi="Times New Roman" w:cs="Times New Roman"/>
          <w:sz w:val="24"/>
          <w:szCs w:val="24"/>
          <w:lang w:val="en-US"/>
          <w:rPrChange w:id="227" w:author="Ian Hussey" w:date="2020-08-25T17:52:00Z">
            <w:rPr>
              <w:rFonts w:ascii="Times New Roman" w:hAnsi="Times New Roman" w:cs="Times New Roman"/>
              <w:sz w:val="24"/>
              <w:szCs w:val="24"/>
              <w:lang w:val="en-GB"/>
            </w:rPr>
          </w:rPrChange>
        </w:rPr>
        <w:t xml:space="preserve">another way </w:t>
      </w:r>
      <w:r w:rsidR="00553696" w:rsidRPr="00A023CC">
        <w:rPr>
          <w:rFonts w:ascii="Times New Roman" w:hAnsi="Times New Roman" w:cs="Times New Roman"/>
          <w:sz w:val="24"/>
          <w:szCs w:val="24"/>
          <w:lang w:val="en-US"/>
          <w:rPrChange w:id="228" w:author="Ian Hussey" w:date="2020-08-25T17:52:00Z">
            <w:rPr>
              <w:rFonts w:ascii="Times New Roman" w:hAnsi="Times New Roman" w:cs="Times New Roman"/>
              <w:sz w:val="24"/>
              <w:szCs w:val="24"/>
              <w:lang w:val="en-GB"/>
            </w:rPr>
          </w:rPrChange>
        </w:rPr>
        <w:t xml:space="preserve">of </w:t>
      </w:r>
      <w:r w:rsidRPr="00A023CC">
        <w:rPr>
          <w:rFonts w:ascii="Times New Roman" w:hAnsi="Times New Roman" w:cs="Times New Roman"/>
          <w:sz w:val="24"/>
          <w:szCs w:val="24"/>
          <w:lang w:val="en-US"/>
          <w:rPrChange w:id="229" w:author="Ian Hussey" w:date="2020-08-25T17:52:00Z">
            <w:rPr>
              <w:rFonts w:ascii="Times New Roman" w:hAnsi="Times New Roman" w:cs="Times New Roman"/>
              <w:sz w:val="24"/>
              <w:szCs w:val="24"/>
              <w:lang w:val="en-GB"/>
            </w:rPr>
          </w:rPrChange>
        </w:rPr>
        <w:t xml:space="preserve">arranging </w:t>
      </w:r>
      <w:r w:rsidR="00553696" w:rsidRPr="00A023CC">
        <w:rPr>
          <w:rFonts w:ascii="Times New Roman" w:hAnsi="Times New Roman" w:cs="Times New Roman"/>
          <w:sz w:val="24"/>
          <w:szCs w:val="24"/>
          <w:lang w:val="en-US"/>
          <w:rPrChange w:id="230" w:author="Ian Hussey" w:date="2020-08-25T17:52:00Z">
            <w:rPr>
              <w:rFonts w:ascii="Times New Roman" w:hAnsi="Times New Roman" w:cs="Times New Roman"/>
              <w:sz w:val="24"/>
              <w:szCs w:val="24"/>
              <w:lang w:val="en-GB"/>
            </w:rPr>
          </w:rPrChange>
        </w:rPr>
        <w:t xml:space="preserve">the environment </w:t>
      </w:r>
      <w:r w:rsidRPr="00A023CC">
        <w:rPr>
          <w:rFonts w:ascii="Times New Roman" w:hAnsi="Times New Roman" w:cs="Times New Roman"/>
          <w:sz w:val="24"/>
          <w:szCs w:val="24"/>
          <w:lang w:val="en-US"/>
          <w:rPrChange w:id="231" w:author="Ian Hussey" w:date="2020-08-25T17:52:00Z">
            <w:rPr>
              <w:rFonts w:ascii="Times New Roman" w:hAnsi="Times New Roman" w:cs="Times New Roman"/>
              <w:sz w:val="24"/>
              <w:szCs w:val="24"/>
              <w:lang w:val="en-GB"/>
            </w:rPr>
          </w:rPrChange>
        </w:rPr>
        <w:t>in order to influence evaluations</w:t>
      </w:r>
      <w:r w:rsidR="00553696" w:rsidRPr="00A023CC">
        <w:rPr>
          <w:rFonts w:ascii="Times New Roman" w:hAnsi="Times New Roman" w:cs="Times New Roman"/>
          <w:sz w:val="24"/>
          <w:szCs w:val="24"/>
          <w:lang w:val="en-US"/>
          <w:rPrChange w:id="232" w:author="Ian Hussey" w:date="2020-08-25T17:52:00Z">
            <w:rPr>
              <w:rFonts w:ascii="Times New Roman" w:hAnsi="Times New Roman" w:cs="Times New Roman"/>
              <w:sz w:val="24"/>
              <w:szCs w:val="24"/>
              <w:lang w:val="en-GB"/>
            </w:rPr>
          </w:rPrChange>
        </w:rPr>
        <w:t xml:space="preserve">. They labelled this </w:t>
      </w:r>
      <w:r w:rsidRPr="00A023CC">
        <w:rPr>
          <w:rFonts w:ascii="Times New Roman" w:hAnsi="Times New Roman" w:cs="Times New Roman"/>
          <w:sz w:val="24"/>
          <w:szCs w:val="24"/>
          <w:lang w:val="en-US"/>
          <w:rPrChange w:id="233" w:author="Ian Hussey" w:date="2020-08-25T17:52:00Z">
            <w:rPr>
              <w:rFonts w:ascii="Times New Roman" w:hAnsi="Times New Roman" w:cs="Times New Roman"/>
              <w:sz w:val="24"/>
              <w:szCs w:val="24"/>
              <w:lang w:val="en-GB"/>
            </w:rPr>
          </w:rPrChange>
        </w:rPr>
        <w:t xml:space="preserve">procedure </w:t>
      </w:r>
      <w:r w:rsidR="00553696" w:rsidRPr="00A023CC">
        <w:rPr>
          <w:rFonts w:ascii="Times New Roman" w:hAnsi="Times New Roman" w:cs="Times New Roman"/>
          <w:sz w:val="24"/>
          <w:szCs w:val="24"/>
          <w:lang w:val="en-US"/>
          <w:rPrChange w:id="234" w:author="Ian Hussey" w:date="2020-08-25T17:52:00Z">
            <w:rPr>
              <w:rFonts w:ascii="Times New Roman" w:hAnsi="Times New Roman" w:cs="Times New Roman"/>
              <w:sz w:val="24"/>
              <w:szCs w:val="24"/>
              <w:lang w:val="en-GB"/>
            </w:rPr>
          </w:rPrChange>
        </w:rPr>
        <w:t>evaluative learning via</w:t>
      </w:r>
      <w:r w:rsidR="00553696" w:rsidRPr="00A023CC">
        <w:rPr>
          <w:rFonts w:ascii="Times New Roman" w:hAnsi="Times New Roman" w:cs="Times New Roman"/>
          <w:i/>
          <w:sz w:val="24"/>
          <w:szCs w:val="24"/>
          <w:lang w:val="en-US"/>
          <w:rPrChange w:id="235" w:author="Ian Hussey" w:date="2020-08-25T17:52:00Z">
            <w:rPr>
              <w:rFonts w:ascii="Times New Roman" w:hAnsi="Times New Roman" w:cs="Times New Roman"/>
              <w:i/>
              <w:sz w:val="24"/>
              <w:szCs w:val="24"/>
              <w:lang w:val="en-GB"/>
            </w:rPr>
          </w:rPrChange>
        </w:rPr>
        <w:t xml:space="preserve"> intersecting regularities</w:t>
      </w:r>
      <w:r w:rsidR="00553696" w:rsidRPr="00A023CC">
        <w:rPr>
          <w:rFonts w:ascii="Times New Roman" w:hAnsi="Times New Roman" w:cs="Times New Roman"/>
          <w:sz w:val="24"/>
          <w:szCs w:val="24"/>
          <w:lang w:val="en-US"/>
          <w:rPrChange w:id="236" w:author="Ian Hussey" w:date="2020-08-25T17:52:00Z">
            <w:rPr>
              <w:rFonts w:ascii="Times New Roman" w:hAnsi="Times New Roman" w:cs="Times New Roman"/>
              <w:sz w:val="24"/>
              <w:szCs w:val="24"/>
              <w:lang w:val="en-GB"/>
            </w:rPr>
          </w:rPrChange>
        </w:rPr>
        <w:t xml:space="preserve"> (IR). Whereas EC, ME, and AA </w:t>
      </w:r>
      <w:r w:rsidRPr="00A023CC">
        <w:rPr>
          <w:rFonts w:ascii="Times New Roman" w:hAnsi="Times New Roman" w:cs="Times New Roman"/>
          <w:sz w:val="24"/>
          <w:szCs w:val="24"/>
          <w:lang w:val="en-US"/>
          <w:rPrChange w:id="237" w:author="Ian Hussey" w:date="2020-08-25T17:52:00Z">
            <w:rPr>
              <w:rFonts w:ascii="Times New Roman" w:hAnsi="Times New Roman" w:cs="Times New Roman"/>
              <w:sz w:val="24"/>
              <w:szCs w:val="24"/>
              <w:lang w:val="en-GB"/>
            </w:rPr>
          </w:rPrChange>
        </w:rPr>
        <w:t>are relatively simple, insofar as they involve a change in liking due to a single regularity (</w:t>
      </w:r>
      <w:r w:rsidRPr="00A023CC">
        <w:rPr>
          <w:rFonts w:ascii="Times New Roman" w:hAnsi="Times New Roman" w:cs="Times New Roman"/>
          <w:i/>
          <w:sz w:val="24"/>
          <w:szCs w:val="24"/>
          <w:lang w:val="en-US"/>
          <w:rPrChange w:id="238" w:author="Ian Hussey" w:date="2020-08-25T17:52:00Z">
            <w:rPr>
              <w:rFonts w:ascii="Times New Roman" w:hAnsi="Times New Roman" w:cs="Times New Roman"/>
              <w:i/>
              <w:sz w:val="24"/>
              <w:szCs w:val="24"/>
              <w:lang w:val="en-GB"/>
            </w:rPr>
          </w:rPrChange>
        </w:rPr>
        <w:t>see above</w:t>
      </w:r>
      <w:r w:rsidRPr="00A023CC">
        <w:rPr>
          <w:rFonts w:ascii="Times New Roman" w:hAnsi="Times New Roman" w:cs="Times New Roman"/>
          <w:sz w:val="24"/>
          <w:szCs w:val="24"/>
          <w:lang w:val="en-US"/>
          <w:rPrChange w:id="239"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240" w:author="Ian Hussey" w:date="2020-08-25T17:52:00Z">
            <w:rPr>
              <w:rFonts w:ascii="Times New Roman" w:hAnsi="Times New Roman" w:cs="Times New Roman"/>
              <w:sz w:val="24"/>
              <w:szCs w:val="24"/>
              <w:lang w:val="en-GB"/>
            </w:rPr>
          </w:rPrChange>
        </w:rPr>
        <w:t xml:space="preserve">intersecting regularities </w:t>
      </w:r>
      <w:r w:rsidRPr="00A023CC">
        <w:rPr>
          <w:rFonts w:ascii="Times New Roman" w:hAnsi="Times New Roman" w:cs="Times New Roman"/>
          <w:sz w:val="24"/>
          <w:szCs w:val="24"/>
          <w:lang w:val="en-US"/>
          <w:rPrChange w:id="241" w:author="Ian Hussey" w:date="2020-08-25T17:52:00Z">
            <w:rPr>
              <w:rFonts w:ascii="Times New Roman" w:hAnsi="Times New Roman" w:cs="Times New Roman"/>
              <w:sz w:val="24"/>
              <w:szCs w:val="24"/>
              <w:lang w:val="en-GB"/>
            </w:rPr>
          </w:rPrChange>
        </w:rPr>
        <w:t xml:space="preserve">procedures are more complex: they </w:t>
      </w:r>
      <w:r w:rsidR="0009705B" w:rsidRPr="00A023CC">
        <w:rPr>
          <w:rFonts w:ascii="Times New Roman" w:hAnsi="Times New Roman" w:cs="Times New Roman"/>
          <w:sz w:val="24"/>
          <w:szCs w:val="24"/>
          <w:lang w:val="en-US"/>
          <w:rPrChange w:id="242" w:author="Ian Hussey" w:date="2020-08-25T17:52:00Z">
            <w:rPr>
              <w:rFonts w:ascii="Times New Roman" w:hAnsi="Times New Roman" w:cs="Times New Roman"/>
              <w:sz w:val="24"/>
              <w:szCs w:val="24"/>
              <w:lang w:val="en-GB"/>
            </w:rPr>
          </w:rPrChange>
        </w:rPr>
        <w:t xml:space="preserve">involve </w:t>
      </w:r>
      <w:r w:rsidRPr="00A023CC">
        <w:rPr>
          <w:rFonts w:ascii="Times New Roman" w:hAnsi="Times New Roman" w:cs="Times New Roman"/>
          <w:sz w:val="24"/>
          <w:szCs w:val="24"/>
          <w:lang w:val="en-US"/>
          <w:rPrChange w:id="243" w:author="Ian Hussey" w:date="2020-08-25T17:52:00Z">
            <w:rPr>
              <w:rFonts w:ascii="Times New Roman" w:hAnsi="Times New Roman" w:cs="Times New Roman"/>
              <w:sz w:val="24"/>
              <w:szCs w:val="24"/>
              <w:lang w:val="en-GB"/>
            </w:rPr>
          </w:rPrChange>
        </w:rPr>
        <w:t xml:space="preserve">a </w:t>
      </w:r>
      <w:r w:rsidR="00553696" w:rsidRPr="00A023CC">
        <w:rPr>
          <w:rFonts w:ascii="Times New Roman" w:hAnsi="Times New Roman" w:cs="Times New Roman"/>
          <w:sz w:val="24"/>
          <w:szCs w:val="24"/>
          <w:lang w:val="en-US"/>
          <w:rPrChange w:id="244" w:author="Ian Hussey" w:date="2020-08-25T17:52:00Z">
            <w:rPr>
              <w:rFonts w:ascii="Times New Roman" w:hAnsi="Times New Roman" w:cs="Times New Roman"/>
              <w:sz w:val="24"/>
              <w:szCs w:val="24"/>
              <w:lang w:val="en-GB"/>
            </w:rPr>
          </w:rPrChange>
        </w:rPr>
        <w:t xml:space="preserve">situation where </w:t>
      </w:r>
      <w:r w:rsidRPr="00A023CC">
        <w:rPr>
          <w:rFonts w:ascii="Times New Roman" w:hAnsi="Times New Roman" w:cs="Times New Roman"/>
          <w:sz w:val="24"/>
          <w:szCs w:val="24"/>
          <w:lang w:val="en-US"/>
          <w:rPrChange w:id="245" w:author="Ian Hussey" w:date="2020-08-25T17:52:00Z">
            <w:rPr>
              <w:rFonts w:ascii="Times New Roman" w:hAnsi="Times New Roman" w:cs="Times New Roman"/>
              <w:sz w:val="24"/>
              <w:szCs w:val="24"/>
              <w:lang w:val="en-GB"/>
            </w:rPr>
          </w:rPrChange>
        </w:rPr>
        <w:t xml:space="preserve">two or more </w:t>
      </w:r>
      <w:r w:rsidR="00553696" w:rsidRPr="00A023CC">
        <w:rPr>
          <w:rFonts w:ascii="Times New Roman" w:hAnsi="Times New Roman" w:cs="Times New Roman"/>
          <w:sz w:val="24"/>
          <w:szCs w:val="24"/>
          <w:lang w:val="en-US"/>
          <w:rPrChange w:id="246" w:author="Ian Hussey" w:date="2020-08-25T17:52:00Z">
            <w:rPr>
              <w:rFonts w:ascii="Times New Roman" w:hAnsi="Times New Roman" w:cs="Times New Roman"/>
              <w:sz w:val="24"/>
              <w:szCs w:val="24"/>
              <w:lang w:val="en-GB"/>
            </w:rPr>
          </w:rPrChange>
        </w:rPr>
        <w:t xml:space="preserve">regularities </w:t>
      </w:r>
      <w:r w:rsidR="003B4116" w:rsidRPr="00A023CC">
        <w:rPr>
          <w:rFonts w:ascii="Times New Roman" w:hAnsi="Times New Roman" w:cs="Times New Roman"/>
          <w:sz w:val="24"/>
          <w:szCs w:val="24"/>
          <w:lang w:val="en-US"/>
          <w:rPrChange w:id="247" w:author="Ian Hussey" w:date="2020-08-25T17:52:00Z">
            <w:rPr>
              <w:rFonts w:ascii="Times New Roman" w:hAnsi="Times New Roman" w:cs="Times New Roman"/>
              <w:sz w:val="24"/>
              <w:szCs w:val="24"/>
              <w:lang w:val="en-GB"/>
            </w:rPr>
          </w:rPrChange>
        </w:rPr>
        <w:t>intersect with one another</w:t>
      </w:r>
      <w:r w:rsidRPr="00A023CC">
        <w:rPr>
          <w:rFonts w:ascii="Times New Roman" w:hAnsi="Times New Roman" w:cs="Times New Roman"/>
          <w:sz w:val="24"/>
          <w:szCs w:val="24"/>
          <w:lang w:val="en-US"/>
          <w:rPrChange w:id="248" w:author="Ian Hussey" w:date="2020-08-25T17:52:00Z">
            <w:rPr>
              <w:rFonts w:ascii="Times New Roman" w:hAnsi="Times New Roman" w:cs="Times New Roman"/>
              <w:sz w:val="24"/>
              <w:szCs w:val="24"/>
              <w:lang w:val="en-GB"/>
            </w:rPr>
          </w:rPrChange>
        </w:rPr>
        <w:t>. By ‘intersect’ we mean that the regularities share one or more elements (e.g., a common stimulus or response), and because of this shared element, a change</w:t>
      </w:r>
      <w:r w:rsidR="00553696" w:rsidRPr="00A023CC">
        <w:rPr>
          <w:rFonts w:ascii="Times New Roman" w:hAnsi="Times New Roman" w:cs="Times New Roman"/>
          <w:sz w:val="24"/>
          <w:szCs w:val="24"/>
          <w:lang w:val="en-US"/>
          <w:rPrChange w:id="249" w:author="Ian Hussey" w:date="2020-08-25T17:52:00Z">
            <w:rPr>
              <w:rFonts w:ascii="Times New Roman" w:hAnsi="Times New Roman" w:cs="Times New Roman"/>
              <w:sz w:val="24"/>
              <w:szCs w:val="24"/>
              <w:lang w:val="en-GB"/>
            </w:rPr>
          </w:rPrChange>
        </w:rPr>
        <w:t xml:space="preserve"> in </w:t>
      </w:r>
      <w:r w:rsidRPr="00A023CC">
        <w:rPr>
          <w:rFonts w:ascii="Times New Roman" w:hAnsi="Times New Roman" w:cs="Times New Roman"/>
          <w:sz w:val="24"/>
          <w:szCs w:val="24"/>
          <w:lang w:val="en-US"/>
          <w:rPrChange w:id="250" w:author="Ian Hussey" w:date="2020-08-25T17:52:00Z">
            <w:rPr>
              <w:rFonts w:ascii="Times New Roman" w:hAnsi="Times New Roman" w:cs="Times New Roman"/>
              <w:sz w:val="24"/>
              <w:szCs w:val="24"/>
              <w:lang w:val="en-GB"/>
            </w:rPr>
          </w:rPrChange>
        </w:rPr>
        <w:t xml:space="preserve">liking </w:t>
      </w:r>
      <w:r w:rsidR="00DB3B6F" w:rsidRPr="00A023CC">
        <w:rPr>
          <w:rFonts w:ascii="Times New Roman" w:hAnsi="Times New Roman" w:cs="Times New Roman"/>
          <w:sz w:val="24"/>
          <w:szCs w:val="24"/>
          <w:lang w:val="en-US"/>
          <w:rPrChange w:id="251" w:author="Ian Hussey" w:date="2020-08-25T17:52:00Z">
            <w:rPr>
              <w:rFonts w:ascii="Times New Roman" w:hAnsi="Times New Roman" w:cs="Times New Roman"/>
              <w:sz w:val="24"/>
              <w:szCs w:val="24"/>
              <w:lang w:val="en-GB"/>
            </w:rPr>
          </w:rPrChange>
        </w:rPr>
        <w:t>occurs</w:t>
      </w:r>
      <w:r w:rsidR="00553696" w:rsidRPr="00A023CC">
        <w:rPr>
          <w:rFonts w:ascii="Times New Roman" w:hAnsi="Times New Roman" w:cs="Times New Roman"/>
          <w:sz w:val="24"/>
          <w:szCs w:val="24"/>
          <w:lang w:val="en-US"/>
          <w:rPrChange w:id="252" w:author="Ian Hussey" w:date="2020-08-25T17:52:00Z">
            <w:rPr>
              <w:rFonts w:ascii="Times New Roman" w:hAnsi="Times New Roman" w:cs="Times New Roman"/>
              <w:sz w:val="24"/>
              <w:szCs w:val="24"/>
              <w:lang w:val="en-GB"/>
            </w:rPr>
          </w:rPrChange>
        </w:rPr>
        <w:t xml:space="preserve">. </w:t>
      </w:r>
    </w:p>
    <w:p w14:paraId="75CEB6E0" w14:textId="3C05790A" w:rsidR="00553696" w:rsidRPr="00A023CC" w:rsidRDefault="00553696" w:rsidP="007C2A2D">
      <w:pPr>
        <w:spacing w:line="480" w:lineRule="auto"/>
        <w:ind w:firstLine="708"/>
        <w:contextualSpacing/>
        <w:rPr>
          <w:rFonts w:ascii="Times New Roman" w:hAnsi="Times New Roman" w:cs="Times New Roman"/>
          <w:sz w:val="24"/>
          <w:szCs w:val="24"/>
          <w:lang w:val="en-US"/>
          <w:rPrChange w:id="25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54" w:author="Ian Hussey" w:date="2020-08-25T17:52:00Z">
            <w:rPr>
              <w:rFonts w:ascii="Times New Roman" w:hAnsi="Times New Roman" w:cs="Times New Roman"/>
              <w:sz w:val="24"/>
              <w:szCs w:val="24"/>
              <w:lang w:val="en-GB"/>
            </w:rPr>
          </w:rPrChange>
        </w:rPr>
        <w:t>To illustrate</w:t>
      </w:r>
      <w:r w:rsidR="00682E9B" w:rsidRPr="00A023CC">
        <w:rPr>
          <w:rFonts w:ascii="Times New Roman" w:hAnsi="Times New Roman" w:cs="Times New Roman"/>
          <w:sz w:val="24"/>
          <w:szCs w:val="24"/>
          <w:lang w:val="en-US"/>
          <w:rPrChange w:id="255" w:author="Ian Hussey" w:date="2020-08-25T17:52:00Z">
            <w:rPr>
              <w:rFonts w:ascii="Times New Roman" w:hAnsi="Times New Roman" w:cs="Times New Roman"/>
              <w:sz w:val="24"/>
              <w:szCs w:val="24"/>
              <w:lang w:val="en-GB"/>
            </w:rPr>
          </w:rPrChange>
        </w:rPr>
        <w:t xml:space="preserve"> this </w:t>
      </w:r>
      <w:r w:rsidR="007C2A2D" w:rsidRPr="00A023CC">
        <w:rPr>
          <w:rFonts w:ascii="Times New Roman" w:hAnsi="Times New Roman" w:cs="Times New Roman"/>
          <w:sz w:val="24"/>
          <w:szCs w:val="24"/>
          <w:lang w:val="en-US"/>
          <w:rPrChange w:id="256" w:author="Ian Hussey" w:date="2020-08-25T17:52:00Z">
            <w:rPr>
              <w:rFonts w:ascii="Times New Roman" w:hAnsi="Times New Roman" w:cs="Times New Roman"/>
              <w:sz w:val="24"/>
              <w:szCs w:val="24"/>
              <w:lang w:val="en-GB"/>
            </w:rPr>
          </w:rPrChange>
        </w:rPr>
        <w:t xml:space="preserve">idea </w:t>
      </w:r>
      <w:r w:rsidR="00682E9B" w:rsidRPr="00A023CC">
        <w:rPr>
          <w:rFonts w:ascii="Times New Roman" w:hAnsi="Times New Roman" w:cs="Times New Roman"/>
          <w:sz w:val="24"/>
          <w:szCs w:val="24"/>
          <w:lang w:val="en-US"/>
          <w:rPrChange w:id="257" w:author="Ian Hussey" w:date="2020-08-25T17:52:00Z">
            <w:rPr>
              <w:rFonts w:ascii="Times New Roman" w:hAnsi="Times New Roman" w:cs="Times New Roman"/>
              <w:sz w:val="24"/>
              <w:szCs w:val="24"/>
              <w:lang w:val="en-GB"/>
            </w:rPr>
          </w:rPrChange>
        </w:rPr>
        <w:t>more clearly</w:t>
      </w:r>
      <w:r w:rsidRPr="00A023CC">
        <w:rPr>
          <w:rFonts w:ascii="Times New Roman" w:hAnsi="Times New Roman" w:cs="Times New Roman"/>
          <w:sz w:val="24"/>
          <w:szCs w:val="24"/>
          <w:lang w:val="en-US"/>
          <w:rPrChange w:id="258" w:author="Ian Hussey" w:date="2020-08-25T17:52:00Z">
            <w:rPr>
              <w:rFonts w:ascii="Times New Roman" w:hAnsi="Times New Roman" w:cs="Times New Roman"/>
              <w:sz w:val="24"/>
              <w:szCs w:val="24"/>
              <w:lang w:val="en-GB"/>
            </w:rPr>
          </w:rPrChange>
        </w:rPr>
        <w:t xml:space="preserve">, </w:t>
      </w:r>
      <w:r w:rsidR="007C2A2D" w:rsidRPr="00A023CC">
        <w:rPr>
          <w:rFonts w:ascii="Times New Roman" w:hAnsi="Times New Roman" w:cs="Times New Roman"/>
          <w:sz w:val="24"/>
          <w:szCs w:val="24"/>
          <w:lang w:val="en-US"/>
          <w:rPrChange w:id="259" w:author="Ian Hussey" w:date="2020-08-25T17:52:00Z">
            <w:rPr>
              <w:rFonts w:ascii="Times New Roman" w:hAnsi="Times New Roman" w:cs="Times New Roman"/>
              <w:sz w:val="24"/>
              <w:szCs w:val="24"/>
              <w:lang w:val="en-GB"/>
            </w:rPr>
          </w:rPrChange>
        </w:rPr>
        <w:t xml:space="preserve">consider the well-known </w:t>
      </w:r>
      <w:r w:rsidRPr="00A023CC">
        <w:rPr>
          <w:rFonts w:ascii="Times New Roman" w:hAnsi="Times New Roman" w:cs="Times New Roman"/>
          <w:sz w:val="24"/>
          <w:szCs w:val="24"/>
          <w:lang w:val="en-US"/>
          <w:rPrChange w:id="260" w:author="Ian Hussey" w:date="2020-08-25T17:52:00Z">
            <w:rPr>
              <w:rFonts w:ascii="Times New Roman" w:hAnsi="Times New Roman" w:cs="Times New Roman"/>
              <w:sz w:val="24"/>
              <w:szCs w:val="24"/>
              <w:lang w:val="en-GB"/>
            </w:rPr>
          </w:rPrChange>
        </w:rPr>
        <w:t>sensory preconditioning procedure</w:t>
      </w:r>
      <w:r w:rsidR="000D1446" w:rsidRPr="00A023CC">
        <w:rPr>
          <w:rFonts w:ascii="Times New Roman" w:hAnsi="Times New Roman" w:cs="Times New Roman"/>
          <w:sz w:val="24"/>
          <w:szCs w:val="24"/>
          <w:lang w:val="en-US"/>
          <w:rPrChange w:id="261" w:author="Ian Hussey" w:date="2020-08-25T17:52:00Z">
            <w:rPr>
              <w:rFonts w:ascii="Times New Roman" w:hAnsi="Times New Roman" w:cs="Times New Roman"/>
              <w:sz w:val="24"/>
              <w:szCs w:val="24"/>
              <w:lang w:val="en-GB"/>
            </w:rPr>
          </w:rPrChange>
        </w:rPr>
        <w:t xml:space="preserve"> (see De Houwer &amp; Hughes, 2020)</w:t>
      </w:r>
      <w:r w:rsidR="007C2A2D" w:rsidRPr="00A023CC">
        <w:rPr>
          <w:rFonts w:ascii="Times New Roman" w:hAnsi="Times New Roman" w:cs="Times New Roman"/>
          <w:sz w:val="24"/>
          <w:szCs w:val="24"/>
          <w:lang w:val="en-US"/>
          <w:rPrChange w:id="262"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263" w:author="Ian Hussey" w:date="2020-08-25T17:52:00Z">
            <w:rPr>
              <w:rFonts w:ascii="Times New Roman" w:hAnsi="Times New Roman" w:cs="Times New Roman"/>
              <w:sz w:val="24"/>
              <w:szCs w:val="24"/>
              <w:lang w:val="en-GB"/>
            </w:rPr>
          </w:rPrChange>
        </w:rPr>
        <w:t xml:space="preserve"> </w:t>
      </w:r>
      <w:r w:rsidR="007C2A2D" w:rsidRPr="00A023CC">
        <w:rPr>
          <w:rFonts w:ascii="Times New Roman" w:hAnsi="Times New Roman" w:cs="Times New Roman"/>
          <w:sz w:val="24"/>
          <w:szCs w:val="24"/>
          <w:lang w:val="en-US"/>
          <w:rPrChange w:id="264" w:author="Ian Hussey" w:date="2020-08-25T17:52:00Z">
            <w:rPr>
              <w:rFonts w:ascii="Times New Roman" w:hAnsi="Times New Roman" w:cs="Times New Roman"/>
              <w:sz w:val="24"/>
              <w:szCs w:val="24"/>
              <w:lang w:val="en-GB"/>
            </w:rPr>
          </w:rPrChange>
        </w:rPr>
        <w:t xml:space="preserve">Here </w:t>
      </w:r>
      <w:r w:rsidRPr="00A023CC">
        <w:rPr>
          <w:rFonts w:ascii="Times New Roman" w:hAnsi="Times New Roman" w:cs="Times New Roman"/>
          <w:sz w:val="24"/>
          <w:szCs w:val="24"/>
          <w:lang w:val="en-US"/>
          <w:rPrChange w:id="265" w:author="Ian Hussey" w:date="2020-08-25T17:52:00Z">
            <w:rPr>
              <w:rFonts w:ascii="Times New Roman" w:hAnsi="Times New Roman" w:cs="Times New Roman"/>
              <w:sz w:val="24"/>
              <w:szCs w:val="24"/>
              <w:lang w:val="en-GB"/>
            </w:rPr>
          </w:rPrChange>
        </w:rPr>
        <w:t>two neutral stimuli (</w:t>
      </w:r>
      <w:r w:rsidR="007C2A2D" w:rsidRPr="00A023CC">
        <w:rPr>
          <w:rFonts w:ascii="Times New Roman" w:hAnsi="Times New Roman" w:cs="Times New Roman"/>
          <w:sz w:val="24"/>
          <w:szCs w:val="24"/>
          <w:lang w:val="en-US"/>
          <w:rPrChange w:id="266" w:author="Ian Hussey" w:date="2020-08-25T17:52:00Z">
            <w:rPr>
              <w:rFonts w:ascii="Times New Roman" w:hAnsi="Times New Roman" w:cs="Times New Roman"/>
              <w:sz w:val="24"/>
              <w:szCs w:val="24"/>
              <w:lang w:val="en-GB"/>
            </w:rPr>
          </w:rPrChange>
        </w:rPr>
        <w:t xml:space="preserve">e.g., </w:t>
      </w:r>
      <w:r w:rsidR="003B4116" w:rsidRPr="00A023CC">
        <w:rPr>
          <w:rFonts w:ascii="Times New Roman" w:hAnsi="Times New Roman" w:cs="Times New Roman"/>
          <w:sz w:val="24"/>
          <w:szCs w:val="24"/>
          <w:lang w:val="en-US"/>
          <w:rPrChange w:id="267" w:author="Ian Hussey" w:date="2020-08-25T17:52:00Z">
            <w:rPr>
              <w:rFonts w:ascii="Times New Roman" w:hAnsi="Times New Roman" w:cs="Times New Roman"/>
              <w:sz w:val="24"/>
              <w:szCs w:val="24"/>
              <w:lang w:val="en-GB"/>
            </w:rPr>
          </w:rPrChange>
        </w:rPr>
        <w:t xml:space="preserve">Bob </w:t>
      </w:r>
      <w:r w:rsidRPr="00A023CC">
        <w:rPr>
          <w:rFonts w:ascii="Times New Roman" w:hAnsi="Times New Roman" w:cs="Times New Roman"/>
          <w:sz w:val="24"/>
          <w:szCs w:val="24"/>
          <w:lang w:val="en-US"/>
          <w:rPrChange w:id="268" w:author="Ian Hussey" w:date="2020-08-25T17:52:00Z">
            <w:rPr>
              <w:rFonts w:ascii="Times New Roman" w:hAnsi="Times New Roman" w:cs="Times New Roman"/>
              <w:sz w:val="24"/>
              <w:szCs w:val="24"/>
              <w:lang w:val="en-GB"/>
            </w:rPr>
          </w:rPrChange>
        </w:rPr>
        <w:t xml:space="preserve">and </w:t>
      </w:r>
      <w:r w:rsidR="003B4116" w:rsidRPr="00A023CC">
        <w:rPr>
          <w:rFonts w:ascii="Times New Roman" w:hAnsi="Times New Roman" w:cs="Times New Roman"/>
          <w:sz w:val="24"/>
          <w:szCs w:val="24"/>
          <w:lang w:val="en-US"/>
          <w:rPrChange w:id="269" w:author="Ian Hussey" w:date="2020-08-25T17:52:00Z">
            <w:rPr>
              <w:rFonts w:ascii="Times New Roman" w:hAnsi="Times New Roman" w:cs="Times New Roman"/>
              <w:sz w:val="24"/>
              <w:szCs w:val="24"/>
              <w:lang w:val="en-GB"/>
            </w:rPr>
          </w:rPrChange>
        </w:rPr>
        <w:t>Chris</w:t>
      </w:r>
      <w:r w:rsidRPr="00A023CC">
        <w:rPr>
          <w:rFonts w:ascii="Times New Roman" w:hAnsi="Times New Roman" w:cs="Times New Roman"/>
          <w:sz w:val="24"/>
          <w:szCs w:val="24"/>
          <w:lang w:val="en-US"/>
          <w:rPrChange w:id="270" w:author="Ian Hussey" w:date="2020-08-25T17:52:00Z">
            <w:rPr>
              <w:rFonts w:ascii="Times New Roman" w:hAnsi="Times New Roman" w:cs="Times New Roman"/>
              <w:sz w:val="24"/>
              <w:szCs w:val="24"/>
              <w:lang w:val="en-GB"/>
            </w:rPr>
          </w:rPrChange>
        </w:rPr>
        <w:t xml:space="preserve">) are </w:t>
      </w:r>
      <w:r w:rsidR="007C2A2D" w:rsidRPr="00A023CC">
        <w:rPr>
          <w:rFonts w:ascii="Times New Roman" w:hAnsi="Times New Roman" w:cs="Times New Roman"/>
          <w:sz w:val="24"/>
          <w:szCs w:val="24"/>
          <w:lang w:val="en-US"/>
          <w:rPrChange w:id="271" w:author="Ian Hussey" w:date="2020-08-25T17:52:00Z">
            <w:rPr>
              <w:rFonts w:ascii="Times New Roman" w:hAnsi="Times New Roman" w:cs="Times New Roman"/>
              <w:sz w:val="24"/>
              <w:szCs w:val="24"/>
              <w:lang w:val="en-GB"/>
            </w:rPr>
          </w:rPrChange>
        </w:rPr>
        <w:t xml:space="preserve">initially </w:t>
      </w:r>
      <w:r w:rsidRPr="00A023CC">
        <w:rPr>
          <w:rFonts w:ascii="Times New Roman" w:hAnsi="Times New Roman" w:cs="Times New Roman"/>
          <w:sz w:val="24"/>
          <w:szCs w:val="24"/>
          <w:lang w:val="en-US"/>
          <w:rPrChange w:id="272" w:author="Ian Hussey" w:date="2020-08-25T17:52:00Z">
            <w:rPr>
              <w:rFonts w:ascii="Times New Roman" w:hAnsi="Times New Roman" w:cs="Times New Roman"/>
              <w:sz w:val="24"/>
              <w:szCs w:val="24"/>
              <w:lang w:val="en-GB"/>
            </w:rPr>
          </w:rPrChange>
        </w:rPr>
        <w:t xml:space="preserve">paired </w:t>
      </w:r>
      <w:r w:rsidR="007C2A2D" w:rsidRPr="00A023CC">
        <w:rPr>
          <w:rFonts w:ascii="Times New Roman" w:hAnsi="Times New Roman" w:cs="Times New Roman"/>
          <w:sz w:val="24"/>
          <w:szCs w:val="24"/>
          <w:lang w:val="en-US"/>
          <w:rPrChange w:id="273" w:author="Ian Hussey" w:date="2020-08-25T17:52:00Z">
            <w:rPr>
              <w:rFonts w:ascii="Times New Roman" w:hAnsi="Times New Roman" w:cs="Times New Roman"/>
              <w:sz w:val="24"/>
              <w:szCs w:val="24"/>
              <w:lang w:val="en-GB"/>
            </w:rPr>
          </w:rPrChange>
        </w:rPr>
        <w:t xml:space="preserve">with one another </w:t>
      </w:r>
      <w:r w:rsidRPr="00A023CC">
        <w:rPr>
          <w:rFonts w:ascii="Times New Roman" w:hAnsi="Times New Roman" w:cs="Times New Roman"/>
          <w:sz w:val="24"/>
          <w:szCs w:val="24"/>
          <w:lang w:val="en-US"/>
          <w:rPrChange w:id="274" w:author="Ian Hussey" w:date="2020-08-25T17:52:00Z">
            <w:rPr>
              <w:rFonts w:ascii="Times New Roman" w:hAnsi="Times New Roman" w:cs="Times New Roman"/>
              <w:sz w:val="24"/>
              <w:szCs w:val="24"/>
              <w:lang w:val="en-GB"/>
            </w:rPr>
          </w:rPrChange>
        </w:rPr>
        <w:t xml:space="preserve">and one </w:t>
      </w:r>
      <w:r w:rsidR="007C2A2D" w:rsidRPr="00A023CC">
        <w:rPr>
          <w:rFonts w:ascii="Times New Roman" w:hAnsi="Times New Roman" w:cs="Times New Roman"/>
          <w:sz w:val="24"/>
          <w:szCs w:val="24"/>
          <w:lang w:val="en-US"/>
          <w:rPrChange w:id="275" w:author="Ian Hussey" w:date="2020-08-25T17:52:00Z">
            <w:rPr>
              <w:rFonts w:ascii="Times New Roman" w:hAnsi="Times New Roman" w:cs="Times New Roman"/>
              <w:sz w:val="24"/>
              <w:szCs w:val="24"/>
              <w:lang w:val="en-GB"/>
            </w:rPr>
          </w:rPrChange>
        </w:rPr>
        <w:t xml:space="preserve">of the two </w:t>
      </w:r>
      <w:r w:rsidRPr="00A023CC">
        <w:rPr>
          <w:rFonts w:ascii="Times New Roman" w:hAnsi="Times New Roman" w:cs="Times New Roman"/>
          <w:sz w:val="24"/>
          <w:szCs w:val="24"/>
          <w:lang w:val="en-US"/>
          <w:rPrChange w:id="276" w:author="Ian Hussey" w:date="2020-08-25T17:52:00Z">
            <w:rPr>
              <w:rFonts w:ascii="Times New Roman" w:hAnsi="Times New Roman" w:cs="Times New Roman"/>
              <w:sz w:val="24"/>
              <w:szCs w:val="24"/>
              <w:lang w:val="en-GB"/>
            </w:rPr>
          </w:rPrChange>
        </w:rPr>
        <w:t xml:space="preserve">is </w:t>
      </w:r>
      <w:r w:rsidR="00B93E76" w:rsidRPr="00A023CC">
        <w:rPr>
          <w:rFonts w:ascii="Times New Roman" w:hAnsi="Times New Roman" w:cs="Times New Roman"/>
          <w:sz w:val="24"/>
          <w:szCs w:val="24"/>
          <w:lang w:val="en-US"/>
          <w:rPrChange w:id="277" w:author="Ian Hussey" w:date="2020-08-25T17:52:00Z">
            <w:rPr>
              <w:rFonts w:ascii="Times New Roman" w:hAnsi="Times New Roman" w:cs="Times New Roman"/>
              <w:sz w:val="24"/>
              <w:szCs w:val="24"/>
              <w:lang w:val="en-GB"/>
            </w:rPr>
          </w:rPrChange>
        </w:rPr>
        <w:t xml:space="preserve">subsequently </w:t>
      </w:r>
      <w:r w:rsidRPr="00A023CC">
        <w:rPr>
          <w:rFonts w:ascii="Times New Roman" w:hAnsi="Times New Roman" w:cs="Times New Roman"/>
          <w:sz w:val="24"/>
          <w:szCs w:val="24"/>
          <w:lang w:val="en-US"/>
          <w:rPrChange w:id="278" w:author="Ian Hussey" w:date="2020-08-25T17:52:00Z">
            <w:rPr>
              <w:rFonts w:ascii="Times New Roman" w:hAnsi="Times New Roman" w:cs="Times New Roman"/>
              <w:sz w:val="24"/>
              <w:szCs w:val="24"/>
              <w:lang w:val="en-GB"/>
            </w:rPr>
          </w:rPrChange>
        </w:rPr>
        <w:t>paired with an aversive stimulus (</w:t>
      </w:r>
      <w:r w:rsidR="007C2A2D" w:rsidRPr="00A023CC">
        <w:rPr>
          <w:rFonts w:ascii="Times New Roman" w:hAnsi="Times New Roman" w:cs="Times New Roman"/>
          <w:sz w:val="24"/>
          <w:szCs w:val="24"/>
          <w:lang w:val="en-US"/>
          <w:rPrChange w:id="279" w:author="Ian Hussey" w:date="2020-08-25T17:52:00Z">
            <w:rPr>
              <w:rFonts w:ascii="Times New Roman" w:hAnsi="Times New Roman" w:cs="Times New Roman"/>
              <w:sz w:val="24"/>
              <w:szCs w:val="24"/>
              <w:lang w:val="en-GB"/>
            </w:rPr>
          </w:rPrChange>
        </w:rPr>
        <w:t xml:space="preserve">e.g., </w:t>
      </w:r>
      <w:r w:rsidR="003B4116" w:rsidRPr="00A023CC">
        <w:rPr>
          <w:rFonts w:ascii="Times New Roman" w:hAnsi="Times New Roman" w:cs="Times New Roman"/>
          <w:sz w:val="24"/>
          <w:szCs w:val="24"/>
          <w:lang w:val="en-US"/>
          <w:rPrChange w:id="280" w:author="Ian Hussey" w:date="2020-08-25T17:52:00Z">
            <w:rPr>
              <w:rFonts w:ascii="Times New Roman" w:hAnsi="Times New Roman" w:cs="Times New Roman"/>
              <w:sz w:val="24"/>
              <w:szCs w:val="24"/>
              <w:lang w:val="en-GB"/>
            </w:rPr>
          </w:rPrChange>
        </w:rPr>
        <w:t xml:space="preserve">Bob </w:t>
      </w:r>
      <w:r w:rsidRPr="00A023CC">
        <w:rPr>
          <w:rFonts w:ascii="Times New Roman" w:hAnsi="Times New Roman" w:cs="Times New Roman"/>
          <w:sz w:val="24"/>
          <w:szCs w:val="24"/>
          <w:lang w:val="en-US"/>
          <w:rPrChange w:id="281" w:author="Ian Hussey" w:date="2020-08-25T17:52:00Z">
            <w:rPr>
              <w:rFonts w:ascii="Times New Roman" w:hAnsi="Times New Roman" w:cs="Times New Roman"/>
              <w:sz w:val="24"/>
              <w:szCs w:val="24"/>
              <w:lang w:val="en-GB"/>
            </w:rPr>
          </w:rPrChange>
        </w:rPr>
        <w:t xml:space="preserve">is paired with unpleasant </w:t>
      </w:r>
      <w:r w:rsidR="003B4116" w:rsidRPr="00A023CC">
        <w:rPr>
          <w:rFonts w:ascii="Times New Roman" w:hAnsi="Times New Roman" w:cs="Times New Roman"/>
          <w:sz w:val="24"/>
          <w:szCs w:val="24"/>
          <w:lang w:val="en-US"/>
          <w:rPrChange w:id="282" w:author="Ian Hussey" w:date="2020-08-25T17:52:00Z">
            <w:rPr>
              <w:rFonts w:ascii="Times New Roman" w:hAnsi="Times New Roman" w:cs="Times New Roman"/>
              <w:sz w:val="24"/>
              <w:szCs w:val="24"/>
              <w:lang w:val="en-GB"/>
            </w:rPr>
          </w:rPrChange>
        </w:rPr>
        <w:t>images</w:t>
      </w:r>
      <w:r w:rsidRPr="00A023CC">
        <w:rPr>
          <w:rFonts w:ascii="Times New Roman" w:hAnsi="Times New Roman" w:cs="Times New Roman"/>
          <w:sz w:val="24"/>
          <w:szCs w:val="24"/>
          <w:lang w:val="en-US"/>
          <w:rPrChange w:id="283" w:author="Ian Hussey" w:date="2020-08-25T17:52:00Z">
            <w:rPr>
              <w:rFonts w:ascii="Times New Roman" w:hAnsi="Times New Roman" w:cs="Times New Roman"/>
              <w:sz w:val="24"/>
              <w:szCs w:val="24"/>
              <w:lang w:val="en-GB"/>
            </w:rPr>
          </w:rPrChange>
        </w:rPr>
        <w:t xml:space="preserve">). </w:t>
      </w:r>
      <w:r w:rsidR="007C2A2D" w:rsidRPr="00A023CC">
        <w:rPr>
          <w:rFonts w:ascii="Times New Roman" w:hAnsi="Times New Roman" w:cs="Times New Roman"/>
          <w:sz w:val="24"/>
          <w:szCs w:val="24"/>
          <w:lang w:val="en-US"/>
          <w:rPrChange w:id="284" w:author="Ian Hussey" w:date="2020-08-25T17:52:00Z">
            <w:rPr>
              <w:rFonts w:ascii="Times New Roman" w:hAnsi="Times New Roman" w:cs="Times New Roman"/>
              <w:sz w:val="24"/>
              <w:szCs w:val="24"/>
              <w:lang w:val="en-GB"/>
            </w:rPr>
          </w:rPrChange>
        </w:rPr>
        <w:t xml:space="preserve">Research shows that people </w:t>
      </w:r>
      <w:r w:rsidR="00B70446" w:rsidRPr="00A023CC">
        <w:rPr>
          <w:rFonts w:ascii="Times New Roman" w:hAnsi="Times New Roman" w:cs="Times New Roman"/>
          <w:sz w:val="24"/>
          <w:szCs w:val="24"/>
          <w:lang w:val="en-US"/>
          <w:rPrChange w:id="285" w:author="Ian Hussey" w:date="2020-08-25T17:52:00Z">
            <w:rPr>
              <w:rFonts w:ascii="Times New Roman" w:hAnsi="Times New Roman" w:cs="Times New Roman"/>
              <w:sz w:val="24"/>
              <w:szCs w:val="24"/>
              <w:lang w:val="en-GB"/>
            </w:rPr>
          </w:rPrChange>
        </w:rPr>
        <w:t xml:space="preserve">will come to </w:t>
      </w:r>
      <w:r w:rsidR="003B4116" w:rsidRPr="00A023CC">
        <w:rPr>
          <w:rFonts w:ascii="Times New Roman" w:hAnsi="Times New Roman" w:cs="Times New Roman"/>
          <w:sz w:val="24"/>
          <w:szCs w:val="24"/>
          <w:lang w:val="en-US"/>
          <w:rPrChange w:id="286" w:author="Ian Hussey" w:date="2020-08-25T17:52:00Z">
            <w:rPr>
              <w:rFonts w:ascii="Times New Roman" w:hAnsi="Times New Roman" w:cs="Times New Roman"/>
              <w:sz w:val="24"/>
              <w:szCs w:val="24"/>
              <w:lang w:val="en-GB"/>
            </w:rPr>
          </w:rPrChange>
        </w:rPr>
        <w:t xml:space="preserve">dislike Bob </w:t>
      </w:r>
      <w:r w:rsidR="003B4116" w:rsidRPr="00A023CC">
        <w:rPr>
          <w:rFonts w:ascii="Times New Roman" w:hAnsi="Times New Roman" w:cs="Times New Roman"/>
          <w:i/>
          <w:sz w:val="24"/>
          <w:szCs w:val="24"/>
          <w:lang w:val="en-US"/>
          <w:rPrChange w:id="287" w:author="Ian Hussey" w:date="2020-08-25T17:52:00Z">
            <w:rPr>
              <w:rFonts w:ascii="Times New Roman" w:hAnsi="Times New Roman" w:cs="Times New Roman"/>
              <w:i/>
              <w:sz w:val="24"/>
              <w:szCs w:val="24"/>
              <w:lang w:val="en-GB"/>
            </w:rPr>
          </w:rPrChange>
        </w:rPr>
        <w:t>and</w:t>
      </w:r>
      <w:r w:rsidR="003B4116" w:rsidRPr="00A023CC">
        <w:rPr>
          <w:rFonts w:ascii="Times New Roman" w:hAnsi="Times New Roman" w:cs="Times New Roman"/>
          <w:sz w:val="24"/>
          <w:szCs w:val="24"/>
          <w:lang w:val="en-US"/>
          <w:rPrChange w:id="288" w:author="Ian Hussey" w:date="2020-08-25T17:52:00Z">
            <w:rPr>
              <w:rFonts w:ascii="Times New Roman" w:hAnsi="Times New Roman" w:cs="Times New Roman"/>
              <w:sz w:val="24"/>
              <w:szCs w:val="24"/>
              <w:lang w:val="en-GB"/>
            </w:rPr>
          </w:rPrChange>
        </w:rPr>
        <w:t xml:space="preserve"> Chris </w:t>
      </w:r>
      <w:r w:rsidRPr="00A023CC">
        <w:rPr>
          <w:rFonts w:ascii="Times New Roman" w:hAnsi="Times New Roman" w:cs="Times New Roman"/>
          <w:sz w:val="24"/>
          <w:szCs w:val="24"/>
          <w:lang w:val="en-US"/>
          <w:rPrChange w:id="289" w:author="Ian Hussey" w:date="2020-08-25T17:52:00Z">
            <w:rPr>
              <w:rFonts w:ascii="Times New Roman" w:hAnsi="Times New Roman" w:cs="Times New Roman"/>
              <w:sz w:val="24"/>
              <w:szCs w:val="24"/>
              <w:lang w:val="en-GB"/>
            </w:rPr>
          </w:rPrChange>
        </w:rPr>
        <w:t xml:space="preserve">even though </w:t>
      </w:r>
      <w:r w:rsidR="000C3B1C" w:rsidRPr="00A023CC">
        <w:rPr>
          <w:rFonts w:ascii="Times New Roman" w:hAnsi="Times New Roman" w:cs="Times New Roman"/>
          <w:sz w:val="24"/>
          <w:szCs w:val="24"/>
          <w:lang w:val="en-US"/>
          <w:rPrChange w:id="290" w:author="Ian Hussey" w:date="2020-08-25T17:52:00Z">
            <w:rPr>
              <w:rFonts w:ascii="Times New Roman" w:hAnsi="Times New Roman" w:cs="Times New Roman"/>
              <w:sz w:val="24"/>
              <w:szCs w:val="24"/>
              <w:lang w:val="en-GB"/>
            </w:rPr>
          </w:rPrChange>
        </w:rPr>
        <w:t xml:space="preserve">Chris </w:t>
      </w:r>
      <w:r w:rsidRPr="00A023CC">
        <w:rPr>
          <w:rFonts w:ascii="Times New Roman" w:hAnsi="Times New Roman" w:cs="Times New Roman"/>
          <w:sz w:val="24"/>
          <w:szCs w:val="24"/>
          <w:lang w:val="en-US"/>
          <w:rPrChange w:id="291" w:author="Ian Hussey" w:date="2020-08-25T17:52:00Z">
            <w:rPr>
              <w:rFonts w:ascii="Times New Roman" w:hAnsi="Times New Roman" w:cs="Times New Roman"/>
              <w:sz w:val="24"/>
              <w:szCs w:val="24"/>
              <w:lang w:val="en-GB"/>
            </w:rPr>
          </w:rPrChange>
        </w:rPr>
        <w:t xml:space="preserve">was never directly related with </w:t>
      </w:r>
      <w:r w:rsidR="007C2A2D" w:rsidRPr="00A023CC">
        <w:rPr>
          <w:rFonts w:ascii="Times New Roman" w:hAnsi="Times New Roman" w:cs="Times New Roman"/>
          <w:sz w:val="24"/>
          <w:szCs w:val="24"/>
          <w:lang w:val="en-US"/>
          <w:rPrChange w:id="292" w:author="Ian Hussey" w:date="2020-08-25T17:52:00Z">
            <w:rPr>
              <w:rFonts w:ascii="Times New Roman" w:hAnsi="Times New Roman" w:cs="Times New Roman"/>
              <w:sz w:val="24"/>
              <w:szCs w:val="24"/>
              <w:lang w:val="en-GB"/>
            </w:rPr>
          </w:rPrChange>
        </w:rPr>
        <w:t xml:space="preserve">the </w:t>
      </w:r>
      <w:r w:rsidR="003B4116" w:rsidRPr="00A023CC">
        <w:rPr>
          <w:rFonts w:ascii="Times New Roman" w:hAnsi="Times New Roman" w:cs="Times New Roman"/>
          <w:sz w:val="24"/>
          <w:szCs w:val="24"/>
          <w:lang w:val="en-US"/>
          <w:rPrChange w:id="293" w:author="Ian Hussey" w:date="2020-08-25T17:52:00Z">
            <w:rPr>
              <w:rFonts w:ascii="Times New Roman" w:hAnsi="Times New Roman" w:cs="Times New Roman"/>
              <w:sz w:val="24"/>
              <w:szCs w:val="24"/>
              <w:lang w:val="en-GB"/>
            </w:rPr>
          </w:rPrChange>
        </w:rPr>
        <w:t>unpleasant images</w:t>
      </w:r>
      <w:r w:rsidRPr="00A023CC">
        <w:rPr>
          <w:rFonts w:ascii="Times New Roman" w:hAnsi="Times New Roman" w:cs="Times New Roman"/>
          <w:sz w:val="24"/>
          <w:szCs w:val="24"/>
          <w:lang w:val="en-US"/>
          <w:rPrChange w:id="294" w:author="Ian Hussey" w:date="2020-08-25T17:52:00Z">
            <w:rPr>
              <w:rFonts w:ascii="Times New Roman" w:hAnsi="Times New Roman" w:cs="Times New Roman"/>
              <w:sz w:val="24"/>
              <w:szCs w:val="24"/>
              <w:lang w:val="en-GB"/>
            </w:rPr>
          </w:rPrChange>
        </w:rPr>
        <w:t xml:space="preserve">. </w:t>
      </w:r>
      <w:r w:rsidR="00B70446" w:rsidRPr="00A023CC">
        <w:rPr>
          <w:rFonts w:ascii="Times New Roman" w:hAnsi="Times New Roman" w:cs="Times New Roman"/>
          <w:sz w:val="24"/>
          <w:szCs w:val="24"/>
          <w:lang w:val="en-US"/>
          <w:rPrChange w:id="295" w:author="Ian Hussey" w:date="2020-08-25T17:52:00Z">
            <w:rPr>
              <w:rFonts w:ascii="Times New Roman" w:hAnsi="Times New Roman" w:cs="Times New Roman"/>
              <w:sz w:val="24"/>
              <w:szCs w:val="24"/>
              <w:lang w:val="en-GB"/>
            </w:rPr>
          </w:rPrChange>
        </w:rPr>
        <w:t xml:space="preserve">Such a procedure </w:t>
      </w:r>
      <w:r w:rsidR="00D81AD6" w:rsidRPr="00A023CC">
        <w:rPr>
          <w:rFonts w:ascii="Times New Roman" w:hAnsi="Times New Roman" w:cs="Times New Roman"/>
          <w:sz w:val="24"/>
          <w:szCs w:val="24"/>
          <w:lang w:val="en-US"/>
          <w:rPrChange w:id="296" w:author="Ian Hussey" w:date="2020-08-25T17:52:00Z">
            <w:rPr>
              <w:rFonts w:ascii="Times New Roman" w:hAnsi="Times New Roman" w:cs="Times New Roman"/>
              <w:sz w:val="24"/>
              <w:szCs w:val="24"/>
              <w:lang w:val="en-GB"/>
            </w:rPr>
          </w:rPrChange>
        </w:rPr>
        <w:t xml:space="preserve">establishes </w:t>
      </w:r>
      <w:r w:rsidRPr="00A023CC">
        <w:rPr>
          <w:rFonts w:ascii="Times New Roman" w:hAnsi="Times New Roman" w:cs="Times New Roman"/>
          <w:i/>
          <w:sz w:val="24"/>
          <w:szCs w:val="24"/>
          <w:lang w:val="en-US"/>
          <w:rPrChange w:id="297" w:author="Ian Hussey" w:date="2020-08-25T17:52:00Z">
            <w:rPr>
              <w:rFonts w:ascii="Times New Roman" w:hAnsi="Times New Roman" w:cs="Times New Roman"/>
              <w:i/>
              <w:sz w:val="24"/>
              <w:szCs w:val="24"/>
              <w:lang w:val="en-GB"/>
            </w:rPr>
          </w:rPrChange>
        </w:rPr>
        <w:t>two</w:t>
      </w:r>
      <w:r w:rsidRPr="00A023CC">
        <w:rPr>
          <w:rFonts w:ascii="Times New Roman" w:hAnsi="Times New Roman" w:cs="Times New Roman"/>
          <w:sz w:val="24"/>
          <w:szCs w:val="24"/>
          <w:lang w:val="en-US"/>
          <w:rPrChange w:id="298" w:author="Ian Hussey" w:date="2020-08-25T17:52:00Z">
            <w:rPr>
              <w:rFonts w:ascii="Times New Roman" w:hAnsi="Times New Roman" w:cs="Times New Roman"/>
              <w:sz w:val="24"/>
              <w:szCs w:val="24"/>
              <w:lang w:val="en-GB"/>
            </w:rPr>
          </w:rPrChange>
        </w:rPr>
        <w:t xml:space="preserve"> </w:t>
      </w:r>
      <w:r w:rsidR="007C2A2D" w:rsidRPr="00A023CC">
        <w:rPr>
          <w:rFonts w:ascii="Times New Roman" w:hAnsi="Times New Roman" w:cs="Times New Roman"/>
          <w:sz w:val="24"/>
          <w:szCs w:val="24"/>
          <w:lang w:val="en-US"/>
          <w:rPrChange w:id="299" w:author="Ian Hussey" w:date="2020-08-25T17:52:00Z">
            <w:rPr>
              <w:rFonts w:ascii="Times New Roman" w:hAnsi="Times New Roman" w:cs="Times New Roman"/>
              <w:sz w:val="24"/>
              <w:szCs w:val="24"/>
              <w:lang w:val="en-GB"/>
            </w:rPr>
          </w:rPrChange>
        </w:rPr>
        <w:t xml:space="preserve">regularities </w:t>
      </w:r>
      <w:r w:rsidR="00D81AD6" w:rsidRPr="00A023CC">
        <w:rPr>
          <w:rFonts w:ascii="Times New Roman" w:hAnsi="Times New Roman" w:cs="Times New Roman"/>
          <w:sz w:val="24"/>
          <w:szCs w:val="24"/>
          <w:lang w:val="en-US"/>
          <w:rPrChange w:id="300" w:author="Ian Hussey" w:date="2020-08-25T17:52:00Z">
            <w:rPr>
              <w:rFonts w:ascii="Times New Roman" w:hAnsi="Times New Roman" w:cs="Times New Roman"/>
              <w:sz w:val="24"/>
              <w:szCs w:val="24"/>
              <w:lang w:val="en-GB"/>
            </w:rPr>
          </w:rPrChange>
        </w:rPr>
        <w:t xml:space="preserve">between </w:t>
      </w:r>
      <w:r w:rsidR="007C2A2D" w:rsidRPr="00A023CC">
        <w:rPr>
          <w:rFonts w:ascii="Times New Roman" w:hAnsi="Times New Roman" w:cs="Times New Roman"/>
          <w:sz w:val="24"/>
          <w:szCs w:val="24"/>
          <w:lang w:val="en-US"/>
          <w:rPrChange w:id="301" w:author="Ian Hussey" w:date="2020-08-25T17:52:00Z">
            <w:rPr>
              <w:rFonts w:ascii="Times New Roman" w:hAnsi="Times New Roman" w:cs="Times New Roman"/>
              <w:sz w:val="24"/>
              <w:szCs w:val="24"/>
              <w:lang w:val="en-GB"/>
            </w:rPr>
          </w:rPrChange>
        </w:rPr>
        <w:t xml:space="preserve">stimuli </w:t>
      </w:r>
      <w:r w:rsidRPr="00A023CC">
        <w:rPr>
          <w:rFonts w:ascii="Times New Roman" w:hAnsi="Times New Roman" w:cs="Times New Roman"/>
          <w:sz w:val="24"/>
          <w:szCs w:val="24"/>
          <w:lang w:val="en-US"/>
          <w:rPrChange w:id="302" w:author="Ian Hussey" w:date="2020-08-25T17:52:00Z">
            <w:rPr>
              <w:rFonts w:ascii="Times New Roman" w:hAnsi="Times New Roman" w:cs="Times New Roman"/>
              <w:sz w:val="24"/>
              <w:szCs w:val="24"/>
              <w:lang w:val="en-GB"/>
            </w:rPr>
          </w:rPrChange>
        </w:rPr>
        <w:t>(</w:t>
      </w:r>
      <w:r w:rsidR="007C2A2D" w:rsidRPr="00A023CC">
        <w:rPr>
          <w:rFonts w:ascii="Times New Roman" w:hAnsi="Times New Roman" w:cs="Times New Roman"/>
          <w:sz w:val="24"/>
          <w:szCs w:val="24"/>
          <w:lang w:val="en-US"/>
          <w:rPrChange w:id="303" w:author="Ian Hussey" w:date="2020-08-25T17:52:00Z">
            <w:rPr>
              <w:rFonts w:ascii="Times New Roman" w:hAnsi="Times New Roman" w:cs="Times New Roman"/>
              <w:sz w:val="24"/>
              <w:szCs w:val="24"/>
              <w:lang w:val="en-GB"/>
            </w:rPr>
          </w:rPrChange>
        </w:rPr>
        <w:t>i.e</w:t>
      </w:r>
      <w:r w:rsidR="00B70446" w:rsidRPr="00A023CC">
        <w:rPr>
          <w:rFonts w:ascii="Times New Roman" w:hAnsi="Times New Roman" w:cs="Times New Roman"/>
          <w:sz w:val="24"/>
          <w:szCs w:val="24"/>
          <w:lang w:val="en-US"/>
          <w:rPrChange w:id="304" w:author="Ian Hussey" w:date="2020-08-25T17:52:00Z">
            <w:rPr>
              <w:rFonts w:ascii="Times New Roman" w:hAnsi="Times New Roman" w:cs="Times New Roman"/>
              <w:sz w:val="24"/>
              <w:szCs w:val="24"/>
              <w:lang w:val="en-GB"/>
            </w:rPr>
          </w:rPrChange>
        </w:rPr>
        <w:t>.</w:t>
      </w:r>
      <w:r w:rsidR="007C2A2D" w:rsidRPr="00A023CC">
        <w:rPr>
          <w:rFonts w:ascii="Times New Roman" w:hAnsi="Times New Roman" w:cs="Times New Roman"/>
          <w:sz w:val="24"/>
          <w:szCs w:val="24"/>
          <w:lang w:val="en-US"/>
          <w:rPrChange w:id="305" w:author="Ian Hussey" w:date="2020-08-25T17:52:00Z">
            <w:rPr>
              <w:rFonts w:ascii="Times New Roman" w:hAnsi="Times New Roman" w:cs="Times New Roman"/>
              <w:sz w:val="24"/>
              <w:szCs w:val="24"/>
              <w:lang w:val="en-GB"/>
            </w:rPr>
          </w:rPrChange>
        </w:rPr>
        <w:t xml:space="preserve">, one regularity involving the presentation of </w:t>
      </w:r>
      <w:r w:rsidR="003B4116" w:rsidRPr="00A023CC">
        <w:rPr>
          <w:rFonts w:ascii="Times New Roman" w:hAnsi="Times New Roman" w:cs="Times New Roman"/>
          <w:sz w:val="24"/>
          <w:szCs w:val="24"/>
          <w:lang w:val="en-US"/>
          <w:rPrChange w:id="306" w:author="Ian Hussey" w:date="2020-08-25T17:52:00Z">
            <w:rPr>
              <w:rFonts w:ascii="Times New Roman" w:hAnsi="Times New Roman" w:cs="Times New Roman"/>
              <w:sz w:val="24"/>
              <w:szCs w:val="24"/>
              <w:lang w:val="en-GB"/>
            </w:rPr>
          </w:rPrChange>
        </w:rPr>
        <w:t>Bob</w:t>
      </w:r>
      <w:r w:rsidR="007C2A2D" w:rsidRPr="00A023CC">
        <w:rPr>
          <w:rFonts w:ascii="Times New Roman" w:hAnsi="Times New Roman" w:cs="Times New Roman"/>
          <w:sz w:val="24"/>
          <w:szCs w:val="24"/>
          <w:lang w:val="en-US"/>
          <w:rPrChange w:id="307" w:author="Ian Hussey" w:date="2020-08-25T17:52:00Z">
            <w:rPr>
              <w:rFonts w:ascii="Times New Roman" w:hAnsi="Times New Roman" w:cs="Times New Roman"/>
              <w:sz w:val="24"/>
              <w:szCs w:val="24"/>
              <w:lang w:val="en-GB"/>
            </w:rPr>
          </w:rPrChange>
        </w:rPr>
        <w:t xml:space="preserve"> and </w:t>
      </w:r>
      <w:r w:rsidR="003B4116" w:rsidRPr="00A023CC">
        <w:rPr>
          <w:rFonts w:ascii="Times New Roman" w:hAnsi="Times New Roman" w:cs="Times New Roman"/>
          <w:sz w:val="24"/>
          <w:szCs w:val="24"/>
          <w:lang w:val="en-US"/>
          <w:rPrChange w:id="308" w:author="Ian Hussey" w:date="2020-08-25T17:52:00Z">
            <w:rPr>
              <w:rFonts w:ascii="Times New Roman" w:hAnsi="Times New Roman" w:cs="Times New Roman"/>
              <w:sz w:val="24"/>
              <w:szCs w:val="24"/>
              <w:lang w:val="en-GB"/>
            </w:rPr>
          </w:rPrChange>
        </w:rPr>
        <w:t>Chris</w:t>
      </w:r>
      <w:r w:rsidRPr="00A023CC">
        <w:rPr>
          <w:rFonts w:ascii="Times New Roman" w:hAnsi="Times New Roman" w:cs="Times New Roman"/>
          <w:sz w:val="24"/>
          <w:szCs w:val="24"/>
          <w:lang w:val="en-US"/>
          <w:rPrChange w:id="309" w:author="Ian Hussey" w:date="2020-08-25T17:52:00Z">
            <w:rPr>
              <w:rFonts w:ascii="Times New Roman" w:hAnsi="Times New Roman" w:cs="Times New Roman"/>
              <w:sz w:val="24"/>
              <w:szCs w:val="24"/>
              <w:lang w:val="en-GB"/>
            </w:rPr>
          </w:rPrChange>
        </w:rPr>
        <w:t xml:space="preserve">; and </w:t>
      </w:r>
      <w:r w:rsidR="007C2A2D" w:rsidRPr="00A023CC">
        <w:rPr>
          <w:rFonts w:ascii="Times New Roman" w:hAnsi="Times New Roman" w:cs="Times New Roman"/>
          <w:sz w:val="24"/>
          <w:szCs w:val="24"/>
          <w:lang w:val="en-US"/>
          <w:rPrChange w:id="310" w:author="Ian Hussey" w:date="2020-08-25T17:52:00Z">
            <w:rPr>
              <w:rFonts w:ascii="Times New Roman" w:hAnsi="Times New Roman" w:cs="Times New Roman"/>
              <w:sz w:val="24"/>
              <w:szCs w:val="24"/>
              <w:lang w:val="en-GB"/>
            </w:rPr>
          </w:rPrChange>
        </w:rPr>
        <w:t xml:space="preserve">another involving the presentation of </w:t>
      </w:r>
      <w:r w:rsidR="003B4116" w:rsidRPr="00A023CC">
        <w:rPr>
          <w:rFonts w:ascii="Times New Roman" w:hAnsi="Times New Roman" w:cs="Times New Roman"/>
          <w:sz w:val="24"/>
          <w:szCs w:val="24"/>
          <w:lang w:val="en-US"/>
          <w:rPrChange w:id="311" w:author="Ian Hussey" w:date="2020-08-25T17:52:00Z">
            <w:rPr>
              <w:rFonts w:ascii="Times New Roman" w:hAnsi="Times New Roman" w:cs="Times New Roman"/>
              <w:sz w:val="24"/>
              <w:szCs w:val="24"/>
              <w:lang w:val="en-GB"/>
            </w:rPr>
          </w:rPrChange>
        </w:rPr>
        <w:t>Bob</w:t>
      </w:r>
      <w:r w:rsidR="007C2A2D" w:rsidRPr="00A023CC">
        <w:rPr>
          <w:rFonts w:ascii="Times New Roman" w:hAnsi="Times New Roman" w:cs="Times New Roman"/>
          <w:sz w:val="24"/>
          <w:szCs w:val="24"/>
          <w:lang w:val="en-US"/>
          <w:rPrChange w:id="312" w:author="Ian Hussey" w:date="2020-08-25T17:52:00Z">
            <w:rPr>
              <w:rFonts w:ascii="Times New Roman" w:hAnsi="Times New Roman" w:cs="Times New Roman"/>
              <w:sz w:val="24"/>
              <w:szCs w:val="24"/>
              <w:lang w:val="en-GB"/>
            </w:rPr>
          </w:rPrChange>
        </w:rPr>
        <w:t xml:space="preserve"> and </w:t>
      </w:r>
      <w:r w:rsidR="003B4116" w:rsidRPr="00A023CC">
        <w:rPr>
          <w:rFonts w:ascii="Times New Roman" w:hAnsi="Times New Roman" w:cs="Times New Roman"/>
          <w:sz w:val="24"/>
          <w:szCs w:val="24"/>
          <w:lang w:val="en-US"/>
          <w:rPrChange w:id="313" w:author="Ian Hussey" w:date="2020-08-25T17:52:00Z">
            <w:rPr>
              <w:rFonts w:ascii="Times New Roman" w:hAnsi="Times New Roman" w:cs="Times New Roman"/>
              <w:sz w:val="24"/>
              <w:szCs w:val="24"/>
              <w:lang w:val="en-GB"/>
            </w:rPr>
          </w:rPrChange>
        </w:rPr>
        <w:t>unpleasant images)</w:t>
      </w:r>
      <w:r w:rsidR="007C2A2D" w:rsidRPr="00A023CC">
        <w:rPr>
          <w:rFonts w:ascii="Times New Roman" w:hAnsi="Times New Roman" w:cs="Times New Roman"/>
          <w:sz w:val="24"/>
          <w:szCs w:val="24"/>
          <w:lang w:val="en-US"/>
          <w:rPrChange w:id="314" w:author="Ian Hussey" w:date="2020-08-25T17:52:00Z">
            <w:rPr>
              <w:rFonts w:ascii="Times New Roman" w:hAnsi="Times New Roman" w:cs="Times New Roman"/>
              <w:sz w:val="24"/>
              <w:szCs w:val="24"/>
              <w:lang w:val="en-GB"/>
            </w:rPr>
          </w:rPrChange>
        </w:rPr>
        <w:t>.</w:t>
      </w:r>
      <w:r w:rsidR="003B4116" w:rsidRPr="00A023CC">
        <w:rPr>
          <w:rFonts w:ascii="Times New Roman" w:hAnsi="Times New Roman" w:cs="Times New Roman"/>
          <w:sz w:val="24"/>
          <w:szCs w:val="24"/>
          <w:lang w:val="en-US"/>
          <w:rPrChange w:id="315" w:author="Ian Hussey" w:date="2020-08-25T17:52:00Z">
            <w:rPr>
              <w:rFonts w:ascii="Times New Roman" w:hAnsi="Times New Roman" w:cs="Times New Roman"/>
              <w:sz w:val="24"/>
              <w:szCs w:val="24"/>
              <w:lang w:val="en-GB"/>
            </w:rPr>
          </w:rPrChange>
        </w:rPr>
        <w:t xml:space="preserve"> </w:t>
      </w:r>
      <w:r w:rsidR="00D81AD6" w:rsidRPr="00A023CC">
        <w:rPr>
          <w:rFonts w:ascii="Times New Roman" w:hAnsi="Times New Roman" w:cs="Times New Roman"/>
          <w:sz w:val="24"/>
          <w:szCs w:val="24"/>
          <w:lang w:val="en-US"/>
          <w:rPrChange w:id="316" w:author="Ian Hussey" w:date="2020-08-25T17:52:00Z">
            <w:rPr>
              <w:rFonts w:ascii="Times New Roman" w:hAnsi="Times New Roman" w:cs="Times New Roman"/>
              <w:sz w:val="24"/>
              <w:szCs w:val="24"/>
              <w:lang w:val="en-GB"/>
            </w:rPr>
          </w:rPrChange>
        </w:rPr>
        <w:t xml:space="preserve">These </w:t>
      </w:r>
      <w:r w:rsidR="007C2A2D" w:rsidRPr="00A023CC">
        <w:rPr>
          <w:rFonts w:ascii="Times New Roman" w:hAnsi="Times New Roman" w:cs="Times New Roman"/>
          <w:sz w:val="24"/>
          <w:szCs w:val="24"/>
          <w:lang w:val="en-US"/>
          <w:rPrChange w:id="317" w:author="Ian Hussey" w:date="2020-08-25T17:52:00Z">
            <w:rPr>
              <w:rFonts w:ascii="Times New Roman" w:hAnsi="Times New Roman" w:cs="Times New Roman"/>
              <w:sz w:val="24"/>
              <w:szCs w:val="24"/>
              <w:lang w:val="en-GB"/>
            </w:rPr>
          </w:rPrChange>
        </w:rPr>
        <w:t xml:space="preserve">two regularities </w:t>
      </w:r>
      <w:r w:rsidR="00D81AD6" w:rsidRPr="00A023CC">
        <w:rPr>
          <w:rFonts w:ascii="Times New Roman" w:hAnsi="Times New Roman" w:cs="Times New Roman"/>
          <w:sz w:val="24"/>
          <w:szCs w:val="24"/>
          <w:lang w:val="en-US"/>
          <w:rPrChange w:id="318" w:author="Ian Hussey" w:date="2020-08-25T17:52:00Z">
            <w:rPr>
              <w:rFonts w:ascii="Times New Roman" w:hAnsi="Times New Roman" w:cs="Times New Roman"/>
              <w:sz w:val="24"/>
              <w:szCs w:val="24"/>
              <w:lang w:val="en-GB"/>
            </w:rPr>
          </w:rPrChange>
        </w:rPr>
        <w:t xml:space="preserve">also </w:t>
      </w:r>
      <w:r w:rsidR="003B4116" w:rsidRPr="00A023CC">
        <w:rPr>
          <w:rFonts w:ascii="Times New Roman" w:hAnsi="Times New Roman" w:cs="Times New Roman"/>
          <w:sz w:val="24"/>
          <w:szCs w:val="24"/>
          <w:lang w:val="en-US"/>
          <w:rPrChange w:id="319" w:author="Ian Hussey" w:date="2020-08-25T17:52:00Z">
            <w:rPr>
              <w:rFonts w:ascii="Times New Roman" w:hAnsi="Times New Roman" w:cs="Times New Roman"/>
              <w:sz w:val="24"/>
              <w:szCs w:val="24"/>
              <w:lang w:val="en-GB"/>
            </w:rPr>
          </w:rPrChange>
        </w:rPr>
        <w:t>intersect</w:t>
      </w:r>
      <w:r w:rsidRPr="00A023CC">
        <w:rPr>
          <w:rFonts w:ascii="Times New Roman" w:hAnsi="Times New Roman" w:cs="Times New Roman"/>
          <w:sz w:val="24"/>
          <w:szCs w:val="24"/>
          <w:lang w:val="en-US"/>
          <w:rPrChange w:id="320" w:author="Ian Hussey" w:date="2020-08-25T17:52:00Z">
            <w:rPr>
              <w:rFonts w:ascii="Times New Roman" w:hAnsi="Times New Roman" w:cs="Times New Roman"/>
              <w:sz w:val="24"/>
              <w:szCs w:val="24"/>
              <w:lang w:val="en-GB"/>
            </w:rPr>
          </w:rPrChange>
        </w:rPr>
        <w:t xml:space="preserve"> </w:t>
      </w:r>
      <w:r w:rsidR="007C2A2D" w:rsidRPr="00A023CC">
        <w:rPr>
          <w:rFonts w:ascii="Times New Roman" w:hAnsi="Times New Roman" w:cs="Times New Roman"/>
          <w:sz w:val="24"/>
          <w:szCs w:val="24"/>
          <w:lang w:val="en-US"/>
          <w:rPrChange w:id="321" w:author="Ian Hussey" w:date="2020-08-25T17:52:00Z">
            <w:rPr>
              <w:rFonts w:ascii="Times New Roman" w:hAnsi="Times New Roman" w:cs="Times New Roman"/>
              <w:sz w:val="24"/>
              <w:szCs w:val="24"/>
              <w:lang w:val="en-GB"/>
            </w:rPr>
          </w:rPrChange>
        </w:rPr>
        <w:t xml:space="preserve">in </w:t>
      </w:r>
      <w:r w:rsidRPr="00A023CC">
        <w:rPr>
          <w:rFonts w:ascii="Times New Roman" w:hAnsi="Times New Roman" w:cs="Times New Roman"/>
          <w:sz w:val="24"/>
          <w:szCs w:val="24"/>
          <w:lang w:val="en-US"/>
          <w:rPrChange w:id="322" w:author="Ian Hussey" w:date="2020-08-25T17:52:00Z">
            <w:rPr>
              <w:rFonts w:ascii="Times New Roman" w:hAnsi="Times New Roman" w:cs="Times New Roman"/>
              <w:sz w:val="24"/>
              <w:szCs w:val="24"/>
              <w:lang w:val="en-GB"/>
            </w:rPr>
          </w:rPrChange>
        </w:rPr>
        <w:t>terms of a common element (</w:t>
      </w:r>
      <w:r w:rsidR="003B4116" w:rsidRPr="00A023CC">
        <w:rPr>
          <w:rFonts w:ascii="Times New Roman" w:hAnsi="Times New Roman" w:cs="Times New Roman"/>
          <w:sz w:val="24"/>
          <w:szCs w:val="24"/>
          <w:lang w:val="en-US"/>
          <w:rPrChange w:id="323" w:author="Ian Hussey" w:date="2020-08-25T17:52:00Z">
            <w:rPr>
              <w:rFonts w:ascii="Times New Roman" w:hAnsi="Times New Roman" w:cs="Times New Roman"/>
              <w:sz w:val="24"/>
              <w:szCs w:val="24"/>
              <w:lang w:val="en-GB"/>
            </w:rPr>
          </w:rPrChange>
        </w:rPr>
        <w:t>Bob</w:t>
      </w:r>
      <w:r w:rsidRPr="00A023CC">
        <w:rPr>
          <w:rFonts w:ascii="Times New Roman" w:hAnsi="Times New Roman" w:cs="Times New Roman"/>
          <w:sz w:val="24"/>
          <w:szCs w:val="24"/>
          <w:lang w:val="en-US"/>
          <w:rPrChange w:id="324" w:author="Ian Hussey" w:date="2020-08-25T17:52:00Z">
            <w:rPr>
              <w:rFonts w:ascii="Times New Roman" w:hAnsi="Times New Roman" w:cs="Times New Roman"/>
              <w:sz w:val="24"/>
              <w:szCs w:val="24"/>
              <w:lang w:val="en-GB"/>
            </w:rPr>
          </w:rPrChange>
        </w:rPr>
        <w:t xml:space="preserve">), and </w:t>
      </w:r>
      <w:r w:rsidR="0009705B" w:rsidRPr="00A023CC">
        <w:rPr>
          <w:rFonts w:ascii="Times New Roman" w:hAnsi="Times New Roman" w:cs="Times New Roman"/>
          <w:sz w:val="24"/>
          <w:szCs w:val="24"/>
          <w:lang w:val="en-US"/>
          <w:rPrChange w:id="325" w:author="Ian Hussey" w:date="2020-08-25T17:52:00Z">
            <w:rPr>
              <w:rFonts w:ascii="Times New Roman" w:hAnsi="Times New Roman" w:cs="Times New Roman"/>
              <w:sz w:val="24"/>
              <w:szCs w:val="24"/>
              <w:lang w:val="en-GB"/>
            </w:rPr>
          </w:rPrChange>
        </w:rPr>
        <w:t xml:space="preserve">because </w:t>
      </w:r>
      <w:r w:rsidR="00D81AD6" w:rsidRPr="00A023CC">
        <w:rPr>
          <w:rFonts w:ascii="Times New Roman" w:hAnsi="Times New Roman" w:cs="Times New Roman"/>
          <w:sz w:val="24"/>
          <w:szCs w:val="24"/>
          <w:lang w:val="en-US"/>
          <w:rPrChange w:id="326" w:author="Ian Hussey" w:date="2020-08-25T17:52:00Z">
            <w:rPr>
              <w:rFonts w:ascii="Times New Roman" w:hAnsi="Times New Roman" w:cs="Times New Roman"/>
              <w:sz w:val="24"/>
              <w:szCs w:val="24"/>
              <w:lang w:val="en-GB"/>
            </w:rPr>
          </w:rPrChange>
        </w:rPr>
        <w:t>of this intersection</w:t>
      </w:r>
      <w:r w:rsidRPr="00A023CC">
        <w:rPr>
          <w:rFonts w:ascii="Times New Roman" w:hAnsi="Times New Roman" w:cs="Times New Roman"/>
          <w:sz w:val="24"/>
          <w:szCs w:val="24"/>
          <w:lang w:val="en-US"/>
          <w:rPrChange w:id="327" w:author="Ian Hussey" w:date="2020-08-25T17:52:00Z">
            <w:rPr>
              <w:rFonts w:ascii="Times New Roman" w:hAnsi="Times New Roman" w:cs="Times New Roman"/>
              <w:sz w:val="24"/>
              <w:szCs w:val="24"/>
              <w:lang w:val="en-GB"/>
            </w:rPr>
          </w:rPrChange>
        </w:rPr>
        <w:t xml:space="preserve">, a change in </w:t>
      </w:r>
      <w:r w:rsidR="00B93E76" w:rsidRPr="00A023CC">
        <w:rPr>
          <w:rFonts w:ascii="Times New Roman" w:hAnsi="Times New Roman" w:cs="Times New Roman"/>
          <w:sz w:val="24"/>
          <w:szCs w:val="24"/>
          <w:lang w:val="en-US"/>
          <w:rPrChange w:id="328" w:author="Ian Hussey" w:date="2020-08-25T17:52:00Z">
            <w:rPr>
              <w:rFonts w:ascii="Times New Roman" w:hAnsi="Times New Roman" w:cs="Times New Roman"/>
              <w:sz w:val="24"/>
              <w:szCs w:val="24"/>
              <w:lang w:val="en-GB"/>
            </w:rPr>
          </w:rPrChange>
        </w:rPr>
        <w:t xml:space="preserve">liking occurs </w:t>
      </w:r>
      <w:r w:rsidR="007C2A2D" w:rsidRPr="00A023CC">
        <w:rPr>
          <w:rFonts w:ascii="Times New Roman" w:hAnsi="Times New Roman" w:cs="Times New Roman"/>
          <w:sz w:val="24"/>
          <w:szCs w:val="24"/>
          <w:lang w:val="en-US"/>
          <w:rPrChange w:id="329" w:author="Ian Hussey" w:date="2020-08-25T17:52:00Z">
            <w:rPr>
              <w:rFonts w:ascii="Times New Roman" w:hAnsi="Times New Roman" w:cs="Times New Roman"/>
              <w:sz w:val="24"/>
              <w:szCs w:val="24"/>
              <w:lang w:val="en-GB"/>
            </w:rPr>
          </w:rPrChange>
        </w:rPr>
        <w:t>(Chris is disliked)</w:t>
      </w:r>
      <w:r w:rsidRPr="00A023CC">
        <w:rPr>
          <w:rFonts w:ascii="Times New Roman" w:hAnsi="Times New Roman" w:cs="Times New Roman"/>
          <w:sz w:val="24"/>
          <w:szCs w:val="24"/>
          <w:lang w:val="en-US"/>
          <w:rPrChange w:id="330" w:author="Ian Hussey" w:date="2020-08-25T17:52:00Z">
            <w:rPr>
              <w:rFonts w:ascii="Times New Roman" w:hAnsi="Times New Roman" w:cs="Times New Roman"/>
              <w:sz w:val="24"/>
              <w:szCs w:val="24"/>
              <w:lang w:val="en-GB"/>
            </w:rPr>
          </w:rPrChange>
        </w:rPr>
        <w:t>.</w:t>
      </w:r>
      <w:r w:rsidR="002478FC" w:rsidRPr="00A023CC">
        <w:rPr>
          <w:rFonts w:ascii="Times New Roman" w:hAnsi="Times New Roman" w:cs="Times New Roman"/>
          <w:sz w:val="24"/>
          <w:szCs w:val="24"/>
          <w:lang w:val="en-US"/>
          <w:rPrChange w:id="331" w:author="Ian Hussey" w:date="2020-08-25T17:52:00Z">
            <w:rPr>
              <w:rFonts w:ascii="Times New Roman" w:hAnsi="Times New Roman" w:cs="Times New Roman"/>
              <w:sz w:val="24"/>
              <w:szCs w:val="24"/>
              <w:lang w:val="en-GB"/>
            </w:rPr>
          </w:rPrChange>
        </w:rPr>
        <w:t xml:space="preserve"> The dislike of Chris does not stem from a single regularity (e.g., Chris being paired with unpleasant images). </w:t>
      </w:r>
      <w:r w:rsidR="00DB3B6F" w:rsidRPr="00A023CC">
        <w:rPr>
          <w:rFonts w:ascii="Times New Roman" w:hAnsi="Times New Roman" w:cs="Times New Roman"/>
          <w:sz w:val="24"/>
          <w:szCs w:val="24"/>
          <w:lang w:val="en-US"/>
          <w:rPrChange w:id="332" w:author="Ian Hussey" w:date="2020-08-25T17:52:00Z">
            <w:rPr>
              <w:rFonts w:ascii="Times New Roman" w:hAnsi="Times New Roman" w:cs="Times New Roman"/>
              <w:sz w:val="24"/>
              <w:szCs w:val="24"/>
              <w:lang w:val="en-GB"/>
            </w:rPr>
          </w:rPrChange>
        </w:rPr>
        <w:t>Rather i</w:t>
      </w:r>
      <w:r w:rsidR="002478FC" w:rsidRPr="00A023CC">
        <w:rPr>
          <w:rFonts w:ascii="Times New Roman" w:hAnsi="Times New Roman" w:cs="Times New Roman"/>
          <w:sz w:val="24"/>
          <w:szCs w:val="24"/>
          <w:lang w:val="en-US"/>
          <w:rPrChange w:id="333" w:author="Ian Hussey" w:date="2020-08-25T17:52:00Z">
            <w:rPr>
              <w:rFonts w:ascii="Times New Roman" w:hAnsi="Times New Roman" w:cs="Times New Roman"/>
              <w:sz w:val="24"/>
              <w:szCs w:val="24"/>
              <w:lang w:val="en-GB"/>
            </w:rPr>
          </w:rPrChange>
        </w:rPr>
        <w:t xml:space="preserve">t stems from the intersection between one regularity (Bob-Chris) and another (Bob-unpleasant). </w:t>
      </w:r>
    </w:p>
    <w:p w14:paraId="5EED3634" w14:textId="196A4FBF" w:rsidR="00C0138A" w:rsidRPr="00A023CC" w:rsidRDefault="00553696" w:rsidP="002A2053">
      <w:pPr>
        <w:spacing w:line="480" w:lineRule="auto"/>
        <w:ind w:firstLine="708"/>
        <w:contextualSpacing/>
        <w:rPr>
          <w:rFonts w:ascii="Times New Roman" w:hAnsi="Times New Roman" w:cs="Times New Roman"/>
          <w:sz w:val="24"/>
          <w:lang w:val="en-US"/>
          <w:rPrChange w:id="334" w:author="Ian Hussey" w:date="2020-08-25T17:52:00Z">
            <w:rPr>
              <w:rFonts w:ascii="Times New Roman" w:hAnsi="Times New Roman" w:cs="Times New Roman"/>
              <w:sz w:val="24"/>
              <w:lang w:val="en-GB"/>
            </w:rPr>
          </w:rPrChange>
        </w:rPr>
      </w:pPr>
      <w:r w:rsidRPr="00A023CC">
        <w:rPr>
          <w:rFonts w:ascii="Times New Roman" w:hAnsi="Times New Roman" w:cs="Times New Roman"/>
          <w:sz w:val="24"/>
          <w:szCs w:val="24"/>
          <w:lang w:val="en-US"/>
          <w:rPrChange w:id="335" w:author="Ian Hussey" w:date="2020-08-25T17:52:00Z">
            <w:rPr>
              <w:rFonts w:ascii="Times New Roman" w:hAnsi="Times New Roman" w:cs="Times New Roman"/>
              <w:sz w:val="24"/>
              <w:szCs w:val="24"/>
              <w:lang w:val="en-GB"/>
            </w:rPr>
          </w:rPrChange>
        </w:rPr>
        <w:t xml:space="preserve">Hughes et al. (2016) argued that </w:t>
      </w:r>
      <w:r w:rsidR="002478FC" w:rsidRPr="00A023CC">
        <w:rPr>
          <w:rFonts w:ascii="Times New Roman" w:hAnsi="Times New Roman" w:cs="Times New Roman"/>
          <w:sz w:val="24"/>
          <w:szCs w:val="24"/>
          <w:lang w:val="en-US"/>
          <w:rPrChange w:id="336" w:author="Ian Hussey" w:date="2020-08-25T17:52:00Z">
            <w:rPr>
              <w:rFonts w:ascii="Times New Roman" w:hAnsi="Times New Roman" w:cs="Times New Roman"/>
              <w:sz w:val="24"/>
              <w:szCs w:val="24"/>
              <w:lang w:val="en-GB"/>
            </w:rPr>
          </w:rPrChange>
        </w:rPr>
        <w:t xml:space="preserve">different regularities can be made to intersect with one another in many different ways, </w:t>
      </w:r>
      <w:r w:rsidRPr="00A023CC">
        <w:rPr>
          <w:rFonts w:ascii="Times New Roman" w:hAnsi="Times New Roman" w:cs="Times New Roman"/>
          <w:sz w:val="24"/>
          <w:szCs w:val="24"/>
          <w:lang w:val="en-US"/>
          <w:rPrChange w:id="337" w:author="Ian Hussey" w:date="2020-08-25T17:52:00Z">
            <w:rPr>
              <w:rFonts w:ascii="Times New Roman" w:hAnsi="Times New Roman" w:cs="Times New Roman"/>
              <w:sz w:val="24"/>
              <w:szCs w:val="24"/>
              <w:lang w:val="en-GB"/>
            </w:rPr>
          </w:rPrChange>
        </w:rPr>
        <w:t xml:space="preserve">some of which have already been discovered (e.g., sensory preconditioning) and </w:t>
      </w:r>
      <w:r w:rsidR="002478FC" w:rsidRPr="00A023CC">
        <w:rPr>
          <w:rFonts w:ascii="Times New Roman" w:hAnsi="Times New Roman" w:cs="Times New Roman"/>
          <w:sz w:val="24"/>
          <w:szCs w:val="24"/>
          <w:lang w:val="en-US"/>
          <w:rPrChange w:id="338" w:author="Ian Hussey" w:date="2020-08-25T17:52:00Z">
            <w:rPr>
              <w:rFonts w:ascii="Times New Roman" w:hAnsi="Times New Roman" w:cs="Times New Roman"/>
              <w:sz w:val="24"/>
              <w:szCs w:val="24"/>
              <w:lang w:val="en-GB"/>
            </w:rPr>
          </w:rPrChange>
        </w:rPr>
        <w:t xml:space="preserve">others that have not. To demonstrate their point, </w:t>
      </w:r>
      <w:r w:rsidR="00E3231B" w:rsidRPr="00A023CC">
        <w:rPr>
          <w:rFonts w:ascii="Times New Roman" w:hAnsi="Times New Roman" w:cs="Times New Roman"/>
          <w:sz w:val="24"/>
          <w:szCs w:val="24"/>
          <w:lang w:val="en-US"/>
          <w:rPrChange w:id="339" w:author="Ian Hussey" w:date="2020-08-25T17:52:00Z">
            <w:rPr>
              <w:rFonts w:ascii="Times New Roman" w:hAnsi="Times New Roman" w:cs="Times New Roman"/>
              <w:sz w:val="24"/>
              <w:szCs w:val="24"/>
              <w:lang w:val="en-GB"/>
            </w:rPr>
          </w:rPrChange>
        </w:rPr>
        <w:t xml:space="preserve">they had </w:t>
      </w:r>
      <w:r w:rsidR="002A2053" w:rsidRPr="00A023CC">
        <w:rPr>
          <w:rFonts w:ascii="Times New Roman" w:hAnsi="Times New Roman" w:cs="Times New Roman"/>
          <w:sz w:val="24"/>
          <w:szCs w:val="24"/>
          <w:lang w:val="en-US"/>
          <w:rPrChange w:id="340" w:author="Ian Hussey" w:date="2020-08-25T17:52:00Z">
            <w:rPr>
              <w:rFonts w:ascii="Times New Roman" w:hAnsi="Times New Roman" w:cs="Times New Roman"/>
              <w:sz w:val="24"/>
              <w:szCs w:val="24"/>
              <w:lang w:val="en-GB"/>
            </w:rPr>
          </w:rPrChange>
        </w:rPr>
        <w:t xml:space="preserve">people </w:t>
      </w:r>
      <w:r w:rsidR="00E3231B" w:rsidRPr="00A023CC">
        <w:rPr>
          <w:rFonts w:ascii="Times New Roman" w:hAnsi="Times New Roman" w:cs="Times New Roman"/>
          <w:sz w:val="24"/>
          <w:lang w:val="en-US"/>
          <w:rPrChange w:id="341" w:author="Ian Hussey" w:date="2020-08-25T17:52:00Z">
            <w:rPr>
              <w:rFonts w:ascii="Times New Roman" w:hAnsi="Times New Roman" w:cs="Times New Roman"/>
              <w:sz w:val="24"/>
              <w:lang w:val="en-GB"/>
            </w:rPr>
          </w:rPrChange>
        </w:rPr>
        <w:t xml:space="preserve">complete </w:t>
      </w:r>
      <w:r w:rsidRPr="00A023CC">
        <w:rPr>
          <w:rFonts w:ascii="Times New Roman" w:hAnsi="Times New Roman" w:cs="Times New Roman"/>
          <w:sz w:val="24"/>
          <w:lang w:val="en-US"/>
          <w:rPrChange w:id="342" w:author="Ian Hussey" w:date="2020-08-25T17:52:00Z">
            <w:rPr>
              <w:rFonts w:ascii="Times New Roman" w:hAnsi="Times New Roman" w:cs="Times New Roman"/>
              <w:sz w:val="24"/>
              <w:lang w:val="en-GB"/>
            </w:rPr>
          </w:rPrChange>
        </w:rPr>
        <w:t xml:space="preserve">a simple </w:t>
      </w:r>
      <w:r w:rsidR="00C0138A" w:rsidRPr="00A023CC">
        <w:rPr>
          <w:rFonts w:ascii="Times New Roman" w:hAnsi="Times New Roman" w:cs="Times New Roman"/>
          <w:sz w:val="24"/>
          <w:lang w:val="en-US"/>
          <w:rPrChange w:id="343" w:author="Ian Hussey" w:date="2020-08-25T17:52:00Z">
            <w:rPr>
              <w:rFonts w:ascii="Times New Roman" w:hAnsi="Times New Roman" w:cs="Times New Roman"/>
              <w:sz w:val="24"/>
              <w:lang w:val="en-GB"/>
            </w:rPr>
          </w:rPrChange>
        </w:rPr>
        <w:t xml:space="preserve">learning task </w:t>
      </w:r>
      <w:r w:rsidR="00E3231B" w:rsidRPr="00A023CC">
        <w:rPr>
          <w:rFonts w:ascii="Times New Roman" w:hAnsi="Times New Roman" w:cs="Times New Roman"/>
          <w:sz w:val="24"/>
          <w:lang w:val="en-US"/>
          <w:rPrChange w:id="344" w:author="Ian Hussey" w:date="2020-08-25T17:52:00Z">
            <w:rPr>
              <w:rFonts w:ascii="Times New Roman" w:hAnsi="Times New Roman" w:cs="Times New Roman"/>
              <w:sz w:val="24"/>
              <w:lang w:val="en-GB"/>
            </w:rPr>
          </w:rPrChange>
        </w:rPr>
        <w:t xml:space="preserve">wherein </w:t>
      </w:r>
      <w:r w:rsidR="002A2053" w:rsidRPr="00A023CC">
        <w:rPr>
          <w:rFonts w:ascii="Times New Roman" w:hAnsi="Times New Roman" w:cs="Times New Roman"/>
          <w:sz w:val="24"/>
          <w:lang w:val="en-US"/>
          <w:rPrChange w:id="345" w:author="Ian Hussey" w:date="2020-08-25T17:52:00Z">
            <w:rPr>
              <w:rFonts w:ascii="Times New Roman" w:hAnsi="Times New Roman" w:cs="Times New Roman"/>
              <w:sz w:val="24"/>
              <w:lang w:val="en-GB"/>
            </w:rPr>
          </w:rPrChange>
        </w:rPr>
        <w:t xml:space="preserve">a </w:t>
      </w:r>
      <w:r w:rsidR="00E3231B" w:rsidRPr="00A023CC">
        <w:rPr>
          <w:rFonts w:ascii="Times New Roman" w:hAnsi="Times New Roman" w:cs="Times New Roman"/>
          <w:sz w:val="24"/>
          <w:lang w:val="en-US"/>
          <w:rPrChange w:id="346" w:author="Ian Hussey" w:date="2020-08-25T17:52:00Z">
            <w:rPr>
              <w:rFonts w:ascii="Times New Roman" w:hAnsi="Times New Roman" w:cs="Times New Roman"/>
              <w:sz w:val="24"/>
              <w:lang w:val="en-GB"/>
            </w:rPr>
          </w:rPrChange>
        </w:rPr>
        <w:t xml:space="preserve">certain button </w:t>
      </w:r>
      <w:r w:rsidR="002A2053" w:rsidRPr="00A023CC">
        <w:rPr>
          <w:rFonts w:ascii="Times New Roman" w:hAnsi="Times New Roman" w:cs="Times New Roman"/>
          <w:sz w:val="24"/>
          <w:lang w:val="en-US"/>
          <w:rPrChange w:id="347" w:author="Ian Hussey" w:date="2020-08-25T17:52:00Z">
            <w:rPr>
              <w:rFonts w:ascii="Times New Roman" w:hAnsi="Times New Roman" w:cs="Times New Roman"/>
              <w:sz w:val="24"/>
              <w:lang w:val="en-GB"/>
            </w:rPr>
          </w:rPrChange>
        </w:rPr>
        <w:t xml:space="preserve">had to be pressed </w:t>
      </w:r>
      <w:r w:rsidR="00E3231B" w:rsidRPr="00A023CC">
        <w:rPr>
          <w:rFonts w:ascii="Times New Roman" w:hAnsi="Times New Roman" w:cs="Times New Roman"/>
          <w:sz w:val="24"/>
          <w:lang w:val="en-US"/>
          <w:rPrChange w:id="348" w:author="Ian Hussey" w:date="2020-08-25T17:52:00Z">
            <w:rPr>
              <w:rFonts w:ascii="Times New Roman" w:hAnsi="Times New Roman" w:cs="Times New Roman"/>
              <w:sz w:val="24"/>
              <w:lang w:val="en-GB"/>
            </w:rPr>
          </w:rPrChange>
        </w:rPr>
        <w:t>when</w:t>
      </w:r>
      <w:r w:rsidR="00B93E76" w:rsidRPr="00A023CC">
        <w:rPr>
          <w:rFonts w:ascii="Times New Roman" w:hAnsi="Times New Roman" w:cs="Times New Roman"/>
          <w:sz w:val="24"/>
          <w:lang w:val="en-US"/>
          <w:rPrChange w:id="349" w:author="Ian Hussey" w:date="2020-08-25T17:52:00Z">
            <w:rPr>
              <w:rFonts w:ascii="Times New Roman" w:hAnsi="Times New Roman" w:cs="Times New Roman"/>
              <w:sz w:val="24"/>
              <w:lang w:val="en-GB"/>
            </w:rPr>
          </w:rPrChange>
        </w:rPr>
        <w:t>ever</w:t>
      </w:r>
      <w:r w:rsidR="00E3231B" w:rsidRPr="00A023CC">
        <w:rPr>
          <w:rFonts w:ascii="Times New Roman" w:hAnsi="Times New Roman" w:cs="Times New Roman"/>
          <w:sz w:val="24"/>
          <w:lang w:val="en-US"/>
          <w:rPrChange w:id="350" w:author="Ian Hussey" w:date="2020-08-25T17:52:00Z">
            <w:rPr>
              <w:rFonts w:ascii="Times New Roman" w:hAnsi="Times New Roman" w:cs="Times New Roman"/>
              <w:sz w:val="24"/>
              <w:lang w:val="en-GB"/>
            </w:rPr>
          </w:rPrChange>
        </w:rPr>
        <w:t xml:space="preserve"> a </w:t>
      </w:r>
      <w:r w:rsidR="00B93E76" w:rsidRPr="00A023CC">
        <w:rPr>
          <w:rFonts w:ascii="Times New Roman" w:hAnsi="Times New Roman" w:cs="Times New Roman"/>
          <w:sz w:val="24"/>
          <w:lang w:val="en-US"/>
          <w:rPrChange w:id="351" w:author="Ian Hussey" w:date="2020-08-25T17:52:00Z">
            <w:rPr>
              <w:rFonts w:ascii="Times New Roman" w:hAnsi="Times New Roman" w:cs="Times New Roman"/>
              <w:sz w:val="24"/>
              <w:lang w:val="en-GB"/>
            </w:rPr>
          </w:rPrChange>
        </w:rPr>
        <w:t xml:space="preserve">particular </w:t>
      </w:r>
      <w:r w:rsidR="00E3231B" w:rsidRPr="00A023CC">
        <w:rPr>
          <w:rFonts w:ascii="Times New Roman" w:hAnsi="Times New Roman" w:cs="Times New Roman"/>
          <w:sz w:val="24"/>
          <w:lang w:val="en-US"/>
          <w:rPrChange w:id="352" w:author="Ian Hussey" w:date="2020-08-25T17:52:00Z">
            <w:rPr>
              <w:rFonts w:ascii="Times New Roman" w:hAnsi="Times New Roman" w:cs="Times New Roman"/>
              <w:sz w:val="24"/>
              <w:lang w:val="en-GB"/>
            </w:rPr>
          </w:rPrChange>
        </w:rPr>
        <w:t xml:space="preserve">stimulus </w:t>
      </w:r>
      <w:r w:rsidR="00B93E76" w:rsidRPr="00A023CC">
        <w:rPr>
          <w:rFonts w:ascii="Times New Roman" w:hAnsi="Times New Roman" w:cs="Times New Roman"/>
          <w:sz w:val="24"/>
          <w:lang w:val="en-US"/>
          <w:rPrChange w:id="353" w:author="Ian Hussey" w:date="2020-08-25T17:52:00Z">
            <w:rPr>
              <w:rFonts w:ascii="Times New Roman" w:hAnsi="Times New Roman" w:cs="Times New Roman"/>
              <w:sz w:val="24"/>
              <w:lang w:val="en-GB"/>
            </w:rPr>
          </w:rPrChange>
        </w:rPr>
        <w:t xml:space="preserve">appeared </w:t>
      </w:r>
      <w:r w:rsidR="002A2053" w:rsidRPr="00A023CC">
        <w:rPr>
          <w:rFonts w:ascii="Times New Roman" w:hAnsi="Times New Roman" w:cs="Times New Roman"/>
          <w:sz w:val="24"/>
          <w:lang w:val="en-US"/>
          <w:rPrChange w:id="354" w:author="Ian Hussey" w:date="2020-08-25T17:52:00Z">
            <w:rPr>
              <w:rFonts w:ascii="Times New Roman" w:hAnsi="Times New Roman" w:cs="Times New Roman"/>
              <w:sz w:val="24"/>
              <w:lang w:val="en-GB"/>
            </w:rPr>
          </w:rPrChange>
        </w:rPr>
        <w:t xml:space="preserve">onscreen </w:t>
      </w:r>
      <w:r w:rsidR="00C0138A" w:rsidRPr="00A023CC">
        <w:rPr>
          <w:rFonts w:ascii="Times New Roman" w:hAnsi="Times New Roman" w:cs="Times New Roman"/>
          <w:sz w:val="24"/>
          <w:szCs w:val="24"/>
          <w:lang w:val="en-US"/>
          <w:rPrChange w:id="355" w:author="Ian Hussey" w:date="2020-08-25T17:52:00Z">
            <w:rPr>
              <w:rFonts w:ascii="Times New Roman" w:hAnsi="Times New Roman" w:cs="Times New Roman"/>
              <w:sz w:val="24"/>
              <w:szCs w:val="24"/>
              <w:lang w:val="en-GB"/>
            </w:rPr>
          </w:rPrChange>
        </w:rPr>
        <w:t xml:space="preserve">(see </w:t>
      </w:r>
      <w:r w:rsidR="00E3231B" w:rsidRPr="00A023CC">
        <w:rPr>
          <w:rFonts w:ascii="Times New Roman" w:hAnsi="Times New Roman" w:cs="Times New Roman"/>
          <w:sz w:val="24"/>
          <w:szCs w:val="24"/>
          <w:lang w:val="en-US"/>
          <w:rPrChange w:id="356" w:author="Ian Hussey" w:date="2020-08-25T17:52:00Z">
            <w:rPr>
              <w:rFonts w:ascii="Times New Roman" w:hAnsi="Times New Roman" w:cs="Times New Roman"/>
              <w:sz w:val="24"/>
              <w:szCs w:val="24"/>
              <w:lang w:val="en-GB"/>
            </w:rPr>
          </w:rPrChange>
        </w:rPr>
        <w:t xml:space="preserve">Figure </w:t>
      </w:r>
      <w:r w:rsidR="00C0138A" w:rsidRPr="00A023CC">
        <w:rPr>
          <w:rFonts w:ascii="Times New Roman" w:hAnsi="Times New Roman" w:cs="Times New Roman"/>
          <w:sz w:val="24"/>
          <w:szCs w:val="24"/>
          <w:lang w:val="en-US"/>
          <w:rPrChange w:id="357" w:author="Ian Hussey" w:date="2020-08-25T17:52:00Z">
            <w:rPr>
              <w:rFonts w:ascii="Times New Roman" w:hAnsi="Times New Roman" w:cs="Times New Roman"/>
              <w:sz w:val="24"/>
              <w:szCs w:val="24"/>
              <w:lang w:val="en-GB"/>
            </w:rPr>
          </w:rPrChange>
        </w:rPr>
        <w:t>1)</w:t>
      </w:r>
      <w:r w:rsidRPr="00A023CC">
        <w:rPr>
          <w:rFonts w:ascii="Times New Roman" w:hAnsi="Times New Roman" w:cs="Times New Roman"/>
          <w:sz w:val="24"/>
          <w:lang w:val="en-US"/>
          <w:rPrChange w:id="358" w:author="Ian Hussey" w:date="2020-08-25T17:52:00Z">
            <w:rPr>
              <w:rFonts w:ascii="Times New Roman" w:hAnsi="Times New Roman" w:cs="Times New Roman"/>
              <w:sz w:val="24"/>
              <w:lang w:val="en-GB"/>
            </w:rPr>
          </w:rPrChange>
        </w:rPr>
        <w:t>.</w:t>
      </w:r>
      <w:r w:rsidR="00E3231B" w:rsidRPr="00A023CC">
        <w:rPr>
          <w:rFonts w:ascii="Times New Roman" w:hAnsi="Times New Roman" w:cs="Times New Roman"/>
          <w:sz w:val="24"/>
          <w:lang w:val="en-US"/>
          <w:rPrChange w:id="359" w:author="Ian Hussey" w:date="2020-08-25T17:52:00Z">
            <w:rPr>
              <w:rFonts w:ascii="Times New Roman" w:hAnsi="Times New Roman" w:cs="Times New Roman"/>
              <w:sz w:val="24"/>
              <w:lang w:val="en-GB"/>
            </w:rPr>
          </w:rPrChange>
        </w:rPr>
        <w:t xml:space="preserve"> For instance, if they pressed one button </w:t>
      </w:r>
      <w:r w:rsidR="00E3231B" w:rsidRPr="00A023CC">
        <w:rPr>
          <w:rFonts w:ascii="Times New Roman" w:hAnsi="Times New Roman" w:cs="Times New Roman"/>
          <w:sz w:val="24"/>
          <w:lang w:val="en-US"/>
          <w:rPrChange w:id="360" w:author="Ian Hussey" w:date="2020-08-25T17:52:00Z">
            <w:rPr>
              <w:rFonts w:ascii="Times New Roman" w:hAnsi="Times New Roman" w:cs="Times New Roman"/>
              <w:sz w:val="24"/>
              <w:lang w:val="en-GB"/>
            </w:rPr>
          </w:rPrChange>
        </w:rPr>
        <w:lastRenderedPageBreak/>
        <w:t xml:space="preserve">when a </w:t>
      </w:r>
      <w:r w:rsidR="00E3231B" w:rsidRPr="00A023CC">
        <w:rPr>
          <w:rFonts w:ascii="Times New Roman" w:hAnsi="Times New Roman" w:cs="Times New Roman"/>
          <w:i/>
          <w:sz w:val="24"/>
          <w:lang w:val="en-US"/>
          <w:rPrChange w:id="361" w:author="Ian Hussey" w:date="2020-08-25T17:52:00Z">
            <w:rPr>
              <w:rFonts w:ascii="Times New Roman" w:hAnsi="Times New Roman" w:cs="Times New Roman"/>
              <w:i/>
              <w:sz w:val="24"/>
              <w:lang w:val="en-GB"/>
            </w:rPr>
          </w:rPrChange>
        </w:rPr>
        <w:t>positive</w:t>
      </w:r>
      <w:r w:rsidR="00E3231B" w:rsidRPr="00A023CC">
        <w:rPr>
          <w:rFonts w:ascii="Times New Roman" w:hAnsi="Times New Roman" w:cs="Times New Roman"/>
          <w:sz w:val="24"/>
          <w:lang w:val="en-US"/>
          <w:rPrChange w:id="362" w:author="Ian Hussey" w:date="2020-08-25T17:52:00Z">
            <w:rPr>
              <w:rFonts w:ascii="Times New Roman" w:hAnsi="Times New Roman" w:cs="Times New Roman"/>
              <w:sz w:val="24"/>
              <w:lang w:val="en-GB"/>
            </w:rPr>
          </w:rPrChange>
        </w:rPr>
        <w:t xml:space="preserve"> source stimulus was </w:t>
      </w:r>
      <w:r w:rsidR="002A2053" w:rsidRPr="00A023CC">
        <w:rPr>
          <w:rFonts w:ascii="Times New Roman" w:hAnsi="Times New Roman" w:cs="Times New Roman"/>
          <w:sz w:val="24"/>
          <w:lang w:val="en-US"/>
          <w:rPrChange w:id="363" w:author="Ian Hussey" w:date="2020-08-25T17:52:00Z">
            <w:rPr>
              <w:rFonts w:ascii="Times New Roman" w:hAnsi="Times New Roman" w:cs="Times New Roman"/>
              <w:sz w:val="24"/>
              <w:lang w:val="en-GB"/>
            </w:rPr>
          </w:rPrChange>
        </w:rPr>
        <w:t xml:space="preserve">displayed </w:t>
      </w:r>
      <w:r w:rsidR="00E3231B" w:rsidRPr="00A023CC">
        <w:rPr>
          <w:rFonts w:ascii="Times New Roman" w:hAnsi="Times New Roman" w:cs="Times New Roman"/>
          <w:sz w:val="24"/>
          <w:lang w:val="en-US"/>
          <w:rPrChange w:id="364" w:author="Ian Hussey" w:date="2020-08-25T17:52:00Z">
            <w:rPr>
              <w:rFonts w:ascii="Times New Roman" w:hAnsi="Times New Roman" w:cs="Times New Roman"/>
              <w:sz w:val="24"/>
              <w:lang w:val="en-GB"/>
            </w:rPr>
          </w:rPrChange>
        </w:rPr>
        <w:t xml:space="preserve">then that stimulus disappeared and a neutral </w:t>
      </w:r>
      <w:r w:rsidR="002A2053" w:rsidRPr="00A023CC">
        <w:rPr>
          <w:rFonts w:ascii="Times New Roman" w:hAnsi="Times New Roman" w:cs="Times New Roman"/>
          <w:sz w:val="24"/>
          <w:lang w:val="en-US"/>
          <w:rPrChange w:id="365" w:author="Ian Hussey" w:date="2020-08-25T17:52:00Z">
            <w:rPr>
              <w:rFonts w:ascii="Times New Roman" w:hAnsi="Times New Roman" w:cs="Times New Roman"/>
              <w:sz w:val="24"/>
              <w:lang w:val="en-GB"/>
            </w:rPr>
          </w:rPrChange>
        </w:rPr>
        <w:t xml:space="preserve">outcome </w:t>
      </w:r>
      <w:r w:rsidR="00E3231B" w:rsidRPr="00A023CC">
        <w:rPr>
          <w:rFonts w:ascii="Times New Roman" w:hAnsi="Times New Roman" w:cs="Times New Roman"/>
          <w:sz w:val="24"/>
          <w:lang w:val="en-US"/>
          <w:rPrChange w:id="366" w:author="Ian Hussey" w:date="2020-08-25T17:52:00Z">
            <w:rPr>
              <w:rFonts w:ascii="Times New Roman" w:hAnsi="Times New Roman" w:cs="Times New Roman"/>
              <w:sz w:val="24"/>
              <w:lang w:val="en-GB"/>
            </w:rPr>
          </w:rPrChange>
        </w:rPr>
        <w:t xml:space="preserve">stimulus </w:t>
      </w:r>
      <w:r w:rsidR="002A2053" w:rsidRPr="00A023CC">
        <w:rPr>
          <w:rFonts w:ascii="Times New Roman" w:hAnsi="Times New Roman" w:cs="Times New Roman"/>
          <w:sz w:val="24"/>
          <w:lang w:val="en-US"/>
          <w:rPrChange w:id="367" w:author="Ian Hussey" w:date="2020-08-25T17:52:00Z">
            <w:rPr>
              <w:rFonts w:ascii="Times New Roman" w:hAnsi="Times New Roman" w:cs="Times New Roman"/>
              <w:sz w:val="24"/>
              <w:lang w:val="en-GB"/>
            </w:rPr>
          </w:rPrChange>
        </w:rPr>
        <w:t xml:space="preserve">took its place </w:t>
      </w:r>
      <w:r w:rsidR="00E3231B" w:rsidRPr="00A023CC">
        <w:rPr>
          <w:rFonts w:ascii="Times New Roman" w:hAnsi="Times New Roman" w:cs="Times New Roman"/>
          <w:sz w:val="24"/>
          <w:lang w:val="en-US"/>
          <w:rPrChange w:id="368" w:author="Ian Hussey" w:date="2020-08-25T17:52:00Z">
            <w:rPr>
              <w:rFonts w:ascii="Times New Roman" w:hAnsi="Times New Roman" w:cs="Times New Roman"/>
              <w:sz w:val="24"/>
              <w:lang w:val="en-GB"/>
            </w:rPr>
          </w:rPrChange>
        </w:rPr>
        <w:t xml:space="preserve">(positive source [S1] </w:t>
      </w:r>
      <w:r w:rsidR="00E3231B" w:rsidRPr="00A023CC">
        <w:rPr>
          <w:rFonts w:ascii="Times New Roman" w:hAnsi="Times New Roman" w:cs="Times New Roman"/>
          <w:sz w:val="24"/>
          <w:lang w:val="en-US"/>
          <w:rPrChange w:id="369" w:author="Ian Hussey" w:date="2020-08-25T17:52:00Z">
            <w:rPr>
              <w:rFonts w:ascii="Times New Roman" w:hAnsi="Times New Roman" w:cs="Times New Roman"/>
              <w:sz w:val="24"/>
              <w:lang w:val="en-GB"/>
            </w:rPr>
          </w:rPrChange>
        </w:rPr>
        <w:sym w:font="Wingdings" w:char="F0E0"/>
      </w:r>
      <w:r w:rsidR="00E3231B" w:rsidRPr="00A023CC">
        <w:rPr>
          <w:rFonts w:ascii="Times New Roman" w:hAnsi="Times New Roman" w:cs="Times New Roman"/>
          <w:sz w:val="24"/>
          <w:lang w:val="en-US"/>
          <w:rPrChange w:id="370" w:author="Ian Hussey" w:date="2020-08-25T17:52:00Z">
            <w:rPr>
              <w:rFonts w:ascii="Times New Roman" w:hAnsi="Times New Roman" w:cs="Times New Roman"/>
              <w:sz w:val="24"/>
              <w:lang w:val="en-GB"/>
            </w:rPr>
          </w:rPrChange>
        </w:rPr>
        <w:t xml:space="preserve"> </w:t>
      </w:r>
      <w:r w:rsidR="002A2053" w:rsidRPr="00A023CC">
        <w:rPr>
          <w:rFonts w:ascii="Times New Roman" w:hAnsi="Times New Roman" w:cs="Times New Roman"/>
          <w:sz w:val="24"/>
          <w:lang w:val="en-US"/>
          <w:rPrChange w:id="371" w:author="Ian Hussey" w:date="2020-08-25T17:52:00Z">
            <w:rPr>
              <w:rFonts w:ascii="Times New Roman" w:hAnsi="Times New Roman" w:cs="Times New Roman"/>
              <w:sz w:val="24"/>
              <w:lang w:val="en-GB"/>
            </w:rPr>
          </w:rPrChange>
        </w:rPr>
        <w:t>r</w:t>
      </w:r>
      <w:r w:rsidR="00E3231B" w:rsidRPr="00A023CC">
        <w:rPr>
          <w:rFonts w:ascii="Times New Roman" w:hAnsi="Times New Roman" w:cs="Times New Roman"/>
          <w:sz w:val="24"/>
          <w:lang w:val="en-US"/>
          <w:rPrChange w:id="372" w:author="Ian Hussey" w:date="2020-08-25T17:52:00Z">
            <w:rPr>
              <w:rFonts w:ascii="Times New Roman" w:hAnsi="Times New Roman" w:cs="Times New Roman"/>
              <w:sz w:val="24"/>
              <w:lang w:val="en-GB"/>
            </w:rPr>
          </w:rPrChange>
        </w:rPr>
        <w:t xml:space="preserve">esponse 1 </w:t>
      </w:r>
      <w:r w:rsidR="00E3231B" w:rsidRPr="00A023CC">
        <w:rPr>
          <w:rFonts w:ascii="Times New Roman" w:hAnsi="Times New Roman" w:cs="Times New Roman"/>
          <w:sz w:val="24"/>
          <w:lang w:val="en-US"/>
          <w:rPrChange w:id="373" w:author="Ian Hussey" w:date="2020-08-25T17:52:00Z">
            <w:rPr>
              <w:rFonts w:ascii="Times New Roman" w:hAnsi="Times New Roman" w:cs="Times New Roman"/>
              <w:sz w:val="24"/>
              <w:lang w:val="en-GB"/>
            </w:rPr>
          </w:rPrChange>
        </w:rPr>
        <w:sym w:font="Wingdings" w:char="F0E0"/>
      </w:r>
      <w:r w:rsidR="00E3231B" w:rsidRPr="00A023CC">
        <w:rPr>
          <w:rFonts w:ascii="Times New Roman" w:hAnsi="Times New Roman" w:cs="Times New Roman"/>
          <w:sz w:val="24"/>
          <w:lang w:val="en-US"/>
          <w:rPrChange w:id="374" w:author="Ian Hussey" w:date="2020-08-25T17:52:00Z">
            <w:rPr>
              <w:rFonts w:ascii="Times New Roman" w:hAnsi="Times New Roman" w:cs="Times New Roman"/>
              <w:sz w:val="24"/>
              <w:lang w:val="en-GB"/>
            </w:rPr>
          </w:rPrChange>
        </w:rPr>
        <w:t xml:space="preserve"> </w:t>
      </w:r>
      <w:r w:rsidR="00E3231B" w:rsidRPr="00A023CC">
        <w:rPr>
          <w:rFonts w:ascii="Times New Roman" w:hAnsi="Times New Roman" w:cs="Times New Roman"/>
          <w:b/>
          <w:sz w:val="24"/>
          <w:lang w:val="en-US"/>
          <w:rPrChange w:id="375" w:author="Ian Hussey" w:date="2020-08-25T17:52:00Z">
            <w:rPr>
              <w:rFonts w:ascii="Times New Roman" w:hAnsi="Times New Roman" w:cs="Times New Roman"/>
              <w:b/>
              <w:sz w:val="24"/>
              <w:lang w:val="en-GB"/>
            </w:rPr>
          </w:rPrChange>
        </w:rPr>
        <w:t xml:space="preserve">neutral </w:t>
      </w:r>
      <w:r w:rsidR="002A2053" w:rsidRPr="00A023CC">
        <w:rPr>
          <w:rFonts w:ascii="Times New Roman" w:hAnsi="Times New Roman" w:cs="Times New Roman"/>
          <w:b/>
          <w:sz w:val="24"/>
          <w:lang w:val="en-US"/>
          <w:rPrChange w:id="376" w:author="Ian Hussey" w:date="2020-08-25T17:52:00Z">
            <w:rPr>
              <w:rFonts w:ascii="Times New Roman" w:hAnsi="Times New Roman" w:cs="Times New Roman"/>
              <w:b/>
              <w:sz w:val="24"/>
              <w:lang w:val="en-GB"/>
            </w:rPr>
          </w:rPrChange>
        </w:rPr>
        <w:t>outcome [O</w:t>
      </w:r>
      <w:r w:rsidR="00E3231B" w:rsidRPr="00A023CC">
        <w:rPr>
          <w:rFonts w:ascii="Times New Roman" w:hAnsi="Times New Roman" w:cs="Times New Roman"/>
          <w:b/>
          <w:sz w:val="24"/>
          <w:lang w:val="en-US"/>
          <w:rPrChange w:id="377" w:author="Ian Hussey" w:date="2020-08-25T17:52:00Z">
            <w:rPr>
              <w:rFonts w:ascii="Times New Roman" w:hAnsi="Times New Roman" w:cs="Times New Roman"/>
              <w:b/>
              <w:sz w:val="24"/>
              <w:lang w:val="en-GB"/>
            </w:rPr>
          </w:rPrChange>
        </w:rPr>
        <w:t>1</w:t>
      </w:r>
      <w:r w:rsidR="002A2053" w:rsidRPr="00A023CC">
        <w:rPr>
          <w:rFonts w:ascii="Times New Roman" w:hAnsi="Times New Roman" w:cs="Times New Roman"/>
          <w:b/>
          <w:sz w:val="24"/>
          <w:lang w:val="en-US"/>
          <w:rPrChange w:id="378" w:author="Ian Hussey" w:date="2020-08-25T17:52:00Z">
            <w:rPr>
              <w:rFonts w:ascii="Times New Roman" w:hAnsi="Times New Roman" w:cs="Times New Roman"/>
              <w:b/>
              <w:sz w:val="24"/>
              <w:lang w:val="en-GB"/>
            </w:rPr>
          </w:rPrChange>
        </w:rPr>
        <w:t>]</w:t>
      </w:r>
      <w:r w:rsidR="00E3231B" w:rsidRPr="00A023CC">
        <w:rPr>
          <w:rFonts w:ascii="Times New Roman" w:hAnsi="Times New Roman" w:cs="Times New Roman"/>
          <w:sz w:val="24"/>
          <w:lang w:val="en-US"/>
          <w:rPrChange w:id="379" w:author="Ian Hussey" w:date="2020-08-25T17:52:00Z">
            <w:rPr>
              <w:rFonts w:ascii="Times New Roman" w:hAnsi="Times New Roman" w:cs="Times New Roman"/>
              <w:sz w:val="24"/>
              <w:lang w:val="en-GB"/>
            </w:rPr>
          </w:rPrChange>
        </w:rPr>
        <w:t xml:space="preserve">). If </w:t>
      </w:r>
      <w:r w:rsidR="002A2053" w:rsidRPr="00A023CC">
        <w:rPr>
          <w:rFonts w:ascii="Times New Roman" w:hAnsi="Times New Roman" w:cs="Times New Roman"/>
          <w:sz w:val="24"/>
          <w:lang w:val="en-US"/>
          <w:rPrChange w:id="380" w:author="Ian Hussey" w:date="2020-08-25T17:52:00Z">
            <w:rPr>
              <w:rFonts w:ascii="Times New Roman" w:hAnsi="Times New Roman" w:cs="Times New Roman"/>
              <w:sz w:val="24"/>
              <w:lang w:val="en-GB"/>
            </w:rPr>
          </w:rPrChange>
        </w:rPr>
        <w:t xml:space="preserve">a </w:t>
      </w:r>
      <w:r w:rsidR="00E3231B" w:rsidRPr="00A023CC">
        <w:rPr>
          <w:rFonts w:ascii="Times New Roman" w:hAnsi="Times New Roman" w:cs="Times New Roman"/>
          <w:sz w:val="24"/>
          <w:lang w:val="en-US"/>
          <w:rPrChange w:id="381" w:author="Ian Hussey" w:date="2020-08-25T17:52:00Z">
            <w:rPr>
              <w:rFonts w:ascii="Times New Roman" w:hAnsi="Times New Roman" w:cs="Times New Roman"/>
              <w:sz w:val="24"/>
              <w:lang w:val="en-GB"/>
            </w:rPr>
          </w:rPrChange>
        </w:rPr>
        <w:t xml:space="preserve">neutral target </w:t>
      </w:r>
      <w:r w:rsidR="002A2053" w:rsidRPr="00A023CC">
        <w:rPr>
          <w:rFonts w:ascii="Times New Roman" w:hAnsi="Times New Roman" w:cs="Times New Roman"/>
          <w:sz w:val="24"/>
          <w:lang w:val="en-US"/>
          <w:rPrChange w:id="382" w:author="Ian Hussey" w:date="2020-08-25T17:52:00Z">
            <w:rPr>
              <w:rFonts w:ascii="Times New Roman" w:hAnsi="Times New Roman" w:cs="Times New Roman"/>
              <w:sz w:val="24"/>
              <w:lang w:val="en-GB"/>
            </w:rPr>
          </w:rPrChange>
        </w:rPr>
        <w:t xml:space="preserve">appeared then pressing a second button caused that stimulus to disappear and the same neutral outcome to appear (neutral target [T1] </w:t>
      </w:r>
      <w:r w:rsidR="002A2053" w:rsidRPr="00A023CC">
        <w:rPr>
          <w:rFonts w:ascii="Times New Roman" w:hAnsi="Times New Roman" w:cs="Times New Roman"/>
          <w:sz w:val="24"/>
          <w:lang w:val="en-US"/>
          <w:rPrChange w:id="383" w:author="Ian Hussey" w:date="2020-08-25T17:52:00Z">
            <w:rPr>
              <w:rFonts w:ascii="Times New Roman" w:hAnsi="Times New Roman" w:cs="Times New Roman"/>
              <w:sz w:val="24"/>
              <w:lang w:val="en-GB"/>
            </w:rPr>
          </w:rPrChange>
        </w:rPr>
        <w:sym w:font="Wingdings" w:char="F0E0"/>
      </w:r>
      <w:r w:rsidR="002A2053" w:rsidRPr="00A023CC">
        <w:rPr>
          <w:rFonts w:ascii="Times New Roman" w:hAnsi="Times New Roman" w:cs="Times New Roman"/>
          <w:sz w:val="24"/>
          <w:lang w:val="en-US"/>
          <w:rPrChange w:id="384" w:author="Ian Hussey" w:date="2020-08-25T17:52:00Z">
            <w:rPr>
              <w:rFonts w:ascii="Times New Roman" w:hAnsi="Times New Roman" w:cs="Times New Roman"/>
              <w:sz w:val="24"/>
              <w:lang w:val="en-GB"/>
            </w:rPr>
          </w:rPrChange>
        </w:rPr>
        <w:t xml:space="preserve"> response 2 </w:t>
      </w:r>
      <w:r w:rsidR="002A2053" w:rsidRPr="00A023CC">
        <w:rPr>
          <w:rFonts w:ascii="Times New Roman" w:hAnsi="Times New Roman" w:cs="Times New Roman"/>
          <w:sz w:val="24"/>
          <w:lang w:val="en-US"/>
          <w:rPrChange w:id="385" w:author="Ian Hussey" w:date="2020-08-25T17:52:00Z">
            <w:rPr>
              <w:rFonts w:ascii="Times New Roman" w:hAnsi="Times New Roman" w:cs="Times New Roman"/>
              <w:sz w:val="24"/>
              <w:lang w:val="en-GB"/>
            </w:rPr>
          </w:rPrChange>
        </w:rPr>
        <w:sym w:font="Wingdings" w:char="F0E0"/>
      </w:r>
      <w:r w:rsidR="002A2053" w:rsidRPr="00A023CC">
        <w:rPr>
          <w:rFonts w:ascii="Times New Roman" w:hAnsi="Times New Roman" w:cs="Times New Roman"/>
          <w:sz w:val="24"/>
          <w:lang w:val="en-US"/>
          <w:rPrChange w:id="386" w:author="Ian Hussey" w:date="2020-08-25T17:52:00Z">
            <w:rPr>
              <w:rFonts w:ascii="Times New Roman" w:hAnsi="Times New Roman" w:cs="Times New Roman"/>
              <w:sz w:val="24"/>
              <w:lang w:val="en-GB"/>
            </w:rPr>
          </w:rPrChange>
        </w:rPr>
        <w:t xml:space="preserve"> </w:t>
      </w:r>
      <w:r w:rsidR="002A2053" w:rsidRPr="00A023CC">
        <w:rPr>
          <w:rFonts w:ascii="Times New Roman" w:hAnsi="Times New Roman" w:cs="Times New Roman"/>
          <w:b/>
          <w:sz w:val="24"/>
          <w:lang w:val="en-US"/>
          <w:rPrChange w:id="387" w:author="Ian Hussey" w:date="2020-08-25T17:52:00Z">
            <w:rPr>
              <w:rFonts w:ascii="Times New Roman" w:hAnsi="Times New Roman" w:cs="Times New Roman"/>
              <w:b/>
              <w:sz w:val="24"/>
              <w:lang w:val="en-GB"/>
            </w:rPr>
          </w:rPrChange>
        </w:rPr>
        <w:t>neutral outcome [O1]</w:t>
      </w:r>
      <w:r w:rsidR="002A2053" w:rsidRPr="00A023CC">
        <w:rPr>
          <w:rFonts w:ascii="Times New Roman" w:hAnsi="Times New Roman" w:cs="Times New Roman"/>
          <w:sz w:val="24"/>
          <w:lang w:val="en-US"/>
          <w:rPrChange w:id="388" w:author="Ian Hussey" w:date="2020-08-25T17:52:00Z">
            <w:rPr>
              <w:rFonts w:ascii="Times New Roman" w:hAnsi="Times New Roman" w:cs="Times New Roman"/>
              <w:sz w:val="24"/>
              <w:lang w:val="en-GB"/>
            </w:rPr>
          </w:rPrChange>
        </w:rPr>
        <w:t xml:space="preserve">). On other trials, pressing a </w:t>
      </w:r>
      <w:r w:rsidR="00B93E76" w:rsidRPr="00A023CC">
        <w:rPr>
          <w:rFonts w:ascii="Times New Roman" w:hAnsi="Times New Roman" w:cs="Times New Roman"/>
          <w:sz w:val="24"/>
          <w:lang w:val="en-US"/>
          <w:rPrChange w:id="389" w:author="Ian Hussey" w:date="2020-08-25T17:52:00Z">
            <w:rPr>
              <w:rFonts w:ascii="Times New Roman" w:hAnsi="Times New Roman" w:cs="Times New Roman"/>
              <w:sz w:val="24"/>
              <w:lang w:val="en-GB"/>
            </w:rPr>
          </w:rPrChange>
        </w:rPr>
        <w:t xml:space="preserve">third </w:t>
      </w:r>
      <w:r w:rsidR="002A2053" w:rsidRPr="00A023CC">
        <w:rPr>
          <w:rFonts w:ascii="Times New Roman" w:hAnsi="Times New Roman" w:cs="Times New Roman"/>
          <w:sz w:val="24"/>
          <w:lang w:val="en-US"/>
          <w:rPrChange w:id="390" w:author="Ian Hussey" w:date="2020-08-25T17:52:00Z">
            <w:rPr>
              <w:rFonts w:ascii="Times New Roman" w:hAnsi="Times New Roman" w:cs="Times New Roman"/>
              <w:sz w:val="24"/>
              <w:lang w:val="en-GB"/>
            </w:rPr>
          </w:rPrChange>
        </w:rPr>
        <w:t xml:space="preserve">button whenever a </w:t>
      </w:r>
      <w:r w:rsidR="002A2053" w:rsidRPr="00A023CC">
        <w:rPr>
          <w:rFonts w:ascii="Times New Roman" w:hAnsi="Times New Roman" w:cs="Times New Roman"/>
          <w:i/>
          <w:sz w:val="24"/>
          <w:lang w:val="en-US"/>
          <w:rPrChange w:id="391" w:author="Ian Hussey" w:date="2020-08-25T17:52:00Z">
            <w:rPr>
              <w:rFonts w:ascii="Times New Roman" w:hAnsi="Times New Roman" w:cs="Times New Roman"/>
              <w:i/>
              <w:sz w:val="24"/>
              <w:lang w:val="en-GB"/>
            </w:rPr>
          </w:rPrChange>
        </w:rPr>
        <w:t>negative</w:t>
      </w:r>
      <w:r w:rsidR="002A2053" w:rsidRPr="00A023CC">
        <w:rPr>
          <w:rFonts w:ascii="Times New Roman" w:hAnsi="Times New Roman" w:cs="Times New Roman"/>
          <w:sz w:val="24"/>
          <w:lang w:val="en-US"/>
          <w:rPrChange w:id="392" w:author="Ian Hussey" w:date="2020-08-25T17:52:00Z">
            <w:rPr>
              <w:rFonts w:ascii="Times New Roman" w:hAnsi="Times New Roman" w:cs="Times New Roman"/>
              <w:sz w:val="24"/>
              <w:lang w:val="en-GB"/>
            </w:rPr>
          </w:rPrChange>
        </w:rPr>
        <w:t xml:space="preserve"> source stimulus was on screen caused that stimulus to disappear and a second neutral outcome to take its place, while pressing </w:t>
      </w:r>
      <w:r w:rsidR="00B93E76" w:rsidRPr="00A023CC">
        <w:rPr>
          <w:rFonts w:ascii="Times New Roman" w:hAnsi="Times New Roman" w:cs="Times New Roman"/>
          <w:sz w:val="24"/>
          <w:lang w:val="en-US"/>
          <w:rPrChange w:id="393" w:author="Ian Hussey" w:date="2020-08-25T17:52:00Z">
            <w:rPr>
              <w:rFonts w:ascii="Times New Roman" w:hAnsi="Times New Roman" w:cs="Times New Roman"/>
              <w:sz w:val="24"/>
              <w:lang w:val="en-GB"/>
            </w:rPr>
          </w:rPrChange>
        </w:rPr>
        <w:t xml:space="preserve">a fourth </w:t>
      </w:r>
      <w:r w:rsidR="002A2053" w:rsidRPr="00A023CC">
        <w:rPr>
          <w:rFonts w:ascii="Times New Roman" w:hAnsi="Times New Roman" w:cs="Times New Roman"/>
          <w:sz w:val="24"/>
          <w:lang w:val="en-US"/>
          <w:rPrChange w:id="394" w:author="Ian Hussey" w:date="2020-08-25T17:52:00Z">
            <w:rPr>
              <w:rFonts w:ascii="Times New Roman" w:hAnsi="Times New Roman" w:cs="Times New Roman"/>
              <w:sz w:val="24"/>
              <w:lang w:val="en-GB"/>
            </w:rPr>
          </w:rPrChange>
        </w:rPr>
        <w:t xml:space="preserve">button when a second neutral target was present caused the same neutral outcome to appear </w:t>
      </w:r>
      <w:r w:rsidRPr="00A023CC">
        <w:rPr>
          <w:rFonts w:ascii="Times New Roman" w:hAnsi="Times New Roman" w:cs="Times New Roman"/>
          <w:sz w:val="24"/>
          <w:lang w:val="en-US"/>
          <w:rPrChange w:id="395" w:author="Ian Hussey" w:date="2020-08-25T17:52:00Z">
            <w:rPr>
              <w:rFonts w:ascii="Times New Roman" w:hAnsi="Times New Roman" w:cs="Times New Roman"/>
              <w:sz w:val="24"/>
              <w:lang w:val="en-GB"/>
            </w:rPr>
          </w:rPrChange>
        </w:rPr>
        <w:t xml:space="preserve">(i.e., </w:t>
      </w:r>
      <w:r w:rsidR="002A2053" w:rsidRPr="00A023CC">
        <w:rPr>
          <w:rFonts w:ascii="Times New Roman" w:hAnsi="Times New Roman" w:cs="Times New Roman"/>
          <w:sz w:val="24"/>
          <w:lang w:val="en-US"/>
          <w:rPrChange w:id="396" w:author="Ian Hussey" w:date="2020-08-25T17:52:00Z">
            <w:rPr>
              <w:rFonts w:ascii="Times New Roman" w:hAnsi="Times New Roman" w:cs="Times New Roman"/>
              <w:sz w:val="24"/>
              <w:lang w:val="en-GB"/>
            </w:rPr>
          </w:rPrChange>
        </w:rPr>
        <w:t>n</w:t>
      </w:r>
      <w:r w:rsidRPr="00A023CC">
        <w:rPr>
          <w:rFonts w:ascii="Times New Roman" w:hAnsi="Times New Roman" w:cs="Times New Roman"/>
          <w:sz w:val="24"/>
          <w:lang w:val="en-US"/>
          <w:rPrChange w:id="397" w:author="Ian Hussey" w:date="2020-08-25T17:52:00Z">
            <w:rPr>
              <w:rFonts w:ascii="Times New Roman" w:hAnsi="Times New Roman" w:cs="Times New Roman"/>
              <w:sz w:val="24"/>
              <w:lang w:val="en-GB"/>
            </w:rPr>
          </w:rPrChange>
        </w:rPr>
        <w:t xml:space="preserve">egative </w:t>
      </w:r>
      <w:r w:rsidR="002A2053" w:rsidRPr="00A023CC">
        <w:rPr>
          <w:rFonts w:ascii="Times New Roman" w:hAnsi="Times New Roman" w:cs="Times New Roman"/>
          <w:sz w:val="24"/>
          <w:lang w:val="en-US"/>
          <w:rPrChange w:id="398" w:author="Ian Hussey" w:date="2020-08-25T17:52:00Z">
            <w:rPr>
              <w:rFonts w:ascii="Times New Roman" w:hAnsi="Times New Roman" w:cs="Times New Roman"/>
              <w:sz w:val="24"/>
              <w:lang w:val="en-GB"/>
            </w:rPr>
          </w:rPrChange>
        </w:rPr>
        <w:t>s</w:t>
      </w:r>
      <w:r w:rsidRPr="00A023CC">
        <w:rPr>
          <w:rFonts w:ascii="Times New Roman" w:hAnsi="Times New Roman" w:cs="Times New Roman"/>
          <w:sz w:val="24"/>
          <w:lang w:val="en-US"/>
          <w:rPrChange w:id="399" w:author="Ian Hussey" w:date="2020-08-25T17:52:00Z">
            <w:rPr>
              <w:rFonts w:ascii="Times New Roman" w:hAnsi="Times New Roman" w:cs="Times New Roman"/>
              <w:sz w:val="24"/>
              <w:lang w:val="en-GB"/>
            </w:rPr>
          </w:rPrChange>
        </w:rPr>
        <w:t xml:space="preserve">ource </w:t>
      </w:r>
      <w:r w:rsidR="002A2053" w:rsidRPr="00A023CC">
        <w:rPr>
          <w:rFonts w:ascii="Times New Roman" w:hAnsi="Times New Roman" w:cs="Times New Roman"/>
          <w:sz w:val="24"/>
          <w:lang w:val="en-US"/>
          <w:rPrChange w:id="400" w:author="Ian Hussey" w:date="2020-08-25T17:52:00Z">
            <w:rPr>
              <w:rFonts w:ascii="Times New Roman" w:hAnsi="Times New Roman" w:cs="Times New Roman"/>
              <w:sz w:val="24"/>
              <w:lang w:val="en-GB"/>
            </w:rPr>
          </w:rPrChange>
        </w:rPr>
        <w:t xml:space="preserve">[S2] </w:t>
      </w:r>
      <w:r w:rsidRPr="00A023CC">
        <w:rPr>
          <w:rFonts w:ascii="Times New Roman" w:hAnsi="Times New Roman" w:cs="Times New Roman"/>
          <w:sz w:val="24"/>
          <w:lang w:val="en-US"/>
          <w:rPrChange w:id="401"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402" w:author="Ian Hussey" w:date="2020-08-25T17:52:00Z">
            <w:rPr>
              <w:rFonts w:ascii="Times New Roman" w:hAnsi="Times New Roman" w:cs="Times New Roman"/>
              <w:sz w:val="24"/>
              <w:lang w:val="en-GB"/>
            </w:rPr>
          </w:rPrChange>
        </w:rPr>
        <w:t xml:space="preserve"> </w:t>
      </w:r>
      <w:r w:rsidR="002A2053" w:rsidRPr="00A023CC">
        <w:rPr>
          <w:rFonts w:ascii="Times New Roman" w:hAnsi="Times New Roman" w:cs="Times New Roman"/>
          <w:sz w:val="24"/>
          <w:lang w:val="en-US"/>
          <w:rPrChange w:id="403" w:author="Ian Hussey" w:date="2020-08-25T17:52:00Z">
            <w:rPr>
              <w:rFonts w:ascii="Times New Roman" w:hAnsi="Times New Roman" w:cs="Times New Roman"/>
              <w:sz w:val="24"/>
              <w:lang w:val="en-GB"/>
            </w:rPr>
          </w:rPrChange>
        </w:rPr>
        <w:t>r</w:t>
      </w:r>
      <w:r w:rsidRPr="00A023CC">
        <w:rPr>
          <w:rFonts w:ascii="Times New Roman" w:hAnsi="Times New Roman" w:cs="Times New Roman"/>
          <w:sz w:val="24"/>
          <w:lang w:val="en-US"/>
          <w:rPrChange w:id="404" w:author="Ian Hussey" w:date="2020-08-25T17:52:00Z">
            <w:rPr>
              <w:rFonts w:ascii="Times New Roman" w:hAnsi="Times New Roman" w:cs="Times New Roman"/>
              <w:sz w:val="24"/>
              <w:lang w:val="en-GB"/>
            </w:rPr>
          </w:rPrChange>
        </w:rPr>
        <w:t xml:space="preserve">esponse 3 </w:t>
      </w:r>
      <w:r w:rsidRPr="00A023CC">
        <w:rPr>
          <w:rFonts w:ascii="Times New Roman" w:hAnsi="Times New Roman" w:cs="Times New Roman"/>
          <w:sz w:val="24"/>
          <w:lang w:val="en-US"/>
          <w:rPrChange w:id="405"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406" w:author="Ian Hussey" w:date="2020-08-25T17:52:00Z">
            <w:rPr>
              <w:rFonts w:ascii="Times New Roman" w:hAnsi="Times New Roman" w:cs="Times New Roman"/>
              <w:sz w:val="24"/>
              <w:lang w:val="en-GB"/>
            </w:rPr>
          </w:rPrChange>
        </w:rPr>
        <w:t xml:space="preserve"> </w:t>
      </w:r>
      <w:r w:rsidR="002A2053" w:rsidRPr="00A023CC">
        <w:rPr>
          <w:rFonts w:ascii="Times New Roman" w:hAnsi="Times New Roman" w:cs="Times New Roman"/>
          <w:b/>
          <w:sz w:val="24"/>
          <w:lang w:val="en-US"/>
          <w:rPrChange w:id="407" w:author="Ian Hussey" w:date="2020-08-25T17:52:00Z">
            <w:rPr>
              <w:rFonts w:ascii="Times New Roman" w:hAnsi="Times New Roman" w:cs="Times New Roman"/>
              <w:b/>
              <w:sz w:val="24"/>
              <w:lang w:val="en-GB"/>
            </w:rPr>
          </w:rPrChange>
        </w:rPr>
        <w:t>n</w:t>
      </w:r>
      <w:r w:rsidRPr="00A023CC">
        <w:rPr>
          <w:rFonts w:ascii="Times New Roman" w:hAnsi="Times New Roman" w:cs="Times New Roman"/>
          <w:b/>
          <w:sz w:val="24"/>
          <w:lang w:val="en-US"/>
          <w:rPrChange w:id="408" w:author="Ian Hussey" w:date="2020-08-25T17:52:00Z">
            <w:rPr>
              <w:rFonts w:ascii="Times New Roman" w:hAnsi="Times New Roman" w:cs="Times New Roman"/>
              <w:b/>
              <w:sz w:val="24"/>
              <w:lang w:val="en-GB"/>
            </w:rPr>
          </w:rPrChange>
        </w:rPr>
        <w:t xml:space="preserve">eutral </w:t>
      </w:r>
      <w:r w:rsidR="002A2053" w:rsidRPr="00A023CC">
        <w:rPr>
          <w:rFonts w:ascii="Times New Roman" w:hAnsi="Times New Roman" w:cs="Times New Roman"/>
          <w:b/>
          <w:sz w:val="24"/>
          <w:lang w:val="en-US"/>
          <w:rPrChange w:id="409" w:author="Ian Hussey" w:date="2020-08-25T17:52:00Z">
            <w:rPr>
              <w:rFonts w:ascii="Times New Roman" w:hAnsi="Times New Roman" w:cs="Times New Roman"/>
              <w:b/>
              <w:sz w:val="24"/>
              <w:lang w:val="en-GB"/>
            </w:rPr>
          </w:rPrChange>
        </w:rPr>
        <w:t>o</w:t>
      </w:r>
      <w:r w:rsidRPr="00A023CC">
        <w:rPr>
          <w:rFonts w:ascii="Times New Roman" w:hAnsi="Times New Roman" w:cs="Times New Roman"/>
          <w:b/>
          <w:sz w:val="24"/>
          <w:lang w:val="en-US"/>
          <w:rPrChange w:id="410" w:author="Ian Hussey" w:date="2020-08-25T17:52:00Z">
            <w:rPr>
              <w:rFonts w:ascii="Times New Roman" w:hAnsi="Times New Roman" w:cs="Times New Roman"/>
              <w:b/>
              <w:sz w:val="24"/>
              <w:lang w:val="en-GB"/>
            </w:rPr>
          </w:rPrChange>
        </w:rPr>
        <w:t xml:space="preserve">utcome </w:t>
      </w:r>
      <w:r w:rsidR="002A2053" w:rsidRPr="00A023CC">
        <w:rPr>
          <w:rFonts w:ascii="Times New Roman" w:hAnsi="Times New Roman" w:cs="Times New Roman"/>
          <w:b/>
          <w:sz w:val="24"/>
          <w:lang w:val="en-US"/>
          <w:rPrChange w:id="411" w:author="Ian Hussey" w:date="2020-08-25T17:52:00Z">
            <w:rPr>
              <w:rFonts w:ascii="Times New Roman" w:hAnsi="Times New Roman" w:cs="Times New Roman"/>
              <w:b/>
              <w:sz w:val="24"/>
              <w:lang w:val="en-GB"/>
            </w:rPr>
          </w:rPrChange>
        </w:rPr>
        <w:t>[O2]</w:t>
      </w:r>
      <w:r w:rsidRPr="00A023CC">
        <w:rPr>
          <w:rFonts w:ascii="Times New Roman" w:hAnsi="Times New Roman" w:cs="Times New Roman"/>
          <w:sz w:val="24"/>
          <w:lang w:val="en-US"/>
          <w:rPrChange w:id="412" w:author="Ian Hussey" w:date="2020-08-25T17:52:00Z">
            <w:rPr>
              <w:rFonts w:ascii="Times New Roman" w:hAnsi="Times New Roman" w:cs="Times New Roman"/>
              <w:sz w:val="24"/>
              <w:lang w:val="en-GB"/>
            </w:rPr>
          </w:rPrChange>
        </w:rPr>
        <w:t xml:space="preserve">; and </w:t>
      </w:r>
      <w:r w:rsidR="002A2053" w:rsidRPr="00A023CC">
        <w:rPr>
          <w:rFonts w:ascii="Times New Roman" w:hAnsi="Times New Roman" w:cs="Times New Roman"/>
          <w:sz w:val="24"/>
          <w:lang w:val="en-US"/>
          <w:rPrChange w:id="413" w:author="Ian Hussey" w:date="2020-08-25T17:52:00Z">
            <w:rPr>
              <w:rFonts w:ascii="Times New Roman" w:hAnsi="Times New Roman" w:cs="Times New Roman"/>
              <w:sz w:val="24"/>
              <w:lang w:val="en-GB"/>
            </w:rPr>
          </w:rPrChange>
        </w:rPr>
        <w:t>n</w:t>
      </w:r>
      <w:r w:rsidRPr="00A023CC">
        <w:rPr>
          <w:rFonts w:ascii="Times New Roman" w:hAnsi="Times New Roman" w:cs="Times New Roman"/>
          <w:sz w:val="24"/>
          <w:lang w:val="en-US"/>
          <w:rPrChange w:id="414" w:author="Ian Hussey" w:date="2020-08-25T17:52:00Z">
            <w:rPr>
              <w:rFonts w:ascii="Times New Roman" w:hAnsi="Times New Roman" w:cs="Times New Roman"/>
              <w:sz w:val="24"/>
              <w:lang w:val="en-GB"/>
            </w:rPr>
          </w:rPrChange>
        </w:rPr>
        <w:t xml:space="preserve">eutral </w:t>
      </w:r>
      <w:r w:rsidR="002A2053" w:rsidRPr="00A023CC">
        <w:rPr>
          <w:rFonts w:ascii="Times New Roman" w:hAnsi="Times New Roman" w:cs="Times New Roman"/>
          <w:sz w:val="24"/>
          <w:lang w:val="en-US"/>
          <w:rPrChange w:id="415" w:author="Ian Hussey" w:date="2020-08-25T17:52:00Z">
            <w:rPr>
              <w:rFonts w:ascii="Times New Roman" w:hAnsi="Times New Roman" w:cs="Times New Roman"/>
              <w:sz w:val="24"/>
              <w:lang w:val="en-GB"/>
            </w:rPr>
          </w:rPrChange>
        </w:rPr>
        <w:t>t</w:t>
      </w:r>
      <w:r w:rsidRPr="00A023CC">
        <w:rPr>
          <w:rFonts w:ascii="Times New Roman" w:hAnsi="Times New Roman" w:cs="Times New Roman"/>
          <w:sz w:val="24"/>
          <w:lang w:val="en-US"/>
          <w:rPrChange w:id="416" w:author="Ian Hussey" w:date="2020-08-25T17:52:00Z">
            <w:rPr>
              <w:rFonts w:ascii="Times New Roman" w:hAnsi="Times New Roman" w:cs="Times New Roman"/>
              <w:sz w:val="24"/>
              <w:lang w:val="en-GB"/>
            </w:rPr>
          </w:rPrChange>
        </w:rPr>
        <w:t xml:space="preserve">arget </w:t>
      </w:r>
      <w:r w:rsidR="002A2053" w:rsidRPr="00A023CC">
        <w:rPr>
          <w:rFonts w:ascii="Times New Roman" w:hAnsi="Times New Roman" w:cs="Times New Roman"/>
          <w:sz w:val="24"/>
          <w:lang w:val="en-US"/>
          <w:rPrChange w:id="417" w:author="Ian Hussey" w:date="2020-08-25T17:52:00Z">
            <w:rPr>
              <w:rFonts w:ascii="Times New Roman" w:hAnsi="Times New Roman" w:cs="Times New Roman"/>
              <w:sz w:val="24"/>
              <w:lang w:val="en-GB"/>
            </w:rPr>
          </w:rPrChange>
        </w:rPr>
        <w:t>[T</w:t>
      </w:r>
      <w:r w:rsidRPr="00A023CC">
        <w:rPr>
          <w:rFonts w:ascii="Times New Roman" w:hAnsi="Times New Roman" w:cs="Times New Roman"/>
          <w:sz w:val="24"/>
          <w:lang w:val="en-US"/>
          <w:rPrChange w:id="418" w:author="Ian Hussey" w:date="2020-08-25T17:52:00Z">
            <w:rPr>
              <w:rFonts w:ascii="Times New Roman" w:hAnsi="Times New Roman" w:cs="Times New Roman"/>
              <w:sz w:val="24"/>
              <w:lang w:val="en-GB"/>
            </w:rPr>
          </w:rPrChange>
        </w:rPr>
        <w:t>2</w:t>
      </w:r>
      <w:r w:rsidR="002A2053" w:rsidRPr="00A023CC">
        <w:rPr>
          <w:rFonts w:ascii="Times New Roman" w:hAnsi="Times New Roman" w:cs="Times New Roman"/>
          <w:sz w:val="24"/>
          <w:lang w:val="en-US"/>
          <w:rPrChange w:id="419" w:author="Ian Hussey" w:date="2020-08-25T17:52:00Z">
            <w:rPr>
              <w:rFonts w:ascii="Times New Roman" w:hAnsi="Times New Roman" w:cs="Times New Roman"/>
              <w:sz w:val="24"/>
              <w:lang w:val="en-GB"/>
            </w:rPr>
          </w:rPrChange>
        </w:rPr>
        <w:t>]</w:t>
      </w:r>
      <w:r w:rsidRPr="00A023CC">
        <w:rPr>
          <w:rFonts w:ascii="Times New Roman" w:hAnsi="Times New Roman" w:cs="Times New Roman"/>
          <w:sz w:val="24"/>
          <w:lang w:val="en-US"/>
          <w:rPrChange w:id="420"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sz w:val="24"/>
          <w:lang w:val="en-US"/>
          <w:rPrChange w:id="421"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422" w:author="Ian Hussey" w:date="2020-08-25T17:52:00Z">
            <w:rPr>
              <w:rFonts w:ascii="Times New Roman" w:hAnsi="Times New Roman" w:cs="Times New Roman"/>
              <w:sz w:val="24"/>
              <w:lang w:val="en-GB"/>
            </w:rPr>
          </w:rPrChange>
        </w:rPr>
        <w:t xml:space="preserve"> </w:t>
      </w:r>
      <w:r w:rsidR="002A2053" w:rsidRPr="00A023CC">
        <w:rPr>
          <w:rFonts w:ascii="Times New Roman" w:hAnsi="Times New Roman" w:cs="Times New Roman"/>
          <w:sz w:val="24"/>
          <w:lang w:val="en-US"/>
          <w:rPrChange w:id="423" w:author="Ian Hussey" w:date="2020-08-25T17:52:00Z">
            <w:rPr>
              <w:rFonts w:ascii="Times New Roman" w:hAnsi="Times New Roman" w:cs="Times New Roman"/>
              <w:sz w:val="24"/>
              <w:lang w:val="en-GB"/>
            </w:rPr>
          </w:rPrChange>
        </w:rPr>
        <w:t>r</w:t>
      </w:r>
      <w:r w:rsidRPr="00A023CC">
        <w:rPr>
          <w:rFonts w:ascii="Times New Roman" w:hAnsi="Times New Roman" w:cs="Times New Roman"/>
          <w:sz w:val="24"/>
          <w:lang w:val="en-US"/>
          <w:rPrChange w:id="424" w:author="Ian Hussey" w:date="2020-08-25T17:52:00Z">
            <w:rPr>
              <w:rFonts w:ascii="Times New Roman" w:hAnsi="Times New Roman" w:cs="Times New Roman"/>
              <w:sz w:val="24"/>
              <w:lang w:val="en-GB"/>
            </w:rPr>
          </w:rPrChange>
        </w:rPr>
        <w:t xml:space="preserve">esponse 4 </w:t>
      </w:r>
      <w:r w:rsidRPr="00A023CC">
        <w:rPr>
          <w:rFonts w:ascii="Times New Roman" w:hAnsi="Times New Roman" w:cs="Times New Roman"/>
          <w:sz w:val="24"/>
          <w:lang w:val="en-US"/>
          <w:rPrChange w:id="425"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426" w:author="Ian Hussey" w:date="2020-08-25T17:52:00Z">
            <w:rPr>
              <w:rFonts w:ascii="Times New Roman" w:hAnsi="Times New Roman" w:cs="Times New Roman"/>
              <w:sz w:val="24"/>
              <w:lang w:val="en-GB"/>
            </w:rPr>
          </w:rPrChange>
        </w:rPr>
        <w:t xml:space="preserve"> </w:t>
      </w:r>
      <w:r w:rsidR="002A2053" w:rsidRPr="00A023CC">
        <w:rPr>
          <w:rFonts w:ascii="Times New Roman" w:hAnsi="Times New Roman" w:cs="Times New Roman"/>
          <w:b/>
          <w:sz w:val="24"/>
          <w:lang w:val="en-US"/>
          <w:rPrChange w:id="427" w:author="Ian Hussey" w:date="2020-08-25T17:52:00Z">
            <w:rPr>
              <w:rFonts w:ascii="Times New Roman" w:hAnsi="Times New Roman" w:cs="Times New Roman"/>
              <w:b/>
              <w:sz w:val="24"/>
              <w:lang w:val="en-GB"/>
            </w:rPr>
          </w:rPrChange>
        </w:rPr>
        <w:t>n</w:t>
      </w:r>
      <w:r w:rsidRPr="00A023CC">
        <w:rPr>
          <w:rFonts w:ascii="Times New Roman" w:hAnsi="Times New Roman" w:cs="Times New Roman"/>
          <w:b/>
          <w:sz w:val="24"/>
          <w:lang w:val="en-US"/>
          <w:rPrChange w:id="428" w:author="Ian Hussey" w:date="2020-08-25T17:52:00Z">
            <w:rPr>
              <w:rFonts w:ascii="Times New Roman" w:hAnsi="Times New Roman" w:cs="Times New Roman"/>
              <w:b/>
              <w:sz w:val="24"/>
              <w:lang w:val="en-GB"/>
            </w:rPr>
          </w:rPrChange>
        </w:rPr>
        <w:t xml:space="preserve">eutral </w:t>
      </w:r>
      <w:r w:rsidR="002A2053" w:rsidRPr="00A023CC">
        <w:rPr>
          <w:rFonts w:ascii="Times New Roman" w:hAnsi="Times New Roman" w:cs="Times New Roman"/>
          <w:b/>
          <w:sz w:val="24"/>
          <w:lang w:val="en-US"/>
          <w:rPrChange w:id="429" w:author="Ian Hussey" w:date="2020-08-25T17:52:00Z">
            <w:rPr>
              <w:rFonts w:ascii="Times New Roman" w:hAnsi="Times New Roman" w:cs="Times New Roman"/>
              <w:b/>
              <w:sz w:val="24"/>
              <w:lang w:val="en-GB"/>
            </w:rPr>
          </w:rPrChange>
        </w:rPr>
        <w:t>o</w:t>
      </w:r>
      <w:r w:rsidRPr="00A023CC">
        <w:rPr>
          <w:rFonts w:ascii="Times New Roman" w:hAnsi="Times New Roman" w:cs="Times New Roman"/>
          <w:b/>
          <w:sz w:val="24"/>
          <w:lang w:val="en-US"/>
          <w:rPrChange w:id="430" w:author="Ian Hussey" w:date="2020-08-25T17:52:00Z">
            <w:rPr>
              <w:rFonts w:ascii="Times New Roman" w:hAnsi="Times New Roman" w:cs="Times New Roman"/>
              <w:b/>
              <w:sz w:val="24"/>
              <w:lang w:val="en-GB"/>
            </w:rPr>
          </w:rPrChange>
        </w:rPr>
        <w:t>utcome</w:t>
      </w:r>
      <w:r w:rsidR="002A2053" w:rsidRPr="00A023CC">
        <w:rPr>
          <w:rFonts w:ascii="Times New Roman" w:hAnsi="Times New Roman" w:cs="Times New Roman"/>
          <w:b/>
          <w:sz w:val="24"/>
          <w:lang w:val="en-US"/>
          <w:rPrChange w:id="431" w:author="Ian Hussey" w:date="2020-08-25T17:52:00Z">
            <w:rPr>
              <w:rFonts w:ascii="Times New Roman" w:hAnsi="Times New Roman" w:cs="Times New Roman"/>
              <w:b/>
              <w:sz w:val="24"/>
              <w:lang w:val="en-GB"/>
            </w:rPr>
          </w:rPrChange>
        </w:rPr>
        <w:t xml:space="preserve"> [O2]</w:t>
      </w:r>
      <w:r w:rsidRPr="00A023CC">
        <w:rPr>
          <w:rFonts w:ascii="Times New Roman" w:hAnsi="Times New Roman" w:cs="Times New Roman"/>
          <w:sz w:val="24"/>
          <w:lang w:val="en-US"/>
          <w:rPrChange w:id="432" w:author="Ian Hussey" w:date="2020-08-25T17:52:00Z">
            <w:rPr>
              <w:rFonts w:ascii="Times New Roman" w:hAnsi="Times New Roman" w:cs="Times New Roman"/>
              <w:sz w:val="24"/>
              <w:lang w:val="en-GB"/>
            </w:rPr>
          </w:rPrChange>
        </w:rPr>
        <w:t xml:space="preserve">). </w:t>
      </w:r>
    </w:p>
    <w:p w14:paraId="1E82185F" w14:textId="77777777" w:rsidR="005B7940" w:rsidRPr="00A023CC" w:rsidRDefault="005B7940" w:rsidP="002A2053">
      <w:pPr>
        <w:spacing w:line="480" w:lineRule="auto"/>
        <w:ind w:firstLine="708"/>
        <w:contextualSpacing/>
        <w:rPr>
          <w:rFonts w:ascii="Times New Roman" w:hAnsi="Times New Roman" w:cs="Times New Roman"/>
          <w:sz w:val="24"/>
          <w:lang w:val="en-US"/>
          <w:rPrChange w:id="433" w:author="Ian Hussey" w:date="2020-08-25T17:52:00Z">
            <w:rPr>
              <w:rFonts w:ascii="Times New Roman" w:hAnsi="Times New Roman" w:cs="Times New Roman"/>
              <w:sz w:val="24"/>
              <w:lang w:val="en-GB"/>
            </w:rPr>
          </w:rPrChange>
        </w:rPr>
      </w:pPr>
    </w:p>
    <w:p w14:paraId="1BAD73DB" w14:textId="77777777" w:rsidR="00932667" w:rsidRPr="00A023CC" w:rsidRDefault="00932667" w:rsidP="00932667">
      <w:pPr>
        <w:spacing w:line="480" w:lineRule="auto"/>
        <w:contextualSpacing/>
        <w:rPr>
          <w:rFonts w:ascii="Times New Roman" w:hAnsi="Times New Roman" w:cs="Times New Roman"/>
          <w:sz w:val="24"/>
          <w:lang w:val="en-US"/>
          <w:rPrChange w:id="434" w:author="Ian Hussey" w:date="2020-08-25T17:52:00Z">
            <w:rPr>
              <w:rFonts w:ascii="Times New Roman" w:hAnsi="Times New Roman" w:cs="Times New Roman"/>
              <w:sz w:val="24"/>
              <w:lang w:val="en-GB"/>
            </w:rPr>
          </w:rPrChange>
        </w:rPr>
      </w:pPr>
      <w:r w:rsidRPr="00A023CC">
        <w:rPr>
          <w:rFonts w:ascii="Times New Roman" w:hAnsi="Times New Roman" w:cs="Times New Roman"/>
          <w:b/>
          <w:sz w:val="24"/>
          <w:lang w:val="en-US"/>
          <w:rPrChange w:id="435" w:author="Ian Hussey" w:date="2020-08-25T17:52:00Z">
            <w:rPr>
              <w:rFonts w:ascii="Times New Roman" w:hAnsi="Times New Roman" w:cs="Times New Roman"/>
              <w:b/>
              <w:sz w:val="24"/>
              <w:lang w:val="en-GB"/>
            </w:rPr>
          </w:rPrChange>
        </w:rPr>
        <w:t>Figure 1</w:t>
      </w:r>
      <w:r w:rsidRPr="00A023CC">
        <w:rPr>
          <w:rFonts w:ascii="Times New Roman" w:hAnsi="Times New Roman" w:cs="Times New Roman"/>
          <w:sz w:val="24"/>
          <w:lang w:val="en-US"/>
          <w:rPrChange w:id="436" w:author="Ian Hussey" w:date="2020-08-25T17:52:00Z">
            <w:rPr>
              <w:rFonts w:ascii="Times New Roman" w:hAnsi="Times New Roman" w:cs="Times New Roman"/>
              <w:sz w:val="24"/>
              <w:lang w:val="en-GB"/>
            </w:rPr>
          </w:rPrChange>
        </w:rPr>
        <w:t xml:space="preserve"> </w:t>
      </w:r>
    </w:p>
    <w:p w14:paraId="2A0E05DE" w14:textId="2D3D1723" w:rsidR="00932667" w:rsidRPr="00A023CC" w:rsidRDefault="00932667" w:rsidP="00932667">
      <w:pPr>
        <w:spacing w:line="480" w:lineRule="auto"/>
        <w:contextualSpacing/>
        <w:rPr>
          <w:rFonts w:ascii="Times New Roman" w:hAnsi="Times New Roman" w:cs="Times New Roman"/>
          <w:i/>
          <w:sz w:val="24"/>
          <w:lang w:val="en-US"/>
          <w:rPrChange w:id="437" w:author="Ian Hussey" w:date="2020-08-25T17:52:00Z">
            <w:rPr>
              <w:rFonts w:ascii="Times New Roman" w:hAnsi="Times New Roman" w:cs="Times New Roman"/>
              <w:i/>
              <w:sz w:val="24"/>
              <w:lang w:val="en-GB"/>
            </w:rPr>
          </w:rPrChange>
        </w:rPr>
      </w:pPr>
      <w:r w:rsidRPr="00A023CC">
        <w:rPr>
          <w:rFonts w:ascii="Times New Roman" w:hAnsi="Times New Roman" w:cs="Times New Roman"/>
          <w:i/>
          <w:sz w:val="24"/>
          <w:lang w:val="en-US"/>
          <w:rPrChange w:id="438" w:author="Ian Hussey" w:date="2020-08-25T17:52:00Z">
            <w:rPr>
              <w:rFonts w:ascii="Times New Roman" w:hAnsi="Times New Roman" w:cs="Times New Roman"/>
              <w:i/>
              <w:sz w:val="24"/>
              <w:lang w:val="en-GB"/>
            </w:rPr>
          </w:rPrChange>
        </w:rPr>
        <w:t xml:space="preserve">Schematic overview of the IR procedure from Hughes et al. (2016) Experiment 2.  </w:t>
      </w:r>
    </w:p>
    <w:p w14:paraId="379C4607" w14:textId="3C66E86F" w:rsidR="00D03F18" w:rsidRPr="00A023CC" w:rsidRDefault="005C777A" w:rsidP="005C777A">
      <w:pPr>
        <w:spacing w:line="480" w:lineRule="auto"/>
        <w:contextualSpacing/>
        <w:jc w:val="center"/>
        <w:rPr>
          <w:rFonts w:ascii="Times New Roman" w:hAnsi="Times New Roman" w:cs="Times New Roman"/>
          <w:sz w:val="24"/>
          <w:lang w:val="en-US"/>
          <w:rPrChange w:id="439" w:author="Ian Hussey" w:date="2020-08-25T17:52:00Z">
            <w:rPr>
              <w:rFonts w:ascii="Times New Roman" w:hAnsi="Times New Roman" w:cs="Times New Roman"/>
              <w:sz w:val="24"/>
              <w:lang w:val="en-GB"/>
            </w:rPr>
          </w:rPrChange>
        </w:rPr>
      </w:pPr>
      <w:r w:rsidRPr="00A023CC">
        <w:rPr>
          <w:rFonts w:ascii="Times New Roman" w:hAnsi="Times New Roman" w:cs="Times New Roman"/>
          <w:noProof/>
          <w:sz w:val="24"/>
          <w:lang w:val="en-US" w:eastAsia="nl-BE"/>
          <w:rPrChange w:id="440" w:author="Ian Hussey" w:date="2020-08-25T17:52:00Z">
            <w:rPr>
              <w:rFonts w:ascii="Times New Roman" w:hAnsi="Times New Roman" w:cs="Times New Roman"/>
              <w:noProof/>
              <w:sz w:val="24"/>
              <w:lang w:val="nl-BE" w:eastAsia="nl-BE"/>
            </w:rPr>
          </w:rPrChange>
        </w:rPr>
        <w:drawing>
          <wp:inline distT="0" distB="0" distL="0" distR="0" wp14:anchorId="2E7A3BEC" wp14:editId="217B41CB">
            <wp:extent cx="4198960" cy="1555668"/>
            <wp:effectExtent l="0" t="0" r="0" b="6985"/>
            <wp:docPr id="1695" name="Picture 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433" cy="1566217"/>
                    </a:xfrm>
                    <a:prstGeom prst="rect">
                      <a:avLst/>
                    </a:prstGeom>
                    <a:noFill/>
                    <a:ln>
                      <a:noFill/>
                    </a:ln>
                  </pic:spPr>
                </pic:pic>
              </a:graphicData>
            </a:graphic>
          </wp:inline>
        </w:drawing>
      </w:r>
    </w:p>
    <w:p w14:paraId="799C7207" w14:textId="77777777" w:rsidR="00B93E76" w:rsidRPr="00A023CC" w:rsidRDefault="00B93E76" w:rsidP="00B93E76">
      <w:pPr>
        <w:spacing w:line="480" w:lineRule="auto"/>
        <w:contextualSpacing/>
        <w:rPr>
          <w:rFonts w:ascii="Times New Roman" w:hAnsi="Times New Roman" w:cs="Times New Roman"/>
          <w:sz w:val="24"/>
          <w:lang w:val="en-US"/>
          <w:rPrChange w:id="441" w:author="Ian Hussey" w:date="2020-08-25T17:52:00Z">
            <w:rPr>
              <w:rFonts w:ascii="Times New Roman" w:hAnsi="Times New Roman" w:cs="Times New Roman"/>
              <w:sz w:val="24"/>
              <w:lang w:val="en-GB"/>
            </w:rPr>
          </w:rPrChange>
        </w:rPr>
      </w:pPr>
      <w:r w:rsidRPr="00A023CC">
        <w:rPr>
          <w:rFonts w:ascii="Times New Roman" w:hAnsi="Times New Roman" w:cs="Times New Roman"/>
          <w:i/>
          <w:sz w:val="24"/>
          <w:lang w:val="en-US"/>
          <w:rPrChange w:id="442" w:author="Ian Hussey" w:date="2020-08-25T17:52:00Z">
            <w:rPr>
              <w:rFonts w:ascii="Times New Roman" w:hAnsi="Times New Roman" w:cs="Times New Roman"/>
              <w:i/>
              <w:sz w:val="24"/>
              <w:lang w:val="en-GB"/>
            </w:rPr>
          </w:rPrChange>
        </w:rPr>
        <w:t>Note</w:t>
      </w:r>
      <w:r w:rsidRPr="00A023CC">
        <w:rPr>
          <w:rFonts w:ascii="Times New Roman" w:hAnsi="Times New Roman" w:cs="Times New Roman"/>
          <w:sz w:val="24"/>
          <w:lang w:val="en-US"/>
          <w:rPrChange w:id="443" w:author="Ian Hussey" w:date="2020-08-25T17:52:00Z">
            <w:rPr>
              <w:rFonts w:ascii="Times New Roman" w:hAnsi="Times New Roman" w:cs="Times New Roman"/>
              <w:sz w:val="24"/>
              <w:lang w:val="en-GB"/>
            </w:rPr>
          </w:rPrChange>
        </w:rPr>
        <w:t>. S refers to source stimulus, R to a response, O to an outcome stimulus, and T to a target stimulus. The + and – indicate the valence of the source stimulus (either positive or negative).</w:t>
      </w:r>
    </w:p>
    <w:p w14:paraId="52EFC73C" w14:textId="775B0359" w:rsidR="00B93E76" w:rsidRPr="00A023CC" w:rsidRDefault="00B93E76" w:rsidP="00B93E76">
      <w:pPr>
        <w:spacing w:line="480" w:lineRule="auto"/>
        <w:contextualSpacing/>
        <w:rPr>
          <w:rFonts w:ascii="Times New Roman" w:hAnsi="Times New Roman" w:cs="Times New Roman"/>
          <w:sz w:val="24"/>
          <w:lang w:val="en-US"/>
          <w:rPrChange w:id="444" w:author="Ian Hussey" w:date="2020-08-25T17:52:00Z">
            <w:rPr>
              <w:rFonts w:ascii="Times New Roman" w:hAnsi="Times New Roman" w:cs="Times New Roman"/>
              <w:sz w:val="24"/>
              <w:lang w:val="en-GB"/>
            </w:rPr>
          </w:rPrChange>
        </w:rPr>
      </w:pPr>
      <w:r w:rsidRPr="00A023CC">
        <w:rPr>
          <w:rFonts w:ascii="Times New Roman" w:hAnsi="Times New Roman" w:cs="Times New Roman"/>
          <w:sz w:val="24"/>
          <w:lang w:val="en-US"/>
          <w:rPrChange w:id="445" w:author="Ian Hussey" w:date="2020-08-25T17:52:00Z">
            <w:rPr>
              <w:rFonts w:ascii="Times New Roman" w:hAnsi="Times New Roman" w:cs="Times New Roman"/>
              <w:sz w:val="24"/>
              <w:lang w:val="en-GB"/>
            </w:rPr>
          </w:rPrChange>
        </w:rPr>
        <w:t xml:space="preserve"> </w:t>
      </w:r>
    </w:p>
    <w:p w14:paraId="164AA7CA" w14:textId="7D3845F2" w:rsidR="00553696" w:rsidRPr="00A023CC" w:rsidRDefault="00C0138A" w:rsidP="00553696">
      <w:pPr>
        <w:spacing w:line="480" w:lineRule="auto"/>
        <w:ind w:firstLine="708"/>
        <w:contextualSpacing/>
        <w:rPr>
          <w:rFonts w:ascii="Times New Roman" w:hAnsi="Times New Roman" w:cs="Times New Roman"/>
          <w:sz w:val="24"/>
          <w:lang w:val="en-US"/>
          <w:rPrChange w:id="446" w:author="Ian Hussey" w:date="2020-08-25T17:52:00Z">
            <w:rPr>
              <w:rFonts w:ascii="Times New Roman" w:hAnsi="Times New Roman" w:cs="Times New Roman"/>
              <w:sz w:val="24"/>
              <w:lang w:val="en-GB"/>
            </w:rPr>
          </w:rPrChange>
        </w:rPr>
      </w:pPr>
      <w:r w:rsidRPr="00A023CC">
        <w:rPr>
          <w:rFonts w:ascii="Times New Roman" w:hAnsi="Times New Roman" w:cs="Times New Roman"/>
          <w:sz w:val="24"/>
          <w:lang w:val="en-US"/>
          <w:rPrChange w:id="447" w:author="Ian Hussey" w:date="2020-08-25T17:52:00Z">
            <w:rPr>
              <w:rFonts w:ascii="Times New Roman" w:hAnsi="Times New Roman" w:cs="Times New Roman"/>
              <w:sz w:val="24"/>
              <w:lang w:val="en-GB"/>
            </w:rPr>
          </w:rPrChange>
        </w:rPr>
        <w:t>Put simply</w:t>
      </w:r>
      <w:r w:rsidR="00553696" w:rsidRPr="00A023CC">
        <w:rPr>
          <w:rFonts w:ascii="Times New Roman" w:hAnsi="Times New Roman" w:cs="Times New Roman"/>
          <w:sz w:val="24"/>
          <w:lang w:val="en-US"/>
          <w:rPrChange w:id="448"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sz w:val="24"/>
          <w:lang w:val="en-US"/>
          <w:rPrChange w:id="449" w:author="Ian Hussey" w:date="2020-08-25T17:52:00Z">
            <w:rPr>
              <w:rFonts w:ascii="Times New Roman" w:hAnsi="Times New Roman" w:cs="Times New Roman"/>
              <w:sz w:val="24"/>
              <w:lang w:val="en-GB"/>
            </w:rPr>
          </w:rPrChange>
        </w:rPr>
        <w:t>an operant contingency</w:t>
      </w:r>
      <w:r w:rsidR="00553696" w:rsidRPr="00A023CC">
        <w:rPr>
          <w:rFonts w:ascii="Times New Roman" w:hAnsi="Times New Roman" w:cs="Times New Roman"/>
          <w:sz w:val="24"/>
          <w:lang w:val="en-US"/>
          <w:rPrChange w:id="450" w:author="Ian Hussey" w:date="2020-08-25T17:52:00Z">
            <w:rPr>
              <w:rFonts w:ascii="Times New Roman" w:hAnsi="Times New Roman" w:cs="Times New Roman"/>
              <w:sz w:val="24"/>
              <w:lang w:val="en-GB"/>
            </w:rPr>
          </w:rPrChange>
        </w:rPr>
        <w:t xml:space="preserve"> contain</w:t>
      </w:r>
      <w:r w:rsidRPr="00A023CC">
        <w:rPr>
          <w:rFonts w:ascii="Times New Roman" w:hAnsi="Times New Roman" w:cs="Times New Roman"/>
          <w:sz w:val="24"/>
          <w:lang w:val="en-US"/>
          <w:rPrChange w:id="451" w:author="Ian Hussey" w:date="2020-08-25T17:52:00Z">
            <w:rPr>
              <w:rFonts w:ascii="Times New Roman" w:hAnsi="Times New Roman" w:cs="Times New Roman"/>
              <w:sz w:val="24"/>
              <w:lang w:val="en-GB"/>
            </w:rPr>
          </w:rPrChange>
        </w:rPr>
        <w:t>ing</w:t>
      </w:r>
      <w:r w:rsidR="00553696" w:rsidRPr="00A023CC">
        <w:rPr>
          <w:rFonts w:ascii="Times New Roman" w:hAnsi="Times New Roman" w:cs="Times New Roman"/>
          <w:sz w:val="24"/>
          <w:lang w:val="en-US"/>
          <w:rPrChange w:id="452" w:author="Ian Hussey" w:date="2020-08-25T17:52:00Z">
            <w:rPr>
              <w:rFonts w:ascii="Times New Roman" w:hAnsi="Times New Roman" w:cs="Times New Roman"/>
              <w:sz w:val="24"/>
              <w:lang w:val="en-GB"/>
            </w:rPr>
          </w:rPrChange>
        </w:rPr>
        <w:t xml:space="preserve"> a valenced source stimulus </w:t>
      </w:r>
      <w:r w:rsidRPr="00A023CC">
        <w:rPr>
          <w:rFonts w:ascii="Times New Roman" w:hAnsi="Times New Roman" w:cs="Times New Roman"/>
          <w:sz w:val="24"/>
          <w:lang w:val="en-US"/>
          <w:rPrChange w:id="453" w:author="Ian Hussey" w:date="2020-08-25T17:52:00Z">
            <w:rPr>
              <w:rFonts w:ascii="Times New Roman" w:hAnsi="Times New Roman" w:cs="Times New Roman"/>
              <w:sz w:val="24"/>
              <w:lang w:val="en-GB"/>
            </w:rPr>
          </w:rPrChange>
        </w:rPr>
        <w:t>‘</w:t>
      </w:r>
      <w:r w:rsidR="00553696" w:rsidRPr="00A023CC">
        <w:rPr>
          <w:rFonts w:ascii="Times New Roman" w:hAnsi="Times New Roman" w:cs="Times New Roman"/>
          <w:sz w:val="24"/>
          <w:lang w:val="en-US"/>
          <w:rPrChange w:id="454" w:author="Ian Hussey" w:date="2020-08-25T17:52:00Z">
            <w:rPr>
              <w:rFonts w:ascii="Times New Roman" w:hAnsi="Times New Roman" w:cs="Times New Roman"/>
              <w:sz w:val="24"/>
              <w:lang w:val="en-GB"/>
            </w:rPr>
          </w:rPrChange>
        </w:rPr>
        <w:t>intersected</w:t>
      </w:r>
      <w:r w:rsidRPr="00A023CC">
        <w:rPr>
          <w:rFonts w:ascii="Times New Roman" w:hAnsi="Times New Roman" w:cs="Times New Roman"/>
          <w:sz w:val="24"/>
          <w:lang w:val="en-US"/>
          <w:rPrChange w:id="455" w:author="Ian Hussey" w:date="2020-08-25T17:52:00Z">
            <w:rPr>
              <w:rFonts w:ascii="Times New Roman" w:hAnsi="Times New Roman" w:cs="Times New Roman"/>
              <w:sz w:val="24"/>
              <w:lang w:val="en-GB"/>
            </w:rPr>
          </w:rPrChange>
        </w:rPr>
        <w:t>’</w:t>
      </w:r>
      <w:r w:rsidR="00553696" w:rsidRPr="00A023CC">
        <w:rPr>
          <w:rFonts w:ascii="Times New Roman" w:hAnsi="Times New Roman" w:cs="Times New Roman"/>
          <w:sz w:val="24"/>
          <w:lang w:val="en-US"/>
          <w:rPrChange w:id="456" w:author="Ian Hussey" w:date="2020-08-25T17:52:00Z">
            <w:rPr>
              <w:rFonts w:ascii="Times New Roman" w:hAnsi="Times New Roman" w:cs="Times New Roman"/>
              <w:sz w:val="24"/>
              <w:lang w:val="en-GB"/>
            </w:rPr>
          </w:rPrChange>
        </w:rPr>
        <w:t xml:space="preserve"> with </w:t>
      </w:r>
      <w:r w:rsidR="001C7D19" w:rsidRPr="00A023CC">
        <w:rPr>
          <w:rFonts w:ascii="Times New Roman" w:hAnsi="Times New Roman" w:cs="Times New Roman"/>
          <w:sz w:val="24"/>
          <w:lang w:val="en-US"/>
          <w:rPrChange w:id="457" w:author="Ian Hussey" w:date="2020-08-25T17:52:00Z">
            <w:rPr>
              <w:rFonts w:ascii="Times New Roman" w:hAnsi="Times New Roman" w:cs="Times New Roman"/>
              <w:sz w:val="24"/>
              <w:lang w:val="en-GB"/>
            </w:rPr>
          </w:rPrChange>
        </w:rPr>
        <w:t xml:space="preserve">a </w:t>
      </w:r>
      <w:r w:rsidR="00553696" w:rsidRPr="00A023CC">
        <w:rPr>
          <w:rFonts w:ascii="Times New Roman" w:hAnsi="Times New Roman" w:cs="Times New Roman"/>
          <w:sz w:val="24"/>
          <w:lang w:val="en-US"/>
          <w:rPrChange w:id="458" w:author="Ian Hussey" w:date="2020-08-25T17:52:00Z">
            <w:rPr>
              <w:rFonts w:ascii="Times New Roman" w:hAnsi="Times New Roman" w:cs="Times New Roman"/>
              <w:sz w:val="24"/>
              <w:lang w:val="en-GB"/>
            </w:rPr>
          </w:rPrChange>
        </w:rPr>
        <w:t xml:space="preserve">contingency containing a neutral target stimulus (i.e., the two contingencies </w:t>
      </w:r>
      <w:r w:rsidRPr="00A023CC">
        <w:rPr>
          <w:rFonts w:ascii="Times New Roman" w:hAnsi="Times New Roman" w:cs="Times New Roman"/>
          <w:sz w:val="24"/>
          <w:lang w:val="en-US"/>
          <w:rPrChange w:id="459" w:author="Ian Hussey" w:date="2020-08-25T17:52:00Z">
            <w:rPr>
              <w:rFonts w:ascii="Times New Roman" w:hAnsi="Times New Roman" w:cs="Times New Roman"/>
              <w:sz w:val="24"/>
              <w:lang w:val="en-GB"/>
            </w:rPr>
          </w:rPrChange>
        </w:rPr>
        <w:t xml:space="preserve">shared </w:t>
      </w:r>
      <w:r w:rsidR="00553696" w:rsidRPr="00A023CC">
        <w:rPr>
          <w:rFonts w:ascii="Times New Roman" w:hAnsi="Times New Roman" w:cs="Times New Roman"/>
          <w:sz w:val="24"/>
          <w:lang w:val="en-US"/>
          <w:rPrChange w:id="460" w:author="Ian Hussey" w:date="2020-08-25T17:52:00Z">
            <w:rPr>
              <w:rFonts w:ascii="Times New Roman" w:hAnsi="Times New Roman" w:cs="Times New Roman"/>
              <w:sz w:val="24"/>
              <w:lang w:val="en-GB"/>
            </w:rPr>
          </w:rPrChange>
        </w:rPr>
        <w:t xml:space="preserve">the same outcome stimulus). </w:t>
      </w:r>
      <w:r w:rsidRPr="00A023CC">
        <w:rPr>
          <w:rFonts w:ascii="Times New Roman" w:hAnsi="Times New Roman" w:cs="Times New Roman"/>
          <w:sz w:val="24"/>
          <w:lang w:val="en-US"/>
          <w:rPrChange w:id="461" w:author="Ian Hussey" w:date="2020-08-25T17:52:00Z">
            <w:rPr>
              <w:rFonts w:ascii="Times New Roman" w:hAnsi="Times New Roman" w:cs="Times New Roman"/>
              <w:sz w:val="24"/>
              <w:lang w:val="en-GB"/>
            </w:rPr>
          </w:rPrChange>
        </w:rPr>
        <w:t xml:space="preserve">As a result, </w:t>
      </w:r>
      <w:r w:rsidR="00553696" w:rsidRPr="00A023CC">
        <w:rPr>
          <w:rFonts w:ascii="Times New Roman" w:hAnsi="Times New Roman" w:cs="Times New Roman"/>
          <w:sz w:val="24"/>
          <w:lang w:val="en-US"/>
          <w:rPrChange w:id="462" w:author="Ian Hussey" w:date="2020-08-25T17:52:00Z">
            <w:rPr>
              <w:rFonts w:ascii="Times New Roman" w:hAnsi="Times New Roman" w:cs="Times New Roman"/>
              <w:sz w:val="24"/>
              <w:lang w:val="en-GB"/>
            </w:rPr>
          </w:rPrChange>
        </w:rPr>
        <w:t xml:space="preserve">people </w:t>
      </w:r>
      <w:r w:rsidRPr="00A023CC">
        <w:rPr>
          <w:rFonts w:ascii="Times New Roman" w:hAnsi="Times New Roman" w:cs="Times New Roman"/>
          <w:sz w:val="24"/>
          <w:lang w:val="en-US"/>
          <w:rPrChange w:id="463" w:author="Ian Hussey" w:date="2020-08-25T17:52:00Z">
            <w:rPr>
              <w:rFonts w:ascii="Times New Roman" w:hAnsi="Times New Roman" w:cs="Times New Roman"/>
              <w:sz w:val="24"/>
              <w:lang w:val="en-GB"/>
            </w:rPr>
          </w:rPrChange>
        </w:rPr>
        <w:t xml:space="preserve">liked target </w:t>
      </w:r>
      <w:r w:rsidR="00682E9B" w:rsidRPr="00A023CC">
        <w:rPr>
          <w:rFonts w:ascii="Times New Roman" w:hAnsi="Times New Roman" w:cs="Times New Roman"/>
          <w:sz w:val="24"/>
          <w:lang w:val="en-US"/>
          <w:rPrChange w:id="464" w:author="Ian Hussey" w:date="2020-08-25T17:52:00Z">
            <w:rPr>
              <w:rFonts w:ascii="Times New Roman" w:hAnsi="Times New Roman" w:cs="Times New Roman"/>
              <w:sz w:val="24"/>
              <w:lang w:val="en-GB"/>
            </w:rPr>
          </w:rPrChange>
        </w:rPr>
        <w:t xml:space="preserve">stimulus </w:t>
      </w:r>
      <w:r w:rsidR="00553696" w:rsidRPr="00A023CC">
        <w:rPr>
          <w:rFonts w:ascii="Times New Roman" w:hAnsi="Times New Roman" w:cs="Times New Roman"/>
          <w:sz w:val="24"/>
          <w:lang w:val="en-US"/>
          <w:rPrChange w:id="465" w:author="Ian Hussey" w:date="2020-08-25T17:52:00Z">
            <w:rPr>
              <w:rFonts w:ascii="Times New Roman" w:hAnsi="Times New Roman" w:cs="Times New Roman"/>
              <w:sz w:val="24"/>
              <w:lang w:val="en-GB"/>
            </w:rPr>
          </w:rPrChange>
        </w:rPr>
        <w:t xml:space="preserve">(T1) and </w:t>
      </w:r>
      <w:r w:rsidRPr="00A023CC">
        <w:rPr>
          <w:rFonts w:ascii="Times New Roman" w:hAnsi="Times New Roman" w:cs="Times New Roman"/>
          <w:sz w:val="24"/>
          <w:lang w:val="en-US"/>
          <w:rPrChange w:id="466" w:author="Ian Hussey" w:date="2020-08-25T17:52:00Z">
            <w:rPr>
              <w:rFonts w:ascii="Times New Roman" w:hAnsi="Times New Roman" w:cs="Times New Roman"/>
              <w:sz w:val="24"/>
              <w:lang w:val="en-GB"/>
            </w:rPr>
          </w:rPrChange>
        </w:rPr>
        <w:t xml:space="preserve">disliked </w:t>
      </w:r>
      <w:r w:rsidR="00553696" w:rsidRPr="00A023CC">
        <w:rPr>
          <w:rFonts w:ascii="Times New Roman" w:hAnsi="Times New Roman" w:cs="Times New Roman"/>
          <w:sz w:val="24"/>
          <w:lang w:val="en-US"/>
          <w:rPrChange w:id="467" w:author="Ian Hussey" w:date="2020-08-25T17:52:00Z">
            <w:rPr>
              <w:rFonts w:ascii="Times New Roman" w:hAnsi="Times New Roman" w:cs="Times New Roman"/>
              <w:sz w:val="24"/>
              <w:lang w:val="en-GB"/>
            </w:rPr>
          </w:rPrChange>
        </w:rPr>
        <w:t xml:space="preserve">target </w:t>
      </w:r>
      <w:r w:rsidR="00682E9B" w:rsidRPr="00A023CC">
        <w:rPr>
          <w:rFonts w:ascii="Times New Roman" w:hAnsi="Times New Roman" w:cs="Times New Roman"/>
          <w:sz w:val="24"/>
          <w:lang w:val="en-US"/>
          <w:rPrChange w:id="468" w:author="Ian Hussey" w:date="2020-08-25T17:52:00Z">
            <w:rPr>
              <w:rFonts w:ascii="Times New Roman" w:hAnsi="Times New Roman" w:cs="Times New Roman"/>
              <w:sz w:val="24"/>
              <w:lang w:val="en-GB"/>
            </w:rPr>
          </w:rPrChange>
        </w:rPr>
        <w:t xml:space="preserve">stimulus </w:t>
      </w:r>
      <w:r w:rsidR="00553696" w:rsidRPr="00A023CC">
        <w:rPr>
          <w:rFonts w:ascii="Times New Roman" w:hAnsi="Times New Roman" w:cs="Times New Roman"/>
          <w:sz w:val="24"/>
          <w:lang w:val="en-US"/>
          <w:rPrChange w:id="469" w:author="Ian Hussey" w:date="2020-08-25T17:52:00Z">
            <w:rPr>
              <w:rFonts w:ascii="Times New Roman" w:hAnsi="Times New Roman" w:cs="Times New Roman"/>
              <w:sz w:val="24"/>
              <w:lang w:val="en-GB"/>
            </w:rPr>
          </w:rPrChange>
        </w:rPr>
        <w:t xml:space="preserve">(T2), even though neither was directly related with valenced </w:t>
      </w:r>
      <w:r w:rsidR="00682E9B" w:rsidRPr="00A023CC">
        <w:rPr>
          <w:rFonts w:ascii="Times New Roman" w:hAnsi="Times New Roman" w:cs="Times New Roman"/>
          <w:sz w:val="24"/>
          <w:lang w:val="en-US"/>
          <w:rPrChange w:id="470" w:author="Ian Hussey" w:date="2020-08-25T17:52:00Z">
            <w:rPr>
              <w:rFonts w:ascii="Times New Roman" w:hAnsi="Times New Roman" w:cs="Times New Roman"/>
              <w:sz w:val="24"/>
              <w:lang w:val="en-GB"/>
            </w:rPr>
          </w:rPrChange>
        </w:rPr>
        <w:lastRenderedPageBreak/>
        <w:t xml:space="preserve">source </w:t>
      </w:r>
      <w:r w:rsidR="00553696" w:rsidRPr="00A023CC">
        <w:rPr>
          <w:rFonts w:ascii="Times New Roman" w:hAnsi="Times New Roman" w:cs="Times New Roman"/>
          <w:sz w:val="24"/>
          <w:lang w:val="en-US"/>
          <w:rPrChange w:id="471" w:author="Ian Hussey" w:date="2020-08-25T17:52:00Z">
            <w:rPr>
              <w:rFonts w:ascii="Times New Roman" w:hAnsi="Times New Roman" w:cs="Times New Roman"/>
              <w:sz w:val="24"/>
              <w:lang w:val="en-GB"/>
            </w:rPr>
          </w:rPrChange>
        </w:rPr>
        <w:t xml:space="preserve">stimuli during the </w:t>
      </w:r>
      <w:r w:rsidRPr="00A023CC">
        <w:rPr>
          <w:rFonts w:ascii="Times New Roman" w:hAnsi="Times New Roman" w:cs="Times New Roman"/>
          <w:sz w:val="24"/>
          <w:lang w:val="en-US"/>
          <w:rPrChange w:id="472" w:author="Ian Hussey" w:date="2020-08-25T17:52:00Z">
            <w:rPr>
              <w:rFonts w:ascii="Times New Roman" w:hAnsi="Times New Roman" w:cs="Times New Roman"/>
              <w:sz w:val="24"/>
              <w:lang w:val="en-GB"/>
            </w:rPr>
          </w:rPrChange>
        </w:rPr>
        <w:t>learning phase</w:t>
      </w:r>
      <w:r w:rsidR="00553696" w:rsidRPr="00A023CC">
        <w:rPr>
          <w:rFonts w:ascii="Times New Roman" w:hAnsi="Times New Roman" w:cs="Times New Roman"/>
          <w:sz w:val="24"/>
          <w:lang w:val="en-US"/>
          <w:rPrChange w:id="473" w:author="Ian Hussey" w:date="2020-08-25T17:52:00Z">
            <w:rPr>
              <w:rFonts w:ascii="Times New Roman" w:hAnsi="Times New Roman" w:cs="Times New Roman"/>
              <w:sz w:val="24"/>
              <w:lang w:val="en-GB"/>
            </w:rPr>
          </w:rPrChange>
        </w:rPr>
        <w:t>.</w:t>
      </w:r>
      <w:r w:rsidR="004E41B0" w:rsidRPr="00A023CC">
        <w:rPr>
          <w:rFonts w:ascii="Times New Roman" w:hAnsi="Times New Roman" w:cs="Times New Roman"/>
          <w:sz w:val="24"/>
          <w:lang w:val="en-US"/>
          <w:rPrChange w:id="474" w:author="Ian Hussey" w:date="2020-08-25T17:52:00Z">
            <w:rPr>
              <w:rFonts w:ascii="Times New Roman" w:hAnsi="Times New Roman" w:cs="Times New Roman"/>
              <w:sz w:val="24"/>
              <w:lang w:val="en-GB"/>
            </w:rPr>
          </w:rPrChange>
        </w:rPr>
        <w:t xml:space="preserve"> </w:t>
      </w:r>
      <w:r w:rsidR="00553696" w:rsidRPr="00A023CC">
        <w:rPr>
          <w:rStyle w:val="FootnoteReference"/>
          <w:rFonts w:ascii="Times New Roman" w:hAnsi="Times New Roman" w:cs="Times New Roman"/>
          <w:sz w:val="24"/>
          <w:lang w:val="en-US"/>
          <w:rPrChange w:id="475" w:author="Ian Hussey" w:date="2020-08-25T17:52:00Z">
            <w:rPr>
              <w:rStyle w:val="FootnoteReference"/>
              <w:rFonts w:ascii="Times New Roman" w:hAnsi="Times New Roman" w:cs="Times New Roman"/>
              <w:sz w:val="24"/>
              <w:lang w:val="en-GB"/>
            </w:rPr>
          </w:rPrChange>
        </w:rPr>
        <w:footnoteReference w:id="2"/>
      </w:r>
      <w:r w:rsidR="00553696" w:rsidRPr="00A023CC">
        <w:rPr>
          <w:rFonts w:ascii="Times New Roman" w:hAnsi="Times New Roman" w:cs="Times New Roman"/>
          <w:sz w:val="24"/>
          <w:lang w:val="en-US"/>
          <w:rPrChange w:id="476" w:author="Ian Hussey" w:date="2020-08-25T17:52:00Z">
            <w:rPr>
              <w:rFonts w:ascii="Times New Roman" w:hAnsi="Times New Roman" w:cs="Times New Roman"/>
              <w:sz w:val="24"/>
              <w:lang w:val="en-GB"/>
            </w:rPr>
          </w:rPrChange>
        </w:rPr>
        <w:t xml:space="preserve"> These outcomes were </w:t>
      </w:r>
      <w:r w:rsidR="004E41B0" w:rsidRPr="00A023CC">
        <w:rPr>
          <w:rFonts w:ascii="Times New Roman" w:hAnsi="Times New Roman" w:cs="Times New Roman"/>
          <w:sz w:val="24"/>
          <w:lang w:val="en-US"/>
          <w:rPrChange w:id="477" w:author="Ian Hussey" w:date="2020-08-25T17:52:00Z">
            <w:rPr>
              <w:rFonts w:ascii="Times New Roman" w:hAnsi="Times New Roman" w:cs="Times New Roman"/>
              <w:sz w:val="24"/>
              <w:lang w:val="en-GB"/>
            </w:rPr>
          </w:rPrChange>
        </w:rPr>
        <w:t xml:space="preserve">obtained </w:t>
      </w:r>
      <w:r w:rsidR="00553696" w:rsidRPr="00A023CC">
        <w:rPr>
          <w:rFonts w:ascii="Times New Roman" w:hAnsi="Times New Roman" w:cs="Times New Roman"/>
          <w:sz w:val="24"/>
          <w:lang w:val="en-US"/>
          <w:rPrChange w:id="478" w:author="Ian Hussey" w:date="2020-08-25T17:52:00Z">
            <w:rPr>
              <w:rFonts w:ascii="Times New Roman" w:hAnsi="Times New Roman" w:cs="Times New Roman"/>
              <w:sz w:val="24"/>
              <w:lang w:val="en-GB"/>
            </w:rPr>
          </w:rPrChange>
        </w:rPr>
        <w:t>on self-reported</w:t>
      </w:r>
      <w:r w:rsidRPr="00A023CC">
        <w:rPr>
          <w:rFonts w:ascii="Times New Roman" w:hAnsi="Times New Roman" w:cs="Times New Roman"/>
          <w:sz w:val="24"/>
          <w:lang w:val="en-US"/>
          <w:rPrChange w:id="479" w:author="Ian Hussey" w:date="2020-08-25T17:52:00Z">
            <w:rPr>
              <w:rFonts w:ascii="Times New Roman" w:hAnsi="Times New Roman" w:cs="Times New Roman"/>
              <w:sz w:val="24"/>
              <w:lang w:val="en-GB"/>
            </w:rPr>
          </w:rPrChange>
        </w:rPr>
        <w:t>,</w:t>
      </w:r>
      <w:r w:rsidR="00553696" w:rsidRPr="00A023CC">
        <w:rPr>
          <w:rFonts w:ascii="Times New Roman" w:hAnsi="Times New Roman" w:cs="Times New Roman"/>
          <w:sz w:val="24"/>
          <w:lang w:val="en-US"/>
          <w:rPrChange w:id="480" w:author="Ian Hussey" w:date="2020-08-25T17:52:00Z">
            <w:rPr>
              <w:rFonts w:ascii="Times New Roman" w:hAnsi="Times New Roman" w:cs="Times New Roman"/>
              <w:sz w:val="24"/>
              <w:lang w:val="en-GB"/>
            </w:rPr>
          </w:rPrChange>
        </w:rPr>
        <w:t xml:space="preserve"> </w:t>
      </w:r>
      <w:r w:rsidR="006C4D60" w:rsidRPr="00A023CC">
        <w:rPr>
          <w:rFonts w:ascii="Times New Roman" w:hAnsi="Times New Roman" w:cs="Times New Roman"/>
          <w:sz w:val="24"/>
          <w:lang w:val="en-US"/>
          <w:rPrChange w:id="481" w:author="Ian Hussey" w:date="2020-08-25T17:52:00Z">
            <w:rPr>
              <w:rFonts w:ascii="Times New Roman" w:hAnsi="Times New Roman" w:cs="Times New Roman"/>
              <w:sz w:val="24"/>
              <w:lang w:val="en-GB"/>
            </w:rPr>
          </w:rPrChange>
        </w:rPr>
        <w:t>automatic</w:t>
      </w:r>
      <w:r w:rsidRPr="00A023CC">
        <w:rPr>
          <w:rFonts w:ascii="Times New Roman" w:hAnsi="Times New Roman" w:cs="Times New Roman"/>
          <w:sz w:val="24"/>
          <w:lang w:val="en-US"/>
          <w:rPrChange w:id="482" w:author="Ian Hussey" w:date="2020-08-25T17:52:00Z">
            <w:rPr>
              <w:rFonts w:ascii="Times New Roman" w:hAnsi="Times New Roman" w:cs="Times New Roman"/>
              <w:sz w:val="24"/>
              <w:lang w:val="en-GB"/>
            </w:rPr>
          </w:rPrChange>
        </w:rPr>
        <w:t>, and behavioral intention measures</w:t>
      </w:r>
      <w:r w:rsidR="00553696" w:rsidRPr="00A023CC">
        <w:rPr>
          <w:rFonts w:ascii="Times New Roman" w:hAnsi="Times New Roman" w:cs="Times New Roman"/>
          <w:sz w:val="24"/>
          <w:lang w:val="en-US"/>
          <w:rPrChange w:id="483" w:author="Ian Hussey" w:date="2020-08-25T17:52:00Z">
            <w:rPr>
              <w:rFonts w:ascii="Times New Roman" w:hAnsi="Times New Roman" w:cs="Times New Roman"/>
              <w:sz w:val="24"/>
              <w:lang w:val="en-GB"/>
            </w:rPr>
          </w:rPrChange>
        </w:rPr>
        <w:t xml:space="preserve"> (see Hughes et al., 2016 or Ebert, Steffens, von Stülpnagel, &amp; Jelenec, 2009, for demonstrations of various IR effects based on different types of operant contingencies</w:t>
      </w:r>
      <w:r w:rsidR="00437AC7" w:rsidRPr="00A023CC">
        <w:rPr>
          <w:rFonts w:ascii="Times New Roman" w:hAnsi="Times New Roman" w:cs="Times New Roman"/>
          <w:sz w:val="24"/>
          <w:lang w:val="en-US"/>
          <w:rPrChange w:id="484" w:author="Ian Hussey" w:date="2020-08-25T17:52:00Z">
            <w:rPr>
              <w:rFonts w:ascii="Times New Roman" w:hAnsi="Times New Roman" w:cs="Times New Roman"/>
              <w:sz w:val="24"/>
              <w:lang w:val="en-GB"/>
            </w:rPr>
          </w:rPrChange>
        </w:rPr>
        <w:t>; see</w:t>
      </w:r>
      <w:r w:rsidR="00553696" w:rsidRPr="00A023CC">
        <w:rPr>
          <w:rFonts w:ascii="Times New Roman" w:hAnsi="Times New Roman" w:cs="Times New Roman"/>
          <w:sz w:val="24"/>
          <w:lang w:val="en-US"/>
          <w:rPrChange w:id="485" w:author="Ian Hussey" w:date="2020-08-25T17:52:00Z">
            <w:rPr>
              <w:rFonts w:ascii="Times New Roman" w:hAnsi="Times New Roman" w:cs="Times New Roman"/>
              <w:sz w:val="24"/>
              <w:lang w:val="en-GB"/>
            </w:rPr>
          </w:rPrChange>
        </w:rPr>
        <w:t xml:space="preserve"> Mattavelli, Richetin, Gallucci, &amp; Perugini, 2017, for a review and meta-analysis of studies on one type of IR effect</w:t>
      </w:r>
      <w:r w:rsidR="00437AC7" w:rsidRPr="00A023CC">
        <w:rPr>
          <w:rFonts w:ascii="Times New Roman" w:hAnsi="Times New Roman" w:cs="Times New Roman"/>
          <w:sz w:val="24"/>
          <w:lang w:val="en-US"/>
          <w:rPrChange w:id="486" w:author="Ian Hussey" w:date="2020-08-25T17:52:00Z">
            <w:rPr>
              <w:rFonts w:ascii="Times New Roman" w:hAnsi="Times New Roman" w:cs="Times New Roman"/>
              <w:sz w:val="24"/>
              <w:lang w:val="en-GB"/>
            </w:rPr>
          </w:rPrChange>
        </w:rPr>
        <w:t>; and see Hughes et al., 2016, for a discussion of real world instances of IR effects</w:t>
      </w:r>
      <w:r w:rsidR="00553696" w:rsidRPr="00A023CC">
        <w:rPr>
          <w:rFonts w:ascii="Times New Roman" w:hAnsi="Times New Roman" w:cs="Times New Roman"/>
          <w:sz w:val="24"/>
          <w:lang w:val="en-US"/>
          <w:rPrChange w:id="487" w:author="Ian Hussey" w:date="2020-08-25T17:52:00Z">
            <w:rPr>
              <w:rFonts w:ascii="Times New Roman" w:hAnsi="Times New Roman" w:cs="Times New Roman"/>
              <w:sz w:val="24"/>
              <w:lang w:val="en-GB"/>
            </w:rPr>
          </w:rPrChange>
        </w:rPr>
        <w:t>).</w:t>
      </w:r>
      <w:r w:rsidR="002478FC" w:rsidRPr="00A023CC">
        <w:rPr>
          <w:rFonts w:ascii="Times New Roman" w:hAnsi="Times New Roman" w:cs="Times New Roman"/>
          <w:sz w:val="24"/>
          <w:lang w:val="en-US"/>
          <w:rPrChange w:id="488" w:author="Ian Hussey" w:date="2020-08-25T17:52:00Z">
            <w:rPr>
              <w:rFonts w:ascii="Times New Roman" w:hAnsi="Times New Roman" w:cs="Times New Roman"/>
              <w:sz w:val="24"/>
              <w:lang w:val="en-GB"/>
            </w:rPr>
          </w:rPrChange>
        </w:rPr>
        <w:t xml:space="preserve"> </w:t>
      </w:r>
      <w:r w:rsidR="002478FC" w:rsidRPr="00A023CC">
        <w:rPr>
          <w:rStyle w:val="FootnoteReference"/>
          <w:rFonts w:ascii="Times New Roman" w:hAnsi="Times New Roman" w:cs="Times New Roman"/>
          <w:sz w:val="24"/>
          <w:szCs w:val="24"/>
          <w:lang w:val="en-US"/>
          <w:rPrChange w:id="489" w:author="Ian Hussey" w:date="2020-08-25T17:52:00Z">
            <w:rPr>
              <w:rStyle w:val="FootnoteReference"/>
              <w:rFonts w:ascii="Times New Roman" w:hAnsi="Times New Roman" w:cs="Times New Roman"/>
              <w:sz w:val="24"/>
              <w:szCs w:val="24"/>
              <w:lang w:val="en-GB"/>
            </w:rPr>
          </w:rPrChange>
        </w:rPr>
        <w:footnoteReference w:id="3"/>
      </w:r>
    </w:p>
    <w:p w14:paraId="49139FF6" w14:textId="195E6F70" w:rsidR="00553696" w:rsidRPr="00A023CC" w:rsidRDefault="00553696" w:rsidP="004E41B0">
      <w:pPr>
        <w:spacing w:line="480" w:lineRule="auto"/>
        <w:ind w:firstLine="708"/>
        <w:contextualSpacing/>
        <w:rPr>
          <w:rFonts w:ascii="Times New Roman" w:hAnsi="Times New Roman" w:cs="Times New Roman"/>
          <w:sz w:val="24"/>
          <w:szCs w:val="24"/>
          <w:lang w:val="en-US"/>
          <w:rPrChange w:id="49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lang w:val="en-US"/>
          <w:rPrChange w:id="491" w:author="Ian Hussey" w:date="2020-08-25T17:52:00Z">
            <w:rPr>
              <w:rFonts w:ascii="Times New Roman" w:hAnsi="Times New Roman" w:cs="Times New Roman"/>
              <w:sz w:val="24"/>
              <w:lang w:val="en-GB"/>
            </w:rPr>
          </w:rPrChange>
        </w:rPr>
        <w:t xml:space="preserve">Until now research on </w:t>
      </w:r>
      <w:r w:rsidRPr="00A023CC">
        <w:rPr>
          <w:rFonts w:ascii="Times New Roman" w:hAnsi="Times New Roman" w:cs="Times New Roman"/>
          <w:sz w:val="24"/>
          <w:szCs w:val="24"/>
          <w:lang w:val="en-US"/>
          <w:rPrChange w:id="492" w:author="Ian Hussey" w:date="2020-08-25T17:52:00Z">
            <w:rPr>
              <w:rFonts w:ascii="Times New Roman" w:hAnsi="Times New Roman" w:cs="Times New Roman"/>
              <w:sz w:val="24"/>
              <w:szCs w:val="24"/>
              <w:lang w:val="en-GB"/>
            </w:rPr>
          </w:rPrChange>
        </w:rPr>
        <w:t xml:space="preserve">learning via intersecting regularities has focused on </w:t>
      </w:r>
      <w:r w:rsidR="004E41B0" w:rsidRPr="00A023CC">
        <w:rPr>
          <w:rFonts w:ascii="Times New Roman" w:hAnsi="Times New Roman" w:cs="Times New Roman"/>
          <w:sz w:val="24"/>
          <w:szCs w:val="24"/>
          <w:lang w:val="en-US"/>
          <w:rPrChange w:id="493" w:author="Ian Hussey" w:date="2020-08-25T17:52:00Z">
            <w:rPr>
              <w:rFonts w:ascii="Times New Roman" w:hAnsi="Times New Roman" w:cs="Times New Roman"/>
              <w:sz w:val="24"/>
              <w:szCs w:val="24"/>
              <w:lang w:val="en-GB"/>
            </w:rPr>
          </w:rPrChange>
        </w:rPr>
        <w:t xml:space="preserve">how such procedures </w:t>
      </w:r>
      <w:r w:rsidR="00C4677E" w:rsidRPr="00A023CC">
        <w:rPr>
          <w:rFonts w:ascii="Times New Roman" w:hAnsi="Times New Roman" w:cs="Times New Roman"/>
          <w:sz w:val="24"/>
          <w:szCs w:val="24"/>
          <w:lang w:val="en-US"/>
          <w:rPrChange w:id="494" w:author="Ian Hussey" w:date="2020-08-25T17:52:00Z">
            <w:rPr>
              <w:rFonts w:ascii="Times New Roman" w:hAnsi="Times New Roman" w:cs="Times New Roman"/>
              <w:sz w:val="24"/>
              <w:szCs w:val="24"/>
              <w:lang w:val="en-GB"/>
            </w:rPr>
          </w:rPrChange>
        </w:rPr>
        <w:t xml:space="preserve">give rise to novel </w:t>
      </w:r>
      <w:r w:rsidR="004E41B0" w:rsidRPr="00A023CC">
        <w:rPr>
          <w:rFonts w:ascii="Times New Roman" w:hAnsi="Times New Roman" w:cs="Times New Roman"/>
          <w:sz w:val="24"/>
          <w:szCs w:val="24"/>
          <w:lang w:val="en-US"/>
          <w:rPrChange w:id="495" w:author="Ian Hussey" w:date="2020-08-25T17:52:00Z">
            <w:rPr>
              <w:rFonts w:ascii="Times New Roman" w:hAnsi="Times New Roman" w:cs="Times New Roman"/>
              <w:sz w:val="24"/>
              <w:szCs w:val="24"/>
              <w:lang w:val="en-GB"/>
            </w:rPr>
          </w:rPrChange>
        </w:rPr>
        <w:t>evaluative responses</w:t>
      </w:r>
      <w:r w:rsidRPr="00A023CC">
        <w:rPr>
          <w:rFonts w:ascii="Times New Roman" w:hAnsi="Times New Roman" w:cs="Times New Roman"/>
          <w:sz w:val="24"/>
          <w:szCs w:val="24"/>
          <w:lang w:val="en-US"/>
          <w:rPrChange w:id="496" w:author="Ian Hussey" w:date="2020-08-25T17:52:00Z">
            <w:rPr>
              <w:rFonts w:ascii="Times New Roman" w:hAnsi="Times New Roman" w:cs="Times New Roman"/>
              <w:sz w:val="24"/>
              <w:szCs w:val="24"/>
              <w:lang w:val="en-GB"/>
            </w:rPr>
          </w:rPrChange>
        </w:rPr>
        <w:t xml:space="preserve">. </w:t>
      </w:r>
      <w:r w:rsidR="004E41B0" w:rsidRPr="00A023CC">
        <w:rPr>
          <w:rFonts w:ascii="Times New Roman" w:hAnsi="Times New Roman" w:cs="Times New Roman"/>
          <w:sz w:val="24"/>
          <w:szCs w:val="24"/>
          <w:lang w:val="en-US"/>
          <w:rPrChange w:id="497" w:author="Ian Hussey" w:date="2020-08-25T17:52:00Z">
            <w:rPr>
              <w:rFonts w:ascii="Times New Roman" w:hAnsi="Times New Roman" w:cs="Times New Roman"/>
              <w:sz w:val="24"/>
              <w:szCs w:val="24"/>
              <w:lang w:val="en-GB"/>
            </w:rPr>
          </w:rPrChange>
        </w:rPr>
        <w:t>Yet the robustness of those evaluations still remains to be seen</w:t>
      </w:r>
      <w:r w:rsidR="00C4677E" w:rsidRPr="00A023CC">
        <w:rPr>
          <w:rFonts w:ascii="Times New Roman" w:hAnsi="Times New Roman" w:cs="Times New Roman"/>
          <w:sz w:val="24"/>
          <w:szCs w:val="24"/>
          <w:lang w:val="en-US"/>
          <w:rPrChange w:id="498" w:author="Ian Hussey" w:date="2020-08-25T17:52:00Z">
            <w:rPr>
              <w:rFonts w:ascii="Times New Roman" w:hAnsi="Times New Roman" w:cs="Times New Roman"/>
              <w:sz w:val="24"/>
              <w:szCs w:val="24"/>
              <w:lang w:val="en-GB"/>
            </w:rPr>
          </w:rPrChange>
        </w:rPr>
        <w:t>.</w:t>
      </w:r>
      <w:r w:rsidR="004E41B0" w:rsidRPr="00A023CC">
        <w:rPr>
          <w:rFonts w:ascii="Times New Roman" w:hAnsi="Times New Roman" w:cs="Times New Roman"/>
          <w:sz w:val="24"/>
          <w:szCs w:val="24"/>
          <w:lang w:val="en-US"/>
          <w:rPrChange w:id="499" w:author="Ian Hussey" w:date="2020-08-25T17:52:00Z">
            <w:rPr>
              <w:rFonts w:ascii="Times New Roman" w:hAnsi="Times New Roman" w:cs="Times New Roman"/>
              <w:sz w:val="24"/>
              <w:szCs w:val="24"/>
              <w:lang w:val="en-GB"/>
            </w:rPr>
          </w:rPrChange>
        </w:rPr>
        <w:t xml:space="preserve"> </w:t>
      </w:r>
      <w:r w:rsidR="00C4677E" w:rsidRPr="00A023CC">
        <w:rPr>
          <w:rFonts w:ascii="Times New Roman" w:hAnsi="Times New Roman" w:cs="Times New Roman"/>
          <w:sz w:val="24"/>
          <w:szCs w:val="24"/>
          <w:lang w:val="en-US"/>
          <w:rPrChange w:id="500" w:author="Ian Hussey" w:date="2020-08-25T17:52:00Z">
            <w:rPr>
              <w:rFonts w:ascii="Times New Roman" w:hAnsi="Times New Roman" w:cs="Times New Roman"/>
              <w:sz w:val="24"/>
              <w:szCs w:val="24"/>
              <w:lang w:val="en-GB"/>
            </w:rPr>
          </w:rPrChange>
        </w:rPr>
        <w:t xml:space="preserve">In other words, </w:t>
      </w:r>
      <w:r w:rsidR="004E41B0" w:rsidRPr="00A023CC">
        <w:rPr>
          <w:rFonts w:ascii="Times New Roman" w:hAnsi="Times New Roman" w:cs="Times New Roman"/>
          <w:sz w:val="24"/>
          <w:szCs w:val="24"/>
          <w:lang w:val="en-US"/>
          <w:rPrChange w:id="501" w:author="Ian Hussey" w:date="2020-08-25T17:52:00Z">
            <w:rPr>
              <w:rFonts w:ascii="Times New Roman" w:hAnsi="Times New Roman" w:cs="Times New Roman"/>
              <w:sz w:val="24"/>
              <w:szCs w:val="24"/>
              <w:lang w:val="en-GB"/>
            </w:rPr>
          </w:rPrChange>
        </w:rPr>
        <w:t xml:space="preserve">can </w:t>
      </w:r>
      <w:r w:rsidR="00C4677E" w:rsidRPr="00A023CC">
        <w:rPr>
          <w:rFonts w:ascii="Times New Roman" w:hAnsi="Times New Roman" w:cs="Times New Roman"/>
          <w:sz w:val="24"/>
          <w:szCs w:val="24"/>
          <w:lang w:val="en-US"/>
          <w:rPrChange w:id="502" w:author="Ian Hussey" w:date="2020-08-25T17:52:00Z">
            <w:rPr>
              <w:rFonts w:ascii="Times New Roman" w:hAnsi="Times New Roman" w:cs="Times New Roman"/>
              <w:sz w:val="24"/>
              <w:szCs w:val="24"/>
              <w:lang w:val="en-GB"/>
            </w:rPr>
          </w:rPrChange>
        </w:rPr>
        <w:t xml:space="preserve">likes and dislikes </w:t>
      </w:r>
      <w:r w:rsidR="004E41B0" w:rsidRPr="00A023CC">
        <w:rPr>
          <w:rFonts w:ascii="Times New Roman" w:hAnsi="Times New Roman" w:cs="Times New Roman"/>
          <w:sz w:val="24"/>
          <w:szCs w:val="24"/>
          <w:lang w:val="en-US"/>
          <w:rPrChange w:id="503" w:author="Ian Hussey" w:date="2020-08-25T17:52:00Z">
            <w:rPr>
              <w:rFonts w:ascii="Times New Roman" w:hAnsi="Times New Roman" w:cs="Times New Roman"/>
              <w:sz w:val="24"/>
              <w:szCs w:val="24"/>
              <w:lang w:val="en-GB"/>
            </w:rPr>
          </w:rPrChange>
        </w:rPr>
        <w:t xml:space="preserve">established in this way be </w:t>
      </w:r>
      <w:r w:rsidR="001C7D19" w:rsidRPr="00A023CC">
        <w:rPr>
          <w:rFonts w:ascii="Times New Roman" w:hAnsi="Times New Roman" w:cs="Times New Roman"/>
          <w:sz w:val="24"/>
          <w:szCs w:val="24"/>
          <w:lang w:val="en-US"/>
          <w:rPrChange w:id="504" w:author="Ian Hussey" w:date="2020-08-25T17:52:00Z">
            <w:rPr>
              <w:rFonts w:ascii="Times New Roman" w:hAnsi="Times New Roman" w:cs="Times New Roman"/>
              <w:sz w:val="24"/>
              <w:szCs w:val="24"/>
              <w:lang w:val="en-GB"/>
            </w:rPr>
          </w:rPrChange>
        </w:rPr>
        <w:t xml:space="preserve">subsequently </w:t>
      </w:r>
      <w:r w:rsidR="00C4677E" w:rsidRPr="00A023CC">
        <w:rPr>
          <w:rFonts w:ascii="Times New Roman" w:hAnsi="Times New Roman" w:cs="Times New Roman"/>
          <w:sz w:val="24"/>
          <w:szCs w:val="24"/>
          <w:lang w:val="en-US"/>
          <w:rPrChange w:id="505" w:author="Ian Hussey" w:date="2020-08-25T17:52:00Z">
            <w:rPr>
              <w:rFonts w:ascii="Times New Roman" w:hAnsi="Times New Roman" w:cs="Times New Roman"/>
              <w:sz w:val="24"/>
              <w:szCs w:val="24"/>
              <w:lang w:val="en-GB"/>
            </w:rPr>
          </w:rPrChange>
        </w:rPr>
        <w:t xml:space="preserve">modified </w:t>
      </w:r>
      <w:r w:rsidR="004E41B0" w:rsidRPr="00A023CC">
        <w:rPr>
          <w:rFonts w:ascii="Times New Roman" w:hAnsi="Times New Roman" w:cs="Times New Roman"/>
          <w:sz w:val="24"/>
          <w:szCs w:val="24"/>
          <w:lang w:val="en-US"/>
          <w:rPrChange w:id="506" w:author="Ian Hussey" w:date="2020-08-25T17:52:00Z">
            <w:rPr>
              <w:rFonts w:ascii="Times New Roman" w:hAnsi="Times New Roman" w:cs="Times New Roman"/>
              <w:sz w:val="24"/>
              <w:szCs w:val="24"/>
              <w:lang w:val="en-GB"/>
            </w:rPr>
          </w:rPrChange>
        </w:rPr>
        <w:t>or eliminated</w:t>
      </w:r>
      <w:r w:rsidR="005B7940" w:rsidRPr="00A023CC">
        <w:rPr>
          <w:rFonts w:ascii="Times New Roman" w:hAnsi="Times New Roman" w:cs="Times New Roman"/>
          <w:sz w:val="24"/>
          <w:szCs w:val="24"/>
          <w:lang w:val="en-US"/>
          <w:rPrChange w:id="507" w:author="Ian Hussey" w:date="2020-08-25T17:52:00Z">
            <w:rPr>
              <w:rFonts w:ascii="Times New Roman" w:hAnsi="Times New Roman" w:cs="Times New Roman"/>
              <w:sz w:val="24"/>
              <w:szCs w:val="24"/>
              <w:lang w:val="en-GB"/>
            </w:rPr>
          </w:rPrChange>
        </w:rPr>
        <w:t xml:space="preserve"> using the procedures and methods commonly used to change evaluations using other regularities (such as stimulus pairing)</w:t>
      </w:r>
      <w:r w:rsidR="004E41B0" w:rsidRPr="00A023CC">
        <w:rPr>
          <w:rFonts w:ascii="Times New Roman" w:hAnsi="Times New Roman" w:cs="Times New Roman"/>
          <w:sz w:val="24"/>
          <w:szCs w:val="24"/>
          <w:lang w:val="en-US"/>
          <w:rPrChange w:id="508" w:author="Ian Hussey" w:date="2020-08-25T17:52:00Z">
            <w:rPr>
              <w:rFonts w:ascii="Times New Roman" w:hAnsi="Times New Roman" w:cs="Times New Roman"/>
              <w:sz w:val="24"/>
              <w:szCs w:val="24"/>
              <w:lang w:val="en-GB"/>
            </w:rPr>
          </w:rPrChange>
        </w:rPr>
        <w:t xml:space="preserve">? </w:t>
      </w:r>
      <w:r w:rsidR="00652CFB" w:rsidRPr="00A023CC">
        <w:rPr>
          <w:rFonts w:ascii="Times New Roman" w:hAnsi="Times New Roman" w:cs="Times New Roman"/>
          <w:sz w:val="24"/>
          <w:szCs w:val="24"/>
          <w:lang w:val="en-US"/>
          <w:rPrChange w:id="509" w:author="Ian Hussey" w:date="2020-08-25T17:52:00Z">
            <w:rPr>
              <w:rFonts w:ascii="Times New Roman" w:hAnsi="Times New Roman" w:cs="Times New Roman"/>
              <w:sz w:val="24"/>
              <w:szCs w:val="24"/>
              <w:lang w:val="en-GB"/>
            </w:rPr>
          </w:rPrChange>
        </w:rPr>
        <w:t xml:space="preserve">Given </w:t>
      </w:r>
      <w:r w:rsidR="006C4D60" w:rsidRPr="00A023CC">
        <w:rPr>
          <w:rFonts w:ascii="Times New Roman" w:hAnsi="Times New Roman" w:cs="Times New Roman"/>
          <w:sz w:val="24"/>
          <w:szCs w:val="24"/>
          <w:lang w:val="en-US"/>
          <w:rPrChange w:id="510" w:author="Ian Hussey" w:date="2020-08-25T17:52:00Z">
            <w:rPr>
              <w:rFonts w:ascii="Times New Roman" w:hAnsi="Times New Roman" w:cs="Times New Roman"/>
              <w:sz w:val="24"/>
              <w:szCs w:val="24"/>
              <w:lang w:val="en-GB"/>
            </w:rPr>
          </w:rPrChange>
        </w:rPr>
        <w:t xml:space="preserve">the </w:t>
      </w:r>
      <w:r w:rsidR="00652CFB" w:rsidRPr="00A023CC">
        <w:rPr>
          <w:rFonts w:ascii="Times New Roman" w:hAnsi="Times New Roman" w:cs="Times New Roman"/>
          <w:sz w:val="24"/>
          <w:szCs w:val="24"/>
          <w:lang w:val="en-US"/>
          <w:rPrChange w:id="511" w:author="Ian Hussey" w:date="2020-08-25T17:52:00Z">
            <w:rPr>
              <w:rFonts w:ascii="Times New Roman" w:hAnsi="Times New Roman" w:cs="Times New Roman"/>
              <w:sz w:val="24"/>
              <w:szCs w:val="24"/>
              <w:lang w:val="en-GB"/>
            </w:rPr>
          </w:rPrChange>
        </w:rPr>
        <w:t xml:space="preserve">applied and theoretical importance of research on malleability of conditioned changes in liking, we deemed it important to examine the malleability of changes in liking that result from intersecting regularities. </w:t>
      </w:r>
      <w:r w:rsidR="001C7D19" w:rsidRPr="00A023CC">
        <w:rPr>
          <w:rFonts w:ascii="Times New Roman" w:hAnsi="Times New Roman" w:cs="Times New Roman"/>
          <w:sz w:val="24"/>
          <w:szCs w:val="24"/>
          <w:lang w:val="en-US"/>
          <w:rPrChange w:id="512" w:author="Ian Hussey" w:date="2020-08-25T17:52:00Z">
            <w:rPr>
              <w:rFonts w:ascii="Times New Roman" w:hAnsi="Times New Roman" w:cs="Times New Roman"/>
              <w:sz w:val="24"/>
              <w:szCs w:val="24"/>
              <w:lang w:val="en-GB"/>
            </w:rPr>
          </w:rPrChange>
        </w:rPr>
        <w:t xml:space="preserve">In this paper </w:t>
      </w:r>
      <w:r w:rsidR="00652CFB" w:rsidRPr="00A023CC">
        <w:rPr>
          <w:rFonts w:ascii="Times New Roman" w:hAnsi="Times New Roman" w:cs="Times New Roman"/>
          <w:sz w:val="24"/>
          <w:szCs w:val="24"/>
          <w:lang w:val="en-US"/>
          <w:rPrChange w:id="513" w:author="Ian Hussey" w:date="2020-08-25T17:52:00Z">
            <w:rPr>
              <w:rFonts w:ascii="Times New Roman" w:hAnsi="Times New Roman" w:cs="Times New Roman"/>
              <w:sz w:val="24"/>
              <w:szCs w:val="24"/>
              <w:lang w:val="en-GB"/>
            </w:rPr>
          </w:rPrChange>
        </w:rPr>
        <w:t xml:space="preserve">we examined the impact of two </w:t>
      </w:r>
      <w:r w:rsidR="001C7D19" w:rsidRPr="00A023CC">
        <w:rPr>
          <w:rFonts w:ascii="Times New Roman" w:hAnsi="Times New Roman" w:cs="Times New Roman"/>
          <w:sz w:val="24"/>
          <w:szCs w:val="24"/>
          <w:lang w:val="en-US"/>
          <w:rPrChange w:id="514" w:author="Ian Hussey" w:date="2020-08-25T17:52:00Z">
            <w:rPr>
              <w:rFonts w:ascii="Times New Roman" w:hAnsi="Times New Roman" w:cs="Times New Roman"/>
              <w:sz w:val="24"/>
              <w:szCs w:val="24"/>
              <w:lang w:val="en-GB"/>
            </w:rPr>
          </w:rPrChange>
        </w:rPr>
        <w:t xml:space="preserve">intervention </w:t>
      </w:r>
      <w:r w:rsidR="00652CFB" w:rsidRPr="00A023CC">
        <w:rPr>
          <w:rFonts w:ascii="Times New Roman" w:hAnsi="Times New Roman" w:cs="Times New Roman"/>
          <w:sz w:val="24"/>
          <w:szCs w:val="24"/>
          <w:lang w:val="en-US"/>
          <w:rPrChange w:id="515" w:author="Ian Hussey" w:date="2020-08-25T17:52:00Z">
            <w:rPr>
              <w:rFonts w:ascii="Times New Roman" w:hAnsi="Times New Roman" w:cs="Times New Roman"/>
              <w:sz w:val="24"/>
              <w:szCs w:val="24"/>
              <w:lang w:val="en-GB"/>
            </w:rPr>
          </w:rPrChange>
        </w:rPr>
        <w:t xml:space="preserve">procedures that have been highly popular in evaluative </w:t>
      </w:r>
      <w:r w:rsidR="004E41B0" w:rsidRPr="00A023CC">
        <w:rPr>
          <w:rFonts w:ascii="Times New Roman" w:hAnsi="Times New Roman" w:cs="Times New Roman"/>
          <w:sz w:val="24"/>
          <w:szCs w:val="24"/>
          <w:lang w:val="en-US"/>
          <w:rPrChange w:id="516" w:author="Ian Hussey" w:date="2020-08-25T17:52:00Z">
            <w:rPr>
              <w:rFonts w:ascii="Times New Roman" w:hAnsi="Times New Roman" w:cs="Times New Roman"/>
              <w:sz w:val="24"/>
              <w:szCs w:val="24"/>
              <w:lang w:val="en-GB"/>
            </w:rPr>
          </w:rPrChange>
        </w:rPr>
        <w:t xml:space="preserve">learning </w:t>
      </w:r>
      <w:r w:rsidR="00652CFB" w:rsidRPr="00A023CC">
        <w:rPr>
          <w:rFonts w:ascii="Times New Roman" w:hAnsi="Times New Roman" w:cs="Times New Roman"/>
          <w:sz w:val="24"/>
          <w:szCs w:val="24"/>
          <w:lang w:val="en-US"/>
          <w:rPrChange w:id="517" w:author="Ian Hussey" w:date="2020-08-25T17:52:00Z">
            <w:rPr>
              <w:rFonts w:ascii="Times New Roman" w:hAnsi="Times New Roman" w:cs="Times New Roman"/>
              <w:sz w:val="24"/>
              <w:szCs w:val="24"/>
              <w:lang w:val="en-GB"/>
            </w:rPr>
          </w:rPrChange>
        </w:rPr>
        <w:t xml:space="preserve">research: </w:t>
      </w:r>
      <w:r w:rsidRPr="00A023CC">
        <w:rPr>
          <w:rFonts w:ascii="Times New Roman" w:hAnsi="Times New Roman" w:cs="Times New Roman"/>
          <w:i/>
          <w:sz w:val="24"/>
          <w:szCs w:val="24"/>
          <w:lang w:val="en-US"/>
          <w:rPrChange w:id="518" w:author="Ian Hussey" w:date="2020-08-25T17:52:00Z">
            <w:rPr>
              <w:rFonts w:ascii="Times New Roman" w:hAnsi="Times New Roman" w:cs="Times New Roman"/>
              <w:i/>
              <w:sz w:val="24"/>
              <w:szCs w:val="24"/>
              <w:lang w:val="en-GB"/>
            </w:rPr>
          </w:rPrChange>
        </w:rPr>
        <w:t>extinction</w:t>
      </w:r>
      <w:r w:rsidRPr="00A023CC">
        <w:rPr>
          <w:rFonts w:ascii="Times New Roman" w:hAnsi="Times New Roman" w:cs="Times New Roman"/>
          <w:sz w:val="24"/>
          <w:szCs w:val="24"/>
          <w:lang w:val="en-US"/>
          <w:rPrChange w:id="519" w:author="Ian Hussey" w:date="2020-08-25T17:52:00Z">
            <w:rPr>
              <w:rFonts w:ascii="Times New Roman" w:hAnsi="Times New Roman" w:cs="Times New Roman"/>
              <w:sz w:val="24"/>
              <w:szCs w:val="24"/>
              <w:lang w:val="en-GB"/>
            </w:rPr>
          </w:rPrChange>
        </w:rPr>
        <w:t xml:space="preserve"> and </w:t>
      </w:r>
      <w:r w:rsidRPr="00A023CC">
        <w:rPr>
          <w:rFonts w:ascii="Times New Roman" w:hAnsi="Times New Roman" w:cs="Times New Roman"/>
          <w:i/>
          <w:sz w:val="24"/>
          <w:szCs w:val="24"/>
          <w:lang w:val="en-US"/>
          <w:rPrChange w:id="520" w:author="Ian Hussey" w:date="2020-08-25T17:52:00Z">
            <w:rPr>
              <w:rFonts w:ascii="Times New Roman" w:hAnsi="Times New Roman" w:cs="Times New Roman"/>
              <w:i/>
              <w:sz w:val="24"/>
              <w:szCs w:val="24"/>
              <w:lang w:val="en-GB"/>
            </w:rPr>
          </w:rPrChange>
        </w:rPr>
        <w:t>counterconditioning</w:t>
      </w:r>
      <w:r w:rsidRPr="00A023CC">
        <w:rPr>
          <w:rFonts w:ascii="Times New Roman" w:hAnsi="Times New Roman" w:cs="Times New Roman"/>
          <w:sz w:val="24"/>
          <w:szCs w:val="24"/>
          <w:lang w:val="en-US"/>
          <w:rPrChange w:id="521" w:author="Ian Hussey" w:date="2020-08-25T17:52:00Z">
            <w:rPr>
              <w:rFonts w:ascii="Times New Roman" w:hAnsi="Times New Roman" w:cs="Times New Roman"/>
              <w:sz w:val="24"/>
              <w:szCs w:val="24"/>
              <w:lang w:val="en-GB"/>
            </w:rPr>
          </w:rPrChange>
        </w:rPr>
        <w:t>.</w:t>
      </w:r>
    </w:p>
    <w:p w14:paraId="594A7143" w14:textId="77777777" w:rsidR="00CF5977" w:rsidRPr="00A023CC" w:rsidRDefault="00553696" w:rsidP="00CF5977">
      <w:pPr>
        <w:spacing w:line="480" w:lineRule="auto"/>
        <w:contextualSpacing/>
        <w:rPr>
          <w:rFonts w:ascii="Times New Roman" w:hAnsi="Times New Roman" w:cs="Times New Roman"/>
          <w:b/>
          <w:sz w:val="24"/>
          <w:szCs w:val="24"/>
          <w:lang w:val="en-US"/>
          <w:rPrChange w:id="522"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523" w:author="Ian Hussey" w:date="2020-08-25T17:52:00Z">
            <w:rPr>
              <w:rFonts w:ascii="Times New Roman" w:hAnsi="Times New Roman" w:cs="Times New Roman"/>
              <w:b/>
              <w:sz w:val="24"/>
              <w:szCs w:val="24"/>
              <w:lang w:val="en-GB"/>
            </w:rPr>
          </w:rPrChange>
        </w:rPr>
        <w:t xml:space="preserve">Extinction </w:t>
      </w:r>
    </w:p>
    <w:p w14:paraId="10EC8752" w14:textId="5AFE0186" w:rsidR="00553696" w:rsidRPr="00A023CC" w:rsidRDefault="00553696" w:rsidP="00CF5977">
      <w:pPr>
        <w:spacing w:line="480" w:lineRule="auto"/>
        <w:ind w:firstLine="708"/>
        <w:contextualSpacing/>
        <w:rPr>
          <w:rFonts w:ascii="Times New Roman" w:hAnsi="Times New Roman" w:cs="Times New Roman"/>
          <w:sz w:val="24"/>
          <w:szCs w:val="24"/>
          <w:lang w:val="en-US"/>
          <w:rPrChange w:id="52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525" w:author="Ian Hussey" w:date="2020-08-25T17:52:00Z">
            <w:rPr>
              <w:rFonts w:ascii="Times New Roman" w:hAnsi="Times New Roman" w:cs="Times New Roman"/>
              <w:sz w:val="24"/>
              <w:szCs w:val="24"/>
              <w:lang w:val="en-GB"/>
            </w:rPr>
          </w:rPrChange>
        </w:rPr>
        <w:t>Research</w:t>
      </w:r>
      <w:r w:rsidRPr="00A023CC">
        <w:rPr>
          <w:rFonts w:ascii="Times New Roman" w:hAnsi="Times New Roman" w:cs="Times New Roman"/>
          <w:b/>
          <w:sz w:val="24"/>
          <w:szCs w:val="24"/>
          <w:lang w:val="en-US"/>
          <w:rPrChange w:id="526" w:author="Ian Hussey" w:date="2020-08-25T17:52:00Z">
            <w:rPr>
              <w:rFonts w:ascii="Times New Roman" w:hAnsi="Times New Roman" w:cs="Times New Roman"/>
              <w:b/>
              <w:sz w:val="24"/>
              <w:szCs w:val="24"/>
              <w:lang w:val="en-GB"/>
            </w:rPr>
          </w:rPrChange>
        </w:rPr>
        <w:t xml:space="preserve"> </w:t>
      </w:r>
      <w:r w:rsidRPr="00A023CC">
        <w:rPr>
          <w:rFonts w:ascii="Times New Roman" w:hAnsi="Times New Roman" w:cs="Times New Roman"/>
          <w:sz w:val="24"/>
          <w:szCs w:val="24"/>
          <w:lang w:val="en-US"/>
          <w:rPrChange w:id="527" w:author="Ian Hussey" w:date="2020-08-25T17:52:00Z">
            <w:rPr>
              <w:rFonts w:ascii="Times New Roman" w:hAnsi="Times New Roman" w:cs="Times New Roman"/>
              <w:sz w:val="24"/>
              <w:szCs w:val="24"/>
              <w:lang w:val="en-GB"/>
            </w:rPr>
          </w:rPrChange>
        </w:rPr>
        <w:t xml:space="preserve">on extinction typically relies on a procedure with two phases. Consider, for instance, extinction in the context of evaluative conditioning. In a first phase (acquisition) participants are exposed to a neutral conditioned stimulus (CS) </w:t>
      </w:r>
      <w:r w:rsidR="004552C9" w:rsidRPr="00A023CC">
        <w:rPr>
          <w:rFonts w:ascii="Times New Roman" w:hAnsi="Times New Roman" w:cs="Times New Roman"/>
          <w:sz w:val="24"/>
          <w:szCs w:val="24"/>
          <w:lang w:val="en-US"/>
          <w:rPrChange w:id="528" w:author="Ian Hussey" w:date="2020-08-25T17:52:00Z">
            <w:rPr>
              <w:rFonts w:ascii="Times New Roman" w:hAnsi="Times New Roman" w:cs="Times New Roman"/>
              <w:sz w:val="24"/>
              <w:szCs w:val="24"/>
              <w:lang w:val="en-GB"/>
            </w:rPr>
          </w:rPrChange>
        </w:rPr>
        <w:t xml:space="preserve">which is paired with </w:t>
      </w:r>
      <w:r w:rsidRPr="00A023CC">
        <w:rPr>
          <w:rFonts w:ascii="Times New Roman" w:hAnsi="Times New Roman" w:cs="Times New Roman"/>
          <w:sz w:val="24"/>
          <w:szCs w:val="24"/>
          <w:lang w:val="en-US"/>
          <w:rPrChange w:id="529" w:author="Ian Hussey" w:date="2020-08-25T17:52:00Z">
            <w:rPr>
              <w:rFonts w:ascii="Times New Roman" w:hAnsi="Times New Roman" w:cs="Times New Roman"/>
              <w:sz w:val="24"/>
              <w:szCs w:val="24"/>
              <w:lang w:val="en-GB"/>
            </w:rPr>
          </w:rPrChange>
        </w:rPr>
        <w:t xml:space="preserve">a </w:t>
      </w:r>
      <w:r w:rsidRPr="00A023CC">
        <w:rPr>
          <w:rFonts w:ascii="Times New Roman" w:hAnsi="Times New Roman" w:cs="Times New Roman"/>
          <w:sz w:val="24"/>
          <w:szCs w:val="24"/>
          <w:lang w:val="en-US"/>
          <w:rPrChange w:id="530" w:author="Ian Hussey" w:date="2020-08-25T17:52:00Z">
            <w:rPr>
              <w:rFonts w:ascii="Times New Roman" w:hAnsi="Times New Roman" w:cs="Times New Roman"/>
              <w:sz w:val="24"/>
              <w:szCs w:val="24"/>
              <w:lang w:val="en-GB"/>
            </w:rPr>
          </w:rPrChange>
        </w:rPr>
        <w:lastRenderedPageBreak/>
        <w:t xml:space="preserve">valenced unconditioned stimulus (US). Thereafter the valence of the CS typically changes in-line with that of the US. During the second phase (extinction) the CS is presented alone in the absence of </w:t>
      </w:r>
      <w:r w:rsidR="000C3B1C" w:rsidRPr="00A023CC">
        <w:rPr>
          <w:rFonts w:ascii="Times New Roman" w:hAnsi="Times New Roman" w:cs="Times New Roman"/>
          <w:sz w:val="24"/>
          <w:szCs w:val="24"/>
          <w:lang w:val="en-US"/>
          <w:rPrChange w:id="531" w:author="Ian Hussey" w:date="2020-08-25T17:52:00Z">
            <w:rPr>
              <w:rFonts w:ascii="Times New Roman" w:hAnsi="Times New Roman" w:cs="Times New Roman"/>
              <w:sz w:val="24"/>
              <w:szCs w:val="24"/>
              <w:lang w:val="en-GB"/>
            </w:rPr>
          </w:rPrChange>
        </w:rPr>
        <w:t xml:space="preserve">the </w:t>
      </w:r>
      <w:r w:rsidRPr="00A023CC">
        <w:rPr>
          <w:rFonts w:ascii="Times New Roman" w:hAnsi="Times New Roman" w:cs="Times New Roman"/>
          <w:sz w:val="24"/>
          <w:szCs w:val="24"/>
          <w:lang w:val="en-US"/>
          <w:rPrChange w:id="532" w:author="Ian Hussey" w:date="2020-08-25T17:52:00Z">
            <w:rPr>
              <w:rFonts w:ascii="Times New Roman" w:hAnsi="Times New Roman" w:cs="Times New Roman"/>
              <w:sz w:val="24"/>
              <w:szCs w:val="24"/>
              <w:lang w:val="en-GB"/>
            </w:rPr>
          </w:rPrChange>
        </w:rPr>
        <w:t>US. In this way the extinction phase involves the removal of the (CS-US) contingency that originally gave rise to CS evaluations. Interestingly, many studies reveal no, or only a small, change in EC effects following an extinction procedure (e.g., Baeyens</w:t>
      </w:r>
      <w:r w:rsidR="00652CFB" w:rsidRPr="00A023CC">
        <w:rPr>
          <w:rFonts w:ascii="Times New Roman" w:hAnsi="Times New Roman" w:cs="Times New Roman"/>
          <w:sz w:val="24"/>
          <w:szCs w:val="24"/>
          <w:lang w:val="en-US"/>
          <w:rPrChange w:id="533" w:author="Ian Hussey" w:date="2020-08-25T17:52:00Z">
            <w:rPr>
              <w:rFonts w:ascii="Times New Roman" w:hAnsi="Times New Roman" w:cs="Times New Roman"/>
              <w:sz w:val="24"/>
              <w:szCs w:val="24"/>
              <w:lang w:val="en-GB"/>
            </w:rPr>
          </w:rPrChange>
        </w:rPr>
        <w:t xml:space="preserve"> et al.</w:t>
      </w:r>
      <w:r w:rsidRPr="00A023CC">
        <w:rPr>
          <w:rFonts w:ascii="Times New Roman" w:hAnsi="Times New Roman" w:cs="Times New Roman"/>
          <w:sz w:val="24"/>
          <w:szCs w:val="24"/>
          <w:lang w:val="en-US"/>
          <w:rPrChange w:id="534" w:author="Ian Hussey" w:date="2020-08-25T17:52:00Z">
            <w:rPr>
              <w:rFonts w:ascii="Times New Roman" w:hAnsi="Times New Roman" w:cs="Times New Roman"/>
              <w:sz w:val="24"/>
              <w:szCs w:val="24"/>
              <w:lang w:val="en-GB"/>
            </w:rPr>
          </w:rPrChange>
        </w:rPr>
        <w:t xml:space="preserve">, 1988; Blechert, Michael, Williams, Purkis, &amp; Wilhelm, 2008; Baeyens, Díaz, &amp; Ruiz, 2005; Gast &amp; De Houwer, 2013; Hermans, Crombez, Vansteenwegen, Baeyens, &amp; Eelen, 2003; Vansteenwegen, Francken, Vervliet, De Clercq, &amp; Eelen, 2006). That said, other studies have found that EC effects can be reduced following extinction trials (Lipp, Mallan, Libera, &amp; Tan, 2010; Lipp, Oughton, &amp; LeLievre, 2003). A meta-analysis confirmed that, across studies, EC effects </w:t>
      </w:r>
      <w:r w:rsidR="0009705B" w:rsidRPr="00A023CC">
        <w:rPr>
          <w:rFonts w:ascii="Times New Roman" w:hAnsi="Times New Roman" w:cs="Times New Roman"/>
          <w:sz w:val="24"/>
          <w:szCs w:val="24"/>
          <w:lang w:val="en-US"/>
          <w:rPrChange w:id="535" w:author="Ian Hussey" w:date="2020-08-25T17:52:00Z">
            <w:rPr>
              <w:rFonts w:ascii="Times New Roman" w:hAnsi="Times New Roman" w:cs="Times New Roman"/>
              <w:sz w:val="24"/>
              <w:szCs w:val="24"/>
              <w:lang w:val="en-GB"/>
            </w:rPr>
          </w:rPrChange>
        </w:rPr>
        <w:t xml:space="preserve">measured after the extinction procedure </w:t>
      </w:r>
      <w:r w:rsidRPr="00A023CC">
        <w:rPr>
          <w:rFonts w:ascii="Times New Roman" w:hAnsi="Times New Roman" w:cs="Times New Roman"/>
          <w:sz w:val="24"/>
          <w:szCs w:val="24"/>
          <w:lang w:val="en-US"/>
          <w:rPrChange w:id="536" w:author="Ian Hussey" w:date="2020-08-25T17:52:00Z">
            <w:rPr>
              <w:rFonts w:ascii="Times New Roman" w:hAnsi="Times New Roman" w:cs="Times New Roman"/>
              <w:sz w:val="24"/>
              <w:szCs w:val="24"/>
              <w:lang w:val="en-GB"/>
            </w:rPr>
          </w:rPrChange>
        </w:rPr>
        <w:t xml:space="preserve">are smaller than </w:t>
      </w:r>
      <w:r w:rsidR="0009705B" w:rsidRPr="00A023CC">
        <w:rPr>
          <w:rFonts w:ascii="Times New Roman" w:hAnsi="Times New Roman" w:cs="Times New Roman"/>
          <w:sz w:val="24"/>
          <w:szCs w:val="24"/>
          <w:lang w:val="en-US"/>
          <w:rPrChange w:id="537" w:author="Ian Hussey" w:date="2020-08-25T17:52:00Z">
            <w:rPr>
              <w:rFonts w:ascii="Times New Roman" w:hAnsi="Times New Roman" w:cs="Times New Roman"/>
              <w:sz w:val="24"/>
              <w:szCs w:val="24"/>
              <w:lang w:val="en-GB"/>
            </w:rPr>
          </w:rPrChange>
        </w:rPr>
        <w:t xml:space="preserve">those measured </w:t>
      </w:r>
      <w:r w:rsidRPr="00A023CC">
        <w:rPr>
          <w:rFonts w:ascii="Times New Roman" w:hAnsi="Times New Roman" w:cs="Times New Roman"/>
          <w:sz w:val="24"/>
          <w:szCs w:val="24"/>
          <w:lang w:val="en-US"/>
          <w:rPrChange w:id="538" w:author="Ian Hussey" w:date="2020-08-25T17:52:00Z">
            <w:rPr>
              <w:rFonts w:ascii="Times New Roman" w:hAnsi="Times New Roman" w:cs="Times New Roman"/>
              <w:sz w:val="24"/>
              <w:szCs w:val="24"/>
              <w:lang w:val="en-GB"/>
            </w:rPr>
          </w:rPrChange>
        </w:rPr>
        <w:t xml:space="preserve">before an extinction procedure, although </w:t>
      </w:r>
      <w:r w:rsidR="004067D5" w:rsidRPr="00A023CC">
        <w:rPr>
          <w:rFonts w:ascii="Times New Roman" w:hAnsi="Times New Roman" w:cs="Times New Roman"/>
          <w:sz w:val="24"/>
          <w:szCs w:val="24"/>
          <w:lang w:val="en-US"/>
          <w:rPrChange w:id="539" w:author="Ian Hussey" w:date="2020-08-25T17:52:00Z">
            <w:rPr>
              <w:rFonts w:ascii="Times New Roman" w:hAnsi="Times New Roman" w:cs="Times New Roman"/>
              <w:sz w:val="24"/>
              <w:szCs w:val="24"/>
              <w:lang w:val="en-GB"/>
            </w:rPr>
          </w:rPrChange>
        </w:rPr>
        <w:t xml:space="preserve">the former </w:t>
      </w:r>
      <w:r w:rsidRPr="00A023CC">
        <w:rPr>
          <w:rFonts w:ascii="Times New Roman" w:hAnsi="Times New Roman" w:cs="Times New Roman"/>
          <w:sz w:val="24"/>
          <w:szCs w:val="24"/>
          <w:lang w:val="en-US"/>
          <w:rPrChange w:id="540" w:author="Ian Hussey" w:date="2020-08-25T17:52:00Z">
            <w:rPr>
              <w:rFonts w:ascii="Times New Roman" w:hAnsi="Times New Roman" w:cs="Times New Roman"/>
              <w:sz w:val="24"/>
              <w:szCs w:val="24"/>
              <w:lang w:val="en-GB"/>
            </w:rPr>
          </w:rPrChange>
        </w:rPr>
        <w:t>are still substantial (Hofmann et al., 2010). These findings suggest that EC seem</w:t>
      </w:r>
      <w:r w:rsidR="00501941" w:rsidRPr="00A023CC">
        <w:rPr>
          <w:rFonts w:ascii="Times New Roman" w:hAnsi="Times New Roman" w:cs="Times New Roman"/>
          <w:sz w:val="24"/>
          <w:szCs w:val="24"/>
          <w:lang w:val="en-US"/>
          <w:rPrChange w:id="541" w:author="Ian Hussey" w:date="2020-08-25T17:52:00Z">
            <w:rPr>
              <w:rFonts w:ascii="Times New Roman" w:hAnsi="Times New Roman" w:cs="Times New Roman"/>
              <w:sz w:val="24"/>
              <w:szCs w:val="24"/>
              <w:lang w:val="en-GB"/>
            </w:rPr>
          </w:rPrChange>
        </w:rPr>
        <w:t>s</w:t>
      </w:r>
      <w:r w:rsidRPr="00A023CC">
        <w:rPr>
          <w:rFonts w:ascii="Times New Roman" w:hAnsi="Times New Roman" w:cs="Times New Roman"/>
          <w:sz w:val="24"/>
          <w:szCs w:val="24"/>
          <w:lang w:val="en-US"/>
          <w:rPrChange w:id="542" w:author="Ian Hussey" w:date="2020-08-25T17:52:00Z">
            <w:rPr>
              <w:rFonts w:ascii="Times New Roman" w:hAnsi="Times New Roman" w:cs="Times New Roman"/>
              <w:sz w:val="24"/>
              <w:szCs w:val="24"/>
              <w:lang w:val="en-GB"/>
            </w:rPr>
          </w:rPrChange>
        </w:rPr>
        <w:t xml:space="preserve"> to be driven primarily by CS-US co-occurrences, rather than statistical contingency, and produce</w:t>
      </w:r>
      <w:r w:rsidR="00501941" w:rsidRPr="00A023CC">
        <w:rPr>
          <w:rFonts w:ascii="Times New Roman" w:hAnsi="Times New Roman" w:cs="Times New Roman"/>
          <w:sz w:val="24"/>
          <w:szCs w:val="24"/>
          <w:lang w:val="en-US"/>
          <w:rPrChange w:id="543" w:author="Ian Hussey" w:date="2020-08-25T17:52:00Z">
            <w:rPr>
              <w:rFonts w:ascii="Times New Roman" w:hAnsi="Times New Roman" w:cs="Times New Roman"/>
              <w:sz w:val="24"/>
              <w:szCs w:val="24"/>
              <w:lang w:val="en-GB"/>
            </w:rPr>
          </w:rPrChange>
        </w:rPr>
        <w:t>s</w:t>
      </w:r>
      <w:r w:rsidRPr="00A023CC">
        <w:rPr>
          <w:rFonts w:ascii="Times New Roman" w:hAnsi="Times New Roman" w:cs="Times New Roman"/>
          <w:sz w:val="24"/>
          <w:szCs w:val="24"/>
          <w:lang w:val="en-US"/>
          <w:rPrChange w:id="544" w:author="Ian Hussey" w:date="2020-08-25T17:52:00Z">
            <w:rPr>
              <w:rFonts w:ascii="Times New Roman" w:hAnsi="Times New Roman" w:cs="Times New Roman"/>
              <w:sz w:val="24"/>
              <w:szCs w:val="24"/>
              <w:lang w:val="en-GB"/>
            </w:rPr>
          </w:rPrChange>
        </w:rPr>
        <w:t xml:space="preserve"> lasting changes in liking that persist even when CS and US no longer co-occur. </w:t>
      </w:r>
    </w:p>
    <w:p w14:paraId="799EB3B6" w14:textId="77777777" w:rsidR="00CF5977" w:rsidRPr="00A023CC" w:rsidRDefault="00553696" w:rsidP="00CF5977">
      <w:pPr>
        <w:spacing w:line="480" w:lineRule="auto"/>
        <w:contextualSpacing/>
        <w:rPr>
          <w:rFonts w:ascii="Times New Roman" w:hAnsi="Times New Roman" w:cs="Times New Roman"/>
          <w:sz w:val="24"/>
          <w:szCs w:val="24"/>
          <w:lang w:val="en-US"/>
          <w:rPrChange w:id="54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546" w:author="Ian Hussey" w:date="2020-08-25T17:52:00Z">
            <w:rPr>
              <w:rFonts w:ascii="Times New Roman" w:hAnsi="Times New Roman" w:cs="Times New Roman"/>
              <w:b/>
              <w:sz w:val="24"/>
              <w:szCs w:val="24"/>
              <w:lang w:val="en-GB"/>
            </w:rPr>
          </w:rPrChange>
        </w:rPr>
        <w:t>Counterconditioning</w:t>
      </w:r>
      <w:r w:rsidRPr="00A023CC">
        <w:rPr>
          <w:rFonts w:ascii="Times New Roman" w:hAnsi="Times New Roman" w:cs="Times New Roman"/>
          <w:sz w:val="24"/>
          <w:szCs w:val="24"/>
          <w:lang w:val="en-US"/>
          <w:rPrChange w:id="547" w:author="Ian Hussey" w:date="2020-08-25T17:52:00Z">
            <w:rPr>
              <w:rFonts w:ascii="Times New Roman" w:hAnsi="Times New Roman" w:cs="Times New Roman"/>
              <w:sz w:val="24"/>
              <w:szCs w:val="24"/>
              <w:lang w:val="en-GB"/>
            </w:rPr>
          </w:rPrChange>
        </w:rPr>
        <w:t xml:space="preserve"> </w:t>
      </w:r>
    </w:p>
    <w:p w14:paraId="5D101E4B" w14:textId="590D9B33" w:rsidR="00553696" w:rsidRPr="00A023CC" w:rsidRDefault="00553696" w:rsidP="00CF5977">
      <w:pPr>
        <w:spacing w:line="480" w:lineRule="auto"/>
        <w:ind w:firstLine="708"/>
        <w:contextualSpacing/>
        <w:rPr>
          <w:rFonts w:ascii="Times New Roman" w:hAnsi="Times New Roman" w:cs="Times New Roman"/>
          <w:sz w:val="24"/>
          <w:szCs w:val="24"/>
          <w:lang w:val="en-US"/>
          <w:rPrChange w:id="54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549" w:author="Ian Hussey" w:date="2020-08-25T17:52:00Z">
            <w:rPr>
              <w:rFonts w:ascii="Times New Roman" w:hAnsi="Times New Roman" w:cs="Times New Roman"/>
              <w:sz w:val="24"/>
              <w:szCs w:val="24"/>
              <w:lang w:val="en-GB"/>
            </w:rPr>
          </w:rPrChange>
        </w:rPr>
        <w:t>The robustness of evaluations can also be examined via counterconditioning</w:t>
      </w:r>
      <w:r w:rsidR="004067D5" w:rsidRPr="00A023CC">
        <w:rPr>
          <w:rFonts w:ascii="Times New Roman" w:hAnsi="Times New Roman" w:cs="Times New Roman"/>
          <w:sz w:val="24"/>
          <w:szCs w:val="24"/>
          <w:lang w:val="en-US"/>
          <w:rPrChange w:id="550"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551" w:author="Ian Hussey" w:date="2020-08-25T17:52:00Z">
            <w:rPr>
              <w:rFonts w:ascii="Times New Roman" w:hAnsi="Times New Roman" w:cs="Times New Roman"/>
              <w:sz w:val="24"/>
              <w:szCs w:val="24"/>
              <w:lang w:val="en-GB"/>
            </w:rPr>
          </w:rPrChange>
        </w:rPr>
        <w:t xml:space="preserve"> </w:t>
      </w:r>
      <w:r w:rsidR="004067D5" w:rsidRPr="00A023CC">
        <w:rPr>
          <w:rFonts w:ascii="Times New Roman" w:hAnsi="Times New Roman" w:cs="Times New Roman"/>
          <w:sz w:val="24"/>
          <w:szCs w:val="24"/>
          <w:lang w:val="en-US"/>
          <w:rPrChange w:id="552" w:author="Ian Hussey" w:date="2020-08-25T17:52:00Z">
            <w:rPr>
              <w:rFonts w:ascii="Times New Roman" w:hAnsi="Times New Roman" w:cs="Times New Roman"/>
              <w:sz w:val="24"/>
              <w:szCs w:val="24"/>
              <w:lang w:val="en-GB"/>
            </w:rPr>
          </w:rPrChange>
        </w:rPr>
        <w:t xml:space="preserve">Similar to extinction, counterconditioning </w:t>
      </w:r>
      <w:r w:rsidRPr="00A023CC">
        <w:rPr>
          <w:rFonts w:ascii="Times New Roman" w:hAnsi="Times New Roman" w:cs="Times New Roman"/>
          <w:sz w:val="24"/>
          <w:szCs w:val="24"/>
          <w:lang w:val="en-US"/>
          <w:rPrChange w:id="553" w:author="Ian Hussey" w:date="2020-08-25T17:52:00Z">
            <w:rPr>
              <w:rFonts w:ascii="Times New Roman" w:hAnsi="Times New Roman" w:cs="Times New Roman"/>
              <w:sz w:val="24"/>
              <w:szCs w:val="24"/>
              <w:lang w:val="en-GB"/>
            </w:rPr>
          </w:rPrChange>
        </w:rPr>
        <w:t xml:space="preserve">also </w:t>
      </w:r>
      <w:r w:rsidR="006F1523" w:rsidRPr="00A023CC">
        <w:rPr>
          <w:rFonts w:ascii="Times New Roman" w:hAnsi="Times New Roman" w:cs="Times New Roman"/>
          <w:sz w:val="24"/>
          <w:szCs w:val="24"/>
          <w:lang w:val="en-US"/>
          <w:rPrChange w:id="554" w:author="Ian Hussey" w:date="2020-08-25T17:52:00Z">
            <w:rPr>
              <w:rFonts w:ascii="Times New Roman" w:hAnsi="Times New Roman" w:cs="Times New Roman"/>
              <w:sz w:val="24"/>
              <w:szCs w:val="24"/>
              <w:lang w:val="en-GB"/>
            </w:rPr>
          </w:rPrChange>
        </w:rPr>
        <w:t>tends to involve</w:t>
      </w:r>
      <w:r w:rsidRPr="00A023CC">
        <w:rPr>
          <w:rFonts w:ascii="Times New Roman" w:hAnsi="Times New Roman" w:cs="Times New Roman"/>
          <w:sz w:val="24"/>
          <w:szCs w:val="24"/>
          <w:lang w:val="en-US"/>
          <w:rPrChange w:id="555" w:author="Ian Hussey" w:date="2020-08-25T17:52:00Z">
            <w:rPr>
              <w:rFonts w:ascii="Times New Roman" w:hAnsi="Times New Roman" w:cs="Times New Roman"/>
              <w:sz w:val="24"/>
              <w:szCs w:val="24"/>
              <w:lang w:val="en-GB"/>
            </w:rPr>
          </w:rPrChange>
        </w:rPr>
        <w:t xml:space="preserve"> a procedure with two phases. </w:t>
      </w:r>
      <w:r w:rsidR="007A7BE1" w:rsidRPr="00A023CC">
        <w:rPr>
          <w:rFonts w:ascii="Times New Roman" w:hAnsi="Times New Roman" w:cs="Times New Roman"/>
          <w:sz w:val="24"/>
          <w:szCs w:val="24"/>
          <w:lang w:val="en-US"/>
          <w:rPrChange w:id="556" w:author="Ian Hussey" w:date="2020-08-25T17:52:00Z">
            <w:rPr>
              <w:rFonts w:ascii="Times New Roman" w:hAnsi="Times New Roman" w:cs="Times New Roman"/>
              <w:sz w:val="24"/>
              <w:szCs w:val="24"/>
              <w:lang w:val="en-GB"/>
            </w:rPr>
          </w:rPrChange>
        </w:rPr>
        <w:t>For instance, d</w:t>
      </w:r>
      <w:r w:rsidRPr="00A023CC">
        <w:rPr>
          <w:rFonts w:ascii="Times New Roman" w:hAnsi="Times New Roman" w:cs="Times New Roman"/>
          <w:sz w:val="24"/>
          <w:szCs w:val="24"/>
          <w:lang w:val="en-US"/>
          <w:rPrChange w:id="557" w:author="Ian Hussey" w:date="2020-08-25T17:52:00Z">
            <w:rPr>
              <w:rFonts w:ascii="Times New Roman" w:hAnsi="Times New Roman" w:cs="Times New Roman"/>
              <w:sz w:val="24"/>
              <w:szCs w:val="24"/>
              <w:lang w:val="en-GB"/>
            </w:rPr>
          </w:rPrChange>
        </w:rPr>
        <w:t xml:space="preserve">uring </w:t>
      </w:r>
      <w:r w:rsidR="007A7BE1" w:rsidRPr="00A023CC">
        <w:rPr>
          <w:rFonts w:ascii="Times New Roman" w:hAnsi="Times New Roman" w:cs="Times New Roman"/>
          <w:sz w:val="24"/>
          <w:szCs w:val="24"/>
          <w:lang w:val="en-US"/>
          <w:rPrChange w:id="558" w:author="Ian Hussey" w:date="2020-08-25T17:52:00Z">
            <w:rPr>
              <w:rFonts w:ascii="Times New Roman" w:hAnsi="Times New Roman" w:cs="Times New Roman"/>
              <w:sz w:val="24"/>
              <w:szCs w:val="24"/>
              <w:lang w:val="en-GB"/>
            </w:rPr>
          </w:rPrChange>
        </w:rPr>
        <w:t xml:space="preserve">an initial </w:t>
      </w:r>
      <w:r w:rsidRPr="00A023CC">
        <w:rPr>
          <w:rFonts w:ascii="Times New Roman" w:hAnsi="Times New Roman" w:cs="Times New Roman"/>
          <w:sz w:val="24"/>
          <w:szCs w:val="24"/>
          <w:lang w:val="en-US"/>
          <w:rPrChange w:id="559" w:author="Ian Hussey" w:date="2020-08-25T17:52:00Z">
            <w:rPr>
              <w:rFonts w:ascii="Times New Roman" w:hAnsi="Times New Roman" w:cs="Times New Roman"/>
              <w:sz w:val="24"/>
              <w:szCs w:val="24"/>
              <w:lang w:val="en-GB"/>
            </w:rPr>
          </w:rPrChange>
        </w:rPr>
        <w:t xml:space="preserve">(acquisition) </w:t>
      </w:r>
      <w:r w:rsidR="007A7BE1" w:rsidRPr="00A023CC">
        <w:rPr>
          <w:rFonts w:ascii="Times New Roman" w:hAnsi="Times New Roman" w:cs="Times New Roman"/>
          <w:sz w:val="24"/>
          <w:szCs w:val="24"/>
          <w:lang w:val="en-US"/>
          <w:rPrChange w:id="560" w:author="Ian Hussey" w:date="2020-08-25T17:52:00Z">
            <w:rPr>
              <w:rFonts w:ascii="Times New Roman" w:hAnsi="Times New Roman" w:cs="Times New Roman"/>
              <w:sz w:val="24"/>
              <w:szCs w:val="24"/>
              <w:lang w:val="en-GB"/>
            </w:rPr>
          </w:rPrChange>
        </w:rPr>
        <w:t xml:space="preserve">phase </w:t>
      </w:r>
      <w:r w:rsidRPr="00A023CC">
        <w:rPr>
          <w:rFonts w:ascii="Times New Roman" w:hAnsi="Times New Roman" w:cs="Times New Roman"/>
          <w:sz w:val="24"/>
          <w:szCs w:val="24"/>
          <w:lang w:val="en-US"/>
          <w:rPrChange w:id="561" w:author="Ian Hussey" w:date="2020-08-25T17:52:00Z">
            <w:rPr>
              <w:rFonts w:ascii="Times New Roman" w:hAnsi="Times New Roman" w:cs="Times New Roman"/>
              <w:sz w:val="24"/>
              <w:szCs w:val="24"/>
              <w:lang w:val="en-GB"/>
            </w:rPr>
          </w:rPrChange>
        </w:rPr>
        <w:t xml:space="preserve">a contingency is established between two stimuli by pairing a neutral CS with a </w:t>
      </w:r>
      <w:r w:rsidR="00426830" w:rsidRPr="00A023CC">
        <w:rPr>
          <w:rFonts w:ascii="Times New Roman" w:hAnsi="Times New Roman" w:cs="Times New Roman"/>
          <w:sz w:val="24"/>
          <w:szCs w:val="24"/>
          <w:lang w:val="en-US"/>
          <w:rPrChange w:id="562" w:author="Ian Hussey" w:date="2020-08-25T17:52:00Z">
            <w:rPr>
              <w:rFonts w:ascii="Times New Roman" w:hAnsi="Times New Roman" w:cs="Times New Roman"/>
              <w:sz w:val="24"/>
              <w:szCs w:val="24"/>
              <w:lang w:val="en-GB"/>
            </w:rPr>
          </w:rPrChange>
        </w:rPr>
        <w:t xml:space="preserve">valenced </w:t>
      </w:r>
      <w:r w:rsidRPr="00A023CC">
        <w:rPr>
          <w:rFonts w:ascii="Times New Roman" w:hAnsi="Times New Roman" w:cs="Times New Roman"/>
          <w:sz w:val="24"/>
          <w:szCs w:val="24"/>
          <w:lang w:val="en-US"/>
          <w:rPrChange w:id="563" w:author="Ian Hussey" w:date="2020-08-25T17:52:00Z">
            <w:rPr>
              <w:rFonts w:ascii="Times New Roman" w:hAnsi="Times New Roman" w:cs="Times New Roman"/>
              <w:sz w:val="24"/>
              <w:szCs w:val="24"/>
              <w:lang w:val="en-GB"/>
            </w:rPr>
          </w:rPrChange>
        </w:rPr>
        <w:t xml:space="preserve">US. In a second (counterconditioning) </w:t>
      </w:r>
      <w:r w:rsidR="007A7BE1" w:rsidRPr="00A023CC">
        <w:rPr>
          <w:rFonts w:ascii="Times New Roman" w:hAnsi="Times New Roman" w:cs="Times New Roman"/>
          <w:sz w:val="24"/>
          <w:szCs w:val="24"/>
          <w:lang w:val="en-US"/>
          <w:rPrChange w:id="564" w:author="Ian Hussey" w:date="2020-08-25T17:52:00Z">
            <w:rPr>
              <w:rFonts w:ascii="Times New Roman" w:hAnsi="Times New Roman" w:cs="Times New Roman"/>
              <w:sz w:val="24"/>
              <w:szCs w:val="24"/>
              <w:lang w:val="en-GB"/>
            </w:rPr>
          </w:rPrChange>
        </w:rPr>
        <w:t xml:space="preserve">phase </w:t>
      </w:r>
      <w:r w:rsidRPr="00A023CC">
        <w:rPr>
          <w:rFonts w:ascii="Times New Roman" w:hAnsi="Times New Roman" w:cs="Times New Roman"/>
          <w:sz w:val="24"/>
          <w:szCs w:val="24"/>
          <w:lang w:val="en-US"/>
          <w:rPrChange w:id="565" w:author="Ian Hussey" w:date="2020-08-25T17:52:00Z">
            <w:rPr>
              <w:rFonts w:ascii="Times New Roman" w:hAnsi="Times New Roman" w:cs="Times New Roman"/>
              <w:sz w:val="24"/>
              <w:szCs w:val="24"/>
              <w:lang w:val="en-GB"/>
            </w:rPr>
          </w:rPrChange>
        </w:rPr>
        <w:t xml:space="preserve">the CS is then paired with a US of the opposite valence (e.g., a CS that was first paired with a positive is now paired with a negative US). </w:t>
      </w:r>
      <w:r w:rsidR="006F1523" w:rsidRPr="00A023CC">
        <w:rPr>
          <w:rFonts w:ascii="Times New Roman" w:hAnsi="Times New Roman" w:cs="Times New Roman"/>
          <w:sz w:val="24"/>
          <w:szCs w:val="24"/>
          <w:lang w:val="en-US"/>
          <w:rPrChange w:id="566" w:author="Ian Hussey" w:date="2020-08-25T17:52:00Z">
            <w:rPr>
              <w:rFonts w:ascii="Times New Roman" w:hAnsi="Times New Roman" w:cs="Times New Roman"/>
              <w:sz w:val="24"/>
              <w:szCs w:val="24"/>
              <w:lang w:val="en-GB"/>
            </w:rPr>
          </w:rPrChange>
        </w:rPr>
        <w:t xml:space="preserve">People </w:t>
      </w:r>
      <w:r w:rsidR="00F61668" w:rsidRPr="00A023CC">
        <w:rPr>
          <w:rFonts w:ascii="Times New Roman" w:hAnsi="Times New Roman" w:cs="Times New Roman"/>
          <w:sz w:val="24"/>
          <w:szCs w:val="24"/>
          <w:lang w:val="en-US"/>
          <w:rPrChange w:id="567" w:author="Ian Hussey" w:date="2020-08-25T17:52:00Z">
            <w:rPr>
              <w:rFonts w:ascii="Times New Roman" w:hAnsi="Times New Roman" w:cs="Times New Roman"/>
              <w:sz w:val="24"/>
              <w:szCs w:val="24"/>
              <w:lang w:val="en-GB"/>
            </w:rPr>
          </w:rPrChange>
        </w:rPr>
        <w:t>rate</w:t>
      </w:r>
      <w:r w:rsidR="006F1523" w:rsidRPr="00A023CC">
        <w:rPr>
          <w:rFonts w:ascii="Times New Roman" w:hAnsi="Times New Roman" w:cs="Times New Roman"/>
          <w:sz w:val="24"/>
          <w:szCs w:val="24"/>
          <w:lang w:val="en-US"/>
          <w:rPrChange w:id="568" w:author="Ian Hussey" w:date="2020-08-25T17:52:00Z">
            <w:rPr>
              <w:rFonts w:ascii="Times New Roman" w:hAnsi="Times New Roman" w:cs="Times New Roman"/>
              <w:sz w:val="24"/>
              <w:szCs w:val="24"/>
              <w:lang w:val="en-GB"/>
            </w:rPr>
          </w:rPrChange>
        </w:rPr>
        <w:t xml:space="preserve"> the </w:t>
      </w:r>
      <w:r w:rsidRPr="00A023CC">
        <w:rPr>
          <w:rFonts w:ascii="Times New Roman" w:hAnsi="Times New Roman" w:cs="Times New Roman"/>
          <w:sz w:val="24"/>
          <w:szCs w:val="24"/>
          <w:lang w:val="en-US"/>
          <w:rPrChange w:id="569" w:author="Ian Hussey" w:date="2020-08-25T17:52:00Z">
            <w:rPr>
              <w:rFonts w:ascii="Times New Roman" w:hAnsi="Times New Roman" w:cs="Times New Roman"/>
              <w:sz w:val="24"/>
              <w:szCs w:val="24"/>
              <w:lang w:val="en-GB"/>
            </w:rPr>
          </w:rPrChange>
        </w:rPr>
        <w:t xml:space="preserve">CS </w:t>
      </w:r>
      <w:r w:rsidR="00426830" w:rsidRPr="00A023CC">
        <w:rPr>
          <w:rFonts w:ascii="Times New Roman" w:hAnsi="Times New Roman" w:cs="Times New Roman"/>
          <w:sz w:val="24"/>
          <w:szCs w:val="24"/>
          <w:lang w:val="en-US"/>
          <w:rPrChange w:id="570" w:author="Ian Hussey" w:date="2020-08-25T17:52:00Z">
            <w:rPr>
              <w:rFonts w:ascii="Times New Roman" w:hAnsi="Times New Roman" w:cs="Times New Roman"/>
              <w:sz w:val="24"/>
              <w:szCs w:val="24"/>
              <w:lang w:val="en-GB"/>
            </w:rPr>
          </w:rPrChange>
        </w:rPr>
        <w:t xml:space="preserve">in-line with the initial valence of the US </w:t>
      </w:r>
      <w:r w:rsidRPr="00A023CC">
        <w:rPr>
          <w:rFonts w:ascii="Times New Roman" w:hAnsi="Times New Roman" w:cs="Times New Roman"/>
          <w:sz w:val="24"/>
          <w:szCs w:val="24"/>
          <w:lang w:val="en-US"/>
          <w:rPrChange w:id="571" w:author="Ian Hussey" w:date="2020-08-25T17:52:00Z">
            <w:rPr>
              <w:rFonts w:ascii="Times New Roman" w:hAnsi="Times New Roman" w:cs="Times New Roman"/>
              <w:sz w:val="24"/>
              <w:szCs w:val="24"/>
              <w:lang w:val="en-GB"/>
            </w:rPr>
          </w:rPrChange>
        </w:rPr>
        <w:t xml:space="preserve">after the first phase and </w:t>
      </w:r>
      <w:r w:rsidR="00426830" w:rsidRPr="00A023CC">
        <w:rPr>
          <w:rFonts w:ascii="Times New Roman" w:hAnsi="Times New Roman" w:cs="Times New Roman"/>
          <w:sz w:val="24"/>
          <w:szCs w:val="24"/>
          <w:lang w:val="en-US"/>
          <w:rPrChange w:id="572" w:author="Ian Hussey" w:date="2020-08-25T17:52:00Z">
            <w:rPr>
              <w:rFonts w:ascii="Times New Roman" w:hAnsi="Times New Roman" w:cs="Times New Roman"/>
              <w:sz w:val="24"/>
              <w:szCs w:val="24"/>
              <w:lang w:val="en-GB"/>
            </w:rPr>
          </w:rPrChange>
        </w:rPr>
        <w:t xml:space="preserve">then in-line with the subsequent valence of the US </w:t>
      </w:r>
      <w:r w:rsidRPr="00A023CC">
        <w:rPr>
          <w:rFonts w:ascii="Times New Roman" w:hAnsi="Times New Roman" w:cs="Times New Roman"/>
          <w:sz w:val="24"/>
          <w:szCs w:val="24"/>
          <w:lang w:val="en-US"/>
          <w:rPrChange w:id="573" w:author="Ian Hussey" w:date="2020-08-25T17:52:00Z">
            <w:rPr>
              <w:rFonts w:ascii="Times New Roman" w:hAnsi="Times New Roman" w:cs="Times New Roman"/>
              <w:sz w:val="24"/>
              <w:szCs w:val="24"/>
              <w:lang w:val="en-GB"/>
            </w:rPr>
          </w:rPrChange>
        </w:rPr>
        <w:t xml:space="preserve">after the second </w:t>
      </w:r>
      <w:r w:rsidR="00426830" w:rsidRPr="00A023CC">
        <w:rPr>
          <w:rFonts w:ascii="Times New Roman" w:hAnsi="Times New Roman" w:cs="Times New Roman"/>
          <w:sz w:val="24"/>
          <w:szCs w:val="24"/>
          <w:lang w:val="en-US"/>
          <w:rPrChange w:id="574" w:author="Ian Hussey" w:date="2020-08-25T17:52:00Z">
            <w:rPr>
              <w:rFonts w:ascii="Times New Roman" w:hAnsi="Times New Roman" w:cs="Times New Roman"/>
              <w:sz w:val="24"/>
              <w:szCs w:val="24"/>
              <w:lang w:val="en-GB"/>
            </w:rPr>
          </w:rPrChange>
        </w:rPr>
        <w:t xml:space="preserve">phase </w:t>
      </w:r>
      <w:r w:rsidRPr="00A023CC">
        <w:rPr>
          <w:rFonts w:ascii="Times New Roman" w:hAnsi="Times New Roman" w:cs="Times New Roman"/>
          <w:sz w:val="24"/>
          <w:szCs w:val="24"/>
          <w:lang w:val="en-US"/>
          <w:rPrChange w:id="575" w:author="Ian Hussey" w:date="2020-08-25T17:52:00Z">
            <w:rPr>
              <w:rFonts w:ascii="Times New Roman" w:hAnsi="Times New Roman" w:cs="Times New Roman"/>
              <w:sz w:val="24"/>
              <w:szCs w:val="24"/>
              <w:lang w:val="en-GB"/>
            </w:rPr>
          </w:rPrChange>
        </w:rPr>
        <w:t>(e.g., Kerkhof, Vansteen</w:t>
      </w:r>
      <w:r w:rsidR="00AB72CA" w:rsidRPr="00A023CC">
        <w:rPr>
          <w:rFonts w:ascii="Times New Roman" w:hAnsi="Times New Roman" w:cs="Times New Roman"/>
          <w:sz w:val="24"/>
          <w:szCs w:val="24"/>
          <w:lang w:val="en-US"/>
          <w:rPrChange w:id="576" w:author="Ian Hussey" w:date="2020-08-25T17:52:00Z">
            <w:rPr>
              <w:rFonts w:ascii="Times New Roman" w:hAnsi="Times New Roman" w:cs="Times New Roman"/>
              <w:sz w:val="24"/>
              <w:szCs w:val="24"/>
              <w:lang w:val="en-GB"/>
            </w:rPr>
          </w:rPrChange>
        </w:rPr>
        <w:t>wegen, Baeyens, &amp; Hermans, 2011</w:t>
      </w:r>
      <w:r w:rsidRPr="00A023CC">
        <w:rPr>
          <w:rFonts w:ascii="Times New Roman" w:hAnsi="Times New Roman" w:cs="Times New Roman"/>
          <w:sz w:val="24"/>
          <w:szCs w:val="24"/>
          <w:lang w:val="en-US"/>
          <w:rPrChange w:id="577" w:author="Ian Hussey" w:date="2020-08-25T17:52:00Z">
            <w:rPr>
              <w:rFonts w:ascii="Times New Roman" w:hAnsi="Times New Roman" w:cs="Times New Roman"/>
              <w:sz w:val="24"/>
              <w:szCs w:val="24"/>
              <w:lang w:val="en-GB"/>
            </w:rPr>
          </w:rPrChange>
        </w:rPr>
        <w:t xml:space="preserve">). </w:t>
      </w:r>
    </w:p>
    <w:p w14:paraId="4E67045A" w14:textId="77777777" w:rsidR="00553696" w:rsidRPr="00A023CC" w:rsidRDefault="00553696" w:rsidP="00541370">
      <w:pPr>
        <w:pStyle w:val="Heading2"/>
        <w:spacing w:line="480" w:lineRule="auto"/>
        <w:rPr>
          <w:rFonts w:ascii="Times New Roman" w:hAnsi="Times New Roman" w:cs="Times New Roman"/>
          <w:b/>
          <w:color w:val="auto"/>
          <w:sz w:val="24"/>
          <w:lang w:val="en-US"/>
          <w:rPrChange w:id="578" w:author="Ian Hussey" w:date="2020-08-25T17:52:00Z">
            <w:rPr>
              <w:rFonts w:ascii="Times New Roman" w:hAnsi="Times New Roman" w:cs="Times New Roman"/>
              <w:b/>
              <w:color w:val="auto"/>
              <w:sz w:val="24"/>
              <w:lang w:val="en-GB"/>
            </w:rPr>
          </w:rPrChange>
        </w:rPr>
      </w:pPr>
      <w:r w:rsidRPr="00A023CC">
        <w:rPr>
          <w:rFonts w:ascii="Times New Roman" w:hAnsi="Times New Roman" w:cs="Times New Roman"/>
          <w:b/>
          <w:color w:val="auto"/>
          <w:sz w:val="24"/>
          <w:lang w:val="en-US"/>
          <w:rPrChange w:id="579" w:author="Ian Hussey" w:date="2020-08-25T17:52:00Z">
            <w:rPr>
              <w:rFonts w:ascii="Times New Roman" w:hAnsi="Times New Roman" w:cs="Times New Roman"/>
              <w:b/>
              <w:color w:val="auto"/>
              <w:sz w:val="24"/>
              <w:lang w:val="en-GB"/>
            </w:rPr>
          </w:rPrChange>
        </w:rPr>
        <w:lastRenderedPageBreak/>
        <w:t>The Current Research</w:t>
      </w:r>
    </w:p>
    <w:p w14:paraId="4AF82721" w14:textId="2F749906" w:rsidR="00AE30F1" w:rsidRPr="00A023CC" w:rsidRDefault="001C7D19" w:rsidP="00541370">
      <w:pPr>
        <w:spacing w:after="0" w:line="480" w:lineRule="auto"/>
        <w:ind w:firstLine="708"/>
        <w:contextualSpacing/>
        <w:rPr>
          <w:rFonts w:ascii="Times New Roman" w:hAnsi="Times New Roman" w:cs="Times New Roman"/>
          <w:sz w:val="24"/>
          <w:szCs w:val="24"/>
          <w:lang w:val="en-US"/>
          <w:rPrChange w:id="58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lang w:val="en-US"/>
          <w:rPrChange w:id="581" w:author="Ian Hussey" w:date="2020-08-25T17:52:00Z">
            <w:rPr>
              <w:rFonts w:ascii="Times New Roman" w:hAnsi="Times New Roman" w:cs="Times New Roman"/>
              <w:sz w:val="24"/>
              <w:lang w:val="en-GB"/>
            </w:rPr>
          </w:rPrChange>
        </w:rPr>
        <w:t xml:space="preserve">Across a series of studies </w:t>
      </w:r>
      <w:r w:rsidR="0043360F" w:rsidRPr="00A023CC">
        <w:rPr>
          <w:rFonts w:ascii="Times New Roman" w:hAnsi="Times New Roman" w:cs="Times New Roman"/>
          <w:sz w:val="24"/>
          <w:lang w:val="en-US"/>
          <w:rPrChange w:id="582" w:author="Ian Hussey" w:date="2020-08-25T17:52:00Z">
            <w:rPr>
              <w:rFonts w:ascii="Times New Roman" w:hAnsi="Times New Roman" w:cs="Times New Roman"/>
              <w:sz w:val="24"/>
              <w:lang w:val="en-GB"/>
            </w:rPr>
          </w:rPrChange>
        </w:rPr>
        <w:t xml:space="preserve">we </w:t>
      </w:r>
      <w:r w:rsidRPr="00A023CC">
        <w:rPr>
          <w:rFonts w:ascii="Times New Roman" w:hAnsi="Times New Roman" w:cs="Times New Roman"/>
          <w:sz w:val="24"/>
          <w:lang w:val="en-US"/>
          <w:rPrChange w:id="583" w:author="Ian Hussey" w:date="2020-08-25T17:52:00Z">
            <w:rPr>
              <w:rFonts w:ascii="Times New Roman" w:hAnsi="Times New Roman" w:cs="Times New Roman"/>
              <w:sz w:val="24"/>
              <w:lang w:val="en-GB"/>
            </w:rPr>
          </w:rPrChange>
        </w:rPr>
        <w:t xml:space="preserve">examined </w:t>
      </w:r>
      <w:r w:rsidR="007A7BE1" w:rsidRPr="00A023CC">
        <w:rPr>
          <w:rFonts w:ascii="Times New Roman" w:hAnsi="Times New Roman" w:cs="Times New Roman"/>
          <w:sz w:val="24"/>
          <w:lang w:val="en-US"/>
          <w:rPrChange w:id="584" w:author="Ian Hussey" w:date="2020-08-25T17:52:00Z">
            <w:rPr>
              <w:rFonts w:ascii="Times New Roman" w:hAnsi="Times New Roman" w:cs="Times New Roman"/>
              <w:sz w:val="24"/>
              <w:lang w:val="en-GB"/>
            </w:rPr>
          </w:rPrChange>
        </w:rPr>
        <w:t xml:space="preserve">if </w:t>
      </w:r>
      <w:r w:rsidR="0043360F" w:rsidRPr="00A023CC">
        <w:rPr>
          <w:rFonts w:ascii="Times New Roman" w:hAnsi="Times New Roman" w:cs="Times New Roman"/>
          <w:sz w:val="24"/>
          <w:lang w:val="en-US"/>
          <w:rPrChange w:id="585" w:author="Ian Hussey" w:date="2020-08-25T17:52:00Z">
            <w:rPr>
              <w:rFonts w:ascii="Times New Roman" w:hAnsi="Times New Roman" w:cs="Times New Roman"/>
              <w:sz w:val="24"/>
              <w:lang w:val="en-GB"/>
            </w:rPr>
          </w:rPrChange>
        </w:rPr>
        <w:t>evaluations established via intersecting regularities or operant evaluative conditioning (</w:t>
      </w:r>
      <w:r w:rsidR="0043360F" w:rsidRPr="00A023CC">
        <w:rPr>
          <w:rFonts w:ascii="Times New Roman" w:hAnsi="Times New Roman" w:cs="Times New Roman"/>
          <w:i/>
          <w:sz w:val="24"/>
          <w:lang w:val="en-US"/>
          <w:rPrChange w:id="586" w:author="Ian Hussey" w:date="2020-08-25T17:52:00Z">
            <w:rPr>
              <w:rFonts w:ascii="Times New Roman" w:hAnsi="Times New Roman" w:cs="Times New Roman"/>
              <w:i/>
              <w:sz w:val="24"/>
              <w:lang w:val="en-GB"/>
            </w:rPr>
          </w:rPrChange>
        </w:rPr>
        <w:t>see below</w:t>
      </w:r>
      <w:r w:rsidR="0043360F" w:rsidRPr="00A023CC">
        <w:rPr>
          <w:rFonts w:ascii="Times New Roman" w:hAnsi="Times New Roman" w:cs="Times New Roman"/>
          <w:sz w:val="24"/>
          <w:lang w:val="en-US"/>
          <w:rPrChange w:id="587" w:author="Ian Hussey" w:date="2020-08-25T17:52:00Z">
            <w:rPr>
              <w:rFonts w:ascii="Times New Roman" w:hAnsi="Times New Roman" w:cs="Times New Roman"/>
              <w:sz w:val="24"/>
              <w:lang w:val="en-GB"/>
            </w:rPr>
          </w:rPrChange>
        </w:rPr>
        <w:t xml:space="preserve">) can be undone via extinction or modified via counterconditioning. This work </w:t>
      </w:r>
      <w:r w:rsidR="00652CFB" w:rsidRPr="00A023CC">
        <w:rPr>
          <w:rFonts w:ascii="Times New Roman" w:hAnsi="Times New Roman" w:cs="Times New Roman"/>
          <w:sz w:val="24"/>
          <w:lang w:val="en-US"/>
          <w:rPrChange w:id="588" w:author="Ian Hussey" w:date="2020-08-25T17:52:00Z">
            <w:rPr>
              <w:rFonts w:ascii="Times New Roman" w:hAnsi="Times New Roman" w:cs="Times New Roman"/>
              <w:sz w:val="24"/>
              <w:lang w:val="en-GB"/>
            </w:rPr>
          </w:rPrChange>
        </w:rPr>
        <w:t xml:space="preserve">was designed to </w:t>
      </w:r>
      <w:r w:rsidRPr="00A023CC">
        <w:rPr>
          <w:rFonts w:ascii="Times New Roman" w:hAnsi="Times New Roman" w:cs="Times New Roman"/>
          <w:sz w:val="24"/>
          <w:lang w:val="en-US"/>
          <w:rPrChange w:id="589" w:author="Ian Hussey" w:date="2020-08-25T17:52:00Z">
            <w:rPr>
              <w:rFonts w:ascii="Times New Roman" w:hAnsi="Times New Roman" w:cs="Times New Roman"/>
              <w:sz w:val="24"/>
              <w:lang w:val="en-GB"/>
            </w:rPr>
          </w:rPrChange>
        </w:rPr>
        <w:t>explore</w:t>
      </w:r>
      <w:r w:rsidR="00AE30F1" w:rsidRPr="00A023CC">
        <w:rPr>
          <w:rFonts w:ascii="Times New Roman" w:hAnsi="Times New Roman" w:cs="Times New Roman"/>
          <w:sz w:val="24"/>
          <w:lang w:val="en-US"/>
          <w:rPrChange w:id="590" w:author="Ian Hussey" w:date="2020-08-25T17:52:00Z">
            <w:rPr>
              <w:rFonts w:ascii="Times New Roman" w:hAnsi="Times New Roman" w:cs="Times New Roman"/>
              <w:sz w:val="24"/>
              <w:lang w:val="en-GB"/>
            </w:rPr>
          </w:rPrChange>
        </w:rPr>
        <w:t xml:space="preserve"> </w:t>
      </w:r>
      <w:r w:rsidR="00CA3F10" w:rsidRPr="00A023CC">
        <w:rPr>
          <w:rFonts w:ascii="Times New Roman" w:hAnsi="Times New Roman" w:cs="Times New Roman"/>
          <w:sz w:val="24"/>
          <w:lang w:val="en-US"/>
          <w:rPrChange w:id="591" w:author="Ian Hussey" w:date="2020-08-25T17:52:00Z">
            <w:rPr>
              <w:rFonts w:ascii="Times New Roman" w:hAnsi="Times New Roman" w:cs="Times New Roman"/>
              <w:sz w:val="24"/>
              <w:lang w:val="en-GB"/>
            </w:rPr>
          </w:rPrChange>
        </w:rPr>
        <w:t xml:space="preserve">environmental </w:t>
      </w:r>
      <w:r w:rsidR="00AE30F1" w:rsidRPr="00A023CC">
        <w:rPr>
          <w:rFonts w:ascii="Times New Roman" w:hAnsi="Times New Roman" w:cs="Times New Roman"/>
          <w:sz w:val="24"/>
          <w:lang w:val="en-US"/>
          <w:rPrChange w:id="592" w:author="Ian Hussey" w:date="2020-08-25T17:52:00Z">
            <w:rPr>
              <w:rFonts w:ascii="Times New Roman" w:hAnsi="Times New Roman" w:cs="Times New Roman"/>
              <w:sz w:val="24"/>
              <w:lang w:val="en-GB"/>
            </w:rPr>
          </w:rPrChange>
        </w:rPr>
        <w:t xml:space="preserve">moderators of intersecting regularities </w:t>
      </w:r>
      <w:r w:rsidR="00CA3F10" w:rsidRPr="00A023CC">
        <w:rPr>
          <w:rFonts w:ascii="Times New Roman" w:hAnsi="Times New Roman" w:cs="Times New Roman"/>
          <w:sz w:val="24"/>
          <w:lang w:val="en-US"/>
          <w:rPrChange w:id="593" w:author="Ian Hussey" w:date="2020-08-25T17:52:00Z">
            <w:rPr>
              <w:rFonts w:ascii="Times New Roman" w:hAnsi="Times New Roman" w:cs="Times New Roman"/>
              <w:sz w:val="24"/>
              <w:lang w:val="en-GB"/>
            </w:rPr>
          </w:rPrChange>
        </w:rPr>
        <w:t xml:space="preserve">effects </w:t>
      </w:r>
      <w:r w:rsidR="00AE30F1" w:rsidRPr="00A023CC">
        <w:rPr>
          <w:rFonts w:ascii="Times New Roman" w:hAnsi="Times New Roman" w:cs="Times New Roman"/>
          <w:sz w:val="24"/>
          <w:lang w:val="en-US"/>
          <w:rPrChange w:id="594" w:author="Ian Hussey" w:date="2020-08-25T17:52:00Z">
            <w:rPr>
              <w:rFonts w:ascii="Times New Roman" w:hAnsi="Times New Roman" w:cs="Times New Roman"/>
              <w:sz w:val="24"/>
              <w:lang w:val="en-GB"/>
            </w:rPr>
          </w:rPrChange>
        </w:rPr>
        <w:t xml:space="preserve">that proved to be vital in the study of other forms of evaluative learning.  </w:t>
      </w:r>
    </w:p>
    <w:p w14:paraId="351D1621" w14:textId="47449AC2" w:rsidR="00CF5977" w:rsidRPr="00A023CC" w:rsidRDefault="009A0371" w:rsidP="00CF5977">
      <w:pPr>
        <w:spacing w:after="0" w:line="480" w:lineRule="auto"/>
        <w:contextualSpacing/>
        <w:rPr>
          <w:rFonts w:ascii="Times New Roman" w:hAnsi="Times New Roman" w:cs="Times New Roman"/>
          <w:sz w:val="24"/>
          <w:szCs w:val="24"/>
          <w:lang w:val="en-US"/>
          <w:rPrChange w:id="59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i/>
          <w:sz w:val="24"/>
          <w:szCs w:val="24"/>
          <w:lang w:val="en-US"/>
          <w:rPrChange w:id="596" w:author="Ian Hussey" w:date="2020-08-25T17:52:00Z">
            <w:rPr>
              <w:rFonts w:ascii="Times New Roman" w:hAnsi="Times New Roman" w:cs="Times New Roman"/>
              <w:b/>
              <w:i/>
              <w:sz w:val="24"/>
              <w:szCs w:val="24"/>
              <w:lang w:val="en-GB"/>
            </w:rPr>
          </w:rPrChange>
        </w:rPr>
        <w:t xml:space="preserve">Examining the </w:t>
      </w:r>
      <w:r w:rsidR="00932667" w:rsidRPr="00A023CC">
        <w:rPr>
          <w:rFonts w:ascii="Times New Roman" w:hAnsi="Times New Roman" w:cs="Times New Roman"/>
          <w:b/>
          <w:i/>
          <w:sz w:val="24"/>
          <w:szCs w:val="24"/>
          <w:lang w:val="en-US"/>
          <w:rPrChange w:id="597" w:author="Ian Hussey" w:date="2020-08-25T17:52:00Z">
            <w:rPr>
              <w:rFonts w:ascii="Times New Roman" w:hAnsi="Times New Roman" w:cs="Times New Roman"/>
              <w:b/>
              <w:i/>
              <w:sz w:val="24"/>
              <w:szCs w:val="24"/>
              <w:lang w:val="en-GB"/>
            </w:rPr>
          </w:rPrChange>
        </w:rPr>
        <w:t>R</w:t>
      </w:r>
      <w:r w:rsidRPr="00A023CC">
        <w:rPr>
          <w:rFonts w:ascii="Times New Roman" w:hAnsi="Times New Roman" w:cs="Times New Roman"/>
          <w:b/>
          <w:i/>
          <w:sz w:val="24"/>
          <w:szCs w:val="24"/>
          <w:lang w:val="en-US"/>
          <w:rPrChange w:id="598" w:author="Ian Hussey" w:date="2020-08-25T17:52:00Z">
            <w:rPr>
              <w:rFonts w:ascii="Times New Roman" w:hAnsi="Times New Roman" w:cs="Times New Roman"/>
              <w:b/>
              <w:i/>
              <w:sz w:val="24"/>
              <w:szCs w:val="24"/>
              <w:lang w:val="en-GB"/>
            </w:rPr>
          </w:rPrChange>
        </w:rPr>
        <w:t xml:space="preserve">obustness of </w:t>
      </w:r>
      <w:r w:rsidR="00932667" w:rsidRPr="00A023CC">
        <w:rPr>
          <w:rFonts w:ascii="Times New Roman" w:hAnsi="Times New Roman" w:cs="Times New Roman"/>
          <w:b/>
          <w:i/>
          <w:sz w:val="24"/>
          <w:szCs w:val="24"/>
          <w:lang w:val="en-US"/>
          <w:rPrChange w:id="599"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600" w:author="Ian Hussey" w:date="2020-08-25T17:52:00Z">
            <w:rPr>
              <w:rFonts w:ascii="Times New Roman" w:hAnsi="Times New Roman" w:cs="Times New Roman"/>
              <w:b/>
              <w:i/>
              <w:sz w:val="24"/>
              <w:szCs w:val="24"/>
              <w:lang w:val="en-GB"/>
            </w:rPr>
          </w:rPrChange>
        </w:rPr>
        <w:t xml:space="preserve">valuations </w:t>
      </w:r>
      <w:r w:rsidR="00932667" w:rsidRPr="00A023CC">
        <w:rPr>
          <w:rFonts w:ascii="Times New Roman" w:hAnsi="Times New Roman" w:cs="Times New Roman"/>
          <w:b/>
          <w:i/>
          <w:sz w:val="24"/>
          <w:szCs w:val="24"/>
          <w:lang w:val="en-US"/>
          <w:rPrChange w:id="601"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602" w:author="Ian Hussey" w:date="2020-08-25T17:52:00Z">
            <w:rPr>
              <w:rFonts w:ascii="Times New Roman" w:hAnsi="Times New Roman" w:cs="Times New Roman"/>
              <w:b/>
              <w:i/>
              <w:sz w:val="24"/>
              <w:szCs w:val="24"/>
              <w:lang w:val="en-GB"/>
            </w:rPr>
          </w:rPrChange>
        </w:rPr>
        <w:t>stablished via IR</w:t>
      </w:r>
      <w:r w:rsidRPr="00A023CC">
        <w:rPr>
          <w:rFonts w:ascii="Times New Roman" w:hAnsi="Times New Roman" w:cs="Times New Roman"/>
          <w:sz w:val="24"/>
          <w:szCs w:val="24"/>
          <w:lang w:val="en-US"/>
          <w:rPrChange w:id="603" w:author="Ian Hussey" w:date="2020-08-25T17:52:00Z">
            <w:rPr>
              <w:rFonts w:ascii="Times New Roman" w:hAnsi="Times New Roman" w:cs="Times New Roman"/>
              <w:sz w:val="24"/>
              <w:szCs w:val="24"/>
              <w:lang w:val="en-GB"/>
            </w:rPr>
          </w:rPrChange>
        </w:rPr>
        <w:t xml:space="preserve"> </w:t>
      </w:r>
    </w:p>
    <w:p w14:paraId="167588AE" w14:textId="60C49229" w:rsidR="006F1523" w:rsidRPr="00A023CC" w:rsidRDefault="004422C1" w:rsidP="00CF5977">
      <w:pPr>
        <w:spacing w:after="0" w:line="480" w:lineRule="auto"/>
        <w:ind w:firstLine="708"/>
        <w:contextualSpacing/>
        <w:rPr>
          <w:rFonts w:ascii="Times New Roman" w:hAnsi="Times New Roman" w:cs="Times New Roman"/>
          <w:sz w:val="24"/>
          <w:szCs w:val="24"/>
          <w:lang w:val="en-US"/>
          <w:rPrChange w:id="60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605" w:author="Ian Hussey" w:date="2020-08-25T17:52:00Z">
            <w:rPr>
              <w:rFonts w:ascii="Times New Roman" w:hAnsi="Times New Roman" w:cs="Times New Roman"/>
              <w:sz w:val="24"/>
              <w:szCs w:val="24"/>
              <w:lang w:val="en-GB"/>
            </w:rPr>
          </w:rPrChange>
        </w:rPr>
        <w:t xml:space="preserve">Our goal was to </w:t>
      </w:r>
      <w:r w:rsidR="00081476" w:rsidRPr="00A023CC">
        <w:rPr>
          <w:rFonts w:ascii="Times New Roman" w:hAnsi="Times New Roman" w:cs="Times New Roman"/>
          <w:sz w:val="24"/>
          <w:szCs w:val="24"/>
          <w:lang w:val="en-US"/>
          <w:rPrChange w:id="606" w:author="Ian Hussey" w:date="2020-08-25T17:52:00Z">
            <w:rPr>
              <w:rFonts w:ascii="Times New Roman" w:hAnsi="Times New Roman" w:cs="Times New Roman"/>
              <w:sz w:val="24"/>
              <w:szCs w:val="24"/>
              <w:lang w:val="en-GB"/>
            </w:rPr>
          </w:rPrChange>
        </w:rPr>
        <w:t xml:space="preserve">test </w:t>
      </w:r>
      <w:r w:rsidR="007A7BE1" w:rsidRPr="00A023CC">
        <w:rPr>
          <w:rFonts w:ascii="Times New Roman" w:hAnsi="Times New Roman" w:cs="Times New Roman"/>
          <w:sz w:val="24"/>
          <w:szCs w:val="24"/>
          <w:lang w:val="en-US"/>
          <w:rPrChange w:id="607" w:author="Ian Hussey" w:date="2020-08-25T17:52:00Z">
            <w:rPr>
              <w:rFonts w:ascii="Times New Roman" w:hAnsi="Times New Roman" w:cs="Times New Roman"/>
              <w:sz w:val="24"/>
              <w:szCs w:val="24"/>
              <w:lang w:val="en-GB"/>
            </w:rPr>
          </w:rPrChange>
        </w:rPr>
        <w:t xml:space="preserve">if </w:t>
      </w:r>
      <w:r w:rsidR="006F1523" w:rsidRPr="00A023CC">
        <w:rPr>
          <w:rFonts w:ascii="Times New Roman" w:hAnsi="Times New Roman" w:cs="Times New Roman"/>
          <w:sz w:val="24"/>
          <w:szCs w:val="24"/>
          <w:lang w:val="en-US"/>
          <w:rPrChange w:id="608" w:author="Ian Hussey" w:date="2020-08-25T17:52:00Z">
            <w:rPr>
              <w:rFonts w:ascii="Times New Roman" w:hAnsi="Times New Roman" w:cs="Times New Roman"/>
              <w:sz w:val="24"/>
              <w:szCs w:val="24"/>
              <w:lang w:val="en-GB"/>
            </w:rPr>
          </w:rPrChange>
        </w:rPr>
        <w:t xml:space="preserve">evaluations established via IR can be </w:t>
      </w:r>
      <w:r w:rsidRPr="00A023CC">
        <w:rPr>
          <w:rFonts w:ascii="Times New Roman" w:hAnsi="Times New Roman" w:cs="Times New Roman"/>
          <w:sz w:val="24"/>
          <w:szCs w:val="24"/>
          <w:lang w:val="en-US"/>
          <w:rPrChange w:id="609" w:author="Ian Hussey" w:date="2020-08-25T17:52:00Z">
            <w:rPr>
              <w:rFonts w:ascii="Times New Roman" w:hAnsi="Times New Roman" w:cs="Times New Roman"/>
              <w:sz w:val="24"/>
              <w:szCs w:val="24"/>
              <w:lang w:val="en-GB"/>
            </w:rPr>
          </w:rPrChange>
        </w:rPr>
        <w:t xml:space="preserve">modified </w:t>
      </w:r>
      <w:r w:rsidR="006F1523" w:rsidRPr="00A023CC">
        <w:rPr>
          <w:rFonts w:ascii="Times New Roman" w:hAnsi="Times New Roman" w:cs="Times New Roman"/>
          <w:sz w:val="24"/>
          <w:szCs w:val="24"/>
          <w:lang w:val="en-US"/>
          <w:rPrChange w:id="610" w:author="Ian Hussey" w:date="2020-08-25T17:52:00Z">
            <w:rPr>
              <w:rFonts w:ascii="Times New Roman" w:hAnsi="Times New Roman" w:cs="Times New Roman"/>
              <w:sz w:val="24"/>
              <w:szCs w:val="24"/>
              <w:lang w:val="en-GB"/>
            </w:rPr>
          </w:rPrChange>
        </w:rPr>
        <w:t>via extinction procedures (Experiments 1-4) or countercondition</w:t>
      </w:r>
      <w:r w:rsidR="007163E1" w:rsidRPr="00A023CC">
        <w:rPr>
          <w:rFonts w:ascii="Times New Roman" w:hAnsi="Times New Roman" w:cs="Times New Roman"/>
          <w:sz w:val="24"/>
          <w:szCs w:val="24"/>
          <w:lang w:val="en-US"/>
          <w:rPrChange w:id="611" w:author="Ian Hussey" w:date="2020-08-25T17:52:00Z">
            <w:rPr>
              <w:rFonts w:ascii="Times New Roman" w:hAnsi="Times New Roman" w:cs="Times New Roman"/>
              <w:sz w:val="24"/>
              <w:szCs w:val="24"/>
              <w:lang w:val="en-GB"/>
            </w:rPr>
          </w:rPrChange>
        </w:rPr>
        <w:t>ing</w:t>
      </w:r>
      <w:r w:rsidR="006F1523" w:rsidRPr="00A023CC">
        <w:rPr>
          <w:rFonts w:ascii="Times New Roman" w:hAnsi="Times New Roman" w:cs="Times New Roman"/>
          <w:sz w:val="24"/>
          <w:szCs w:val="24"/>
          <w:lang w:val="en-US"/>
          <w:rPrChange w:id="612" w:author="Ian Hussey" w:date="2020-08-25T17:52:00Z">
            <w:rPr>
              <w:rFonts w:ascii="Times New Roman" w:hAnsi="Times New Roman" w:cs="Times New Roman"/>
              <w:sz w:val="24"/>
              <w:szCs w:val="24"/>
              <w:lang w:val="en-GB"/>
            </w:rPr>
          </w:rPrChange>
        </w:rPr>
        <w:t xml:space="preserve"> procedures (Experiments 5-7).</w:t>
      </w:r>
    </w:p>
    <w:p w14:paraId="611EDA1E" w14:textId="3D06C68E" w:rsidR="00553696" w:rsidRPr="00A023CC" w:rsidRDefault="00E31622" w:rsidP="006F1523">
      <w:pPr>
        <w:spacing w:after="0" w:line="480" w:lineRule="auto"/>
        <w:ind w:firstLine="708"/>
        <w:contextualSpacing/>
        <w:rPr>
          <w:rFonts w:ascii="Times New Roman" w:hAnsi="Times New Roman" w:cs="Times New Roman"/>
          <w:sz w:val="24"/>
          <w:szCs w:val="24"/>
          <w:lang w:val="en-US"/>
          <w:rPrChange w:id="61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614" w:author="Ian Hussey" w:date="2020-08-25T17:52:00Z">
            <w:rPr>
              <w:rFonts w:ascii="Times New Roman" w:hAnsi="Times New Roman" w:cs="Times New Roman"/>
              <w:sz w:val="24"/>
              <w:szCs w:val="24"/>
              <w:lang w:val="en-GB"/>
            </w:rPr>
          </w:rPrChange>
        </w:rPr>
        <w:t>Experiments 1-3</w:t>
      </w:r>
      <w:r w:rsidR="00553696" w:rsidRPr="00A023CC">
        <w:rPr>
          <w:rFonts w:ascii="Times New Roman" w:hAnsi="Times New Roman" w:cs="Times New Roman"/>
          <w:sz w:val="24"/>
          <w:szCs w:val="24"/>
          <w:lang w:val="en-US"/>
          <w:rPrChange w:id="615" w:author="Ian Hussey" w:date="2020-08-25T17:52:00Z">
            <w:rPr>
              <w:rFonts w:ascii="Times New Roman" w:hAnsi="Times New Roman" w:cs="Times New Roman"/>
              <w:sz w:val="24"/>
              <w:szCs w:val="24"/>
              <w:lang w:val="en-GB"/>
            </w:rPr>
          </w:rPrChange>
        </w:rPr>
        <w:t xml:space="preserve"> </w:t>
      </w:r>
      <w:r w:rsidR="004422C1" w:rsidRPr="00A023CC">
        <w:rPr>
          <w:rFonts w:ascii="Times New Roman" w:hAnsi="Times New Roman" w:cs="Times New Roman"/>
          <w:sz w:val="24"/>
          <w:szCs w:val="24"/>
          <w:lang w:val="en-US"/>
          <w:rPrChange w:id="616" w:author="Ian Hussey" w:date="2020-08-25T17:52:00Z">
            <w:rPr>
              <w:rFonts w:ascii="Times New Roman" w:hAnsi="Times New Roman" w:cs="Times New Roman"/>
              <w:sz w:val="24"/>
              <w:szCs w:val="24"/>
              <w:lang w:val="en-GB"/>
            </w:rPr>
          </w:rPrChange>
        </w:rPr>
        <w:t xml:space="preserve">sought </w:t>
      </w:r>
      <w:r w:rsidR="00553696" w:rsidRPr="00A023CC">
        <w:rPr>
          <w:rFonts w:ascii="Times New Roman" w:hAnsi="Times New Roman" w:cs="Times New Roman"/>
          <w:sz w:val="24"/>
          <w:szCs w:val="24"/>
          <w:lang w:val="en-US"/>
          <w:rPrChange w:id="617" w:author="Ian Hussey" w:date="2020-08-25T17:52:00Z">
            <w:rPr>
              <w:rFonts w:ascii="Times New Roman" w:hAnsi="Times New Roman" w:cs="Times New Roman"/>
              <w:sz w:val="24"/>
              <w:szCs w:val="24"/>
              <w:lang w:val="en-GB"/>
            </w:rPr>
          </w:rPrChange>
        </w:rPr>
        <w:t>to extinguish evaluations by removing the intersecting element (outcome</w:t>
      </w:r>
      <w:r w:rsidR="007A7BE1" w:rsidRPr="00A023CC">
        <w:rPr>
          <w:rFonts w:ascii="Times New Roman" w:hAnsi="Times New Roman" w:cs="Times New Roman"/>
          <w:sz w:val="24"/>
          <w:szCs w:val="24"/>
          <w:lang w:val="en-US"/>
          <w:rPrChange w:id="618" w:author="Ian Hussey" w:date="2020-08-25T17:52:00Z">
            <w:rPr>
              <w:rFonts w:ascii="Times New Roman" w:hAnsi="Times New Roman" w:cs="Times New Roman"/>
              <w:sz w:val="24"/>
              <w:szCs w:val="24"/>
              <w:lang w:val="en-GB"/>
            </w:rPr>
          </w:rPrChange>
        </w:rPr>
        <w:t xml:space="preserve"> stimulus</w:t>
      </w:r>
      <w:r w:rsidR="00553696" w:rsidRPr="00A023CC">
        <w:rPr>
          <w:rFonts w:ascii="Times New Roman" w:hAnsi="Times New Roman" w:cs="Times New Roman"/>
          <w:sz w:val="24"/>
          <w:szCs w:val="24"/>
          <w:lang w:val="en-US"/>
          <w:rPrChange w:id="619" w:author="Ian Hussey" w:date="2020-08-25T17:52:00Z">
            <w:rPr>
              <w:rFonts w:ascii="Times New Roman" w:hAnsi="Times New Roman" w:cs="Times New Roman"/>
              <w:sz w:val="24"/>
              <w:szCs w:val="24"/>
              <w:lang w:val="en-GB"/>
            </w:rPr>
          </w:rPrChange>
        </w:rPr>
        <w:t>) connecting source and target contingencies. We refer to this as an extinction-like procedure because, similar to extinction tasks in EC, it involves the removal of the environmental event that underlies the target evaluation (in this case</w:t>
      </w:r>
      <w:r w:rsidRPr="00A023CC">
        <w:rPr>
          <w:rFonts w:ascii="Times New Roman" w:hAnsi="Times New Roman" w:cs="Times New Roman"/>
          <w:sz w:val="24"/>
          <w:szCs w:val="24"/>
          <w:lang w:val="en-US"/>
          <w:rPrChange w:id="620"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621" w:author="Ian Hussey" w:date="2020-08-25T17:52:00Z">
            <w:rPr>
              <w:rFonts w:ascii="Times New Roman" w:hAnsi="Times New Roman" w:cs="Times New Roman"/>
              <w:sz w:val="24"/>
              <w:szCs w:val="24"/>
              <w:lang w:val="en-GB"/>
            </w:rPr>
          </w:rPrChange>
        </w:rPr>
        <w:t xml:space="preserve">the </w:t>
      </w:r>
      <w:r w:rsidRPr="00A023CC">
        <w:rPr>
          <w:rFonts w:ascii="Times New Roman" w:hAnsi="Times New Roman" w:cs="Times New Roman"/>
          <w:sz w:val="24"/>
          <w:szCs w:val="24"/>
          <w:lang w:val="en-US"/>
          <w:rPrChange w:id="622" w:author="Ian Hussey" w:date="2020-08-25T17:52:00Z">
            <w:rPr>
              <w:rFonts w:ascii="Times New Roman" w:hAnsi="Times New Roman" w:cs="Times New Roman"/>
              <w:sz w:val="24"/>
              <w:szCs w:val="24"/>
              <w:lang w:val="en-GB"/>
            </w:rPr>
          </w:rPrChange>
        </w:rPr>
        <w:t xml:space="preserve">common element shared by </w:t>
      </w:r>
      <w:r w:rsidR="00553696" w:rsidRPr="00A023CC">
        <w:rPr>
          <w:rFonts w:ascii="Times New Roman" w:hAnsi="Times New Roman" w:cs="Times New Roman"/>
          <w:sz w:val="24"/>
          <w:szCs w:val="24"/>
          <w:lang w:val="en-US"/>
          <w:rPrChange w:id="623" w:author="Ian Hussey" w:date="2020-08-25T17:52:00Z">
            <w:rPr>
              <w:rFonts w:ascii="Times New Roman" w:hAnsi="Times New Roman" w:cs="Times New Roman"/>
              <w:sz w:val="24"/>
              <w:szCs w:val="24"/>
              <w:lang w:val="en-GB"/>
            </w:rPr>
          </w:rPrChange>
        </w:rPr>
        <w:t xml:space="preserve">regularities). </w:t>
      </w:r>
      <w:r w:rsidR="007C16BA" w:rsidRPr="00A023CC">
        <w:rPr>
          <w:rStyle w:val="FootnoteReference"/>
          <w:rFonts w:ascii="Times New Roman" w:hAnsi="Times New Roman" w:cs="Times New Roman"/>
          <w:sz w:val="24"/>
          <w:szCs w:val="24"/>
          <w:lang w:val="en-US"/>
          <w:rPrChange w:id="624" w:author="Ian Hussey" w:date="2020-08-25T17:52:00Z">
            <w:rPr>
              <w:rStyle w:val="FootnoteReference"/>
              <w:rFonts w:ascii="Times New Roman" w:hAnsi="Times New Roman" w:cs="Times New Roman"/>
              <w:sz w:val="24"/>
              <w:szCs w:val="24"/>
              <w:lang w:val="en-GB"/>
            </w:rPr>
          </w:rPrChange>
        </w:rPr>
        <w:footnoteReference w:id="4"/>
      </w:r>
      <w:r w:rsidR="00EA3E5E" w:rsidRPr="00A023CC">
        <w:rPr>
          <w:rFonts w:ascii="Times New Roman" w:hAnsi="Times New Roman" w:cs="Times New Roman"/>
          <w:sz w:val="24"/>
          <w:szCs w:val="24"/>
          <w:lang w:val="en-US"/>
          <w:rPrChange w:id="626"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627" w:author="Ian Hussey" w:date="2020-08-25T17:52:00Z">
            <w:rPr>
              <w:rFonts w:ascii="Times New Roman" w:hAnsi="Times New Roman" w:cs="Times New Roman"/>
              <w:sz w:val="24"/>
              <w:szCs w:val="24"/>
              <w:lang w:val="en-GB"/>
            </w:rPr>
          </w:rPrChange>
        </w:rPr>
        <w:t>Because it proved difficult to consistently extinguish evaluations using such a task, we then decided (in Experiment 4) to use an alternative procedure that has worked in the EC literature (non-contingent stimulus presentations). Once again, evaluations failed to extinguish.</w:t>
      </w:r>
      <w:r w:rsidR="00553696" w:rsidRPr="00A023CC">
        <w:rPr>
          <w:lang w:val="en-US"/>
          <w:rPrChange w:id="628" w:author="Ian Hussey" w:date="2020-08-25T17:52:00Z">
            <w:rPr>
              <w:lang w:val="en-GB"/>
            </w:rPr>
          </w:rPrChange>
        </w:rPr>
        <w:t xml:space="preserve"> </w:t>
      </w:r>
      <w:r w:rsidR="00553696" w:rsidRPr="00A023CC">
        <w:rPr>
          <w:rFonts w:ascii="Times New Roman" w:hAnsi="Times New Roman" w:cs="Times New Roman"/>
          <w:sz w:val="24"/>
          <w:szCs w:val="24"/>
          <w:lang w:val="en-US"/>
          <w:rPrChange w:id="629" w:author="Ian Hussey" w:date="2020-08-25T17:52:00Z">
            <w:rPr>
              <w:rFonts w:ascii="Times New Roman" w:hAnsi="Times New Roman" w:cs="Times New Roman"/>
              <w:sz w:val="24"/>
              <w:szCs w:val="24"/>
              <w:lang w:val="en-GB"/>
            </w:rPr>
          </w:rPrChange>
        </w:rPr>
        <w:t>In Experiment 5 we turned our attention to counterconditioning and attempted to do so by replacing the valenced source stimulus in one contingency with a stimulus of the opposite valence during the counterconditioning phase. Given the success of this manipulation we then tried to countercondition evaluations, not by changing the valence of the source stimuli, but by ‘</w:t>
      </w:r>
      <w:r w:rsidR="005F0018" w:rsidRPr="00A023CC">
        <w:rPr>
          <w:rFonts w:ascii="Times New Roman" w:hAnsi="Times New Roman" w:cs="Times New Roman"/>
          <w:sz w:val="24"/>
          <w:szCs w:val="24"/>
          <w:lang w:val="en-US"/>
          <w:rPrChange w:id="630" w:author="Ian Hussey" w:date="2020-08-25T17:52:00Z">
            <w:rPr>
              <w:rFonts w:ascii="Times New Roman" w:hAnsi="Times New Roman" w:cs="Times New Roman"/>
              <w:sz w:val="24"/>
              <w:szCs w:val="24"/>
              <w:lang w:val="en-GB"/>
            </w:rPr>
          </w:rPrChange>
        </w:rPr>
        <w:t>rearranging</w:t>
      </w:r>
      <w:r w:rsidR="005F0018" w:rsidRPr="00A023CC" w:rsidDel="005F0018">
        <w:rPr>
          <w:rFonts w:ascii="Times New Roman" w:hAnsi="Times New Roman" w:cs="Times New Roman"/>
          <w:sz w:val="24"/>
          <w:szCs w:val="24"/>
          <w:lang w:val="en-US"/>
          <w:rPrChange w:id="631"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632" w:author="Ian Hussey" w:date="2020-08-25T17:52:00Z">
            <w:rPr>
              <w:rFonts w:ascii="Times New Roman" w:hAnsi="Times New Roman" w:cs="Times New Roman"/>
              <w:sz w:val="24"/>
              <w:szCs w:val="24"/>
              <w:lang w:val="en-GB"/>
            </w:rPr>
          </w:rPrChange>
        </w:rPr>
        <w:t>the intersection’ itself (i.e., Experiments 6-7).</w:t>
      </w:r>
      <w:r w:rsidR="00C22CE3" w:rsidRPr="00A023CC">
        <w:rPr>
          <w:rFonts w:ascii="Times New Roman" w:hAnsi="Times New Roman" w:cs="Times New Roman"/>
          <w:sz w:val="24"/>
          <w:szCs w:val="24"/>
          <w:lang w:val="en-US"/>
          <w:rPrChange w:id="633" w:author="Ian Hussey" w:date="2020-08-25T17:52:00Z">
            <w:rPr>
              <w:rFonts w:ascii="Times New Roman" w:hAnsi="Times New Roman" w:cs="Times New Roman"/>
              <w:sz w:val="24"/>
              <w:szCs w:val="24"/>
              <w:lang w:val="en-GB"/>
            </w:rPr>
          </w:rPrChange>
        </w:rPr>
        <w:t xml:space="preserve"> </w:t>
      </w:r>
      <w:r w:rsidR="00C22CE3" w:rsidRPr="00A023CC">
        <w:rPr>
          <w:rFonts w:ascii="Times New Roman" w:hAnsi="Times New Roman" w:cs="Times New Roman"/>
          <w:sz w:val="24"/>
          <w:szCs w:val="24"/>
          <w:lang w:val="en-US"/>
          <w:rPrChange w:id="634" w:author="Ian Hussey" w:date="2020-08-25T17:52:00Z">
            <w:rPr>
              <w:rFonts w:ascii="Times New Roman" w:hAnsi="Times New Roman" w:cs="Times New Roman"/>
              <w:sz w:val="24"/>
              <w:szCs w:val="24"/>
              <w:lang w:val="en-GB"/>
            </w:rPr>
          </w:rPrChange>
        </w:rPr>
        <w:lastRenderedPageBreak/>
        <w:t>Experiment 7 also tested the idea that there may have been a hidden intersection in our earlier studies that undermined the effectiveness of the extinction and counterconditioning manipulations.</w:t>
      </w:r>
      <w:r w:rsidR="00553696" w:rsidRPr="00A023CC">
        <w:rPr>
          <w:rStyle w:val="FootnoteReference"/>
          <w:rFonts w:ascii="Times New Roman" w:hAnsi="Times New Roman" w:cs="Times New Roman"/>
          <w:sz w:val="24"/>
          <w:szCs w:val="24"/>
          <w:lang w:val="en-US"/>
          <w:rPrChange w:id="635" w:author="Ian Hussey" w:date="2020-08-25T17:52:00Z">
            <w:rPr>
              <w:rStyle w:val="FootnoteReference"/>
              <w:rFonts w:ascii="Times New Roman" w:hAnsi="Times New Roman" w:cs="Times New Roman"/>
              <w:sz w:val="24"/>
              <w:szCs w:val="24"/>
              <w:lang w:val="en-GB"/>
            </w:rPr>
          </w:rPrChange>
        </w:rPr>
        <w:footnoteReference w:id="5"/>
      </w:r>
    </w:p>
    <w:p w14:paraId="6C5F5286" w14:textId="4EF8102B" w:rsidR="00CF5977" w:rsidRPr="00A023CC" w:rsidRDefault="009A0371" w:rsidP="00CF5977">
      <w:pPr>
        <w:spacing w:after="0" w:line="480" w:lineRule="auto"/>
        <w:contextualSpacing/>
        <w:rPr>
          <w:rFonts w:ascii="Times New Roman" w:hAnsi="Times New Roman" w:cs="Times New Roman"/>
          <w:sz w:val="24"/>
          <w:szCs w:val="24"/>
          <w:lang w:val="en-US"/>
          <w:rPrChange w:id="636"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i/>
          <w:sz w:val="24"/>
          <w:szCs w:val="24"/>
          <w:lang w:val="en-US"/>
          <w:rPrChange w:id="637" w:author="Ian Hussey" w:date="2020-08-25T17:52:00Z">
            <w:rPr>
              <w:rFonts w:ascii="Times New Roman" w:hAnsi="Times New Roman" w:cs="Times New Roman"/>
              <w:b/>
              <w:i/>
              <w:sz w:val="24"/>
              <w:szCs w:val="24"/>
              <w:lang w:val="en-GB"/>
            </w:rPr>
          </w:rPrChange>
        </w:rPr>
        <w:t xml:space="preserve">Examining the </w:t>
      </w:r>
      <w:r w:rsidR="00932667" w:rsidRPr="00A023CC">
        <w:rPr>
          <w:rFonts w:ascii="Times New Roman" w:hAnsi="Times New Roman" w:cs="Times New Roman"/>
          <w:b/>
          <w:i/>
          <w:sz w:val="24"/>
          <w:szCs w:val="24"/>
          <w:lang w:val="en-US"/>
          <w:rPrChange w:id="638" w:author="Ian Hussey" w:date="2020-08-25T17:52:00Z">
            <w:rPr>
              <w:rFonts w:ascii="Times New Roman" w:hAnsi="Times New Roman" w:cs="Times New Roman"/>
              <w:b/>
              <w:i/>
              <w:sz w:val="24"/>
              <w:szCs w:val="24"/>
              <w:lang w:val="en-GB"/>
            </w:rPr>
          </w:rPrChange>
        </w:rPr>
        <w:t>R</w:t>
      </w:r>
      <w:r w:rsidRPr="00A023CC">
        <w:rPr>
          <w:rFonts w:ascii="Times New Roman" w:hAnsi="Times New Roman" w:cs="Times New Roman"/>
          <w:b/>
          <w:i/>
          <w:sz w:val="24"/>
          <w:szCs w:val="24"/>
          <w:lang w:val="en-US"/>
          <w:rPrChange w:id="639" w:author="Ian Hussey" w:date="2020-08-25T17:52:00Z">
            <w:rPr>
              <w:rFonts w:ascii="Times New Roman" w:hAnsi="Times New Roman" w:cs="Times New Roman"/>
              <w:b/>
              <w:i/>
              <w:sz w:val="24"/>
              <w:szCs w:val="24"/>
              <w:lang w:val="en-GB"/>
            </w:rPr>
          </w:rPrChange>
        </w:rPr>
        <w:t xml:space="preserve">obustness of </w:t>
      </w:r>
      <w:r w:rsidR="00932667" w:rsidRPr="00A023CC">
        <w:rPr>
          <w:rFonts w:ascii="Times New Roman" w:hAnsi="Times New Roman" w:cs="Times New Roman"/>
          <w:b/>
          <w:i/>
          <w:sz w:val="24"/>
          <w:szCs w:val="24"/>
          <w:lang w:val="en-US"/>
          <w:rPrChange w:id="640" w:author="Ian Hussey" w:date="2020-08-25T17:52:00Z">
            <w:rPr>
              <w:rFonts w:ascii="Times New Roman" w:hAnsi="Times New Roman" w:cs="Times New Roman"/>
              <w:b/>
              <w:i/>
              <w:sz w:val="24"/>
              <w:szCs w:val="24"/>
              <w:lang w:val="en-GB"/>
            </w:rPr>
          </w:rPrChange>
        </w:rPr>
        <w:t>O</w:t>
      </w:r>
      <w:r w:rsidRPr="00A023CC">
        <w:rPr>
          <w:rFonts w:ascii="Times New Roman" w:hAnsi="Times New Roman" w:cs="Times New Roman"/>
          <w:b/>
          <w:i/>
          <w:sz w:val="24"/>
          <w:szCs w:val="24"/>
          <w:lang w:val="en-US"/>
          <w:rPrChange w:id="641" w:author="Ian Hussey" w:date="2020-08-25T17:52:00Z">
            <w:rPr>
              <w:rFonts w:ascii="Times New Roman" w:hAnsi="Times New Roman" w:cs="Times New Roman"/>
              <w:b/>
              <w:i/>
              <w:sz w:val="24"/>
              <w:szCs w:val="24"/>
              <w:lang w:val="en-GB"/>
            </w:rPr>
          </w:rPrChange>
        </w:rPr>
        <w:t xml:space="preserve">perant </w:t>
      </w:r>
      <w:r w:rsidR="00932667" w:rsidRPr="00A023CC">
        <w:rPr>
          <w:rFonts w:ascii="Times New Roman" w:hAnsi="Times New Roman" w:cs="Times New Roman"/>
          <w:b/>
          <w:i/>
          <w:sz w:val="24"/>
          <w:szCs w:val="24"/>
          <w:lang w:val="en-US"/>
          <w:rPrChange w:id="642"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643" w:author="Ian Hussey" w:date="2020-08-25T17:52:00Z">
            <w:rPr>
              <w:rFonts w:ascii="Times New Roman" w:hAnsi="Times New Roman" w:cs="Times New Roman"/>
              <w:b/>
              <w:i/>
              <w:sz w:val="24"/>
              <w:szCs w:val="24"/>
              <w:lang w:val="en-GB"/>
            </w:rPr>
          </w:rPrChange>
        </w:rPr>
        <w:t xml:space="preserve">valuative </w:t>
      </w:r>
      <w:r w:rsidR="00932667" w:rsidRPr="00A023CC">
        <w:rPr>
          <w:rFonts w:ascii="Times New Roman" w:hAnsi="Times New Roman" w:cs="Times New Roman"/>
          <w:b/>
          <w:i/>
          <w:sz w:val="24"/>
          <w:szCs w:val="24"/>
          <w:lang w:val="en-US"/>
          <w:rPrChange w:id="644" w:author="Ian Hussey" w:date="2020-08-25T17:52:00Z">
            <w:rPr>
              <w:rFonts w:ascii="Times New Roman" w:hAnsi="Times New Roman" w:cs="Times New Roman"/>
              <w:b/>
              <w:i/>
              <w:sz w:val="24"/>
              <w:szCs w:val="24"/>
              <w:lang w:val="en-GB"/>
            </w:rPr>
          </w:rPrChange>
        </w:rPr>
        <w:t>C</w:t>
      </w:r>
      <w:r w:rsidRPr="00A023CC">
        <w:rPr>
          <w:rFonts w:ascii="Times New Roman" w:hAnsi="Times New Roman" w:cs="Times New Roman"/>
          <w:b/>
          <w:i/>
          <w:sz w:val="24"/>
          <w:szCs w:val="24"/>
          <w:lang w:val="en-US"/>
          <w:rPrChange w:id="645" w:author="Ian Hussey" w:date="2020-08-25T17:52:00Z">
            <w:rPr>
              <w:rFonts w:ascii="Times New Roman" w:hAnsi="Times New Roman" w:cs="Times New Roman"/>
              <w:b/>
              <w:i/>
              <w:sz w:val="24"/>
              <w:szCs w:val="24"/>
              <w:lang w:val="en-GB"/>
            </w:rPr>
          </w:rPrChange>
        </w:rPr>
        <w:t xml:space="preserve">onditioning </w:t>
      </w:r>
      <w:r w:rsidR="00932667" w:rsidRPr="00A023CC">
        <w:rPr>
          <w:rFonts w:ascii="Times New Roman" w:hAnsi="Times New Roman" w:cs="Times New Roman"/>
          <w:b/>
          <w:i/>
          <w:sz w:val="24"/>
          <w:szCs w:val="24"/>
          <w:lang w:val="en-US"/>
          <w:rPrChange w:id="646"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647" w:author="Ian Hussey" w:date="2020-08-25T17:52:00Z">
            <w:rPr>
              <w:rFonts w:ascii="Times New Roman" w:hAnsi="Times New Roman" w:cs="Times New Roman"/>
              <w:b/>
              <w:i/>
              <w:sz w:val="24"/>
              <w:szCs w:val="24"/>
              <w:lang w:val="en-GB"/>
            </w:rPr>
          </w:rPrChange>
        </w:rPr>
        <w:t>ffects</w:t>
      </w:r>
      <w:r w:rsidRPr="00A023CC">
        <w:rPr>
          <w:rFonts w:ascii="Times New Roman" w:hAnsi="Times New Roman" w:cs="Times New Roman"/>
          <w:sz w:val="24"/>
          <w:szCs w:val="24"/>
          <w:lang w:val="en-US"/>
          <w:rPrChange w:id="648" w:author="Ian Hussey" w:date="2020-08-25T17:52:00Z">
            <w:rPr>
              <w:rFonts w:ascii="Times New Roman" w:hAnsi="Times New Roman" w:cs="Times New Roman"/>
              <w:sz w:val="24"/>
              <w:szCs w:val="24"/>
              <w:lang w:val="en-GB"/>
            </w:rPr>
          </w:rPrChange>
        </w:rPr>
        <w:t xml:space="preserve"> </w:t>
      </w:r>
    </w:p>
    <w:p w14:paraId="77A2A08A" w14:textId="1DCEC86F" w:rsidR="00553696" w:rsidRPr="00A023CC" w:rsidRDefault="00553696" w:rsidP="00CF5977">
      <w:pPr>
        <w:spacing w:after="0" w:line="480" w:lineRule="auto"/>
        <w:ind w:firstLine="708"/>
        <w:contextualSpacing/>
        <w:rPr>
          <w:rFonts w:ascii="Times New Roman" w:hAnsi="Times New Roman" w:cs="Times New Roman"/>
          <w:sz w:val="24"/>
          <w:szCs w:val="24"/>
          <w:lang w:val="en-US"/>
          <w:rPrChange w:id="649"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650" w:author="Ian Hussey" w:date="2020-08-25T17:52:00Z">
            <w:rPr>
              <w:rFonts w:ascii="Times New Roman" w:hAnsi="Times New Roman" w:cs="Times New Roman"/>
              <w:sz w:val="24"/>
              <w:szCs w:val="24"/>
              <w:lang w:val="en-GB"/>
            </w:rPr>
          </w:rPrChange>
        </w:rPr>
        <w:t xml:space="preserve">Although our </w:t>
      </w:r>
      <w:r w:rsidR="003C2C17" w:rsidRPr="00A023CC">
        <w:rPr>
          <w:rFonts w:ascii="Times New Roman" w:hAnsi="Times New Roman" w:cs="Times New Roman"/>
          <w:sz w:val="24"/>
          <w:szCs w:val="24"/>
          <w:lang w:val="en-US"/>
          <w:rPrChange w:id="651" w:author="Ian Hussey" w:date="2020-08-25T17:52:00Z">
            <w:rPr>
              <w:rFonts w:ascii="Times New Roman" w:hAnsi="Times New Roman" w:cs="Times New Roman"/>
              <w:sz w:val="24"/>
              <w:szCs w:val="24"/>
              <w:lang w:val="en-GB"/>
            </w:rPr>
          </w:rPrChange>
        </w:rPr>
        <w:t>primary</w:t>
      </w:r>
      <w:r w:rsidRPr="00A023CC">
        <w:rPr>
          <w:rFonts w:ascii="Times New Roman" w:hAnsi="Times New Roman" w:cs="Times New Roman"/>
          <w:sz w:val="24"/>
          <w:szCs w:val="24"/>
          <w:lang w:val="en-US"/>
          <w:rPrChange w:id="652" w:author="Ian Hussey" w:date="2020-08-25T17:52:00Z">
            <w:rPr>
              <w:rFonts w:ascii="Times New Roman" w:hAnsi="Times New Roman" w:cs="Times New Roman"/>
              <w:sz w:val="24"/>
              <w:szCs w:val="24"/>
              <w:lang w:val="en-GB"/>
            </w:rPr>
          </w:rPrChange>
        </w:rPr>
        <w:t xml:space="preserve"> goal was to test the robustness of </w:t>
      </w:r>
      <w:r w:rsidR="007A7BE1" w:rsidRPr="00A023CC">
        <w:rPr>
          <w:rFonts w:ascii="Times New Roman" w:hAnsi="Times New Roman" w:cs="Times New Roman"/>
          <w:sz w:val="24"/>
          <w:szCs w:val="24"/>
          <w:lang w:val="en-US"/>
          <w:rPrChange w:id="653" w:author="Ian Hussey" w:date="2020-08-25T17:52:00Z">
            <w:rPr>
              <w:rFonts w:ascii="Times New Roman" w:hAnsi="Times New Roman" w:cs="Times New Roman"/>
              <w:sz w:val="24"/>
              <w:szCs w:val="24"/>
              <w:lang w:val="en-GB"/>
            </w:rPr>
          </w:rPrChange>
        </w:rPr>
        <w:t>intersecting regularity effects</w:t>
      </w:r>
      <w:r w:rsidRPr="00A023CC">
        <w:rPr>
          <w:rFonts w:ascii="Times New Roman" w:hAnsi="Times New Roman" w:cs="Times New Roman"/>
          <w:sz w:val="24"/>
          <w:szCs w:val="24"/>
          <w:lang w:val="en-US"/>
          <w:rPrChange w:id="654" w:author="Ian Hussey" w:date="2020-08-25T17:52:00Z">
            <w:rPr>
              <w:rFonts w:ascii="Times New Roman" w:hAnsi="Times New Roman" w:cs="Times New Roman"/>
              <w:sz w:val="24"/>
              <w:szCs w:val="24"/>
              <w:lang w:val="en-GB"/>
            </w:rPr>
          </w:rPrChange>
        </w:rPr>
        <w:t xml:space="preserve">, our design also allowed us to explore a second issue. As noted earlier, the source contingencies in our studies (i.e., the operant contingencies that contained the valenced source stimulus) also included a neutral outcome. Consequently, the valence of the outcome stimulus could change in-line with the valence of the source stimulus. Whereas changes in liking of the </w:t>
      </w:r>
      <w:r w:rsidRPr="00A023CC">
        <w:rPr>
          <w:rFonts w:ascii="Times New Roman" w:hAnsi="Times New Roman" w:cs="Times New Roman"/>
          <w:i/>
          <w:sz w:val="24"/>
          <w:szCs w:val="24"/>
          <w:lang w:val="en-US"/>
          <w:rPrChange w:id="655" w:author="Ian Hussey" w:date="2020-08-25T17:52:00Z">
            <w:rPr>
              <w:rFonts w:ascii="Times New Roman" w:hAnsi="Times New Roman" w:cs="Times New Roman"/>
              <w:i/>
              <w:sz w:val="24"/>
              <w:szCs w:val="24"/>
              <w:lang w:val="en-GB"/>
            </w:rPr>
          </w:rPrChange>
        </w:rPr>
        <w:t>target</w:t>
      </w:r>
      <w:r w:rsidRPr="00A023CC">
        <w:rPr>
          <w:rFonts w:ascii="Times New Roman" w:hAnsi="Times New Roman" w:cs="Times New Roman"/>
          <w:sz w:val="24"/>
          <w:szCs w:val="24"/>
          <w:lang w:val="en-US"/>
          <w:rPrChange w:id="656" w:author="Ian Hussey" w:date="2020-08-25T17:52:00Z">
            <w:rPr>
              <w:rFonts w:ascii="Times New Roman" w:hAnsi="Times New Roman" w:cs="Times New Roman"/>
              <w:sz w:val="24"/>
              <w:szCs w:val="24"/>
              <w:lang w:val="en-GB"/>
            </w:rPr>
          </w:rPrChange>
        </w:rPr>
        <w:t xml:space="preserve"> stimulus qualify as instances of IR effects (i.e., effects of intersections between </w:t>
      </w:r>
      <w:r w:rsidR="00E31622" w:rsidRPr="00A023CC">
        <w:rPr>
          <w:rFonts w:ascii="Times New Roman" w:hAnsi="Times New Roman" w:cs="Times New Roman"/>
          <w:sz w:val="24"/>
          <w:szCs w:val="24"/>
          <w:lang w:val="en-US"/>
          <w:rPrChange w:id="657" w:author="Ian Hussey" w:date="2020-08-25T17:52:00Z">
            <w:rPr>
              <w:rFonts w:ascii="Times New Roman" w:hAnsi="Times New Roman" w:cs="Times New Roman"/>
              <w:sz w:val="24"/>
              <w:szCs w:val="24"/>
              <w:lang w:val="en-GB"/>
            </w:rPr>
          </w:rPrChange>
        </w:rPr>
        <w:t>regularities</w:t>
      </w:r>
      <w:r w:rsidRPr="00A023CC">
        <w:rPr>
          <w:rFonts w:ascii="Times New Roman" w:hAnsi="Times New Roman" w:cs="Times New Roman"/>
          <w:sz w:val="24"/>
          <w:szCs w:val="24"/>
          <w:lang w:val="en-US"/>
          <w:rPrChange w:id="658" w:author="Ian Hussey" w:date="2020-08-25T17:52:00Z">
            <w:rPr>
              <w:rFonts w:ascii="Times New Roman" w:hAnsi="Times New Roman" w:cs="Times New Roman"/>
              <w:sz w:val="24"/>
              <w:szCs w:val="24"/>
              <w:lang w:val="en-GB"/>
            </w:rPr>
          </w:rPrChange>
        </w:rPr>
        <w:t xml:space="preserve">), changes in liking of the neutral </w:t>
      </w:r>
      <w:r w:rsidRPr="00A023CC">
        <w:rPr>
          <w:rFonts w:ascii="Times New Roman" w:hAnsi="Times New Roman" w:cs="Times New Roman"/>
          <w:i/>
          <w:sz w:val="24"/>
          <w:szCs w:val="24"/>
          <w:lang w:val="en-US"/>
          <w:rPrChange w:id="659" w:author="Ian Hussey" w:date="2020-08-25T17:52:00Z">
            <w:rPr>
              <w:rFonts w:ascii="Times New Roman" w:hAnsi="Times New Roman" w:cs="Times New Roman"/>
              <w:i/>
              <w:sz w:val="24"/>
              <w:szCs w:val="24"/>
              <w:lang w:val="en-GB"/>
            </w:rPr>
          </w:rPrChange>
        </w:rPr>
        <w:t>outcome</w:t>
      </w:r>
      <w:r w:rsidRPr="00A023CC">
        <w:rPr>
          <w:rFonts w:ascii="Times New Roman" w:hAnsi="Times New Roman" w:cs="Times New Roman"/>
          <w:sz w:val="24"/>
          <w:szCs w:val="24"/>
          <w:lang w:val="en-US"/>
          <w:rPrChange w:id="660" w:author="Ian Hussey" w:date="2020-08-25T17:52:00Z">
            <w:rPr>
              <w:rFonts w:ascii="Times New Roman" w:hAnsi="Times New Roman" w:cs="Times New Roman"/>
              <w:sz w:val="24"/>
              <w:szCs w:val="24"/>
              <w:lang w:val="en-GB"/>
            </w:rPr>
          </w:rPrChange>
        </w:rPr>
        <w:t xml:space="preserve"> are instances of operant evaluative </w:t>
      </w:r>
      <w:r w:rsidR="000C3B1C" w:rsidRPr="00A023CC">
        <w:rPr>
          <w:rFonts w:ascii="Times New Roman" w:hAnsi="Times New Roman" w:cs="Times New Roman"/>
          <w:sz w:val="24"/>
          <w:szCs w:val="24"/>
          <w:lang w:val="en-US"/>
          <w:rPrChange w:id="661" w:author="Ian Hussey" w:date="2020-08-25T17:52:00Z">
            <w:rPr>
              <w:rFonts w:ascii="Times New Roman" w:hAnsi="Times New Roman" w:cs="Times New Roman"/>
              <w:sz w:val="24"/>
              <w:szCs w:val="24"/>
              <w:lang w:val="en-GB"/>
            </w:rPr>
          </w:rPrChange>
        </w:rPr>
        <w:t>conditioning (OEC</w:t>
      </w:r>
      <w:r w:rsidRPr="00A023CC">
        <w:rPr>
          <w:rFonts w:ascii="Times New Roman" w:hAnsi="Times New Roman" w:cs="Times New Roman"/>
          <w:sz w:val="24"/>
          <w:szCs w:val="24"/>
          <w:lang w:val="en-US"/>
          <w:rPrChange w:id="662" w:author="Ian Hussey" w:date="2020-08-25T17:52:00Z">
            <w:rPr>
              <w:rFonts w:ascii="Times New Roman" w:hAnsi="Times New Roman" w:cs="Times New Roman"/>
              <w:sz w:val="24"/>
              <w:szCs w:val="24"/>
              <w:lang w:val="en-GB"/>
            </w:rPr>
          </w:rPrChange>
        </w:rPr>
        <w:t xml:space="preserve">; i.e., effects of a single stimulus-action-outcome contingency; </w:t>
      </w:r>
      <w:r w:rsidR="000C3B1C" w:rsidRPr="00A023CC">
        <w:rPr>
          <w:rFonts w:ascii="Times New Roman" w:hAnsi="Times New Roman" w:cs="Times New Roman"/>
          <w:sz w:val="24"/>
          <w:szCs w:val="24"/>
          <w:lang w:val="en-US"/>
          <w:rPrChange w:id="663" w:author="Ian Hussey" w:date="2020-08-25T17:52:00Z">
            <w:rPr>
              <w:rFonts w:ascii="Times New Roman" w:hAnsi="Times New Roman" w:cs="Times New Roman"/>
              <w:sz w:val="24"/>
              <w:szCs w:val="24"/>
              <w:lang w:val="en-GB"/>
            </w:rPr>
          </w:rPrChange>
        </w:rPr>
        <w:t xml:space="preserve">De Houwer, 2007; </w:t>
      </w:r>
      <w:r w:rsidRPr="00A023CC">
        <w:rPr>
          <w:rFonts w:ascii="Times New Roman" w:hAnsi="Times New Roman" w:cs="Times New Roman"/>
          <w:sz w:val="24"/>
          <w:szCs w:val="24"/>
          <w:lang w:val="en-US"/>
          <w:rPrChange w:id="664" w:author="Ian Hussey" w:date="2020-08-25T17:52:00Z">
            <w:rPr>
              <w:rFonts w:ascii="Times New Roman" w:hAnsi="Times New Roman" w:cs="Times New Roman"/>
              <w:sz w:val="24"/>
              <w:szCs w:val="24"/>
              <w:lang w:val="en-GB"/>
            </w:rPr>
          </w:rPrChange>
        </w:rPr>
        <w:t xml:space="preserve">Eder, Krishna, &amp; Van Dessel, 2019). </w:t>
      </w:r>
      <w:r w:rsidR="00AB2D6C" w:rsidRPr="00A023CC">
        <w:rPr>
          <w:rFonts w:ascii="Times New Roman" w:hAnsi="Times New Roman" w:cs="Times New Roman"/>
          <w:sz w:val="24"/>
          <w:szCs w:val="24"/>
          <w:lang w:val="en-US"/>
          <w:rPrChange w:id="665" w:author="Ian Hussey" w:date="2020-08-25T17:52:00Z">
            <w:rPr>
              <w:rFonts w:ascii="Times New Roman" w:hAnsi="Times New Roman" w:cs="Times New Roman"/>
              <w:sz w:val="24"/>
              <w:szCs w:val="24"/>
              <w:lang w:val="en-GB"/>
            </w:rPr>
          </w:rPrChange>
        </w:rPr>
        <w:t xml:space="preserve">Put simply, </w:t>
      </w:r>
      <w:r w:rsidR="00426830" w:rsidRPr="00A023CC">
        <w:rPr>
          <w:rFonts w:ascii="Times New Roman" w:hAnsi="Times New Roman" w:cs="Times New Roman"/>
          <w:sz w:val="24"/>
          <w:szCs w:val="24"/>
          <w:lang w:val="en-US"/>
          <w:rPrChange w:id="666" w:author="Ian Hussey" w:date="2020-08-25T17:52:00Z">
            <w:rPr>
              <w:rFonts w:ascii="Times New Roman" w:hAnsi="Times New Roman" w:cs="Times New Roman"/>
              <w:sz w:val="24"/>
              <w:szCs w:val="24"/>
              <w:lang w:val="en-GB"/>
            </w:rPr>
          </w:rPrChange>
        </w:rPr>
        <w:t xml:space="preserve">OEC </w:t>
      </w:r>
      <w:r w:rsidR="00AB2D6C" w:rsidRPr="00A023CC">
        <w:rPr>
          <w:rFonts w:ascii="Times New Roman" w:hAnsi="Times New Roman" w:cs="Times New Roman"/>
          <w:sz w:val="24"/>
          <w:szCs w:val="24"/>
          <w:lang w:val="en-US"/>
          <w:rPrChange w:id="667" w:author="Ian Hussey" w:date="2020-08-25T17:52:00Z">
            <w:rPr>
              <w:rFonts w:ascii="Times New Roman" w:hAnsi="Times New Roman" w:cs="Times New Roman"/>
              <w:sz w:val="24"/>
              <w:szCs w:val="24"/>
              <w:lang w:val="en-GB"/>
            </w:rPr>
          </w:rPrChange>
        </w:rPr>
        <w:t xml:space="preserve">effects </w:t>
      </w:r>
      <w:r w:rsidR="00426830" w:rsidRPr="00A023CC">
        <w:rPr>
          <w:rFonts w:ascii="Times New Roman" w:hAnsi="Times New Roman" w:cs="Times New Roman"/>
          <w:sz w:val="24"/>
          <w:szCs w:val="24"/>
          <w:lang w:val="en-US"/>
          <w:rPrChange w:id="668" w:author="Ian Hussey" w:date="2020-08-25T17:52:00Z">
            <w:rPr>
              <w:rFonts w:ascii="Times New Roman" w:hAnsi="Times New Roman" w:cs="Times New Roman"/>
              <w:sz w:val="24"/>
              <w:szCs w:val="24"/>
              <w:lang w:val="en-GB"/>
            </w:rPr>
          </w:rPrChange>
        </w:rPr>
        <w:t xml:space="preserve">involve a change in liking that is due to the relationship between stimuli and responses in an operant contingency. </w:t>
      </w:r>
      <w:r w:rsidRPr="00A023CC">
        <w:rPr>
          <w:rFonts w:ascii="Times New Roman" w:hAnsi="Times New Roman" w:cs="Times New Roman"/>
          <w:sz w:val="24"/>
          <w:szCs w:val="24"/>
          <w:lang w:val="en-US"/>
          <w:rPrChange w:id="669" w:author="Ian Hussey" w:date="2020-08-25T17:52:00Z">
            <w:rPr>
              <w:rFonts w:ascii="Times New Roman" w:hAnsi="Times New Roman" w:cs="Times New Roman"/>
              <w:sz w:val="24"/>
              <w:szCs w:val="24"/>
              <w:lang w:val="en-GB"/>
            </w:rPr>
          </w:rPrChange>
        </w:rPr>
        <w:t xml:space="preserve">Our studies offered an opportunity to examine the formation, extinction, and counterconditioning of </w:t>
      </w:r>
      <w:r w:rsidR="000C3B1C" w:rsidRPr="00A023CC">
        <w:rPr>
          <w:rFonts w:ascii="Times New Roman" w:hAnsi="Times New Roman" w:cs="Times New Roman"/>
          <w:sz w:val="24"/>
          <w:szCs w:val="24"/>
          <w:lang w:val="en-US"/>
          <w:rPrChange w:id="670" w:author="Ian Hussey" w:date="2020-08-25T17:52:00Z">
            <w:rPr>
              <w:rFonts w:ascii="Times New Roman" w:hAnsi="Times New Roman" w:cs="Times New Roman"/>
              <w:sz w:val="24"/>
              <w:szCs w:val="24"/>
              <w:lang w:val="en-GB"/>
            </w:rPr>
          </w:rPrChange>
        </w:rPr>
        <w:t>OEC</w:t>
      </w:r>
      <w:r w:rsidRPr="00A023CC">
        <w:rPr>
          <w:rFonts w:ascii="Times New Roman" w:hAnsi="Times New Roman" w:cs="Times New Roman"/>
          <w:sz w:val="24"/>
          <w:szCs w:val="24"/>
          <w:lang w:val="en-US"/>
          <w:rPrChange w:id="671" w:author="Ian Hussey" w:date="2020-08-25T17:52:00Z">
            <w:rPr>
              <w:rFonts w:ascii="Times New Roman" w:hAnsi="Times New Roman" w:cs="Times New Roman"/>
              <w:sz w:val="24"/>
              <w:szCs w:val="24"/>
              <w:lang w:val="en-GB"/>
            </w:rPr>
          </w:rPrChange>
        </w:rPr>
        <w:t xml:space="preserve"> effects. As far as we know, this is the first time that extinction and counterconditioning of </w:t>
      </w:r>
      <w:r w:rsidR="000C3B1C" w:rsidRPr="00A023CC">
        <w:rPr>
          <w:rFonts w:ascii="Times New Roman" w:hAnsi="Times New Roman" w:cs="Times New Roman"/>
          <w:sz w:val="24"/>
          <w:szCs w:val="24"/>
          <w:lang w:val="en-US"/>
          <w:rPrChange w:id="672" w:author="Ian Hussey" w:date="2020-08-25T17:52:00Z">
            <w:rPr>
              <w:rFonts w:ascii="Times New Roman" w:hAnsi="Times New Roman" w:cs="Times New Roman"/>
              <w:sz w:val="24"/>
              <w:szCs w:val="24"/>
              <w:lang w:val="en-GB"/>
            </w:rPr>
          </w:rPrChange>
        </w:rPr>
        <w:t>OEC</w:t>
      </w:r>
      <w:r w:rsidRPr="00A023CC">
        <w:rPr>
          <w:rFonts w:ascii="Times New Roman" w:hAnsi="Times New Roman" w:cs="Times New Roman"/>
          <w:sz w:val="24"/>
          <w:szCs w:val="24"/>
          <w:lang w:val="en-US"/>
          <w:rPrChange w:id="673" w:author="Ian Hussey" w:date="2020-08-25T17:52:00Z">
            <w:rPr>
              <w:rFonts w:ascii="Times New Roman" w:hAnsi="Times New Roman" w:cs="Times New Roman"/>
              <w:sz w:val="24"/>
              <w:szCs w:val="24"/>
              <w:lang w:val="en-GB"/>
            </w:rPr>
          </w:rPrChange>
        </w:rPr>
        <w:t xml:space="preserve"> has been examined.</w:t>
      </w:r>
      <w:r w:rsidR="007A7BE1" w:rsidRPr="00A023CC">
        <w:rPr>
          <w:rFonts w:ascii="Times New Roman" w:hAnsi="Times New Roman" w:cs="Times New Roman"/>
          <w:sz w:val="24"/>
          <w:szCs w:val="24"/>
          <w:lang w:val="en-US"/>
          <w:rPrChange w:id="674" w:author="Ian Hussey" w:date="2020-08-25T17:52:00Z">
            <w:rPr>
              <w:rFonts w:ascii="Times New Roman" w:hAnsi="Times New Roman" w:cs="Times New Roman"/>
              <w:sz w:val="24"/>
              <w:szCs w:val="24"/>
              <w:lang w:val="en-GB"/>
            </w:rPr>
          </w:rPrChange>
        </w:rPr>
        <w:t xml:space="preserve"> </w:t>
      </w:r>
      <w:r w:rsidRPr="00A023CC">
        <w:rPr>
          <w:rStyle w:val="FootnoteReference"/>
          <w:rFonts w:ascii="Times New Roman" w:hAnsi="Times New Roman" w:cs="Times New Roman"/>
          <w:sz w:val="24"/>
          <w:szCs w:val="24"/>
          <w:lang w:val="en-US"/>
          <w:rPrChange w:id="675" w:author="Ian Hussey" w:date="2020-08-25T17:52:00Z">
            <w:rPr>
              <w:rStyle w:val="FootnoteReference"/>
              <w:rFonts w:ascii="Times New Roman" w:hAnsi="Times New Roman" w:cs="Times New Roman"/>
              <w:sz w:val="24"/>
              <w:szCs w:val="24"/>
              <w:lang w:val="en-GB"/>
            </w:rPr>
          </w:rPrChange>
        </w:rPr>
        <w:footnoteReference w:id="6"/>
      </w:r>
      <w:r w:rsidRPr="00A023CC">
        <w:rPr>
          <w:rFonts w:ascii="Times New Roman" w:hAnsi="Times New Roman" w:cs="Times New Roman"/>
          <w:sz w:val="24"/>
          <w:szCs w:val="24"/>
          <w:lang w:val="en-US"/>
          <w:rPrChange w:id="676" w:author="Ian Hussey" w:date="2020-08-25T17:52:00Z">
            <w:rPr>
              <w:rFonts w:ascii="Times New Roman" w:hAnsi="Times New Roman" w:cs="Times New Roman"/>
              <w:sz w:val="24"/>
              <w:szCs w:val="24"/>
              <w:lang w:val="en-GB"/>
            </w:rPr>
          </w:rPrChange>
        </w:rPr>
        <w:t xml:space="preserve"> </w:t>
      </w:r>
    </w:p>
    <w:p w14:paraId="34F5C0B3" w14:textId="6961EA3A" w:rsidR="00553696" w:rsidRPr="00A023CC" w:rsidRDefault="00553696" w:rsidP="00553696">
      <w:pPr>
        <w:spacing w:line="480" w:lineRule="auto"/>
        <w:ind w:firstLine="708"/>
        <w:contextualSpacing/>
        <w:rPr>
          <w:rFonts w:ascii="Times New Roman" w:hAnsi="Times New Roman" w:cs="Times New Roman"/>
          <w:sz w:val="24"/>
          <w:szCs w:val="24"/>
          <w:lang w:val="en-US"/>
          <w:rPrChange w:id="677"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678" w:author="Ian Hussey" w:date="2020-08-25T17:52:00Z">
            <w:rPr>
              <w:rFonts w:ascii="Times New Roman" w:hAnsi="Times New Roman" w:cs="Times New Roman"/>
              <w:sz w:val="24"/>
              <w:szCs w:val="24"/>
              <w:lang w:val="en-GB"/>
            </w:rPr>
          </w:rPrChange>
        </w:rPr>
        <w:lastRenderedPageBreak/>
        <w:t xml:space="preserve">In all of our studies, we assessed liking via self-report ratings, the Implicit Association Test, and a behavioral intention task. We added the IAT because it is assumed to capture more automatic instances of evaluation. The behavioral intention task might reflect a more ecologically valid index of liking. Prior research on evaluative learning via IR has produced effects on each of these measures (Hughes et al., 2016) and we expected similar outcomes here as well. </w:t>
      </w:r>
    </w:p>
    <w:p w14:paraId="1E46A42B" w14:textId="6A46500E" w:rsidR="00553696" w:rsidRPr="00A023CC" w:rsidRDefault="00553696" w:rsidP="00541370">
      <w:pPr>
        <w:pStyle w:val="Heading1"/>
        <w:jc w:val="center"/>
        <w:rPr>
          <w:rStyle w:val="Strong"/>
          <w:b/>
          <w:sz w:val="24"/>
          <w:lang w:val="en-US"/>
          <w:rPrChange w:id="679" w:author="Ian Hussey" w:date="2020-08-25T17:52:00Z">
            <w:rPr>
              <w:rStyle w:val="Strong"/>
              <w:rFonts w:asciiTheme="minorHAnsi" w:eastAsiaTheme="minorHAnsi" w:hAnsiTheme="minorHAnsi" w:cstheme="minorBidi"/>
              <w:b/>
              <w:bCs/>
              <w:kern w:val="0"/>
              <w:sz w:val="24"/>
              <w:szCs w:val="22"/>
              <w:lang w:val="en-GB" w:eastAsia="en-US"/>
            </w:rPr>
          </w:rPrChange>
        </w:rPr>
      </w:pPr>
      <w:r w:rsidRPr="00A023CC">
        <w:rPr>
          <w:rStyle w:val="Strong"/>
          <w:b/>
          <w:sz w:val="24"/>
          <w:lang w:val="en-US"/>
          <w:rPrChange w:id="680" w:author="Ian Hussey" w:date="2020-08-25T17:52:00Z">
            <w:rPr>
              <w:rStyle w:val="Strong"/>
              <w:b/>
              <w:sz w:val="24"/>
              <w:lang w:val="en-GB"/>
            </w:rPr>
          </w:rPrChange>
        </w:rPr>
        <w:t xml:space="preserve">Experiments 1-4: Extinction </w:t>
      </w:r>
      <w:r w:rsidR="00227E2E" w:rsidRPr="00A023CC">
        <w:rPr>
          <w:rStyle w:val="Strong"/>
          <w:b/>
          <w:sz w:val="24"/>
          <w:lang w:val="en-US"/>
          <w:rPrChange w:id="681" w:author="Ian Hussey" w:date="2020-08-25T17:52:00Z">
            <w:rPr>
              <w:rStyle w:val="Strong"/>
              <w:b/>
              <w:sz w:val="24"/>
              <w:lang w:val="en-GB"/>
            </w:rPr>
          </w:rPrChange>
        </w:rPr>
        <w:t>of OEC and IR effects</w:t>
      </w:r>
    </w:p>
    <w:p w14:paraId="32A8310A" w14:textId="590900CA" w:rsidR="00304F73" w:rsidRPr="00A023CC" w:rsidRDefault="00227E2E" w:rsidP="00304F73">
      <w:pPr>
        <w:spacing w:line="480" w:lineRule="auto"/>
        <w:ind w:firstLine="709"/>
        <w:contextualSpacing/>
        <w:rPr>
          <w:rFonts w:ascii="Times New Roman" w:hAnsi="Times New Roman" w:cs="Times New Roman"/>
          <w:sz w:val="24"/>
          <w:szCs w:val="24"/>
          <w:lang w:val="en-US"/>
          <w:rPrChange w:id="682" w:author="Ian Hussey" w:date="2020-08-25T17:52:00Z">
            <w:rPr>
              <w:rFonts w:ascii="Times New Roman" w:hAnsi="Times New Roman" w:cs="Times New Roman"/>
              <w:sz w:val="24"/>
              <w:szCs w:val="24"/>
              <w:lang w:val="en-GB"/>
            </w:rPr>
          </w:rPrChange>
        </w:rPr>
      </w:pPr>
      <w:r w:rsidRPr="00A023CC">
        <w:rPr>
          <w:rFonts w:ascii="Times New Roman" w:hAnsi="Times New Roman" w:cs="Times New Roman"/>
          <w:color w:val="000000" w:themeColor="text1"/>
          <w:sz w:val="24"/>
          <w:szCs w:val="24"/>
          <w:lang w:val="en-US"/>
          <w:rPrChange w:id="683" w:author="Ian Hussey" w:date="2020-08-25T17:52:00Z">
            <w:rPr>
              <w:rFonts w:ascii="Times New Roman" w:hAnsi="Times New Roman" w:cs="Times New Roman"/>
              <w:color w:val="000000" w:themeColor="text1"/>
              <w:sz w:val="24"/>
              <w:szCs w:val="24"/>
              <w:lang w:val="en-GB"/>
            </w:rPr>
          </w:rPrChange>
        </w:rPr>
        <w:t xml:space="preserve">Our initial goal was to establish </w:t>
      </w:r>
      <w:r w:rsidR="00223577" w:rsidRPr="00A023CC">
        <w:rPr>
          <w:rFonts w:ascii="Times New Roman" w:hAnsi="Times New Roman" w:cs="Times New Roman"/>
          <w:color w:val="000000" w:themeColor="text1"/>
          <w:sz w:val="24"/>
          <w:szCs w:val="24"/>
          <w:lang w:val="en-US"/>
          <w:rPrChange w:id="684" w:author="Ian Hussey" w:date="2020-08-25T17:52:00Z">
            <w:rPr>
              <w:rFonts w:ascii="Times New Roman" w:hAnsi="Times New Roman" w:cs="Times New Roman"/>
              <w:color w:val="000000" w:themeColor="text1"/>
              <w:sz w:val="24"/>
              <w:szCs w:val="24"/>
              <w:lang w:val="en-GB"/>
            </w:rPr>
          </w:rPrChange>
        </w:rPr>
        <w:t xml:space="preserve">new </w:t>
      </w:r>
      <w:r w:rsidRPr="00A023CC">
        <w:rPr>
          <w:rFonts w:ascii="Times New Roman" w:hAnsi="Times New Roman" w:cs="Times New Roman"/>
          <w:color w:val="000000" w:themeColor="text1"/>
          <w:sz w:val="24"/>
          <w:szCs w:val="24"/>
          <w:lang w:val="en-US"/>
          <w:rPrChange w:id="685" w:author="Ian Hussey" w:date="2020-08-25T17:52:00Z">
            <w:rPr>
              <w:rFonts w:ascii="Times New Roman" w:hAnsi="Times New Roman" w:cs="Times New Roman"/>
              <w:color w:val="000000" w:themeColor="text1"/>
              <w:sz w:val="24"/>
              <w:szCs w:val="24"/>
              <w:lang w:val="en-GB"/>
            </w:rPr>
          </w:rPrChange>
        </w:rPr>
        <w:t xml:space="preserve">likes and dislikes for outcome stimuli (OEC effect) and target stimuli (IR effects), and once these evaluations were in place, to eliminate them. We did so by removing the </w:t>
      </w:r>
      <w:r w:rsidR="00553696" w:rsidRPr="00A023CC">
        <w:rPr>
          <w:rFonts w:ascii="Times New Roman" w:hAnsi="Times New Roman" w:cs="Times New Roman"/>
          <w:color w:val="000000" w:themeColor="text1"/>
          <w:sz w:val="24"/>
          <w:szCs w:val="24"/>
          <w:lang w:val="en-US"/>
          <w:rPrChange w:id="686" w:author="Ian Hussey" w:date="2020-08-25T17:52:00Z">
            <w:rPr>
              <w:rFonts w:ascii="Times New Roman" w:hAnsi="Times New Roman" w:cs="Times New Roman"/>
              <w:color w:val="000000" w:themeColor="text1"/>
              <w:sz w:val="24"/>
              <w:szCs w:val="24"/>
              <w:lang w:val="en-GB"/>
            </w:rPr>
          </w:rPrChange>
        </w:rPr>
        <w:t xml:space="preserve">outcome </w:t>
      </w:r>
      <w:r w:rsidR="007A7BE1" w:rsidRPr="00A023CC">
        <w:rPr>
          <w:rFonts w:ascii="Times New Roman" w:hAnsi="Times New Roman" w:cs="Times New Roman"/>
          <w:color w:val="000000" w:themeColor="text1"/>
          <w:sz w:val="24"/>
          <w:szCs w:val="24"/>
          <w:lang w:val="en-US"/>
          <w:rPrChange w:id="687" w:author="Ian Hussey" w:date="2020-08-25T17:52:00Z">
            <w:rPr>
              <w:rFonts w:ascii="Times New Roman" w:hAnsi="Times New Roman" w:cs="Times New Roman"/>
              <w:color w:val="000000" w:themeColor="text1"/>
              <w:sz w:val="24"/>
              <w:szCs w:val="24"/>
              <w:lang w:val="en-GB"/>
            </w:rPr>
          </w:rPrChange>
        </w:rPr>
        <w:t xml:space="preserve">stimulus </w:t>
      </w:r>
      <w:r w:rsidR="00553696" w:rsidRPr="00A023CC">
        <w:rPr>
          <w:rFonts w:ascii="Times New Roman" w:hAnsi="Times New Roman" w:cs="Times New Roman"/>
          <w:color w:val="000000" w:themeColor="text1"/>
          <w:sz w:val="24"/>
          <w:szCs w:val="24"/>
          <w:lang w:val="en-US"/>
          <w:rPrChange w:id="688" w:author="Ian Hussey" w:date="2020-08-25T17:52:00Z">
            <w:rPr>
              <w:rFonts w:ascii="Times New Roman" w:hAnsi="Times New Roman" w:cs="Times New Roman"/>
              <w:color w:val="000000" w:themeColor="text1"/>
              <w:sz w:val="24"/>
              <w:szCs w:val="24"/>
              <w:lang w:val="en-GB"/>
            </w:rPr>
          </w:rPrChange>
        </w:rPr>
        <w:t xml:space="preserve">from </w:t>
      </w:r>
      <w:r w:rsidR="00DB72CD" w:rsidRPr="00A023CC">
        <w:rPr>
          <w:rFonts w:ascii="Times New Roman" w:hAnsi="Times New Roman" w:cs="Times New Roman"/>
          <w:color w:val="000000" w:themeColor="text1"/>
          <w:sz w:val="24"/>
          <w:szCs w:val="24"/>
          <w:lang w:val="en-US"/>
          <w:rPrChange w:id="689" w:author="Ian Hussey" w:date="2020-08-25T17:52:00Z">
            <w:rPr>
              <w:rFonts w:ascii="Times New Roman" w:hAnsi="Times New Roman" w:cs="Times New Roman"/>
              <w:color w:val="000000" w:themeColor="text1"/>
              <w:sz w:val="24"/>
              <w:szCs w:val="24"/>
              <w:lang w:val="en-GB"/>
            </w:rPr>
          </w:rPrChange>
        </w:rPr>
        <w:t xml:space="preserve">(a) </w:t>
      </w:r>
      <w:r w:rsidR="00553696" w:rsidRPr="00A023CC">
        <w:rPr>
          <w:rFonts w:ascii="Times New Roman" w:hAnsi="Times New Roman" w:cs="Times New Roman"/>
          <w:color w:val="000000" w:themeColor="text1"/>
          <w:sz w:val="24"/>
          <w:szCs w:val="24"/>
          <w:lang w:val="en-US"/>
          <w:rPrChange w:id="690" w:author="Ian Hussey" w:date="2020-08-25T17:52:00Z">
            <w:rPr>
              <w:rFonts w:ascii="Times New Roman" w:hAnsi="Times New Roman" w:cs="Times New Roman"/>
              <w:color w:val="000000" w:themeColor="text1"/>
              <w:sz w:val="24"/>
              <w:szCs w:val="24"/>
              <w:lang w:val="en-GB"/>
            </w:rPr>
          </w:rPrChange>
        </w:rPr>
        <w:t xml:space="preserve">the </w:t>
      </w:r>
      <w:r w:rsidR="003C2C17" w:rsidRPr="00A023CC">
        <w:rPr>
          <w:rFonts w:ascii="Times New Roman" w:hAnsi="Times New Roman" w:cs="Times New Roman"/>
          <w:color w:val="000000" w:themeColor="text1"/>
          <w:sz w:val="24"/>
          <w:szCs w:val="24"/>
          <w:lang w:val="en-US"/>
          <w:rPrChange w:id="691" w:author="Ian Hussey" w:date="2020-08-25T17:52:00Z">
            <w:rPr>
              <w:rFonts w:ascii="Times New Roman" w:hAnsi="Times New Roman" w:cs="Times New Roman"/>
              <w:color w:val="000000" w:themeColor="text1"/>
              <w:sz w:val="24"/>
              <w:szCs w:val="24"/>
              <w:lang w:val="en-GB"/>
            </w:rPr>
          </w:rPrChange>
        </w:rPr>
        <w:t>contingency containing the valenced source stimulus</w:t>
      </w:r>
      <w:r w:rsidR="00DB72CD" w:rsidRPr="00A023CC">
        <w:rPr>
          <w:rFonts w:ascii="Times New Roman" w:hAnsi="Times New Roman" w:cs="Times New Roman"/>
          <w:color w:val="000000" w:themeColor="text1"/>
          <w:sz w:val="24"/>
          <w:szCs w:val="24"/>
          <w:lang w:val="en-US"/>
          <w:rPrChange w:id="692" w:author="Ian Hussey" w:date="2020-08-25T17:52:00Z">
            <w:rPr>
              <w:rFonts w:ascii="Times New Roman" w:hAnsi="Times New Roman" w:cs="Times New Roman"/>
              <w:color w:val="000000" w:themeColor="text1"/>
              <w:sz w:val="24"/>
              <w:szCs w:val="24"/>
              <w:lang w:val="en-GB"/>
            </w:rPr>
          </w:rPrChange>
        </w:rPr>
        <w:t xml:space="preserve"> (Experiment 1</w:t>
      </w:r>
      <w:r w:rsidR="00553696" w:rsidRPr="00A023CC">
        <w:rPr>
          <w:rFonts w:ascii="Times New Roman" w:hAnsi="Times New Roman" w:cs="Times New Roman"/>
          <w:color w:val="000000" w:themeColor="text1"/>
          <w:sz w:val="24"/>
          <w:szCs w:val="24"/>
          <w:lang w:val="en-US"/>
          <w:rPrChange w:id="693" w:author="Ian Hussey" w:date="2020-08-25T17:52:00Z">
            <w:rPr>
              <w:rFonts w:ascii="Times New Roman" w:hAnsi="Times New Roman" w:cs="Times New Roman"/>
              <w:color w:val="000000" w:themeColor="text1"/>
              <w:sz w:val="24"/>
              <w:szCs w:val="24"/>
              <w:lang w:val="en-GB"/>
            </w:rPr>
          </w:rPrChange>
        </w:rPr>
        <w:t>)</w:t>
      </w:r>
      <w:r w:rsidR="00DB72CD" w:rsidRPr="00A023CC">
        <w:rPr>
          <w:rFonts w:ascii="Times New Roman" w:hAnsi="Times New Roman" w:cs="Times New Roman"/>
          <w:color w:val="000000" w:themeColor="text1"/>
          <w:sz w:val="24"/>
          <w:szCs w:val="24"/>
          <w:lang w:val="en-US"/>
          <w:rPrChange w:id="694" w:author="Ian Hussey" w:date="2020-08-25T17:52:00Z">
            <w:rPr>
              <w:rFonts w:ascii="Times New Roman" w:hAnsi="Times New Roman" w:cs="Times New Roman"/>
              <w:color w:val="000000" w:themeColor="text1"/>
              <w:sz w:val="24"/>
              <w:szCs w:val="24"/>
              <w:lang w:val="en-GB"/>
            </w:rPr>
          </w:rPrChange>
        </w:rPr>
        <w:t xml:space="preserve">, (b) the contingency containing the neutral target stimulus (Experiment 2), </w:t>
      </w:r>
      <w:r w:rsidRPr="00A023CC">
        <w:rPr>
          <w:rFonts w:ascii="Times New Roman" w:hAnsi="Times New Roman" w:cs="Times New Roman"/>
          <w:color w:val="000000" w:themeColor="text1"/>
          <w:sz w:val="24"/>
          <w:szCs w:val="24"/>
          <w:lang w:val="en-US"/>
          <w:rPrChange w:id="695" w:author="Ian Hussey" w:date="2020-08-25T17:52:00Z">
            <w:rPr>
              <w:rFonts w:ascii="Times New Roman" w:hAnsi="Times New Roman" w:cs="Times New Roman"/>
              <w:color w:val="000000" w:themeColor="text1"/>
              <w:sz w:val="24"/>
              <w:szCs w:val="24"/>
              <w:lang w:val="en-GB"/>
            </w:rPr>
          </w:rPrChange>
        </w:rPr>
        <w:t xml:space="preserve">or </w:t>
      </w:r>
      <w:r w:rsidR="00DB72CD" w:rsidRPr="00A023CC">
        <w:rPr>
          <w:rFonts w:ascii="Times New Roman" w:hAnsi="Times New Roman" w:cs="Times New Roman"/>
          <w:color w:val="000000" w:themeColor="text1"/>
          <w:sz w:val="24"/>
          <w:szCs w:val="24"/>
          <w:lang w:val="en-US"/>
          <w:rPrChange w:id="696" w:author="Ian Hussey" w:date="2020-08-25T17:52:00Z">
            <w:rPr>
              <w:rFonts w:ascii="Times New Roman" w:hAnsi="Times New Roman" w:cs="Times New Roman"/>
              <w:color w:val="000000" w:themeColor="text1"/>
              <w:sz w:val="24"/>
              <w:szCs w:val="24"/>
              <w:lang w:val="en-GB"/>
            </w:rPr>
          </w:rPrChange>
        </w:rPr>
        <w:t>(c) both contin</w:t>
      </w:r>
      <w:r w:rsidRPr="00A023CC">
        <w:rPr>
          <w:rFonts w:ascii="Times New Roman" w:hAnsi="Times New Roman" w:cs="Times New Roman"/>
          <w:color w:val="000000" w:themeColor="text1"/>
          <w:sz w:val="24"/>
          <w:szCs w:val="24"/>
          <w:lang w:val="en-US"/>
          <w:rPrChange w:id="697" w:author="Ian Hussey" w:date="2020-08-25T17:52:00Z">
            <w:rPr>
              <w:rFonts w:ascii="Times New Roman" w:hAnsi="Times New Roman" w:cs="Times New Roman"/>
              <w:color w:val="000000" w:themeColor="text1"/>
              <w:sz w:val="24"/>
              <w:szCs w:val="24"/>
              <w:lang w:val="en-GB"/>
            </w:rPr>
          </w:rPrChange>
        </w:rPr>
        <w:t>gencies (Experiment 3).</w:t>
      </w:r>
      <w:r w:rsidR="00DB72CD" w:rsidRPr="00A023CC">
        <w:rPr>
          <w:rFonts w:ascii="Times New Roman" w:hAnsi="Times New Roman" w:cs="Times New Roman"/>
          <w:color w:val="000000" w:themeColor="text1"/>
          <w:sz w:val="24"/>
          <w:szCs w:val="24"/>
          <w:lang w:val="en-US"/>
          <w:rPrChange w:id="698" w:author="Ian Hussey" w:date="2020-08-25T17:52:00Z">
            <w:rPr>
              <w:rFonts w:ascii="Times New Roman" w:hAnsi="Times New Roman" w:cs="Times New Roman"/>
              <w:color w:val="000000" w:themeColor="text1"/>
              <w:sz w:val="24"/>
              <w:szCs w:val="24"/>
              <w:lang w:val="en-GB"/>
            </w:rPr>
          </w:rPrChange>
        </w:rPr>
        <w:t xml:space="preserve"> </w:t>
      </w:r>
      <w:r w:rsidR="00304F73" w:rsidRPr="00A023CC">
        <w:rPr>
          <w:rFonts w:ascii="Times New Roman" w:hAnsi="Times New Roman" w:cs="Times New Roman"/>
          <w:sz w:val="24"/>
          <w:szCs w:val="24"/>
          <w:lang w:val="en-US"/>
          <w:rPrChange w:id="699" w:author="Ian Hussey" w:date="2020-08-25T17:52:00Z">
            <w:rPr>
              <w:rFonts w:ascii="Times New Roman" w:hAnsi="Times New Roman" w:cs="Times New Roman"/>
              <w:sz w:val="24"/>
              <w:szCs w:val="24"/>
              <w:lang w:val="en-GB"/>
            </w:rPr>
          </w:rPrChange>
        </w:rPr>
        <w:t xml:space="preserve">In Experiment 4, we </w:t>
      </w:r>
      <w:r w:rsidR="00223577" w:rsidRPr="00A023CC">
        <w:rPr>
          <w:rFonts w:ascii="Times New Roman" w:hAnsi="Times New Roman" w:cs="Times New Roman"/>
          <w:sz w:val="24"/>
          <w:szCs w:val="24"/>
          <w:lang w:val="en-US"/>
          <w:rPrChange w:id="700" w:author="Ian Hussey" w:date="2020-08-25T17:52:00Z">
            <w:rPr>
              <w:rFonts w:ascii="Times New Roman" w:hAnsi="Times New Roman" w:cs="Times New Roman"/>
              <w:sz w:val="24"/>
              <w:szCs w:val="24"/>
              <w:lang w:val="en-GB"/>
            </w:rPr>
          </w:rPrChange>
        </w:rPr>
        <w:t xml:space="preserve">tried </w:t>
      </w:r>
      <w:r w:rsidR="00304F73" w:rsidRPr="00A023CC">
        <w:rPr>
          <w:rFonts w:ascii="Times New Roman" w:hAnsi="Times New Roman" w:cs="Times New Roman"/>
          <w:sz w:val="24"/>
          <w:szCs w:val="24"/>
          <w:lang w:val="en-US"/>
          <w:rPrChange w:id="701" w:author="Ian Hussey" w:date="2020-08-25T17:52:00Z">
            <w:rPr>
              <w:rFonts w:ascii="Times New Roman" w:hAnsi="Times New Roman" w:cs="Times New Roman"/>
              <w:sz w:val="24"/>
              <w:szCs w:val="24"/>
              <w:lang w:val="en-GB"/>
            </w:rPr>
          </w:rPrChange>
        </w:rPr>
        <w:t xml:space="preserve">to degrade the intersection even more by </w:t>
      </w:r>
      <w:r w:rsidR="00FF7965" w:rsidRPr="00A023CC">
        <w:rPr>
          <w:rFonts w:ascii="Times New Roman" w:hAnsi="Times New Roman" w:cs="Times New Roman"/>
          <w:sz w:val="24"/>
          <w:szCs w:val="24"/>
          <w:lang w:val="en-US"/>
          <w:rPrChange w:id="702" w:author="Ian Hussey" w:date="2020-08-25T17:52:00Z">
            <w:rPr>
              <w:rFonts w:ascii="Times New Roman" w:hAnsi="Times New Roman" w:cs="Times New Roman"/>
              <w:sz w:val="24"/>
              <w:szCs w:val="24"/>
              <w:lang w:val="en-GB"/>
            </w:rPr>
          </w:rPrChange>
        </w:rPr>
        <w:t xml:space="preserve">presenting the target stimulus in isolation. This procedure </w:t>
      </w:r>
      <w:r w:rsidR="00304F73" w:rsidRPr="00A023CC">
        <w:rPr>
          <w:rFonts w:ascii="Times New Roman" w:hAnsi="Times New Roman" w:cs="Times New Roman"/>
          <w:sz w:val="24"/>
          <w:szCs w:val="24"/>
          <w:lang w:val="en-US"/>
          <w:rPrChange w:id="703" w:author="Ian Hussey" w:date="2020-08-25T17:52:00Z">
            <w:rPr>
              <w:rFonts w:ascii="Times New Roman" w:hAnsi="Times New Roman" w:cs="Times New Roman"/>
              <w:sz w:val="24"/>
              <w:szCs w:val="24"/>
              <w:lang w:val="en-GB"/>
            </w:rPr>
          </w:rPrChange>
        </w:rPr>
        <w:t xml:space="preserve">not only eliminates intersections between contingencies but also highlights that the elements within </w:t>
      </w:r>
      <w:r w:rsidR="00223577" w:rsidRPr="00A023CC">
        <w:rPr>
          <w:rFonts w:ascii="Times New Roman" w:hAnsi="Times New Roman" w:cs="Times New Roman"/>
          <w:sz w:val="24"/>
          <w:szCs w:val="24"/>
          <w:lang w:val="en-US"/>
          <w:rPrChange w:id="704" w:author="Ian Hussey" w:date="2020-08-25T17:52:00Z">
            <w:rPr>
              <w:rFonts w:ascii="Times New Roman" w:hAnsi="Times New Roman" w:cs="Times New Roman"/>
              <w:sz w:val="24"/>
              <w:szCs w:val="24"/>
              <w:lang w:val="en-GB"/>
            </w:rPr>
          </w:rPrChange>
        </w:rPr>
        <w:t xml:space="preserve">those </w:t>
      </w:r>
      <w:r w:rsidR="00304F73" w:rsidRPr="00A023CC">
        <w:rPr>
          <w:rFonts w:ascii="Times New Roman" w:hAnsi="Times New Roman" w:cs="Times New Roman"/>
          <w:sz w:val="24"/>
          <w:szCs w:val="24"/>
          <w:lang w:val="en-US"/>
          <w:rPrChange w:id="705" w:author="Ian Hussey" w:date="2020-08-25T17:52:00Z">
            <w:rPr>
              <w:rFonts w:ascii="Times New Roman" w:hAnsi="Times New Roman" w:cs="Times New Roman"/>
              <w:sz w:val="24"/>
              <w:szCs w:val="24"/>
              <w:lang w:val="en-GB"/>
            </w:rPr>
          </w:rPrChange>
        </w:rPr>
        <w:t xml:space="preserve">contingencies (stimuli and responses) are no longer related. </w:t>
      </w:r>
    </w:p>
    <w:p w14:paraId="0AD46906" w14:textId="77777777" w:rsidR="00553696" w:rsidRPr="00A023CC" w:rsidRDefault="00553696" w:rsidP="00000494">
      <w:pPr>
        <w:spacing w:line="480" w:lineRule="auto"/>
        <w:contextualSpacing/>
        <w:outlineLvl w:val="1"/>
        <w:rPr>
          <w:rFonts w:ascii="Times New Roman" w:hAnsi="Times New Roman" w:cs="Times New Roman"/>
          <w:b/>
          <w:color w:val="000000" w:themeColor="text1"/>
          <w:sz w:val="24"/>
          <w:szCs w:val="24"/>
          <w:lang w:val="en-US"/>
          <w:rPrChange w:id="706"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707" w:author="Ian Hussey" w:date="2020-08-25T17:52:00Z">
            <w:rPr>
              <w:rFonts w:ascii="Times New Roman" w:hAnsi="Times New Roman" w:cs="Times New Roman"/>
              <w:b/>
              <w:color w:val="000000" w:themeColor="text1"/>
              <w:sz w:val="24"/>
              <w:szCs w:val="24"/>
              <w:lang w:val="en-GB"/>
            </w:rPr>
          </w:rPrChange>
        </w:rPr>
        <w:t>Method</w:t>
      </w:r>
    </w:p>
    <w:p w14:paraId="5937D883" w14:textId="3E9CFAF6" w:rsidR="00CF5977" w:rsidRPr="00A023CC" w:rsidRDefault="00932667" w:rsidP="00CF5977">
      <w:pPr>
        <w:spacing w:line="480" w:lineRule="auto"/>
        <w:contextualSpacing/>
        <w:rPr>
          <w:rFonts w:ascii="Times New Roman" w:hAnsi="Times New Roman" w:cs="Times New Roman"/>
          <w:b/>
          <w:color w:val="000000" w:themeColor="text1"/>
          <w:sz w:val="24"/>
          <w:szCs w:val="24"/>
          <w:lang w:val="en-US"/>
          <w:rPrChange w:id="708"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i/>
          <w:color w:val="000000" w:themeColor="text1"/>
          <w:sz w:val="24"/>
          <w:szCs w:val="24"/>
          <w:lang w:val="en-US"/>
          <w:rPrChange w:id="709" w:author="Ian Hussey" w:date="2020-08-25T17:52:00Z">
            <w:rPr>
              <w:rFonts w:ascii="Times New Roman" w:hAnsi="Times New Roman" w:cs="Times New Roman"/>
              <w:b/>
              <w:i/>
              <w:color w:val="000000" w:themeColor="text1"/>
              <w:sz w:val="24"/>
              <w:szCs w:val="24"/>
              <w:lang w:val="en-GB"/>
            </w:rPr>
          </w:rPrChange>
        </w:rPr>
        <w:t>Participants and D</w:t>
      </w:r>
      <w:r w:rsidR="00553696" w:rsidRPr="00A023CC">
        <w:rPr>
          <w:rFonts w:ascii="Times New Roman" w:hAnsi="Times New Roman" w:cs="Times New Roman"/>
          <w:b/>
          <w:i/>
          <w:color w:val="000000" w:themeColor="text1"/>
          <w:sz w:val="24"/>
          <w:szCs w:val="24"/>
          <w:lang w:val="en-US"/>
          <w:rPrChange w:id="710" w:author="Ian Hussey" w:date="2020-08-25T17:52:00Z">
            <w:rPr>
              <w:rFonts w:ascii="Times New Roman" w:hAnsi="Times New Roman" w:cs="Times New Roman"/>
              <w:b/>
              <w:i/>
              <w:color w:val="000000" w:themeColor="text1"/>
              <w:sz w:val="24"/>
              <w:szCs w:val="24"/>
              <w:lang w:val="en-GB"/>
            </w:rPr>
          </w:rPrChange>
        </w:rPr>
        <w:t>esign</w:t>
      </w:r>
      <w:r w:rsidR="00553696" w:rsidRPr="00A023CC">
        <w:rPr>
          <w:rFonts w:ascii="Times New Roman" w:hAnsi="Times New Roman" w:cs="Times New Roman"/>
          <w:b/>
          <w:color w:val="000000" w:themeColor="text1"/>
          <w:sz w:val="24"/>
          <w:szCs w:val="24"/>
          <w:lang w:val="en-US"/>
          <w:rPrChange w:id="711" w:author="Ian Hussey" w:date="2020-08-25T17:52:00Z">
            <w:rPr>
              <w:rFonts w:ascii="Times New Roman" w:hAnsi="Times New Roman" w:cs="Times New Roman"/>
              <w:b/>
              <w:color w:val="000000" w:themeColor="text1"/>
              <w:sz w:val="24"/>
              <w:szCs w:val="24"/>
              <w:lang w:val="en-GB"/>
            </w:rPr>
          </w:rPrChange>
        </w:rPr>
        <w:t xml:space="preserve"> </w:t>
      </w:r>
    </w:p>
    <w:p w14:paraId="1ECCB7F4" w14:textId="1B9ACB18" w:rsidR="006E5D0D" w:rsidRPr="00A023CC" w:rsidRDefault="00BA1B4A" w:rsidP="00654257">
      <w:pPr>
        <w:spacing w:line="480" w:lineRule="auto"/>
        <w:ind w:firstLine="708"/>
        <w:contextualSpacing/>
        <w:rPr>
          <w:rFonts w:ascii="Times New Roman" w:hAnsi="Times New Roman" w:cs="Times New Roman"/>
          <w:color w:val="000000" w:themeColor="text1"/>
          <w:sz w:val="24"/>
          <w:szCs w:val="24"/>
          <w:lang w:val="en-US"/>
          <w:rPrChange w:id="712"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lang w:val="en-US"/>
          <w:rPrChange w:id="713" w:author="Ian Hussey" w:date="2020-08-25T17:52:00Z">
            <w:rPr>
              <w:rFonts w:ascii="Times New Roman" w:hAnsi="Times New Roman" w:cs="Times New Roman"/>
              <w:color w:val="000000" w:themeColor="text1"/>
              <w:sz w:val="24"/>
              <w:lang w:val="en-GB"/>
            </w:rPr>
          </w:rPrChange>
        </w:rPr>
        <w:t xml:space="preserve">146 </w:t>
      </w:r>
      <w:r w:rsidR="00553696" w:rsidRPr="00A023CC">
        <w:rPr>
          <w:rFonts w:ascii="Times New Roman" w:hAnsi="Times New Roman" w:cs="Times New Roman"/>
          <w:color w:val="000000" w:themeColor="text1"/>
          <w:sz w:val="24"/>
          <w:lang w:val="en-US"/>
          <w:rPrChange w:id="714" w:author="Ian Hussey" w:date="2020-08-25T17:52:00Z">
            <w:rPr>
              <w:rFonts w:ascii="Times New Roman" w:hAnsi="Times New Roman" w:cs="Times New Roman"/>
              <w:color w:val="000000" w:themeColor="text1"/>
              <w:sz w:val="24"/>
              <w:lang w:val="en-GB"/>
            </w:rPr>
          </w:rPrChange>
        </w:rPr>
        <w:t xml:space="preserve">participants </w:t>
      </w:r>
      <w:r w:rsidR="00553696" w:rsidRPr="00A023CC">
        <w:rPr>
          <w:rFonts w:ascii="Times New Roman" w:hAnsi="Times New Roman" w:cs="Times New Roman"/>
          <w:sz w:val="24"/>
          <w:szCs w:val="24"/>
          <w:lang w:val="en-US"/>
          <w:rPrChange w:id="715"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716" w:author="Ian Hussey" w:date="2020-08-25T17:52:00Z">
            <w:rPr>
              <w:rFonts w:ascii="Times New Roman" w:hAnsi="Times New Roman" w:cs="Times New Roman"/>
              <w:sz w:val="24"/>
              <w:szCs w:val="24"/>
              <w:lang w:val="en-GB"/>
            </w:rPr>
          </w:rPrChange>
        </w:rPr>
        <w:t>93 male</w:t>
      </w:r>
      <w:r w:rsidR="00553696" w:rsidRPr="00A023CC">
        <w:rPr>
          <w:rFonts w:ascii="Times New Roman" w:hAnsi="Times New Roman" w:cs="Times New Roman"/>
          <w:sz w:val="24"/>
          <w:szCs w:val="24"/>
          <w:lang w:val="en-US"/>
          <w:rPrChange w:id="717"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i/>
          <w:sz w:val="24"/>
          <w:szCs w:val="24"/>
          <w:lang w:val="en-US"/>
          <w:rPrChange w:id="718" w:author="Ian Hussey" w:date="2020-08-25T17:52:00Z">
            <w:rPr>
              <w:rFonts w:ascii="Times New Roman" w:hAnsi="Times New Roman" w:cs="Times New Roman"/>
              <w:i/>
              <w:sz w:val="24"/>
              <w:szCs w:val="24"/>
              <w:lang w:val="en-GB"/>
            </w:rPr>
          </w:rPrChange>
        </w:rPr>
        <w:t>M</w:t>
      </w:r>
      <w:r w:rsidR="00553696" w:rsidRPr="00A023CC">
        <w:rPr>
          <w:rFonts w:ascii="Times New Roman" w:hAnsi="Times New Roman" w:cs="Times New Roman"/>
          <w:i/>
          <w:sz w:val="20"/>
          <w:szCs w:val="24"/>
          <w:lang w:val="en-US"/>
          <w:rPrChange w:id="719" w:author="Ian Hussey" w:date="2020-08-25T17:52:00Z">
            <w:rPr>
              <w:rFonts w:ascii="Times New Roman" w:hAnsi="Times New Roman" w:cs="Times New Roman"/>
              <w:i/>
              <w:sz w:val="20"/>
              <w:szCs w:val="24"/>
              <w:lang w:val="en-GB"/>
            </w:rPr>
          </w:rPrChange>
        </w:rPr>
        <w:t xml:space="preserve">age </w:t>
      </w:r>
      <w:r w:rsidR="00553696" w:rsidRPr="00A023CC">
        <w:rPr>
          <w:rFonts w:ascii="Times New Roman" w:hAnsi="Times New Roman" w:cs="Times New Roman"/>
          <w:sz w:val="24"/>
          <w:szCs w:val="24"/>
          <w:lang w:val="en-US"/>
          <w:rPrChange w:id="720"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21" w:author="Ian Hussey" w:date="2020-08-25T17:52:00Z">
            <w:rPr>
              <w:rFonts w:ascii="Times New Roman" w:hAnsi="Times New Roman" w:cs="Times New Roman"/>
              <w:sz w:val="24"/>
              <w:szCs w:val="24"/>
              <w:lang w:val="en-GB"/>
            </w:rPr>
          </w:rPrChange>
        </w:rPr>
        <w:t>27.9</w:t>
      </w:r>
      <w:r w:rsidR="00553696" w:rsidRPr="00A023CC">
        <w:rPr>
          <w:rFonts w:ascii="Times New Roman" w:hAnsi="Times New Roman" w:cs="Times New Roman"/>
          <w:sz w:val="24"/>
          <w:szCs w:val="24"/>
          <w:lang w:val="en-US"/>
          <w:rPrChange w:id="722"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i/>
          <w:sz w:val="24"/>
          <w:szCs w:val="24"/>
          <w:lang w:val="en-US"/>
          <w:rPrChange w:id="723" w:author="Ian Hussey" w:date="2020-08-25T17:52:00Z">
            <w:rPr>
              <w:rFonts w:ascii="Times New Roman" w:hAnsi="Times New Roman" w:cs="Times New Roman"/>
              <w:i/>
              <w:sz w:val="24"/>
              <w:szCs w:val="24"/>
              <w:lang w:val="en-GB"/>
            </w:rPr>
          </w:rPrChange>
        </w:rPr>
        <w:t xml:space="preserve">SD </w:t>
      </w:r>
      <w:r w:rsidR="00553696" w:rsidRPr="00A023CC">
        <w:rPr>
          <w:rFonts w:ascii="Times New Roman" w:hAnsi="Times New Roman" w:cs="Times New Roman"/>
          <w:sz w:val="24"/>
          <w:szCs w:val="24"/>
          <w:lang w:val="en-US"/>
          <w:rPrChange w:id="724"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25" w:author="Ian Hussey" w:date="2020-08-25T17:52:00Z">
            <w:rPr>
              <w:rFonts w:ascii="Times New Roman" w:hAnsi="Times New Roman" w:cs="Times New Roman"/>
              <w:sz w:val="24"/>
              <w:szCs w:val="24"/>
              <w:lang w:val="en-GB"/>
            </w:rPr>
          </w:rPrChange>
        </w:rPr>
        <w:t>5.3</w:t>
      </w:r>
      <w:r w:rsidR="00553696" w:rsidRPr="00A023CC">
        <w:rPr>
          <w:rFonts w:ascii="Times New Roman" w:hAnsi="Times New Roman" w:cs="Times New Roman"/>
          <w:sz w:val="24"/>
          <w:szCs w:val="24"/>
          <w:lang w:val="en-US"/>
          <w:rPrChange w:id="726" w:author="Ian Hussey" w:date="2020-08-25T17:52:00Z">
            <w:rPr>
              <w:rFonts w:ascii="Times New Roman" w:hAnsi="Times New Roman" w:cs="Times New Roman"/>
              <w:sz w:val="24"/>
              <w:szCs w:val="24"/>
              <w:lang w:val="en-GB"/>
            </w:rPr>
          </w:rPrChange>
        </w:rPr>
        <w:t>)</w:t>
      </w:r>
      <w:r w:rsidR="006E5D0D" w:rsidRPr="00A023CC">
        <w:rPr>
          <w:rFonts w:ascii="Times New Roman" w:hAnsi="Times New Roman" w:cs="Times New Roman"/>
          <w:sz w:val="24"/>
          <w:szCs w:val="24"/>
          <w:lang w:val="en-US"/>
          <w:rPrChange w:id="727" w:author="Ian Hussey" w:date="2020-08-25T17:52:00Z">
            <w:rPr>
              <w:rFonts w:ascii="Times New Roman" w:hAnsi="Times New Roman" w:cs="Times New Roman"/>
              <w:sz w:val="24"/>
              <w:szCs w:val="24"/>
              <w:lang w:val="en-GB"/>
            </w:rPr>
          </w:rPrChange>
        </w:rPr>
        <w:t xml:space="preserve"> [Experiment 1], </w:t>
      </w:r>
      <w:r w:rsidRPr="00A023CC">
        <w:rPr>
          <w:rFonts w:ascii="Times New Roman" w:hAnsi="Times New Roman" w:cs="Times New Roman"/>
          <w:sz w:val="24"/>
          <w:szCs w:val="24"/>
          <w:lang w:val="en-US"/>
          <w:rPrChange w:id="728" w:author="Ian Hussey" w:date="2020-08-25T17:52:00Z">
            <w:rPr>
              <w:rFonts w:ascii="Times New Roman" w:hAnsi="Times New Roman" w:cs="Times New Roman"/>
              <w:sz w:val="24"/>
              <w:szCs w:val="24"/>
              <w:lang w:val="en-GB"/>
            </w:rPr>
          </w:rPrChange>
        </w:rPr>
        <w:t xml:space="preserve">108 </w:t>
      </w:r>
      <w:r w:rsidR="006E5D0D" w:rsidRPr="00A023CC">
        <w:rPr>
          <w:rFonts w:ascii="Times New Roman" w:hAnsi="Times New Roman" w:cs="Times New Roman"/>
          <w:sz w:val="24"/>
          <w:szCs w:val="24"/>
          <w:lang w:val="en-US"/>
          <w:rPrChange w:id="729" w:author="Ian Hussey" w:date="2020-08-25T17:52:00Z">
            <w:rPr>
              <w:rFonts w:ascii="Times New Roman" w:hAnsi="Times New Roman" w:cs="Times New Roman"/>
              <w:sz w:val="24"/>
              <w:szCs w:val="24"/>
              <w:lang w:val="en-GB"/>
            </w:rPr>
          </w:rPrChange>
        </w:rPr>
        <w:t>participants (</w:t>
      </w:r>
      <w:r w:rsidRPr="00A023CC">
        <w:rPr>
          <w:rFonts w:ascii="Times New Roman" w:hAnsi="Times New Roman" w:cs="Times New Roman"/>
          <w:sz w:val="24"/>
          <w:szCs w:val="24"/>
          <w:lang w:val="en-US"/>
          <w:rPrChange w:id="730" w:author="Ian Hussey" w:date="2020-08-25T17:52:00Z">
            <w:rPr>
              <w:rFonts w:ascii="Times New Roman" w:hAnsi="Times New Roman" w:cs="Times New Roman"/>
              <w:sz w:val="24"/>
              <w:szCs w:val="24"/>
              <w:lang w:val="en-GB"/>
            </w:rPr>
          </w:rPrChange>
        </w:rPr>
        <w:t>57 female</w:t>
      </w:r>
      <w:r w:rsidR="006E5D0D" w:rsidRPr="00A023CC">
        <w:rPr>
          <w:rFonts w:ascii="Times New Roman" w:hAnsi="Times New Roman" w:cs="Times New Roman"/>
          <w:sz w:val="24"/>
          <w:szCs w:val="24"/>
          <w:lang w:val="en-US"/>
          <w:rPrChange w:id="731" w:author="Ian Hussey" w:date="2020-08-25T17:52:00Z">
            <w:rPr>
              <w:rFonts w:ascii="Times New Roman" w:hAnsi="Times New Roman" w:cs="Times New Roman"/>
              <w:sz w:val="24"/>
              <w:szCs w:val="24"/>
              <w:lang w:val="en-GB"/>
            </w:rPr>
          </w:rPrChange>
        </w:rPr>
        <w:t xml:space="preserve">, </w:t>
      </w:r>
      <w:r w:rsidR="006E5D0D" w:rsidRPr="00A023CC">
        <w:rPr>
          <w:rFonts w:ascii="Times New Roman" w:hAnsi="Times New Roman" w:cs="Times New Roman"/>
          <w:i/>
          <w:sz w:val="24"/>
          <w:szCs w:val="24"/>
          <w:lang w:val="en-US"/>
          <w:rPrChange w:id="732" w:author="Ian Hussey" w:date="2020-08-25T17:52:00Z">
            <w:rPr>
              <w:rFonts w:ascii="Times New Roman" w:hAnsi="Times New Roman" w:cs="Times New Roman"/>
              <w:i/>
              <w:sz w:val="24"/>
              <w:szCs w:val="24"/>
              <w:lang w:val="en-GB"/>
            </w:rPr>
          </w:rPrChange>
        </w:rPr>
        <w:t>M</w:t>
      </w:r>
      <w:r w:rsidR="006E5D0D" w:rsidRPr="00A023CC">
        <w:rPr>
          <w:rFonts w:ascii="Times New Roman" w:hAnsi="Times New Roman" w:cs="Times New Roman"/>
          <w:i/>
          <w:sz w:val="20"/>
          <w:szCs w:val="24"/>
          <w:lang w:val="en-US"/>
          <w:rPrChange w:id="733" w:author="Ian Hussey" w:date="2020-08-25T17:52:00Z">
            <w:rPr>
              <w:rFonts w:ascii="Times New Roman" w:hAnsi="Times New Roman" w:cs="Times New Roman"/>
              <w:i/>
              <w:sz w:val="20"/>
              <w:szCs w:val="24"/>
              <w:lang w:val="en-GB"/>
            </w:rPr>
          </w:rPrChange>
        </w:rPr>
        <w:t xml:space="preserve">age </w:t>
      </w:r>
      <w:r w:rsidR="006E5D0D" w:rsidRPr="00A023CC">
        <w:rPr>
          <w:rFonts w:ascii="Times New Roman" w:hAnsi="Times New Roman" w:cs="Times New Roman"/>
          <w:sz w:val="24"/>
          <w:szCs w:val="24"/>
          <w:lang w:val="en-US"/>
          <w:rPrChange w:id="734"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35" w:author="Ian Hussey" w:date="2020-08-25T17:52:00Z">
            <w:rPr>
              <w:rFonts w:ascii="Times New Roman" w:hAnsi="Times New Roman" w:cs="Times New Roman"/>
              <w:sz w:val="24"/>
              <w:szCs w:val="24"/>
              <w:lang w:val="en-GB"/>
            </w:rPr>
          </w:rPrChange>
        </w:rPr>
        <w:t>29.7</w:t>
      </w:r>
      <w:r w:rsidR="006E5D0D" w:rsidRPr="00A023CC">
        <w:rPr>
          <w:rFonts w:ascii="Times New Roman" w:hAnsi="Times New Roman" w:cs="Times New Roman"/>
          <w:sz w:val="24"/>
          <w:szCs w:val="24"/>
          <w:lang w:val="en-US"/>
          <w:rPrChange w:id="736" w:author="Ian Hussey" w:date="2020-08-25T17:52:00Z">
            <w:rPr>
              <w:rFonts w:ascii="Times New Roman" w:hAnsi="Times New Roman" w:cs="Times New Roman"/>
              <w:sz w:val="24"/>
              <w:szCs w:val="24"/>
              <w:lang w:val="en-GB"/>
            </w:rPr>
          </w:rPrChange>
        </w:rPr>
        <w:t xml:space="preserve">, </w:t>
      </w:r>
      <w:r w:rsidR="006E5D0D" w:rsidRPr="00A023CC">
        <w:rPr>
          <w:rFonts w:ascii="Times New Roman" w:hAnsi="Times New Roman" w:cs="Times New Roman"/>
          <w:i/>
          <w:sz w:val="24"/>
          <w:szCs w:val="24"/>
          <w:lang w:val="en-US"/>
          <w:rPrChange w:id="737" w:author="Ian Hussey" w:date="2020-08-25T17:52:00Z">
            <w:rPr>
              <w:rFonts w:ascii="Times New Roman" w:hAnsi="Times New Roman" w:cs="Times New Roman"/>
              <w:i/>
              <w:sz w:val="24"/>
              <w:szCs w:val="24"/>
              <w:lang w:val="en-GB"/>
            </w:rPr>
          </w:rPrChange>
        </w:rPr>
        <w:t xml:space="preserve">SD </w:t>
      </w:r>
      <w:r w:rsidR="006E5D0D" w:rsidRPr="00A023CC">
        <w:rPr>
          <w:rFonts w:ascii="Times New Roman" w:hAnsi="Times New Roman" w:cs="Times New Roman"/>
          <w:sz w:val="24"/>
          <w:szCs w:val="24"/>
          <w:lang w:val="en-US"/>
          <w:rPrChange w:id="738"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39" w:author="Ian Hussey" w:date="2020-08-25T17:52:00Z">
            <w:rPr>
              <w:rFonts w:ascii="Times New Roman" w:hAnsi="Times New Roman" w:cs="Times New Roman"/>
              <w:sz w:val="24"/>
              <w:szCs w:val="24"/>
              <w:lang w:val="en-GB"/>
            </w:rPr>
          </w:rPrChange>
        </w:rPr>
        <w:t>7.2</w:t>
      </w:r>
      <w:r w:rsidR="006E5D0D" w:rsidRPr="00A023CC">
        <w:rPr>
          <w:rFonts w:ascii="Times New Roman" w:hAnsi="Times New Roman" w:cs="Times New Roman"/>
          <w:sz w:val="24"/>
          <w:szCs w:val="24"/>
          <w:lang w:val="en-US"/>
          <w:rPrChange w:id="740" w:author="Ian Hussey" w:date="2020-08-25T17:52:00Z">
            <w:rPr>
              <w:rFonts w:ascii="Times New Roman" w:hAnsi="Times New Roman" w:cs="Times New Roman"/>
              <w:sz w:val="24"/>
              <w:szCs w:val="24"/>
              <w:lang w:val="en-GB"/>
            </w:rPr>
          </w:rPrChange>
        </w:rPr>
        <w:t xml:space="preserve">) [Experiment 2], </w:t>
      </w:r>
      <w:r w:rsidRPr="00A023CC">
        <w:rPr>
          <w:rFonts w:ascii="Times New Roman" w:hAnsi="Times New Roman" w:cs="Times New Roman"/>
          <w:sz w:val="24"/>
          <w:szCs w:val="24"/>
          <w:lang w:val="en-US"/>
          <w:rPrChange w:id="741" w:author="Ian Hussey" w:date="2020-08-25T17:52:00Z">
            <w:rPr>
              <w:rFonts w:ascii="Times New Roman" w:hAnsi="Times New Roman" w:cs="Times New Roman"/>
              <w:sz w:val="24"/>
              <w:szCs w:val="24"/>
              <w:lang w:val="en-GB"/>
            </w:rPr>
          </w:rPrChange>
        </w:rPr>
        <w:t xml:space="preserve">111 </w:t>
      </w:r>
      <w:r w:rsidR="006E5D0D" w:rsidRPr="00A023CC">
        <w:rPr>
          <w:rFonts w:ascii="Times New Roman" w:hAnsi="Times New Roman" w:cs="Times New Roman"/>
          <w:sz w:val="24"/>
          <w:szCs w:val="24"/>
          <w:lang w:val="en-US"/>
          <w:rPrChange w:id="742" w:author="Ian Hussey" w:date="2020-08-25T17:52:00Z">
            <w:rPr>
              <w:rFonts w:ascii="Times New Roman" w:hAnsi="Times New Roman" w:cs="Times New Roman"/>
              <w:sz w:val="24"/>
              <w:szCs w:val="24"/>
              <w:lang w:val="en-GB"/>
            </w:rPr>
          </w:rPrChange>
        </w:rPr>
        <w:t>participants (</w:t>
      </w:r>
      <w:r w:rsidRPr="00A023CC">
        <w:rPr>
          <w:rFonts w:ascii="Times New Roman" w:hAnsi="Times New Roman" w:cs="Times New Roman"/>
          <w:sz w:val="24"/>
          <w:szCs w:val="24"/>
          <w:lang w:val="en-US"/>
          <w:rPrChange w:id="743" w:author="Ian Hussey" w:date="2020-08-25T17:52:00Z">
            <w:rPr>
              <w:rFonts w:ascii="Times New Roman" w:hAnsi="Times New Roman" w:cs="Times New Roman"/>
              <w:sz w:val="24"/>
              <w:szCs w:val="24"/>
              <w:lang w:val="en-GB"/>
            </w:rPr>
          </w:rPrChange>
        </w:rPr>
        <w:t>66 female</w:t>
      </w:r>
      <w:r w:rsidR="006E5D0D" w:rsidRPr="00A023CC">
        <w:rPr>
          <w:rFonts w:ascii="Times New Roman" w:hAnsi="Times New Roman" w:cs="Times New Roman"/>
          <w:sz w:val="24"/>
          <w:szCs w:val="24"/>
          <w:lang w:val="en-US"/>
          <w:rPrChange w:id="744" w:author="Ian Hussey" w:date="2020-08-25T17:52:00Z">
            <w:rPr>
              <w:rFonts w:ascii="Times New Roman" w:hAnsi="Times New Roman" w:cs="Times New Roman"/>
              <w:sz w:val="24"/>
              <w:szCs w:val="24"/>
              <w:lang w:val="en-GB"/>
            </w:rPr>
          </w:rPrChange>
        </w:rPr>
        <w:t xml:space="preserve">, </w:t>
      </w:r>
      <w:r w:rsidR="006E5D0D" w:rsidRPr="00A023CC">
        <w:rPr>
          <w:rFonts w:ascii="Times New Roman" w:hAnsi="Times New Roman" w:cs="Times New Roman"/>
          <w:i/>
          <w:sz w:val="24"/>
          <w:szCs w:val="24"/>
          <w:lang w:val="en-US"/>
          <w:rPrChange w:id="745" w:author="Ian Hussey" w:date="2020-08-25T17:52:00Z">
            <w:rPr>
              <w:rFonts w:ascii="Times New Roman" w:hAnsi="Times New Roman" w:cs="Times New Roman"/>
              <w:i/>
              <w:sz w:val="24"/>
              <w:szCs w:val="24"/>
              <w:lang w:val="en-GB"/>
            </w:rPr>
          </w:rPrChange>
        </w:rPr>
        <w:t>M</w:t>
      </w:r>
      <w:r w:rsidR="006E5D0D" w:rsidRPr="00A023CC">
        <w:rPr>
          <w:rFonts w:ascii="Times New Roman" w:hAnsi="Times New Roman" w:cs="Times New Roman"/>
          <w:i/>
          <w:sz w:val="20"/>
          <w:szCs w:val="24"/>
          <w:lang w:val="en-US"/>
          <w:rPrChange w:id="746" w:author="Ian Hussey" w:date="2020-08-25T17:52:00Z">
            <w:rPr>
              <w:rFonts w:ascii="Times New Roman" w:hAnsi="Times New Roman" w:cs="Times New Roman"/>
              <w:i/>
              <w:sz w:val="20"/>
              <w:szCs w:val="24"/>
              <w:lang w:val="en-GB"/>
            </w:rPr>
          </w:rPrChange>
        </w:rPr>
        <w:t xml:space="preserve">age </w:t>
      </w:r>
      <w:r w:rsidR="006E5D0D" w:rsidRPr="00A023CC">
        <w:rPr>
          <w:rFonts w:ascii="Times New Roman" w:hAnsi="Times New Roman" w:cs="Times New Roman"/>
          <w:sz w:val="24"/>
          <w:szCs w:val="24"/>
          <w:lang w:val="en-US"/>
          <w:rPrChange w:id="747"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48" w:author="Ian Hussey" w:date="2020-08-25T17:52:00Z">
            <w:rPr>
              <w:rFonts w:ascii="Times New Roman" w:hAnsi="Times New Roman" w:cs="Times New Roman"/>
              <w:sz w:val="24"/>
              <w:szCs w:val="24"/>
              <w:lang w:val="en-GB"/>
            </w:rPr>
          </w:rPrChange>
        </w:rPr>
        <w:t>28.8</w:t>
      </w:r>
      <w:r w:rsidR="006E5D0D" w:rsidRPr="00A023CC">
        <w:rPr>
          <w:rFonts w:ascii="Times New Roman" w:hAnsi="Times New Roman" w:cs="Times New Roman"/>
          <w:sz w:val="24"/>
          <w:szCs w:val="24"/>
          <w:lang w:val="en-US"/>
          <w:rPrChange w:id="749" w:author="Ian Hussey" w:date="2020-08-25T17:52:00Z">
            <w:rPr>
              <w:rFonts w:ascii="Times New Roman" w:hAnsi="Times New Roman" w:cs="Times New Roman"/>
              <w:sz w:val="24"/>
              <w:szCs w:val="24"/>
              <w:lang w:val="en-GB"/>
            </w:rPr>
          </w:rPrChange>
        </w:rPr>
        <w:t xml:space="preserve">, </w:t>
      </w:r>
      <w:r w:rsidR="006E5D0D" w:rsidRPr="00A023CC">
        <w:rPr>
          <w:rFonts w:ascii="Times New Roman" w:hAnsi="Times New Roman" w:cs="Times New Roman"/>
          <w:i/>
          <w:sz w:val="24"/>
          <w:szCs w:val="24"/>
          <w:lang w:val="en-US"/>
          <w:rPrChange w:id="750" w:author="Ian Hussey" w:date="2020-08-25T17:52:00Z">
            <w:rPr>
              <w:rFonts w:ascii="Times New Roman" w:hAnsi="Times New Roman" w:cs="Times New Roman"/>
              <w:i/>
              <w:sz w:val="24"/>
              <w:szCs w:val="24"/>
              <w:lang w:val="en-GB"/>
            </w:rPr>
          </w:rPrChange>
        </w:rPr>
        <w:t xml:space="preserve">SD </w:t>
      </w:r>
      <w:r w:rsidR="006E5D0D" w:rsidRPr="00A023CC">
        <w:rPr>
          <w:rFonts w:ascii="Times New Roman" w:hAnsi="Times New Roman" w:cs="Times New Roman"/>
          <w:sz w:val="24"/>
          <w:szCs w:val="24"/>
          <w:lang w:val="en-US"/>
          <w:rPrChange w:id="751"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52" w:author="Ian Hussey" w:date="2020-08-25T17:52:00Z">
            <w:rPr>
              <w:rFonts w:ascii="Times New Roman" w:hAnsi="Times New Roman" w:cs="Times New Roman"/>
              <w:sz w:val="24"/>
              <w:szCs w:val="24"/>
              <w:lang w:val="en-GB"/>
            </w:rPr>
          </w:rPrChange>
        </w:rPr>
        <w:t>5.8</w:t>
      </w:r>
      <w:r w:rsidR="006E5D0D" w:rsidRPr="00A023CC">
        <w:rPr>
          <w:rFonts w:ascii="Times New Roman" w:hAnsi="Times New Roman" w:cs="Times New Roman"/>
          <w:sz w:val="24"/>
          <w:szCs w:val="24"/>
          <w:lang w:val="en-US"/>
          <w:rPrChange w:id="753" w:author="Ian Hussey" w:date="2020-08-25T17:52:00Z">
            <w:rPr>
              <w:rFonts w:ascii="Times New Roman" w:hAnsi="Times New Roman" w:cs="Times New Roman"/>
              <w:sz w:val="24"/>
              <w:szCs w:val="24"/>
              <w:lang w:val="en-GB"/>
            </w:rPr>
          </w:rPrChange>
        </w:rPr>
        <w:t>) [Experiment 3], and 105 participants (</w:t>
      </w:r>
      <w:r w:rsidRPr="00A023CC">
        <w:rPr>
          <w:rFonts w:ascii="Times New Roman" w:hAnsi="Times New Roman" w:cs="Times New Roman"/>
          <w:sz w:val="24"/>
          <w:szCs w:val="24"/>
          <w:lang w:val="en-US"/>
          <w:rPrChange w:id="754" w:author="Ian Hussey" w:date="2020-08-25T17:52:00Z">
            <w:rPr>
              <w:rFonts w:ascii="Times New Roman" w:hAnsi="Times New Roman" w:cs="Times New Roman"/>
              <w:sz w:val="24"/>
              <w:szCs w:val="24"/>
              <w:lang w:val="en-GB"/>
            </w:rPr>
          </w:rPrChange>
        </w:rPr>
        <w:t>54 male</w:t>
      </w:r>
      <w:r w:rsidR="006E5D0D" w:rsidRPr="00A023CC">
        <w:rPr>
          <w:rFonts w:ascii="Times New Roman" w:hAnsi="Times New Roman" w:cs="Times New Roman"/>
          <w:sz w:val="24"/>
          <w:szCs w:val="24"/>
          <w:lang w:val="en-US"/>
          <w:rPrChange w:id="755" w:author="Ian Hussey" w:date="2020-08-25T17:52:00Z">
            <w:rPr>
              <w:rFonts w:ascii="Times New Roman" w:hAnsi="Times New Roman" w:cs="Times New Roman"/>
              <w:sz w:val="24"/>
              <w:szCs w:val="24"/>
              <w:lang w:val="en-GB"/>
            </w:rPr>
          </w:rPrChange>
        </w:rPr>
        <w:t xml:space="preserve">, </w:t>
      </w:r>
      <w:r w:rsidR="006E5D0D" w:rsidRPr="00A023CC">
        <w:rPr>
          <w:rFonts w:ascii="Times New Roman" w:hAnsi="Times New Roman" w:cs="Times New Roman"/>
          <w:i/>
          <w:sz w:val="24"/>
          <w:szCs w:val="24"/>
          <w:lang w:val="en-US"/>
          <w:rPrChange w:id="756" w:author="Ian Hussey" w:date="2020-08-25T17:52:00Z">
            <w:rPr>
              <w:rFonts w:ascii="Times New Roman" w:hAnsi="Times New Roman" w:cs="Times New Roman"/>
              <w:i/>
              <w:sz w:val="24"/>
              <w:szCs w:val="24"/>
              <w:lang w:val="en-GB"/>
            </w:rPr>
          </w:rPrChange>
        </w:rPr>
        <w:t>M</w:t>
      </w:r>
      <w:r w:rsidR="006E5D0D" w:rsidRPr="00A023CC">
        <w:rPr>
          <w:rFonts w:ascii="Times New Roman" w:hAnsi="Times New Roman" w:cs="Times New Roman"/>
          <w:i/>
          <w:sz w:val="20"/>
          <w:szCs w:val="24"/>
          <w:lang w:val="en-US"/>
          <w:rPrChange w:id="757" w:author="Ian Hussey" w:date="2020-08-25T17:52:00Z">
            <w:rPr>
              <w:rFonts w:ascii="Times New Roman" w:hAnsi="Times New Roman" w:cs="Times New Roman"/>
              <w:i/>
              <w:sz w:val="20"/>
              <w:szCs w:val="24"/>
              <w:lang w:val="en-GB"/>
            </w:rPr>
          </w:rPrChange>
        </w:rPr>
        <w:t xml:space="preserve">age </w:t>
      </w:r>
      <w:r w:rsidR="006E5D0D" w:rsidRPr="00A023CC">
        <w:rPr>
          <w:rFonts w:ascii="Times New Roman" w:hAnsi="Times New Roman" w:cs="Times New Roman"/>
          <w:sz w:val="24"/>
          <w:szCs w:val="24"/>
          <w:lang w:val="en-US"/>
          <w:rPrChange w:id="758"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59" w:author="Ian Hussey" w:date="2020-08-25T17:52:00Z">
            <w:rPr>
              <w:rFonts w:ascii="Times New Roman" w:hAnsi="Times New Roman" w:cs="Times New Roman"/>
              <w:sz w:val="24"/>
              <w:szCs w:val="24"/>
              <w:lang w:val="en-GB"/>
            </w:rPr>
          </w:rPrChange>
        </w:rPr>
        <w:t>29.5</w:t>
      </w:r>
      <w:r w:rsidR="006E5D0D" w:rsidRPr="00A023CC">
        <w:rPr>
          <w:rFonts w:ascii="Times New Roman" w:hAnsi="Times New Roman" w:cs="Times New Roman"/>
          <w:sz w:val="24"/>
          <w:szCs w:val="24"/>
          <w:lang w:val="en-US"/>
          <w:rPrChange w:id="760" w:author="Ian Hussey" w:date="2020-08-25T17:52:00Z">
            <w:rPr>
              <w:rFonts w:ascii="Times New Roman" w:hAnsi="Times New Roman" w:cs="Times New Roman"/>
              <w:sz w:val="24"/>
              <w:szCs w:val="24"/>
              <w:lang w:val="en-GB"/>
            </w:rPr>
          </w:rPrChange>
        </w:rPr>
        <w:t xml:space="preserve">, </w:t>
      </w:r>
      <w:r w:rsidR="006E5D0D" w:rsidRPr="00A023CC">
        <w:rPr>
          <w:rFonts w:ascii="Times New Roman" w:hAnsi="Times New Roman" w:cs="Times New Roman"/>
          <w:i/>
          <w:sz w:val="24"/>
          <w:szCs w:val="24"/>
          <w:lang w:val="en-US"/>
          <w:rPrChange w:id="761" w:author="Ian Hussey" w:date="2020-08-25T17:52:00Z">
            <w:rPr>
              <w:rFonts w:ascii="Times New Roman" w:hAnsi="Times New Roman" w:cs="Times New Roman"/>
              <w:i/>
              <w:sz w:val="24"/>
              <w:szCs w:val="24"/>
              <w:lang w:val="en-GB"/>
            </w:rPr>
          </w:rPrChange>
        </w:rPr>
        <w:t xml:space="preserve">SD </w:t>
      </w:r>
      <w:r w:rsidR="006E5D0D" w:rsidRPr="00A023CC">
        <w:rPr>
          <w:rFonts w:ascii="Times New Roman" w:hAnsi="Times New Roman" w:cs="Times New Roman"/>
          <w:sz w:val="24"/>
          <w:szCs w:val="24"/>
          <w:lang w:val="en-US"/>
          <w:rPrChange w:id="762"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763" w:author="Ian Hussey" w:date="2020-08-25T17:52:00Z">
            <w:rPr>
              <w:rFonts w:ascii="Times New Roman" w:hAnsi="Times New Roman" w:cs="Times New Roman"/>
              <w:sz w:val="24"/>
              <w:szCs w:val="24"/>
              <w:lang w:val="en-GB"/>
            </w:rPr>
          </w:rPrChange>
        </w:rPr>
        <w:t>6.1</w:t>
      </w:r>
      <w:r w:rsidR="006E5D0D" w:rsidRPr="00A023CC">
        <w:rPr>
          <w:rFonts w:ascii="Times New Roman" w:hAnsi="Times New Roman" w:cs="Times New Roman"/>
          <w:sz w:val="24"/>
          <w:szCs w:val="24"/>
          <w:lang w:val="en-US"/>
          <w:rPrChange w:id="764" w:author="Ian Hussey" w:date="2020-08-25T17:52:00Z">
            <w:rPr>
              <w:rFonts w:ascii="Times New Roman" w:hAnsi="Times New Roman" w:cs="Times New Roman"/>
              <w:sz w:val="24"/>
              <w:szCs w:val="24"/>
              <w:lang w:val="en-GB"/>
            </w:rPr>
          </w:rPrChange>
        </w:rPr>
        <w:t xml:space="preserve">) [Experiment 4] </w:t>
      </w:r>
      <w:r w:rsidR="00553696" w:rsidRPr="00A023CC">
        <w:rPr>
          <w:rFonts w:ascii="Times New Roman" w:hAnsi="Times New Roman" w:cs="Times New Roman"/>
          <w:sz w:val="24"/>
          <w:szCs w:val="24"/>
          <w:lang w:val="en-US"/>
          <w:rPrChange w:id="765" w:author="Ian Hussey" w:date="2020-08-25T17:52:00Z">
            <w:rPr>
              <w:rFonts w:ascii="Times New Roman" w:hAnsi="Times New Roman" w:cs="Times New Roman"/>
              <w:sz w:val="24"/>
              <w:szCs w:val="24"/>
              <w:lang w:val="en-GB"/>
            </w:rPr>
          </w:rPrChange>
        </w:rPr>
        <w:t xml:space="preserve">completed the study on the Prolific </w:t>
      </w:r>
      <w:del w:id="766" w:author="Ian Hussey" w:date="2020-08-25T17:58:00Z">
        <w:r w:rsidR="00553696" w:rsidRPr="00A023CC" w:rsidDel="00177FCD">
          <w:rPr>
            <w:rFonts w:ascii="Times New Roman" w:hAnsi="Times New Roman" w:cs="Times New Roman"/>
            <w:sz w:val="24"/>
            <w:szCs w:val="24"/>
            <w:lang w:val="en-US"/>
            <w:rPrChange w:id="767" w:author="Ian Hussey" w:date="2020-08-25T17:52:00Z">
              <w:rPr>
                <w:rFonts w:ascii="Times New Roman" w:hAnsi="Times New Roman" w:cs="Times New Roman"/>
                <w:sz w:val="24"/>
                <w:szCs w:val="24"/>
                <w:lang w:val="en-GB"/>
              </w:rPr>
            </w:rPrChange>
          </w:rPr>
          <w:delText xml:space="preserve">Academic </w:delText>
        </w:r>
      </w:del>
      <w:r w:rsidR="00553696" w:rsidRPr="00A023CC">
        <w:rPr>
          <w:rFonts w:ascii="Times New Roman" w:hAnsi="Times New Roman" w:cs="Times New Roman"/>
          <w:sz w:val="24"/>
          <w:szCs w:val="24"/>
          <w:lang w:val="en-US"/>
          <w:rPrChange w:id="768" w:author="Ian Hussey" w:date="2020-08-25T17:52:00Z">
            <w:rPr>
              <w:rFonts w:ascii="Times New Roman" w:hAnsi="Times New Roman" w:cs="Times New Roman"/>
              <w:sz w:val="24"/>
              <w:szCs w:val="24"/>
              <w:lang w:val="en-GB"/>
            </w:rPr>
          </w:rPrChange>
        </w:rPr>
        <w:t xml:space="preserve">website </w:t>
      </w:r>
      <w:r w:rsidR="00553696" w:rsidRPr="00A023CC">
        <w:rPr>
          <w:rFonts w:ascii="Times New Roman" w:hAnsi="Times New Roman" w:cs="Times New Roman"/>
          <w:color w:val="000000" w:themeColor="text1"/>
          <w:sz w:val="24"/>
          <w:szCs w:val="24"/>
          <w:lang w:val="en-US"/>
          <w:rPrChange w:id="769" w:author="Ian Hussey" w:date="2020-08-25T17:52:00Z">
            <w:rPr>
              <w:rFonts w:ascii="Times New Roman" w:hAnsi="Times New Roman" w:cs="Times New Roman"/>
              <w:color w:val="000000" w:themeColor="text1"/>
              <w:sz w:val="24"/>
              <w:szCs w:val="24"/>
              <w:lang w:val="en-GB"/>
            </w:rPr>
          </w:rPrChange>
        </w:rPr>
        <w:t xml:space="preserve">(https://prolific.ac) in exchange for a monetary reward. </w:t>
      </w:r>
    </w:p>
    <w:p w14:paraId="1BB6749D" w14:textId="08282E25" w:rsidR="00553696" w:rsidRPr="00A023CC" w:rsidRDefault="00553696" w:rsidP="00654257">
      <w:pPr>
        <w:spacing w:line="480" w:lineRule="auto"/>
        <w:ind w:firstLine="708"/>
        <w:contextualSpacing/>
        <w:rPr>
          <w:rFonts w:ascii="Times New Roman" w:hAnsi="Times New Roman" w:cs="Times New Roman"/>
          <w:sz w:val="24"/>
          <w:szCs w:val="24"/>
          <w:lang w:val="en-US"/>
          <w:rPrChange w:id="77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color w:val="000000" w:themeColor="text1"/>
          <w:sz w:val="24"/>
          <w:szCs w:val="24"/>
          <w:lang w:val="en-US"/>
          <w:rPrChange w:id="771" w:author="Ian Hussey" w:date="2020-08-25T17:52:00Z">
            <w:rPr>
              <w:rFonts w:ascii="Times New Roman" w:hAnsi="Times New Roman" w:cs="Times New Roman"/>
              <w:color w:val="000000" w:themeColor="text1"/>
              <w:sz w:val="24"/>
              <w:szCs w:val="24"/>
              <w:lang w:val="en-GB"/>
            </w:rPr>
          </w:rPrChange>
        </w:rPr>
        <w:t xml:space="preserve">A </w:t>
      </w:r>
      <w:r w:rsidRPr="00A023CC">
        <w:rPr>
          <w:rFonts w:ascii="Times New Roman" w:eastAsia="Times New Roman" w:hAnsi="Times New Roman" w:cs="Times New Roman"/>
          <w:color w:val="000000" w:themeColor="text1"/>
          <w:sz w:val="24"/>
          <w:szCs w:val="24"/>
          <w:lang w:val="en-US" w:eastAsia="it-IT"/>
          <w:rPrChange w:id="772" w:author="Ian Hussey" w:date="2020-08-25T17:52:00Z">
            <w:rPr>
              <w:rFonts w:ascii="Times New Roman" w:eastAsia="Times New Roman" w:hAnsi="Times New Roman" w:cs="Times New Roman"/>
              <w:color w:val="000000" w:themeColor="text1"/>
              <w:sz w:val="24"/>
              <w:szCs w:val="24"/>
              <w:lang w:val="en-GB" w:eastAsia="it-IT"/>
            </w:rPr>
          </w:rPrChange>
        </w:rPr>
        <w:t>2 (</w:t>
      </w:r>
      <w:r w:rsidRPr="00A023CC">
        <w:rPr>
          <w:rFonts w:ascii="Times New Roman" w:eastAsia="Times New Roman" w:hAnsi="Times New Roman" w:cs="Times New Roman"/>
          <w:i/>
          <w:color w:val="000000" w:themeColor="text1"/>
          <w:sz w:val="24"/>
          <w:szCs w:val="24"/>
          <w:lang w:val="en-US" w:eastAsia="it-IT"/>
          <w:rPrChange w:id="773" w:author="Ian Hussey" w:date="2020-08-25T17:52:00Z">
            <w:rPr>
              <w:rFonts w:ascii="Times New Roman" w:eastAsia="Times New Roman" w:hAnsi="Times New Roman" w:cs="Times New Roman"/>
              <w:i/>
              <w:color w:val="000000" w:themeColor="text1"/>
              <w:sz w:val="24"/>
              <w:szCs w:val="24"/>
              <w:lang w:val="en-GB" w:eastAsia="it-IT"/>
            </w:rPr>
          </w:rPrChange>
        </w:rPr>
        <w:t>Stimulus</w:t>
      </w:r>
      <w:r w:rsidRPr="00A023CC">
        <w:rPr>
          <w:rFonts w:ascii="Times New Roman" w:eastAsia="Times New Roman" w:hAnsi="Times New Roman" w:cs="Times New Roman"/>
          <w:color w:val="000000" w:themeColor="text1"/>
          <w:sz w:val="24"/>
          <w:szCs w:val="24"/>
          <w:lang w:val="en-US" w:eastAsia="it-IT"/>
          <w:rPrChange w:id="774" w:author="Ian Hussey" w:date="2020-08-25T17:52:00Z">
            <w:rPr>
              <w:rFonts w:ascii="Times New Roman" w:eastAsia="Times New Roman" w:hAnsi="Times New Roman" w:cs="Times New Roman"/>
              <w:color w:val="000000" w:themeColor="text1"/>
              <w:sz w:val="24"/>
              <w:szCs w:val="24"/>
              <w:lang w:val="en-GB" w:eastAsia="it-IT"/>
            </w:rPr>
          </w:rPrChange>
        </w:rPr>
        <w:t xml:space="preserve">: neutral </w:t>
      </w:r>
      <w:r w:rsidR="00223577" w:rsidRPr="00A023CC">
        <w:rPr>
          <w:rFonts w:ascii="Times New Roman" w:eastAsia="Times New Roman" w:hAnsi="Times New Roman" w:cs="Times New Roman"/>
          <w:color w:val="000000" w:themeColor="text1"/>
          <w:sz w:val="24"/>
          <w:szCs w:val="24"/>
          <w:lang w:val="en-US" w:eastAsia="it-IT"/>
          <w:rPrChange w:id="775" w:author="Ian Hussey" w:date="2020-08-25T17:52:00Z">
            <w:rPr>
              <w:rFonts w:ascii="Times New Roman" w:eastAsia="Times New Roman" w:hAnsi="Times New Roman" w:cs="Times New Roman"/>
              <w:color w:val="000000" w:themeColor="text1"/>
              <w:sz w:val="24"/>
              <w:szCs w:val="24"/>
              <w:lang w:val="en-GB" w:eastAsia="it-IT"/>
            </w:rPr>
          </w:rPrChange>
        </w:rPr>
        <w:t xml:space="preserve">stimuli </w:t>
      </w:r>
      <w:r w:rsidR="003C2C17" w:rsidRPr="00A023CC">
        <w:rPr>
          <w:rFonts w:ascii="Times New Roman" w:eastAsia="Times New Roman" w:hAnsi="Times New Roman" w:cs="Times New Roman"/>
          <w:color w:val="000000" w:themeColor="text1"/>
          <w:sz w:val="24"/>
          <w:szCs w:val="24"/>
          <w:lang w:val="en-US" w:eastAsia="it-IT"/>
          <w:rPrChange w:id="776" w:author="Ian Hussey" w:date="2020-08-25T17:52:00Z">
            <w:rPr>
              <w:rFonts w:ascii="Times New Roman" w:eastAsia="Times New Roman" w:hAnsi="Times New Roman" w:cs="Times New Roman"/>
              <w:color w:val="000000" w:themeColor="text1"/>
              <w:sz w:val="24"/>
              <w:szCs w:val="24"/>
              <w:lang w:val="en-GB" w:eastAsia="it-IT"/>
            </w:rPr>
          </w:rPrChange>
        </w:rPr>
        <w:t xml:space="preserve">related to </w:t>
      </w:r>
      <w:r w:rsidRPr="00A023CC">
        <w:rPr>
          <w:rFonts w:ascii="Times New Roman" w:eastAsia="Times New Roman" w:hAnsi="Times New Roman" w:cs="Times New Roman"/>
          <w:color w:val="000000" w:themeColor="text1"/>
          <w:sz w:val="24"/>
          <w:szCs w:val="24"/>
          <w:lang w:val="en-US" w:eastAsia="it-IT"/>
          <w:rPrChange w:id="777" w:author="Ian Hussey" w:date="2020-08-25T17:52:00Z">
            <w:rPr>
              <w:rFonts w:ascii="Times New Roman" w:eastAsia="Times New Roman" w:hAnsi="Times New Roman" w:cs="Times New Roman"/>
              <w:color w:val="000000" w:themeColor="text1"/>
              <w:sz w:val="24"/>
              <w:szCs w:val="24"/>
              <w:lang w:val="en-GB" w:eastAsia="it-IT"/>
            </w:rPr>
          </w:rPrChange>
        </w:rPr>
        <w:t>positive vs. negative source) x 2 (</w:t>
      </w:r>
      <w:r w:rsidRPr="00A023CC">
        <w:rPr>
          <w:rFonts w:ascii="Times New Roman" w:eastAsia="Times New Roman" w:hAnsi="Times New Roman" w:cs="Times New Roman"/>
          <w:i/>
          <w:color w:val="000000" w:themeColor="text1"/>
          <w:sz w:val="24"/>
          <w:szCs w:val="24"/>
          <w:lang w:val="en-US" w:eastAsia="it-IT"/>
          <w:rPrChange w:id="778" w:author="Ian Hussey" w:date="2020-08-25T17:52:00Z">
            <w:rPr>
              <w:rFonts w:ascii="Times New Roman" w:eastAsia="Times New Roman" w:hAnsi="Times New Roman" w:cs="Times New Roman"/>
              <w:i/>
              <w:color w:val="000000" w:themeColor="text1"/>
              <w:sz w:val="24"/>
              <w:szCs w:val="24"/>
              <w:lang w:val="en-GB" w:eastAsia="it-IT"/>
            </w:rPr>
          </w:rPrChange>
        </w:rPr>
        <w:t>Training</w:t>
      </w:r>
      <w:r w:rsidRPr="00A023CC">
        <w:rPr>
          <w:rFonts w:ascii="Times New Roman" w:eastAsia="Times New Roman" w:hAnsi="Times New Roman" w:cs="Times New Roman"/>
          <w:color w:val="000000" w:themeColor="text1"/>
          <w:sz w:val="24"/>
          <w:szCs w:val="24"/>
          <w:lang w:val="en-US" w:eastAsia="it-IT"/>
          <w:rPrChange w:id="779" w:author="Ian Hussey" w:date="2020-08-25T17:52:00Z">
            <w:rPr>
              <w:rFonts w:ascii="Times New Roman" w:eastAsia="Times New Roman" w:hAnsi="Times New Roman" w:cs="Times New Roman"/>
              <w:color w:val="000000" w:themeColor="text1"/>
              <w:sz w:val="24"/>
              <w:szCs w:val="24"/>
              <w:lang w:val="en-GB" w:eastAsia="it-IT"/>
            </w:rPr>
          </w:rPrChange>
        </w:rPr>
        <w:t>: Extinction vs. Acquisition-only)</w:t>
      </w:r>
      <w:r w:rsidRPr="00A023CC">
        <w:rPr>
          <w:rFonts w:ascii="Times New Roman" w:hAnsi="Times New Roman" w:cs="Times New Roman"/>
          <w:color w:val="000000" w:themeColor="text1"/>
          <w:sz w:val="24"/>
          <w:lang w:val="en-US"/>
          <w:rPrChange w:id="780" w:author="Ian Hussey" w:date="2020-08-25T17:52:00Z">
            <w:rPr>
              <w:rFonts w:ascii="Times New Roman" w:hAnsi="Times New Roman" w:cs="Times New Roman"/>
              <w:color w:val="000000" w:themeColor="text1"/>
              <w:sz w:val="24"/>
              <w:lang w:val="en-GB"/>
            </w:rPr>
          </w:rPrChange>
        </w:rPr>
        <w:t xml:space="preserve"> mixed design was employed </w:t>
      </w:r>
      <w:r w:rsidR="00072D2C" w:rsidRPr="00A023CC">
        <w:rPr>
          <w:rFonts w:ascii="Times New Roman" w:hAnsi="Times New Roman" w:cs="Times New Roman"/>
          <w:color w:val="000000" w:themeColor="text1"/>
          <w:sz w:val="24"/>
          <w:lang w:val="en-US"/>
          <w:rPrChange w:id="781" w:author="Ian Hussey" w:date="2020-08-25T17:52:00Z">
            <w:rPr>
              <w:rFonts w:ascii="Times New Roman" w:hAnsi="Times New Roman" w:cs="Times New Roman"/>
              <w:color w:val="000000" w:themeColor="text1"/>
              <w:sz w:val="24"/>
              <w:lang w:val="en-GB"/>
            </w:rPr>
          </w:rPrChange>
        </w:rPr>
        <w:t xml:space="preserve">in Experiments 1-4 </w:t>
      </w:r>
      <w:r w:rsidRPr="00A023CC">
        <w:rPr>
          <w:rFonts w:ascii="Times New Roman" w:hAnsi="Times New Roman" w:cs="Times New Roman"/>
          <w:color w:val="000000" w:themeColor="text1"/>
          <w:sz w:val="24"/>
          <w:lang w:val="en-US"/>
          <w:rPrChange w:id="782" w:author="Ian Hussey" w:date="2020-08-25T17:52:00Z">
            <w:rPr>
              <w:rFonts w:ascii="Times New Roman" w:hAnsi="Times New Roman" w:cs="Times New Roman"/>
              <w:color w:val="000000" w:themeColor="text1"/>
              <w:sz w:val="24"/>
              <w:lang w:val="en-GB"/>
            </w:rPr>
          </w:rPrChange>
        </w:rPr>
        <w:t xml:space="preserve">with the first </w:t>
      </w:r>
      <w:r w:rsidRPr="00A023CC">
        <w:rPr>
          <w:rFonts w:ascii="Times New Roman" w:hAnsi="Times New Roman" w:cs="Times New Roman"/>
          <w:color w:val="000000" w:themeColor="text1"/>
          <w:sz w:val="24"/>
          <w:lang w:val="en-US"/>
          <w:rPrChange w:id="783" w:author="Ian Hussey" w:date="2020-08-25T17:52:00Z">
            <w:rPr>
              <w:rFonts w:ascii="Times New Roman" w:hAnsi="Times New Roman" w:cs="Times New Roman"/>
              <w:color w:val="000000" w:themeColor="text1"/>
              <w:sz w:val="24"/>
              <w:lang w:val="en-GB"/>
            </w:rPr>
          </w:rPrChange>
        </w:rPr>
        <w:lastRenderedPageBreak/>
        <w:t xml:space="preserve">factor measured within and the second measured between participants. Self-reported ratings, IAT effects, and behavioral intentions were the dependent variables. Three method factors were manipulated between participants: stimulus identity (whether </w:t>
      </w:r>
      <w:r w:rsidR="003C2C17" w:rsidRPr="00A023CC">
        <w:rPr>
          <w:rFonts w:ascii="Times New Roman" w:hAnsi="Times New Roman" w:cs="Times New Roman"/>
          <w:color w:val="000000" w:themeColor="text1"/>
          <w:sz w:val="24"/>
          <w:lang w:val="en-US"/>
          <w:rPrChange w:id="784" w:author="Ian Hussey" w:date="2020-08-25T17:52:00Z">
            <w:rPr>
              <w:rFonts w:ascii="Times New Roman" w:hAnsi="Times New Roman" w:cs="Times New Roman"/>
              <w:color w:val="000000" w:themeColor="text1"/>
              <w:sz w:val="24"/>
              <w:lang w:val="en-GB"/>
            </w:rPr>
          </w:rPrChange>
        </w:rPr>
        <w:t xml:space="preserve">outcome stimulus </w:t>
      </w:r>
      <w:r w:rsidRPr="00A023CC">
        <w:rPr>
          <w:rFonts w:ascii="Times New Roman" w:hAnsi="Times New Roman" w:cs="Times New Roman"/>
          <w:color w:val="000000" w:themeColor="text1"/>
          <w:sz w:val="24"/>
          <w:lang w:val="en-US"/>
          <w:rPrChange w:id="785" w:author="Ian Hussey" w:date="2020-08-25T17:52:00Z">
            <w:rPr>
              <w:rFonts w:ascii="Times New Roman" w:hAnsi="Times New Roman" w:cs="Times New Roman"/>
              <w:color w:val="000000" w:themeColor="text1"/>
              <w:sz w:val="24"/>
              <w:lang w:val="en-GB"/>
            </w:rPr>
          </w:rPrChange>
        </w:rPr>
        <w:t xml:space="preserve">O1 and </w:t>
      </w:r>
      <w:r w:rsidR="003C2C17" w:rsidRPr="00A023CC">
        <w:rPr>
          <w:rFonts w:ascii="Times New Roman" w:hAnsi="Times New Roman" w:cs="Times New Roman"/>
          <w:color w:val="000000" w:themeColor="text1"/>
          <w:sz w:val="24"/>
          <w:lang w:val="en-US"/>
          <w:rPrChange w:id="786" w:author="Ian Hussey" w:date="2020-08-25T17:52:00Z">
            <w:rPr>
              <w:rFonts w:ascii="Times New Roman" w:hAnsi="Times New Roman" w:cs="Times New Roman"/>
              <w:color w:val="000000" w:themeColor="text1"/>
              <w:sz w:val="24"/>
              <w:lang w:val="en-GB"/>
            </w:rPr>
          </w:rPrChange>
        </w:rPr>
        <w:t xml:space="preserve">target stimulus </w:t>
      </w:r>
      <w:r w:rsidRPr="00A023CC">
        <w:rPr>
          <w:rFonts w:ascii="Times New Roman" w:hAnsi="Times New Roman" w:cs="Times New Roman"/>
          <w:color w:val="000000" w:themeColor="text1"/>
          <w:sz w:val="24"/>
          <w:lang w:val="en-US"/>
          <w:rPrChange w:id="787" w:author="Ian Hussey" w:date="2020-08-25T17:52:00Z">
            <w:rPr>
              <w:rFonts w:ascii="Times New Roman" w:hAnsi="Times New Roman" w:cs="Times New Roman"/>
              <w:color w:val="000000" w:themeColor="text1"/>
              <w:sz w:val="24"/>
              <w:lang w:val="en-GB"/>
            </w:rPr>
          </w:rPrChange>
        </w:rPr>
        <w:t xml:space="preserve">T1 or </w:t>
      </w:r>
      <w:r w:rsidR="003C2C17" w:rsidRPr="00A023CC">
        <w:rPr>
          <w:rFonts w:ascii="Times New Roman" w:hAnsi="Times New Roman" w:cs="Times New Roman"/>
          <w:color w:val="000000" w:themeColor="text1"/>
          <w:sz w:val="24"/>
          <w:lang w:val="en-US"/>
          <w:rPrChange w:id="788" w:author="Ian Hussey" w:date="2020-08-25T17:52:00Z">
            <w:rPr>
              <w:rFonts w:ascii="Times New Roman" w:hAnsi="Times New Roman" w:cs="Times New Roman"/>
              <w:color w:val="000000" w:themeColor="text1"/>
              <w:sz w:val="24"/>
              <w:lang w:val="en-GB"/>
            </w:rPr>
          </w:rPrChange>
        </w:rPr>
        <w:t xml:space="preserve">outcome stimulus </w:t>
      </w:r>
      <w:r w:rsidRPr="00A023CC">
        <w:rPr>
          <w:rFonts w:ascii="Times New Roman" w:hAnsi="Times New Roman" w:cs="Times New Roman"/>
          <w:color w:val="000000" w:themeColor="text1"/>
          <w:sz w:val="24"/>
          <w:lang w:val="en-US"/>
          <w:rPrChange w:id="789" w:author="Ian Hussey" w:date="2020-08-25T17:52:00Z">
            <w:rPr>
              <w:rFonts w:ascii="Times New Roman" w:hAnsi="Times New Roman" w:cs="Times New Roman"/>
              <w:color w:val="000000" w:themeColor="text1"/>
              <w:sz w:val="24"/>
              <w:lang w:val="en-GB"/>
            </w:rPr>
          </w:rPrChange>
        </w:rPr>
        <w:t xml:space="preserve">O2 and </w:t>
      </w:r>
      <w:r w:rsidR="003C2C17" w:rsidRPr="00A023CC">
        <w:rPr>
          <w:rFonts w:ascii="Times New Roman" w:hAnsi="Times New Roman" w:cs="Times New Roman"/>
          <w:color w:val="000000" w:themeColor="text1"/>
          <w:sz w:val="24"/>
          <w:lang w:val="en-US"/>
          <w:rPrChange w:id="790" w:author="Ian Hussey" w:date="2020-08-25T17:52:00Z">
            <w:rPr>
              <w:rFonts w:ascii="Times New Roman" w:hAnsi="Times New Roman" w:cs="Times New Roman"/>
              <w:color w:val="000000" w:themeColor="text1"/>
              <w:sz w:val="24"/>
              <w:lang w:val="en-GB"/>
            </w:rPr>
          </w:rPrChange>
        </w:rPr>
        <w:t xml:space="preserve">target stimulus </w:t>
      </w:r>
      <w:r w:rsidRPr="00A023CC">
        <w:rPr>
          <w:rFonts w:ascii="Times New Roman" w:hAnsi="Times New Roman" w:cs="Times New Roman"/>
          <w:color w:val="000000" w:themeColor="text1"/>
          <w:sz w:val="24"/>
          <w:lang w:val="en-US"/>
          <w:rPrChange w:id="791" w:author="Ian Hussey" w:date="2020-08-25T17:52:00Z">
            <w:rPr>
              <w:rFonts w:ascii="Times New Roman" w:hAnsi="Times New Roman" w:cs="Times New Roman"/>
              <w:color w:val="000000" w:themeColor="text1"/>
              <w:sz w:val="24"/>
              <w:lang w:val="en-GB"/>
            </w:rPr>
          </w:rPrChange>
        </w:rPr>
        <w:t>T2 were assigned to positive/negative source stimuli), evaluative task order (self-report or IAT first) and IAT block order (learning consistent vs. inconsistent block first)</w:t>
      </w:r>
      <w:r w:rsidR="00654257" w:rsidRPr="00A023CC">
        <w:rPr>
          <w:rFonts w:ascii="Times New Roman" w:hAnsi="Times New Roman" w:cs="Times New Roman"/>
          <w:color w:val="000000" w:themeColor="text1"/>
          <w:sz w:val="24"/>
          <w:lang w:val="en-US"/>
          <w:rPrChange w:id="792" w:author="Ian Hussey" w:date="2020-08-25T17:52:00Z">
            <w:rPr>
              <w:rFonts w:ascii="Times New Roman" w:hAnsi="Times New Roman" w:cs="Times New Roman"/>
              <w:color w:val="000000" w:themeColor="text1"/>
              <w:sz w:val="24"/>
              <w:lang w:val="en-GB"/>
            </w:rPr>
          </w:rPrChange>
        </w:rPr>
        <w:t xml:space="preserve">. </w:t>
      </w:r>
      <w:r w:rsidRPr="00A023CC">
        <w:rPr>
          <w:rStyle w:val="FootnoteReference"/>
          <w:rFonts w:ascii="Times New Roman" w:hAnsi="Times New Roman" w:cs="Times New Roman"/>
          <w:color w:val="000000" w:themeColor="text1"/>
          <w:sz w:val="24"/>
          <w:szCs w:val="24"/>
          <w:lang w:val="en-US"/>
          <w:rPrChange w:id="793" w:author="Ian Hussey" w:date="2020-08-25T17:52:00Z">
            <w:rPr>
              <w:rStyle w:val="FootnoteReference"/>
              <w:rFonts w:ascii="Times New Roman" w:hAnsi="Times New Roman" w:cs="Times New Roman"/>
              <w:color w:val="000000" w:themeColor="text1"/>
              <w:sz w:val="24"/>
              <w:szCs w:val="24"/>
              <w:lang w:val="en-GB"/>
            </w:rPr>
          </w:rPrChange>
        </w:rPr>
        <w:footnoteReference w:id="7"/>
      </w:r>
    </w:p>
    <w:p w14:paraId="41A4663B" w14:textId="77777777" w:rsidR="00553696" w:rsidRPr="00A023CC" w:rsidRDefault="00553696" w:rsidP="00CF5977">
      <w:pPr>
        <w:spacing w:line="480" w:lineRule="auto"/>
        <w:contextualSpacing/>
        <w:rPr>
          <w:rFonts w:ascii="Times New Roman" w:hAnsi="Times New Roman" w:cs="Times New Roman"/>
          <w:b/>
          <w:sz w:val="24"/>
          <w:szCs w:val="24"/>
          <w:lang w:val="en-US"/>
          <w:rPrChange w:id="795"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796" w:author="Ian Hussey" w:date="2020-08-25T17:52:00Z">
            <w:rPr>
              <w:rFonts w:ascii="Times New Roman" w:hAnsi="Times New Roman" w:cs="Times New Roman"/>
              <w:b/>
              <w:sz w:val="24"/>
              <w:szCs w:val="24"/>
              <w:lang w:val="en-GB"/>
            </w:rPr>
          </w:rPrChange>
        </w:rPr>
        <w:t>Materials</w:t>
      </w:r>
    </w:p>
    <w:p w14:paraId="25B7DCBB" w14:textId="77777777" w:rsidR="00CF5977" w:rsidRPr="00A023CC" w:rsidRDefault="00CF5977" w:rsidP="00CF5977">
      <w:pPr>
        <w:spacing w:line="480" w:lineRule="auto"/>
        <w:contextualSpacing/>
        <w:rPr>
          <w:rFonts w:ascii="Times New Roman" w:hAnsi="Times New Roman" w:cs="Times New Roman"/>
          <w:color w:val="000000" w:themeColor="text1"/>
          <w:sz w:val="24"/>
          <w:lang w:val="en-US"/>
          <w:rPrChange w:id="797"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i/>
          <w:color w:val="000000" w:themeColor="text1"/>
          <w:sz w:val="24"/>
          <w:lang w:val="en-US"/>
          <w:rPrChange w:id="798" w:author="Ian Hussey" w:date="2020-08-25T17:52:00Z">
            <w:rPr>
              <w:rFonts w:ascii="Times New Roman" w:hAnsi="Times New Roman" w:cs="Times New Roman"/>
              <w:b/>
              <w:i/>
              <w:color w:val="000000" w:themeColor="text1"/>
              <w:sz w:val="24"/>
              <w:lang w:val="en-GB"/>
            </w:rPr>
          </w:rPrChange>
        </w:rPr>
        <w:t>Stimuli</w:t>
      </w:r>
      <w:r w:rsidR="00553696" w:rsidRPr="00A023CC">
        <w:rPr>
          <w:rFonts w:ascii="Times New Roman" w:hAnsi="Times New Roman" w:cs="Times New Roman"/>
          <w:color w:val="000000" w:themeColor="text1"/>
          <w:sz w:val="24"/>
          <w:lang w:val="en-US"/>
          <w:rPrChange w:id="799" w:author="Ian Hussey" w:date="2020-08-25T17:52:00Z">
            <w:rPr>
              <w:rFonts w:ascii="Times New Roman" w:hAnsi="Times New Roman" w:cs="Times New Roman"/>
              <w:color w:val="000000" w:themeColor="text1"/>
              <w:sz w:val="24"/>
              <w:lang w:val="en-GB"/>
            </w:rPr>
          </w:rPrChange>
        </w:rPr>
        <w:t xml:space="preserve"> </w:t>
      </w:r>
    </w:p>
    <w:p w14:paraId="5AF2ABF1" w14:textId="25831856" w:rsidR="00553696" w:rsidRPr="00A023CC" w:rsidRDefault="00553696" w:rsidP="00CF5977">
      <w:pPr>
        <w:spacing w:line="480" w:lineRule="auto"/>
        <w:ind w:firstLine="708"/>
        <w:contextualSpacing/>
        <w:rPr>
          <w:color w:val="000000" w:themeColor="text1"/>
          <w:lang w:val="en-US"/>
          <w:rPrChange w:id="800" w:author="Ian Hussey" w:date="2020-08-25T17:52:00Z">
            <w:rPr>
              <w:color w:val="000000" w:themeColor="text1"/>
              <w:lang w:val="en-GB"/>
            </w:rPr>
          </w:rPrChange>
        </w:rPr>
      </w:pPr>
      <w:r w:rsidRPr="00A023CC">
        <w:rPr>
          <w:rFonts w:ascii="Times New Roman" w:hAnsi="Times New Roman" w:cs="Times New Roman"/>
          <w:color w:val="000000" w:themeColor="text1"/>
          <w:sz w:val="24"/>
          <w:lang w:val="en-US"/>
          <w:rPrChange w:id="801" w:author="Ian Hussey" w:date="2020-08-25T17:52:00Z">
            <w:rPr>
              <w:rFonts w:ascii="Times New Roman" w:hAnsi="Times New Roman" w:cs="Times New Roman"/>
              <w:color w:val="000000" w:themeColor="text1"/>
              <w:sz w:val="24"/>
              <w:lang w:val="en-GB"/>
            </w:rPr>
          </w:rPrChange>
        </w:rPr>
        <w:t>Two fictitious brand names (Morag and Struan) and two Chinese ideographs served as neutral outcome and target stimuli, respectively, during the acquisition and extinction phases.</w:t>
      </w:r>
      <w:r w:rsidRPr="00A023CC">
        <w:rPr>
          <w:rStyle w:val="FootnoteReference"/>
          <w:rFonts w:ascii="Times New Roman" w:hAnsi="Times New Roman" w:cs="Times New Roman"/>
          <w:color w:val="000000" w:themeColor="text1"/>
          <w:sz w:val="24"/>
          <w:lang w:val="en-US"/>
          <w:rPrChange w:id="802" w:author="Ian Hussey" w:date="2020-08-25T17:52:00Z">
            <w:rPr>
              <w:rStyle w:val="FootnoteReference"/>
              <w:rFonts w:ascii="Times New Roman" w:hAnsi="Times New Roman" w:cs="Times New Roman"/>
              <w:color w:val="000000" w:themeColor="text1"/>
              <w:sz w:val="24"/>
              <w:lang w:val="en-GB"/>
            </w:rPr>
          </w:rPrChange>
        </w:rPr>
        <w:t xml:space="preserve"> </w:t>
      </w:r>
      <w:r w:rsidRPr="00A023CC">
        <w:rPr>
          <w:rFonts w:ascii="Times New Roman" w:hAnsi="Times New Roman" w:cs="Times New Roman"/>
          <w:color w:val="000000" w:themeColor="text1"/>
          <w:sz w:val="24"/>
          <w:lang w:val="en-US"/>
          <w:rPrChange w:id="803" w:author="Ian Hussey" w:date="2020-08-25T17:52:00Z">
            <w:rPr>
              <w:rFonts w:ascii="Times New Roman" w:hAnsi="Times New Roman" w:cs="Times New Roman"/>
              <w:color w:val="000000" w:themeColor="text1"/>
              <w:sz w:val="24"/>
              <w:lang w:val="en-GB"/>
            </w:rPr>
          </w:rPrChange>
        </w:rPr>
        <w:t xml:space="preserve">These stimuli were selected based on a pre-test conducted on a different sample of fifty-one participants (17 women, </w:t>
      </w:r>
      <w:r w:rsidRPr="00A023CC">
        <w:rPr>
          <w:rFonts w:ascii="Times New Roman" w:hAnsi="Times New Roman" w:cs="Times New Roman"/>
          <w:i/>
          <w:color w:val="000000" w:themeColor="text1"/>
          <w:sz w:val="24"/>
          <w:lang w:val="en-US"/>
          <w:rPrChange w:id="804" w:author="Ian Hussey" w:date="2020-08-25T17:52:00Z">
            <w:rPr>
              <w:rFonts w:ascii="Times New Roman" w:hAnsi="Times New Roman" w:cs="Times New Roman"/>
              <w:i/>
              <w:color w:val="000000" w:themeColor="text1"/>
              <w:sz w:val="24"/>
              <w:lang w:val="en-GB"/>
            </w:rPr>
          </w:rPrChange>
        </w:rPr>
        <w:t>M</w:t>
      </w:r>
      <w:r w:rsidRPr="00A023CC">
        <w:rPr>
          <w:rFonts w:ascii="Times New Roman" w:hAnsi="Times New Roman" w:cs="Times New Roman"/>
          <w:i/>
          <w:color w:val="000000" w:themeColor="text1"/>
          <w:sz w:val="16"/>
          <w:lang w:val="en-US"/>
          <w:rPrChange w:id="805" w:author="Ian Hussey" w:date="2020-08-25T17:52:00Z">
            <w:rPr>
              <w:rFonts w:ascii="Times New Roman" w:hAnsi="Times New Roman" w:cs="Times New Roman"/>
              <w:i/>
              <w:color w:val="000000" w:themeColor="text1"/>
              <w:sz w:val="16"/>
              <w:lang w:val="en-GB"/>
            </w:rPr>
          </w:rPrChange>
        </w:rPr>
        <w:t>age</w:t>
      </w:r>
      <w:r w:rsidRPr="00A023CC">
        <w:rPr>
          <w:rFonts w:ascii="Times New Roman" w:hAnsi="Times New Roman" w:cs="Times New Roman"/>
          <w:color w:val="000000" w:themeColor="text1"/>
          <w:sz w:val="16"/>
          <w:lang w:val="en-US"/>
          <w:rPrChange w:id="806" w:author="Ian Hussey" w:date="2020-08-25T17:52:00Z">
            <w:rPr>
              <w:rFonts w:ascii="Times New Roman" w:hAnsi="Times New Roman" w:cs="Times New Roman"/>
              <w:color w:val="000000" w:themeColor="text1"/>
              <w:sz w:val="16"/>
              <w:lang w:val="en-GB"/>
            </w:rPr>
          </w:rPrChange>
        </w:rPr>
        <w:t xml:space="preserve"> </w:t>
      </w:r>
      <w:r w:rsidRPr="00A023CC">
        <w:rPr>
          <w:rFonts w:ascii="Times New Roman" w:hAnsi="Times New Roman" w:cs="Times New Roman"/>
          <w:color w:val="000000" w:themeColor="text1"/>
          <w:sz w:val="24"/>
          <w:lang w:val="en-US"/>
          <w:rPrChange w:id="807" w:author="Ian Hussey" w:date="2020-08-25T17:52:00Z">
            <w:rPr>
              <w:rFonts w:ascii="Times New Roman" w:hAnsi="Times New Roman" w:cs="Times New Roman"/>
              <w:color w:val="000000" w:themeColor="text1"/>
              <w:sz w:val="24"/>
              <w:lang w:val="en-GB"/>
            </w:rPr>
          </w:rPrChange>
        </w:rPr>
        <w:t xml:space="preserve">= 26.22, </w:t>
      </w:r>
      <w:r w:rsidRPr="00A023CC">
        <w:rPr>
          <w:rFonts w:ascii="Times New Roman" w:hAnsi="Times New Roman" w:cs="Times New Roman"/>
          <w:i/>
          <w:color w:val="000000" w:themeColor="text1"/>
          <w:sz w:val="24"/>
          <w:lang w:val="en-US"/>
          <w:rPrChange w:id="808" w:author="Ian Hussey" w:date="2020-08-25T17:52:00Z">
            <w:rPr>
              <w:rFonts w:ascii="Times New Roman" w:hAnsi="Times New Roman" w:cs="Times New Roman"/>
              <w:i/>
              <w:color w:val="000000" w:themeColor="text1"/>
              <w:sz w:val="24"/>
              <w:lang w:val="en-GB"/>
            </w:rPr>
          </w:rPrChange>
        </w:rPr>
        <w:t>SD</w:t>
      </w:r>
      <w:r w:rsidRPr="00A023CC">
        <w:rPr>
          <w:rFonts w:ascii="Times New Roman" w:hAnsi="Times New Roman" w:cs="Times New Roman"/>
          <w:color w:val="000000" w:themeColor="text1"/>
          <w:sz w:val="24"/>
          <w:lang w:val="en-US"/>
          <w:rPrChange w:id="809" w:author="Ian Hussey" w:date="2020-08-25T17:52:00Z">
            <w:rPr>
              <w:rFonts w:ascii="Times New Roman" w:hAnsi="Times New Roman" w:cs="Times New Roman"/>
              <w:color w:val="000000" w:themeColor="text1"/>
              <w:sz w:val="24"/>
              <w:lang w:val="en-GB"/>
            </w:rPr>
          </w:rPrChange>
        </w:rPr>
        <w:t xml:space="preserve"> = 5.15)</w:t>
      </w:r>
      <w:r w:rsidR="00431FB1" w:rsidRPr="00A023CC">
        <w:rPr>
          <w:rFonts w:ascii="Times New Roman" w:hAnsi="Times New Roman" w:cs="Times New Roman"/>
          <w:color w:val="000000" w:themeColor="text1"/>
          <w:sz w:val="24"/>
          <w:lang w:val="en-US"/>
          <w:rPrChange w:id="810" w:author="Ian Hussey" w:date="2020-08-25T17:52:00Z">
            <w:rPr>
              <w:rFonts w:ascii="Times New Roman" w:hAnsi="Times New Roman" w:cs="Times New Roman"/>
              <w:color w:val="000000" w:themeColor="text1"/>
              <w:sz w:val="24"/>
              <w:lang w:val="en-GB"/>
            </w:rPr>
          </w:rPrChange>
        </w:rPr>
        <w:t>, f</w:t>
      </w:r>
      <w:r w:rsidR="006151A7" w:rsidRPr="00A023CC">
        <w:rPr>
          <w:rFonts w:ascii="Times New Roman" w:hAnsi="Times New Roman" w:cs="Times New Roman"/>
          <w:color w:val="000000" w:themeColor="text1"/>
          <w:sz w:val="24"/>
          <w:lang w:val="en-US"/>
          <w:rPrChange w:id="811" w:author="Ian Hussey" w:date="2020-08-25T17:52:00Z">
            <w:rPr>
              <w:rFonts w:ascii="Times New Roman" w:hAnsi="Times New Roman" w:cs="Times New Roman"/>
              <w:color w:val="000000" w:themeColor="text1"/>
              <w:sz w:val="24"/>
              <w:lang w:val="en-GB"/>
            </w:rPr>
          </w:rPrChange>
        </w:rPr>
        <w:t xml:space="preserve">orty seven </w:t>
      </w:r>
      <w:r w:rsidR="00431FB1" w:rsidRPr="00A023CC">
        <w:rPr>
          <w:rFonts w:ascii="Times New Roman" w:hAnsi="Times New Roman" w:cs="Times New Roman"/>
          <w:color w:val="000000" w:themeColor="text1"/>
          <w:sz w:val="24"/>
          <w:lang w:val="en-US"/>
          <w:rPrChange w:id="812" w:author="Ian Hussey" w:date="2020-08-25T17:52:00Z">
            <w:rPr>
              <w:rFonts w:ascii="Times New Roman" w:hAnsi="Times New Roman" w:cs="Times New Roman"/>
              <w:color w:val="000000" w:themeColor="text1"/>
              <w:sz w:val="24"/>
              <w:lang w:val="en-GB"/>
            </w:rPr>
          </w:rPrChange>
        </w:rPr>
        <w:t xml:space="preserve">of whom </w:t>
      </w:r>
      <w:r w:rsidR="006151A7" w:rsidRPr="00A023CC">
        <w:rPr>
          <w:rFonts w:ascii="Times New Roman" w:hAnsi="Times New Roman" w:cs="Times New Roman"/>
          <w:color w:val="000000" w:themeColor="text1"/>
          <w:sz w:val="24"/>
          <w:lang w:val="en-US"/>
          <w:rPrChange w:id="813" w:author="Ian Hussey" w:date="2020-08-25T17:52:00Z">
            <w:rPr>
              <w:rFonts w:ascii="Times New Roman" w:hAnsi="Times New Roman" w:cs="Times New Roman"/>
              <w:color w:val="000000" w:themeColor="text1"/>
              <w:sz w:val="24"/>
              <w:lang w:val="en-GB"/>
            </w:rPr>
          </w:rPrChange>
        </w:rPr>
        <w:t xml:space="preserve">provided complete data and </w:t>
      </w:r>
      <w:r w:rsidR="00431FB1" w:rsidRPr="00A023CC">
        <w:rPr>
          <w:rFonts w:ascii="Times New Roman" w:hAnsi="Times New Roman" w:cs="Times New Roman"/>
          <w:color w:val="000000" w:themeColor="text1"/>
          <w:sz w:val="24"/>
          <w:lang w:val="en-US"/>
          <w:rPrChange w:id="814" w:author="Ian Hussey" w:date="2020-08-25T17:52:00Z">
            <w:rPr>
              <w:rFonts w:ascii="Times New Roman" w:hAnsi="Times New Roman" w:cs="Times New Roman"/>
              <w:color w:val="000000" w:themeColor="text1"/>
              <w:sz w:val="24"/>
              <w:lang w:val="en-GB"/>
            </w:rPr>
          </w:rPrChange>
        </w:rPr>
        <w:t xml:space="preserve">whose data was subsequently analyzed. </w:t>
      </w:r>
      <w:r w:rsidRPr="00A023CC">
        <w:rPr>
          <w:rFonts w:ascii="Times New Roman" w:hAnsi="Times New Roman" w:cs="Times New Roman"/>
          <w:color w:val="000000" w:themeColor="text1"/>
          <w:sz w:val="24"/>
          <w:lang w:val="en-US"/>
          <w:rPrChange w:id="815" w:author="Ian Hussey" w:date="2020-08-25T17:52:00Z">
            <w:rPr>
              <w:rFonts w:ascii="Times New Roman" w:hAnsi="Times New Roman" w:cs="Times New Roman"/>
              <w:color w:val="000000" w:themeColor="text1"/>
              <w:sz w:val="24"/>
              <w:lang w:val="en-GB"/>
            </w:rPr>
          </w:rPrChange>
        </w:rPr>
        <w:t xml:space="preserve">These participants were asked to evaluate two separate sets of ten Chinese symbols and ten fictitious brands by rating them on a scale from -5 to 5. The two selected Chinese ideographs were both neutral in valence: one sample t-tests </w:t>
      </w:r>
      <w:r w:rsidR="00223577" w:rsidRPr="00A023CC">
        <w:rPr>
          <w:rFonts w:ascii="Times New Roman" w:hAnsi="Times New Roman" w:cs="Times New Roman"/>
          <w:color w:val="000000" w:themeColor="text1"/>
          <w:sz w:val="24"/>
          <w:lang w:val="en-US"/>
          <w:rPrChange w:id="816" w:author="Ian Hussey" w:date="2020-08-25T17:52:00Z">
            <w:rPr>
              <w:rFonts w:ascii="Times New Roman" w:hAnsi="Times New Roman" w:cs="Times New Roman"/>
              <w:color w:val="000000" w:themeColor="text1"/>
              <w:sz w:val="24"/>
              <w:lang w:val="en-GB"/>
            </w:rPr>
          </w:rPrChange>
        </w:rPr>
        <w:t xml:space="preserve">indicated </w:t>
      </w:r>
      <w:r w:rsidRPr="00A023CC">
        <w:rPr>
          <w:rFonts w:ascii="Times New Roman" w:hAnsi="Times New Roman" w:cs="Times New Roman"/>
          <w:color w:val="000000" w:themeColor="text1"/>
          <w:sz w:val="24"/>
          <w:lang w:val="en-US"/>
          <w:rPrChange w:id="817" w:author="Ian Hussey" w:date="2020-08-25T17:52:00Z">
            <w:rPr>
              <w:rFonts w:ascii="Times New Roman" w:hAnsi="Times New Roman" w:cs="Times New Roman"/>
              <w:color w:val="000000" w:themeColor="text1"/>
              <w:sz w:val="24"/>
              <w:lang w:val="en-GB"/>
            </w:rPr>
          </w:rPrChange>
        </w:rPr>
        <w:t xml:space="preserve">that their average score did not differ from 0, </w:t>
      </w:r>
      <w:r w:rsidRPr="00A023CC">
        <w:rPr>
          <w:rFonts w:ascii="Times New Roman" w:hAnsi="Times New Roman" w:cs="Times New Roman"/>
          <w:i/>
          <w:color w:val="000000" w:themeColor="text1"/>
          <w:sz w:val="24"/>
          <w:lang w:val="en-US"/>
          <w:rPrChange w:id="818" w:author="Ian Hussey" w:date="2020-08-25T17:52:00Z">
            <w:rPr>
              <w:rFonts w:ascii="Times New Roman" w:hAnsi="Times New Roman" w:cs="Times New Roman"/>
              <w:i/>
              <w:color w:val="000000" w:themeColor="text1"/>
              <w:sz w:val="24"/>
              <w:lang w:val="en-GB"/>
            </w:rPr>
          </w:rPrChange>
        </w:rPr>
        <w:t>t</w:t>
      </w:r>
      <w:r w:rsidRPr="00A023CC">
        <w:rPr>
          <w:rFonts w:ascii="Times New Roman" w:hAnsi="Times New Roman" w:cs="Times New Roman"/>
          <w:color w:val="000000" w:themeColor="text1"/>
          <w:sz w:val="24"/>
          <w:lang w:val="en-US"/>
          <w:rPrChange w:id="819" w:author="Ian Hussey" w:date="2020-08-25T17:52:00Z">
            <w:rPr>
              <w:rFonts w:ascii="Times New Roman" w:hAnsi="Times New Roman" w:cs="Times New Roman"/>
              <w:color w:val="000000" w:themeColor="text1"/>
              <w:sz w:val="24"/>
              <w:lang w:val="en-GB"/>
            </w:rPr>
          </w:rPrChange>
        </w:rPr>
        <w:t>(47) = .</w:t>
      </w:r>
      <w:r w:rsidR="00431FB1" w:rsidRPr="00A023CC">
        <w:rPr>
          <w:rFonts w:ascii="Times New Roman" w:hAnsi="Times New Roman" w:cs="Times New Roman"/>
          <w:color w:val="000000" w:themeColor="text1"/>
          <w:sz w:val="24"/>
          <w:lang w:val="en-US"/>
          <w:rPrChange w:id="820" w:author="Ian Hussey" w:date="2020-08-25T17:52:00Z">
            <w:rPr>
              <w:rFonts w:ascii="Times New Roman" w:hAnsi="Times New Roman" w:cs="Times New Roman"/>
              <w:color w:val="000000" w:themeColor="text1"/>
              <w:sz w:val="24"/>
              <w:lang w:val="en-GB"/>
            </w:rPr>
          </w:rPrChange>
        </w:rPr>
        <w:t>67</w:t>
      </w:r>
      <w:r w:rsidRPr="00A023CC">
        <w:rPr>
          <w:rFonts w:ascii="Times New Roman" w:hAnsi="Times New Roman" w:cs="Times New Roman"/>
          <w:color w:val="000000" w:themeColor="text1"/>
          <w:sz w:val="24"/>
          <w:lang w:val="en-US"/>
          <w:rPrChange w:id="821"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22" w:author="Ian Hussey" w:date="2020-08-25T17:52:00Z">
            <w:rPr>
              <w:rFonts w:ascii="Times New Roman" w:hAnsi="Times New Roman" w:cs="Times New Roman"/>
              <w:i/>
              <w:color w:val="000000" w:themeColor="text1"/>
              <w:sz w:val="24"/>
              <w:lang w:val="en-GB"/>
            </w:rPr>
          </w:rPrChange>
        </w:rPr>
        <w:t>p</w:t>
      </w:r>
      <w:r w:rsidRPr="00A023CC">
        <w:rPr>
          <w:rFonts w:ascii="Times New Roman" w:hAnsi="Times New Roman" w:cs="Times New Roman"/>
          <w:color w:val="000000" w:themeColor="text1"/>
          <w:sz w:val="24"/>
          <w:lang w:val="en-US"/>
          <w:rPrChange w:id="823" w:author="Ian Hussey" w:date="2020-08-25T17:52:00Z">
            <w:rPr>
              <w:rFonts w:ascii="Times New Roman" w:hAnsi="Times New Roman" w:cs="Times New Roman"/>
              <w:color w:val="000000" w:themeColor="text1"/>
              <w:sz w:val="24"/>
              <w:lang w:val="en-GB"/>
            </w:rPr>
          </w:rPrChange>
        </w:rPr>
        <w:t xml:space="preserve"> = .</w:t>
      </w:r>
      <w:r w:rsidR="00431FB1" w:rsidRPr="00A023CC">
        <w:rPr>
          <w:rFonts w:ascii="Times New Roman" w:hAnsi="Times New Roman" w:cs="Times New Roman"/>
          <w:color w:val="000000" w:themeColor="text1"/>
          <w:sz w:val="24"/>
          <w:lang w:val="en-US"/>
          <w:rPrChange w:id="824" w:author="Ian Hussey" w:date="2020-08-25T17:52:00Z">
            <w:rPr>
              <w:rFonts w:ascii="Times New Roman" w:hAnsi="Times New Roman" w:cs="Times New Roman"/>
              <w:color w:val="000000" w:themeColor="text1"/>
              <w:sz w:val="24"/>
              <w:lang w:val="en-GB"/>
            </w:rPr>
          </w:rPrChange>
        </w:rPr>
        <w:t xml:space="preserve">50 </w:t>
      </w:r>
      <w:r w:rsidRPr="00A023CC">
        <w:rPr>
          <w:rFonts w:ascii="Times New Roman" w:hAnsi="Times New Roman" w:cs="Times New Roman"/>
          <w:color w:val="000000" w:themeColor="text1"/>
          <w:sz w:val="24"/>
          <w:lang w:val="en-US"/>
          <w:rPrChange w:id="825" w:author="Ian Hussey" w:date="2020-08-25T17:52:00Z">
            <w:rPr>
              <w:rFonts w:ascii="Times New Roman" w:hAnsi="Times New Roman" w:cs="Times New Roman"/>
              <w:color w:val="000000" w:themeColor="text1"/>
              <w:sz w:val="24"/>
              <w:lang w:val="en-GB"/>
            </w:rPr>
          </w:rPrChange>
        </w:rPr>
        <w:t xml:space="preserve">and, </w:t>
      </w:r>
      <w:r w:rsidRPr="00A023CC">
        <w:rPr>
          <w:rFonts w:ascii="Times New Roman" w:hAnsi="Times New Roman" w:cs="Times New Roman"/>
          <w:i/>
          <w:color w:val="000000" w:themeColor="text1"/>
          <w:sz w:val="24"/>
          <w:lang w:val="en-US"/>
          <w:rPrChange w:id="826" w:author="Ian Hussey" w:date="2020-08-25T17:52:00Z">
            <w:rPr>
              <w:rFonts w:ascii="Times New Roman" w:hAnsi="Times New Roman" w:cs="Times New Roman"/>
              <w:i/>
              <w:color w:val="000000" w:themeColor="text1"/>
              <w:sz w:val="24"/>
              <w:lang w:val="en-GB"/>
            </w:rPr>
          </w:rPrChange>
        </w:rPr>
        <w:t>t</w:t>
      </w:r>
      <w:r w:rsidRPr="00A023CC">
        <w:rPr>
          <w:rFonts w:ascii="Times New Roman" w:hAnsi="Times New Roman" w:cs="Times New Roman"/>
          <w:color w:val="000000" w:themeColor="text1"/>
          <w:sz w:val="24"/>
          <w:lang w:val="en-US"/>
          <w:rPrChange w:id="827" w:author="Ian Hussey" w:date="2020-08-25T17:52:00Z">
            <w:rPr>
              <w:rFonts w:ascii="Times New Roman" w:hAnsi="Times New Roman" w:cs="Times New Roman"/>
              <w:color w:val="000000" w:themeColor="text1"/>
              <w:sz w:val="24"/>
              <w:lang w:val="en-GB"/>
            </w:rPr>
          </w:rPrChange>
        </w:rPr>
        <w:t xml:space="preserve">(47) = 1.23, </w:t>
      </w:r>
      <w:r w:rsidRPr="00A023CC">
        <w:rPr>
          <w:rFonts w:ascii="Times New Roman" w:hAnsi="Times New Roman" w:cs="Times New Roman"/>
          <w:i/>
          <w:color w:val="000000" w:themeColor="text1"/>
          <w:sz w:val="24"/>
          <w:lang w:val="en-US"/>
          <w:rPrChange w:id="828" w:author="Ian Hussey" w:date="2020-08-25T17:52:00Z">
            <w:rPr>
              <w:rFonts w:ascii="Times New Roman" w:hAnsi="Times New Roman" w:cs="Times New Roman"/>
              <w:i/>
              <w:color w:val="000000" w:themeColor="text1"/>
              <w:sz w:val="24"/>
              <w:lang w:val="en-GB"/>
            </w:rPr>
          </w:rPrChange>
        </w:rPr>
        <w:t>p</w:t>
      </w:r>
      <w:r w:rsidRPr="00A023CC">
        <w:rPr>
          <w:rFonts w:ascii="Times New Roman" w:hAnsi="Times New Roman" w:cs="Times New Roman"/>
          <w:color w:val="000000" w:themeColor="text1"/>
          <w:sz w:val="24"/>
          <w:lang w:val="en-US"/>
          <w:rPrChange w:id="829" w:author="Ian Hussey" w:date="2020-08-25T17:52:00Z">
            <w:rPr>
              <w:rFonts w:ascii="Times New Roman" w:hAnsi="Times New Roman" w:cs="Times New Roman"/>
              <w:color w:val="000000" w:themeColor="text1"/>
              <w:sz w:val="24"/>
              <w:lang w:val="en-GB"/>
            </w:rPr>
          </w:rPrChange>
        </w:rPr>
        <w:t xml:space="preserve"> = .23. A paired sample t-test </w:t>
      </w:r>
      <w:r w:rsidR="00223577" w:rsidRPr="00A023CC">
        <w:rPr>
          <w:rFonts w:ascii="Times New Roman" w:hAnsi="Times New Roman" w:cs="Times New Roman"/>
          <w:color w:val="000000" w:themeColor="text1"/>
          <w:sz w:val="24"/>
          <w:lang w:val="en-US"/>
          <w:rPrChange w:id="830" w:author="Ian Hussey" w:date="2020-08-25T17:52:00Z">
            <w:rPr>
              <w:rFonts w:ascii="Times New Roman" w:hAnsi="Times New Roman" w:cs="Times New Roman"/>
              <w:color w:val="000000" w:themeColor="text1"/>
              <w:sz w:val="24"/>
              <w:lang w:val="en-GB"/>
            </w:rPr>
          </w:rPrChange>
        </w:rPr>
        <w:t xml:space="preserve">indicated no </w:t>
      </w:r>
      <w:r w:rsidRPr="00A023CC">
        <w:rPr>
          <w:rFonts w:ascii="Times New Roman" w:hAnsi="Times New Roman" w:cs="Times New Roman"/>
          <w:color w:val="000000" w:themeColor="text1"/>
          <w:sz w:val="24"/>
          <w:lang w:val="en-US"/>
          <w:rPrChange w:id="831" w:author="Ian Hussey" w:date="2020-08-25T17:52:00Z">
            <w:rPr>
              <w:rFonts w:ascii="Times New Roman" w:hAnsi="Times New Roman" w:cs="Times New Roman"/>
              <w:color w:val="000000" w:themeColor="text1"/>
              <w:sz w:val="24"/>
              <w:lang w:val="en-GB"/>
            </w:rPr>
          </w:rPrChange>
        </w:rPr>
        <w:t xml:space="preserve">differences in liking between the two, </w:t>
      </w:r>
      <w:r w:rsidRPr="00A023CC">
        <w:rPr>
          <w:rFonts w:ascii="Times New Roman" w:hAnsi="Times New Roman" w:cs="Times New Roman"/>
          <w:i/>
          <w:color w:val="000000" w:themeColor="text1"/>
          <w:sz w:val="24"/>
          <w:lang w:val="en-US"/>
          <w:rPrChange w:id="832" w:author="Ian Hussey" w:date="2020-08-25T17:52:00Z">
            <w:rPr>
              <w:rFonts w:ascii="Times New Roman" w:hAnsi="Times New Roman" w:cs="Times New Roman"/>
              <w:i/>
              <w:color w:val="000000" w:themeColor="text1"/>
              <w:sz w:val="24"/>
              <w:lang w:val="en-GB"/>
            </w:rPr>
          </w:rPrChange>
        </w:rPr>
        <w:t>t</w:t>
      </w:r>
      <w:r w:rsidRPr="00A023CC">
        <w:rPr>
          <w:rFonts w:ascii="Times New Roman" w:hAnsi="Times New Roman" w:cs="Times New Roman"/>
          <w:color w:val="000000" w:themeColor="text1"/>
          <w:sz w:val="24"/>
          <w:lang w:val="en-US"/>
          <w:rPrChange w:id="833" w:author="Ian Hussey" w:date="2020-08-25T17:52:00Z">
            <w:rPr>
              <w:rFonts w:ascii="Times New Roman" w:hAnsi="Times New Roman" w:cs="Times New Roman"/>
              <w:color w:val="000000" w:themeColor="text1"/>
              <w:sz w:val="24"/>
              <w:lang w:val="en-GB"/>
            </w:rPr>
          </w:rPrChange>
        </w:rPr>
        <w:t>(4</w:t>
      </w:r>
      <w:r w:rsidR="00431FB1" w:rsidRPr="00A023CC">
        <w:rPr>
          <w:rFonts w:ascii="Times New Roman" w:hAnsi="Times New Roman" w:cs="Times New Roman"/>
          <w:color w:val="000000" w:themeColor="text1"/>
          <w:sz w:val="24"/>
          <w:lang w:val="en-US"/>
          <w:rPrChange w:id="834" w:author="Ian Hussey" w:date="2020-08-25T17:52:00Z">
            <w:rPr>
              <w:rFonts w:ascii="Times New Roman" w:hAnsi="Times New Roman" w:cs="Times New Roman"/>
              <w:color w:val="000000" w:themeColor="text1"/>
              <w:sz w:val="24"/>
              <w:lang w:val="en-GB"/>
            </w:rPr>
          </w:rPrChange>
        </w:rPr>
        <w:t>6</w:t>
      </w:r>
      <w:r w:rsidRPr="00A023CC">
        <w:rPr>
          <w:rFonts w:ascii="Times New Roman" w:hAnsi="Times New Roman" w:cs="Times New Roman"/>
          <w:color w:val="000000" w:themeColor="text1"/>
          <w:sz w:val="24"/>
          <w:lang w:val="en-US"/>
          <w:rPrChange w:id="835" w:author="Ian Hussey" w:date="2020-08-25T17:52:00Z">
            <w:rPr>
              <w:rFonts w:ascii="Times New Roman" w:hAnsi="Times New Roman" w:cs="Times New Roman"/>
              <w:color w:val="000000" w:themeColor="text1"/>
              <w:sz w:val="24"/>
              <w:lang w:val="en-GB"/>
            </w:rPr>
          </w:rPrChange>
        </w:rPr>
        <w:t>) = -.</w:t>
      </w:r>
      <w:r w:rsidR="00431FB1" w:rsidRPr="00A023CC">
        <w:rPr>
          <w:rFonts w:ascii="Times New Roman" w:hAnsi="Times New Roman" w:cs="Times New Roman"/>
          <w:color w:val="000000" w:themeColor="text1"/>
          <w:sz w:val="24"/>
          <w:lang w:val="en-US"/>
          <w:rPrChange w:id="836" w:author="Ian Hussey" w:date="2020-08-25T17:52:00Z">
            <w:rPr>
              <w:rFonts w:ascii="Times New Roman" w:hAnsi="Times New Roman" w:cs="Times New Roman"/>
              <w:color w:val="000000" w:themeColor="text1"/>
              <w:sz w:val="24"/>
              <w:lang w:val="en-GB"/>
            </w:rPr>
          </w:rPrChange>
        </w:rPr>
        <w:t>33</w:t>
      </w:r>
      <w:r w:rsidRPr="00A023CC">
        <w:rPr>
          <w:rFonts w:ascii="Times New Roman" w:hAnsi="Times New Roman" w:cs="Times New Roman"/>
          <w:color w:val="000000" w:themeColor="text1"/>
          <w:sz w:val="24"/>
          <w:lang w:val="en-US"/>
          <w:rPrChange w:id="837"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38" w:author="Ian Hussey" w:date="2020-08-25T17:52:00Z">
            <w:rPr>
              <w:rFonts w:ascii="Times New Roman" w:hAnsi="Times New Roman" w:cs="Times New Roman"/>
              <w:i/>
              <w:color w:val="000000" w:themeColor="text1"/>
              <w:sz w:val="24"/>
              <w:lang w:val="en-GB"/>
            </w:rPr>
          </w:rPrChange>
        </w:rPr>
        <w:t>p</w:t>
      </w:r>
      <w:r w:rsidRPr="00A023CC">
        <w:rPr>
          <w:rFonts w:ascii="Times New Roman" w:hAnsi="Times New Roman" w:cs="Times New Roman"/>
          <w:color w:val="000000" w:themeColor="text1"/>
          <w:sz w:val="24"/>
          <w:lang w:val="en-US"/>
          <w:rPrChange w:id="839" w:author="Ian Hussey" w:date="2020-08-25T17:52:00Z">
            <w:rPr>
              <w:rFonts w:ascii="Times New Roman" w:hAnsi="Times New Roman" w:cs="Times New Roman"/>
              <w:color w:val="000000" w:themeColor="text1"/>
              <w:sz w:val="24"/>
              <w:lang w:val="en-GB"/>
            </w:rPr>
          </w:rPrChange>
        </w:rPr>
        <w:t xml:space="preserve"> = .</w:t>
      </w:r>
      <w:r w:rsidR="00431FB1" w:rsidRPr="00A023CC">
        <w:rPr>
          <w:rFonts w:ascii="Times New Roman" w:hAnsi="Times New Roman" w:cs="Times New Roman"/>
          <w:color w:val="000000" w:themeColor="text1"/>
          <w:sz w:val="24"/>
          <w:lang w:val="en-US"/>
          <w:rPrChange w:id="840" w:author="Ian Hussey" w:date="2020-08-25T17:52:00Z">
            <w:rPr>
              <w:rFonts w:ascii="Times New Roman" w:hAnsi="Times New Roman" w:cs="Times New Roman"/>
              <w:color w:val="000000" w:themeColor="text1"/>
              <w:sz w:val="24"/>
              <w:lang w:val="en-GB"/>
            </w:rPr>
          </w:rPrChange>
        </w:rPr>
        <w:t>74</w:t>
      </w:r>
      <w:r w:rsidRPr="00A023CC">
        <w:rPr>
          <w:rFonts w:ascii="Times New Roman" w:hAnsi="Times New Roman" w:cs="Times New Roman"/>
          <w:color w:val="000000" w:themeColor="text1"/>
          <w:sz w:val="24"/>
          <w:lang w:val="en-US"/>
          <w:rPrChange w:id="841" w:author="Ian Hussey" w:date="2020-08-25T17:52:00Z">
            <w:rPr>
              <w:rFonts w:ascii="Times New Roman" w:hAnsi="Times New Roman" w:cs="Times New Roman"/>
              <w:color w:val="000000" w:themeColor="text1"/>
              <w:sz w:val="24"/>
              <w:lang w:val="en-GB"/>
            </w:rPr>
          </w:rPrChange>
        </w:rPr>
        <w:t>. The two brand stimuli selected for use were the most neutral in valence</w:t>
      </w:r>
      <w:r w:rsidR="003C2C17" w:rsidRPr="00A023CC">
        <w:rPr>
          <w:rFonts w:ascii="Times New Roman" w:hAnsi="Times New Roman" w:cs="Times New Roman"/>
          <w:color w:val="000000" w:themeColor="text1"/>
          <w:sz w:val="24"/>
          <w:lang w:val="en-US"/>
          <w:rPrChange w:id="842"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843" w:author="Ian Hussey" w:date="2020-08-25T17:52:00Z">
            <w:rPr>
              <w:rFonts w:ascii="Times New Roman" w:hAnsi="Times New Roman" w:cs="Times New Roman"/>
              <w:color w:val="000000" w:themeColor="text1"/>
              <w:sz w:val="24"/>
              <w:lang w:val="en-GB"/>
            </w:rPr>
          </w:rPrChange>
        </w:rPr>
        <w:t xml:space="preserve"> even though one did differ from 0, </w:t>
      </w:r>
      <w:r w:rsidRPr="00A023CC">
        <w:rPr>
          <w:rFonts w:ascii="Times New Roman" w:hAnsi="Times New Roman" w:cs="Times New Roman"/>
          <w:i/>
          <w:color w:val="000000" w:themeColor="text1"/>
          <w:sz w:val="24"/>
          <w:lang w:val="en-US"/>
          <w:rPrChange w:id="844" w:author="Ian Hussey" w:date="2020-08-25T17:52:00Z">
            <w:rPr>
              <w:rFonts w:ascii="Times New Roman" w:hAnsi="Times New Roman" w:cs="Times New Roman"/>
              <w:i/>
              <w:color w:val="000000" w:themeColor="text1"/>
              <w:sz w:val="24"/>
              <w:lang w:val="en-GB"/>
            </w:rPr>
          </w:rPrChange>
        </w:rPr>
        <w:t>t</w:t>
      </w:r>
      <w:r w:rsidRPr="00A023CC">
        <w:rPr>
          <w:rFonts w:ascii="Times New Roman" w:hAnsi="Times New Roman" w:cs="Times New Roman"/>
          <w:color w:val="000000" w:themeColor="text1"/>
          <w:sz w:val="24"/>
          <w:lang w:val="en-US"/>
          <w:rPrChange w:id="845" w:author="Ian Hussey" w:date="2020-08-25T17:52:00Z">
            <w:rPr>
              <w:rFonts w:ascii="Times New Roman" w:hAnsi="Times New Roman" w:cs="Times New Roman"/>
              <w:color w:val="000000" w:themeColor="text1"/>
              <w:sz w:val="24"/>
              <w:lang w:val="en-GB"/>
            </w:rPr>
          </w:rPrChange>
        </w:rPr>
        <w:t>(47) = 2.</w:t>
      </w:r>
      <w:r w:rsidR="0020437A" w:rsidRPr="00A023CC">
        <w:rPr>
          <w:rFonts w:ascii="Times New Roman" w:hAnsi="Times New Roman" w:cs="Times New Roman"/>
          <w:color w:val="000000" w:themeColor="text1"/>
          <w:sz w:val="24"/>
          <w:lang w:val="en-US"/>
          <w:rPrChange w:id="846" w:author="Ian Hussey" w:date="2020-08-25T17:52:00Z">
            <w:rPr>
              <w:rFonts w:ascii="Times New Roman" w:hAnsi="Times New Roman" w:cs="Times New Roman"/>
              <w:color w:val="000000" w:themeColor="text1"/>
              <w:sz w:val="24"/>
              <w:lang w:val="en-GB"/>
            </w:rPr>
          </w:rPrChange>
        </w:rPr>
        <w:t>63</w:t>
      </w:r>
      <w:r w:rsidRPr="00A023CC">
        <w:rPr>
          <w:rFonts w:ascii="Times New Roman" w:hAnsi="Times New Roman" w:cs="Times New Roman"/>
          <w:color w:val="000000" w:themeColor="text1"/>
          <w:sz w:val="24"/>
          <w:lang w:val="en-US"/>
          <w:rPrChange w:id="847"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48" w:author="Ian Hussey" w:date="2020-08-25T17:52:00Z">
            <w:rPr>
              <w:rFonts w:ascii="Times New Roman" w:hAnsi="Times New Roman" w:cs="Times New Roman"/>
              <w:i/>
              <w:color w:val="000000" w:themeColor="text1"/>
              <w:sz w:val="24"/>
              <w:lang w:val="en-GB"/>
            </w:rPr>
          </w:rPrChange>
        </w:rPr>
        <w:t>p</w:t>
      </w:r>
      <w:r w:rsidRPr="00A023CC">
        <w:rPr>
          <w:rFonts w:ascii="Times New Roman" w:hAnsi="Times New Roman" w:cs="Times New Roman"/>
          <w:color w:val="000000" w:themeColor="text1"/>
          <w:sz w:val="24"/>
          <w:lang w:val="en-US"/>
          <w:rPrChange w:id="849" w:author="Ian Hussey" w:date="2020-08-25T17:52:00Z">
            <w:rPr>
              <w:rFonts w:ascii="Times New Roman" w:hAnsi="Times New Roman" w:cs="Times New Roman"/>
              <w:color w:val="000000" w:themeColor="text1"/>
              <w:sz w:val="24"/>
              <w:lang w:val="en-GB"/>
            </w:rPr>
          </w:rPrChange>
        </w:rPr>
        <w:t xml:space="preserve"> = .01, and </w:t>
      </w:r>
      <w:r w:rsidRPr="00A023CC">
        <w:rPr>
          <w:rFonts w:ascii="Times New Roman" w:hAnsi="Times New Roman" w:cs="Times New Roman"/>
          <w:i/>
          <w:color w:val="000000" w:themeColor="text1"/>
          <w:sz w:val="24"/>
          <w:lang w:val="en-US"/>
          <w:rPrChange w:id="850" w:author="Ian Hussey" w:date="2020-08-25T17:52:00Z">
            <w:rPr>
              <w:rFonts w:ascii="Times New Roman" w:hAnsi="Times New Roman" w:cs="Times New Roman"/>
              <w:i/>
              <w:color w:val="000000" w:themeColor="text1"/>
              <w:sz w:val="24"/>
              <w:lang w:val="en-GB"/>
            </w:rPr>
          </w:rPrChange>
        </w:rPr>
        <w:t>t</w:t>
      </w:r>
      <w:r w:rsidRPr="00A023CC">
        <w:rPr>
          <w:rFonts w:ascii="Times New Roman" w:hAnsi="Times New Roman" w:cs="Times New Roman"/>
          <w:color w:val="000000" w:themeColor="text1"/>
          <w:sz w:val="24"/>
          <w:lang w:val="en-US"/>
          <w:rPrChange w:id="851" w:author="Ian Hussey" w:date="2020-08-25T17:52:00Z">
            <w:rPr>
              <w:rFonts w:ascii="Times New Roman" w:hAnsi="Times New Roman" w:cs="Times New Roman"/>
              <w:color w:val="000000" w:themeColor="text1"/>
              <w:sz w:val="24"/>
              <w:lang w:val="en-GB"/>
            </w:rPr>
          </w:rPrChange>
        </w:rPr>
        <w:t>(47) = 1.</w:t>
      </w:r>
      <w:r w:rsidR="0020437A" w:rsidRPr="00A023CC">
        <w:rPr>
          <w:rFonts w:ascii="Times New Roman" w:hAnsi="Times New Roman" w:cs="Times New Roman"/>
          <w:color w:val="000000" w:themeColor="text1"/>
          <w:sz w:val="24"/>
          <w:lang w:val="en-US"/>
          <w:rPrChange w:id="852" w:author="Ian Hussey" w:date="2020-08-25T17:52:00Z">
            <w:rPr>
              <w:rFonts w:ascii="Times New Roman" w:hAnsi="Times New Roman" w:cs="Times New Roman"/>
              <w:color w:val="000000" w:themeColor="text1"/>
              <w:sz w:val="24"/>
              <w:lang w:val="en-GB"/>
            </w:rPr>
          </w:rPrChange>
        </w:rPr>
        <w:t>42</w:t>
      </w:r>
      <w:r w:rsidRPr="00A023CC">
        <w:rPr>
          <w:rFonts w:ascii="Times New Roman" w:hAnsi="Times New Roman" w:cs="Times New Roman"/>
          <w:color w:val="000000" w:themeColor="text1"/>
          <w:sz w:val="24"/>
          <w:lang w:val="en-US"/>
          <w:rPrChange w:id="853"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54" w:author="Ian Hussey" w:date="2020-08-25T17:52:00Z">
            <w:rPr>
              <w:rFonts w:ascii="Times New Roman" w:hAnsi="Times New Roman" w:cs="Times New Roman"/>
              <w:i/>
              <w:color w:val="000000" w:themeColor="text1"/>
              <w:sz w:val="24"/>
              <w:lang w:val="en-GB"/>
            </w:rPr>
          </w:rPrChange>
        </w:rPr>
        <w:t>p</w:t>
      </w:r>
      <w:r w:rsidRPr="00A023CC">
        <w:rPr>
          <w:rFonts w:ascii="Times New Roman" w:hAnsi="Times New Roman" w:cs="Times New Roman"/>
          <w:color w:val="000000" w:themeColor="text1"/>
          <w:sz w:val="24"/>
          <w:lang w:val="en-US"/>
          <w:rPrChange w:id="855" w:author="Ian Hussey" w:date="2020-08-25T17:52:00Z">
            <w:rPr>
              <w:rFonts w:ascii="Times New Roman" w:hAnsi="Times New Roman" w:cs="Times New Roman"/>
              <w:color w:val="000000" w:themeColor="text1"/>
              <w:sz w:val="24"/>
              <w:lang w:val="en-GB"/>
            </w:rPr>
          </w:rPrChange>
        </w:rPr>
        <w:t xml:space="preserve"> = .</w:t>
      </w:r>
      <w:r w:rsidR="0020437A" w:rsidRPr="00A023CC">
        <w:rPr>
          <w:rFonts w:ascii="Times New Roman" w:hAnsi="Times New Roman" w:cs="Times New Roman"/>
          <w:color w:val="000000" w:themeColor="text1"/>
          <w:sz w:val="24"/>
          <w:lang w:val="en-US"/>
          <w:rPrChange w:id="856" w:author="Ian Hussey" w:date="2020-08-25T17:52:00Z">
            <w:rPr>
              <w:rFonts w:ascii="Times New Roman" w:hAnsi="Times New Roman" w:cs="Times New Roman"/>
              <w:color w:val="000000" w:themeColor="text1"/>
              <w:sz w:val="24"/>
              <w:lang w:val="en-GB"/>
            </w:rPr>
          </w:rPrChange>
        </w:rPr>
        <w:t>16</w:t>
      </w:r>
      <w:r w:rsidRPr="00A023CC">
        <w:rPr>
          <w:rFonts w:ascii="Times New Roman" w:hAnsi="Times New Roman" w:cs="Times New Roman"/>
          <w:color w:val="000000" w:themeColor="text1"/>
          <w:sz w:val="24"/>
          <w:lang w:val="en-US"/>
          <w:rPrChange w:id="857" w:author="Ian Hussey" w:date="2020-08-25T17:52:00Z">
            <w:rPr>
              <w:rFonts w:ascii="Times New Roman" w:hAnsi="Times New Roman" w:cs="Times New Roman"/>
              <w:color w:val="000000" w:themeColor="text1"/>
              <w:sz w:val="24"/>
              <w:lang w:val="en-GB"/>
            </w:rPr>
          </w:rPrChange>
        </w:rPr>
        <w:t xml:space="preserve">. Once again </w:t>
      </w:r>
      <w:r w:rsidR="00223577" w:rsidRPr="00A023CC">
        <w:rPr>
          <w:rFonts w:ascii="Times New Roman" w:hAnsi="Times New Roman" w:cs="Times New Roman"/>
          <w:color w:val="000000" w:themeColor="text1"/>
          <w:sz w:val="24"/>
          <w:lang w:val="en-US"/>
          <w:rPrChange w:id="858" w:author="Ian Hussey" w:date="2020-08-25T17:52:00Z">
            <w:rPr>
              <w:rFonts w:ascii="Times New Roman" w:hAnsi="Times New Roman" w:cs="Times New Roman"/>
              <w:color w:val="000000" w:themeColor="text1"/>
              <w:sz w:val="24"/>
              <w:lang w:val="en-GB"/>
            </w:rPr>
          </w:rPrChange>
        </w:rPr>
        <w:t>the two stimuli did not differ</w:t>
      </w:r>
      <w:r w:rsidRPr="00A023CC">
        <w:rPr>
          <w:rFonts w:ascii="Times New Roman" w:hAnsi="Times New Roman" w:cs="Times New Roman"/>
          <w:color w:val="000000" w:themeColor="text1"/>
          <w:sz w:val="24"/>
          <w:lang w:val="en-US"/>
          <w:rPrChange w:id="859" w:author="Ian Hussey" w:date="2020-08-25T17:52:00Z">
            <w:rPr>
              <w:rFonts w:ascii="Times New Roman" w:hAnsi="Times New Roman" w:cs="Times New Roman"/>
              <w:color w:val="000000" w:themeColor="text1"/>
              <w:sz w:val="24"/>
              <w:lang w:val="en-GB"/>
            </w:rPr>
          </w:rPrChange>
        </w:rPr>
        <w:t xml:space="preserve"> </w:t>
      </w:r>
      <w:r w:rsidR="00223577" w:rsidRPr="00A023CC">
        <w:rPr>
          <w:rFonts w:ascii="Times New Roman" w:hAnsi="Times New Roman" w:cs="Times New Roman"/>
          <w:color w:val="000000" w:themeColor="text1"/>
          <w:sz w:val="24"/>
          <w:lang w:val="en-US"/>
          <w:rPrChange w:id="860" w:author="Ian Hussey" w:date="2020-08-25T17:52:00Z">
            <w:rPr>
              <w:rFonts w:ascii="Times New Roman" w:hAnsi="Times New Roman" w:cs="Times New Roman"/>
              <w:color w:val="000000" w:themeColor="text1"/>
              <w:sz w:val="24"/>
              <w:lang w:val="en-GB"/>
            </w:rPr>
          </w:rPrChange>
        </w:rPr>
        <w:t>from one another in valence</w:t>
      </w:r>
      <w:r w:rsidRPr="00A023CC">
        <w:rPr>
          <w:rFonts w:ascii="Times New Roman" w:hAnsi="Times New Roman" w:cs="Times New Roman"/>
          <w:color w:val="000000" w:themeColor="text1"/>
          <w:sz w:val="24"/>
          <w:lang w:val="en-US"/>
          <w:rPrChange w:id="861"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62" w:author="Ian Hussey" w:date="2020-08-25T17:52:00Z">
            <w:rPr>
              <w:rFonts w:ascii="Times New Roman" w:hAnsi="Times New Roman" w:cs="Times New Roman"/>
              <w:i/>
              <w:color w:val="000000" w:themeColor="text1"/>
              <w:sz w:val="24"/>
              <w:lang w:val="en-GB"/>
            </w:rPr>
          </w:rPrChange>
        </w:rPr>
        <w:t>t</w:t>
      </w:r>
      <w:r w:rsidRPr="00A023CC">
        <w:rPr>
          <w:rFonts w:ascii="Times New Roman" w:hAnsi="Times New Roman" w:cs="Times New Roman"/>
          <w:color w:val="000000" w:themeColor="text1"/>
          <w:sz w:val="24"/>
          <w:lang w:val="en-US"/>
          <w:rPrChange w:id="863" w:author="Ian Hussey" w:date="2020-08-25T17:52:00Z">
            <w:rPr>
              <w:rFonts w:ascii="Times New Roman" w:hAnsi="Times New Roman" w:cs="Times New Roman"/>
              <w:color w:val="000000" w:themeColor="text1"/>
              <w:sz w:val="24"/>
              <w:lang w:val="en-GB"/>
            </w:rPr>
          </w:rPrChange>
        </w:rPr>
        <w:t>(4</w:t>
      </w:r>
      <w:r w:rsidR="0020437A" w:rsidRPr="00A023CC">
        <w:rPr>
          <w:rFonts w:ascii="Times New Roman" w:hAnsi="Times New Roman" w:cs="Times New Roman"/>
          <w:color w:val="000000" w:themeColor="text1"/>
          <w:sz w:val="24"/>
          <w:lang w:val="en-US"/>
          <w:rPrChange w:id="864" w:author="Ian Hussey" w:date="2020-08-25T17:52:00Z">
            <w:rPr>
              <w:rFonts w:ascii="Times New Roman" w:hAnsi="Times New Roman" w:cs="Times New Roman"/>
              <w:color w:val="000000" w:themeColor="text1"/>
              <w:sz w:val="24"/>
              <w:lang w:val="en-GB"/>
            </w:rPr>
          </w:rPrChange>
        </w:rPr>
        <w:t>6</w:t>
      </w:r>
      <w:r w:rsidRPr="00A023CC">
        <w:rPr>
          <w:rFonts w:ascii="Times New Roman" w:hAnsi="Times New Roman" w:cs="Times New Roman"/>
          <w:color w:val="000000" w:themeColor="text1"/>
          <w:sz w:val="24"/>
          <w:lang w:val="en-US"/>
          <w:rPrChange w:id="865" w:author="Ian Hussey" w:date="2020-08-25T17:52:00Z">
            <w:rPr>
              <w:rFonts w:ascii="Times New Roman" w:hAnsi="Times New Roman" w:cs="Times New Roman"/>
              <w:color w:val="000000" w:themeColor="text1"/>
              <w:sz w:val="24"/>
              <w:lang w:val="en-GB"/>
            </w:rPr>
          </w:rPrChange>
        </w:rPr>
        <w:t>) = 1.1</w:t>
      </w:r>
      <w:r w:rsidR="0020437A" w:rsidRPr="00A023CC">
        <w:rPr>
          <w:rFonts w:ascii="Times New Roman" w:hAnsi="Times New Roman" w:cs="Times New Roman"/>
          <w:color w:val="000000" w:themeColor="text1"/>
          <w:sz w:val="24"/>
          <w:lang w:val="en-US"/>
          <w:rPrChange w:id="866" w:author="Ian Hussey" w:date="2020-08-25T17:52:00Z">
            <w:rPr>
              <w:rFonts w:ascii="Times New Roman" w:hAnsi="Times New Roman" w:cs="Times New Roman"/>
              <w:color w:val="000000" w:themeColor="text1"/>
              <w:sz w:val="24"/>
              <w:lang w:val="en-GB"/>
            </w:rPr>
          </w:rPrChange>
        </w:rPr>
        <w:t>9</w:t>
      </w:r>
      <w:r w:rsidRPr="00A023CC">
        <w:rPr>
          <w:rFonts w:ascii="Times New Roman" w:hAnsi="Times New Roman" w:cs="Times New Roman"/>
          <w:color w:val="000000" w:themeColor="text1"/>
          <w:sz w:val="24"/>
          <w:lang w:val="en-US"/>
          <w:rPrChange w:id="867"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68" w:author="Ian Hussey" w:date="2020-08-25T17:52:00Z">
            <w:rPr>
              <w:rFonts w:ascii="Times New Roman" w:hAnsi="Times New Roman" w:cs="Times New Roman"/>
              <w:i/>
              <w:color w:val="000000" w:themeColor="text1"/>
              <w:sz w:val="24"/>
              <w:lang w:val="en-GB"/>
            </w:rPr>
          </w:rPrChange>
        </w:rPr>
        <w:t>p</w:t>
      </w:r>
      <w:r w:rsidRPr="00A023CC">
        <w:rPr>
          <w:rFonts w:ascii="Times New Roman" w:hAnsi="Times New Roman" w:cs="Times New Roman"/>
          <w:color w:val="000000" w:themeColor="text1"/>
          <w:sz w:val="24"/>
          <w:lang w:val="en-US"/>
          <w:rPrChange w:id="869" w:author="Ian Hussey" w:date="2020-08-25T17:52:00Z">
            <w:rPr>
              <w:rFonts w:ascii="Times New Roman" w:hAnsi="Times New Roman" w:cs="Times New Roman"/>
              <w:color w:val="000000" w:themeColor="text1"/>
              <w:sz w:val="24"/>
              <w:lang w:val="en-GB"/>
            </w:rPr>
          </w:rPrChange>
        </w:rPr>
        <w:t xml:space="preserve"> = .2</w:t>
      </w:r>
      <w:r w:rsidR="0020437A" w:rsidRPr="00A023CC">
        <w:rPr>
          <w:rFonts w:ascii="Times New Roman" w:hAnsi="Times New Roman" w:cs="Times New Roman"/>
          <w:color w:val="000000" w:themeColor="text1"/>
          <w:sz w:val="24"/>
          <w:lang w:val="en-US"/>
          <w:rPrChange w:id="870" w:author="Ian Hussey" w:date="2020-08-25T17:52:00Z">
            <w:rPr>
              <w:rFonts w:ascii="Times New Roman" w:hAnsi="Times New Roman" w:cs="Times New Roman"/>
              <w:color w:val="000000" w:themeColor="text1"/>
              <w:sz w:val="24"/>
              <w:lang w:val="en-GB"/>
            </w:rPr>
          </w:rPrChange>
        </w:rPr>
        <w:t>4</w:t>
      </w:r>
      <w:r w:rsidRPr="00A023CC">
        <w:rPr>
          <w:rFonts w:ascii="Times New Roman" w:hAnsi="Times New Roman" w:cs="Times New Roman"/>
          <w:color w:val="000000" w:themeColor="text1"/>
          <w:sz w:val="24"/>
          <w:lang w:val="en-US"/>
          <w:rPrChange w:id="871" w:author="Ian Hussey" w:date="2020-08-25T17:52:00Z">
            <w:rPr>
              <w:rFonts w:ascii="Times New Roman" w:hAnsi="Times New Roman" w:cs="Times New Roman"/>
              <w:color w:val="000000" w:themeColor="text1"/>
              <w:sz w:val="24"/>
              <w:lang w:val="en-GB"/>
            </w:rPr>
          </w:rPrChange>
        </w:rPr>
        <w:t xml:space="preserve">. A further set of sixteen positive and sixteen negative food images were used as valenced stimuli. In the IAT, </w:t>
      </w:r>
      <w:r w:rsidRPr="00A023CC">
        <w:rPr>
          <w:rFonts w:ascii="Times New Roman" w:hAnsi="Times New Roman" w:cs="Times New Roman"/>
          <w:color w:val="000000" w:themeColor="text1"/>
          <w:sz w:val="24"/>
          <w:lang w:val="en-US"/>
          <w:rPrChange w:id="872" w:author="Ian Hussey" w:date="2020-08-25T17:52:00Z">
            <w:rPr>
              <w:rFonts w:ascii="Times New Roman" w:hAnsi="Times New Roman" w:cs="Times New Roman"/>
              <w:color w:val="000000" w:themeColor="text1"/>
              <w:sz w:val="24"/>
              <w:lang w:val="en-GB"/>
            </w:rPr>
          </w:rPrChange>
        </w:rPr>
        <w:lastRenderedPageBreak/>
        <w:t>two Chinese symbols from the learning phase served as target labels and the words ‘</w:t>
      </w:r>
      <w:r w:rsidRPr="00A023CC">
        <w:rPr>
          <w:rFonts w:ascii="Times New Roman" w:hAnsi="Times New Roman" w:cs="Times New Roman"/>
          <w:i/>
          <w:color w:val="000000" w:themeColor="text1"/>
          <w:sz w:val="24"/>
          <w:lang w:val="en-US"/>
          <w:rPrChange w:id="873" w:author="Ian Hussey" w:date="2020-08-25T17:52:00Z">
            <w:rPr>
              <w:rFonts w:ascii="Times New Roman" w:hAnsi="Times New Roman" w:cs="Times New Roman"/>
              <w:i/>
              <w:color w:val="000000" w:themeColor="text1"/>
              <w:sz w:val="24"/>
              <w:lang w:val="en-GB"/>
            </w:rPr>
          </w:rPrChange>
        </w:rPr>
        <w:t>Good</w:t>
      </w:r>
      <w:r w:rsidRPr="00A023CC">
        <w:rPr>
          <w:rFonts w:ascii="Times New Roman" w:hAnsi="Times New Roman" w:cs="Times New Roman"/>
          <w:color w:val="000000" w:themeColor="text1"/>
          <w:sz w:val="24"/>
          <w:lang w:val="en-US"/>
          <w:rPrChange w:id="874" w:author="Ian Hussey" w:date="2020-08-25T17:52:00Z">
            <w:rPr>
              <w:rFonts w:ascii="Times New Roman" w:hAnsi="Times New Roman" w:cs="Times New Roman"/>
              <w:color w:val="000000" w:themeColor="text1"/>
              <w:sz w:val="24"/>
              <w:lang w:val="en-GB"/>
            </w:rPr>
          </w:rPrChange>
        </w:rPr>
        <w:t>’ and ‘</w:t>
      </w:r>
      <w:r w:rsidRPr="00A023CC">
        <w:rPr>
          <w:rFonts w:ascii="Times New Roman" w:hAnsi="Times New Roman" w:cs="Times New Roman"/>
          <w:i/>
          <w:color w:val="000000" w:themeColor="text1"/>
          <w:sz w:val="24"/>
          <w:lang w:val="en-US"/>
          <w:rPrChange w:id="875" w:author="Ian Hussey" w:date="2020-08-25T17:52:00Z">
            <w:rPr>
              <w:rFonts w:ascii="Times New Roman" w:hAnsi="Times New Roman" w:cs="Times New Roman"/>
              <w:i/>
              <w:color w:val="000000" w:themeColor="text1"/>
              <w:sz w:val="24"/>
              <w:lang w:val="en-GB"/>
            </w:rPr>
          </w:rPrChange>
        </w:rPr>
        <w:t>Bad</w:t>
      </w:r>
      <w:r w:rsidRPr="00A023CC">
        <w:rPr>
          <w:rFonts w:ascii="Times New Roman" w:hAnsi="Times New Roman" w:cs="Times New Roman"/>
          <w:color w:val="000000" w:themeColor="text1"/>
          <w:sz w:val="24"/>
          <w:lang w:val="en-US"/>
          <w:rPrChange w:id="876" w:author="Ian Hussey" w:date="2020-08-25T17:52:00Z">
            <w:rPr>
              <w:rFonts w:ascii="Times New Roman" w:hAnsi="Times New Roman" w:cs="Times New Roman"/>
              <w:color w:val="000000" w:themeColor="text1"/>
              <w:sz w:val="24"/>
              <w:lang w:val="en-GB"/>
            </w:rPr>
          </w:rPrChange>
        </w:rPr>
        <w:t>’ as attribute labels. Eight positively valenced and eight negatively valenced adjectives served as attribute stimuli (</w:t>
      </w:r>
      <w:r w:rsidRPr="00A023CC">
        <w:rPr>
          <w:rFonts w:ascii="Times New Roman" w:hAnsi="Times New Roman" w:cs="Times New Roman"/>
          <w:i/>
          <w:color w:val="000000" w:themeColor="text1"/>
          <w:sz w:val="24"/>
          <w:lang w:val="en-US"/>
          <w:rPrChange w:id="877" w:author="Ian Hussey" w:date="2020-08-25T17:52:00Z">
            <w:rPr>
              <w:rFonts w:ascii="Times New Roman" w:hAnsi="Times New Roman" w:cs="Times New Roman"/>
              <w:i/>
              <w:color w:val="000000" w:themeColor="text1"/>
              <w:sz w:val="24"/>
              <w:lang w:val="en-GB"/>
            </w:rPr>
          </w:rPrChange>
        </w:rPr>
        <w:t>delicious</w:t>
      </w:r>
      <w:r w:rsidRPr="00A023CC">
        <w:rPr>
          <w:rFonts w:ascii="Times New Roman" w:hAnsi="Times New Roman" w:cs="Times New Roman"/>
          <w:color w:val="000000" w:themeColor="text1"/>
          <w:sz w:val="24"/>
          <w:lang w:val="en-US"/>
          <w:rPrChange w:id="878"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79" w:author="Ian Hussey" w:date="2020-08-25T17:52:00Z">
            <w:rPr>
              <w:rFonts w:ascii="Times New Roman" w:hAnsi="Times New Roman" w:cs="Times New Roman"/>
              <w:i/>
              <w:color w:val="000000" w:themeColor="text1"/>
              <w:sz w:val="24"/>
              <w:lang w:val="en-GB"/>
            </w:rPr>
          </w:rPrChange>
        </w:rPr>
        <w:t>tasty</w:t>
      </w:r>
      <w:r w:rsidRPr="00A023CC">
        <w:rPr>
          <w:rFonts w:ascii="Times New Roman" w:hAnsi="Times New Roman" w:cs="Times New Roman"/>
          <w:color w:val="000000" w:themeColor="text1"/>
          <w:sz w:val="24"/>
          <w:lang w:val="en-US"/>
          <w:rPrChange w:id="880"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81" w:author="Ian Hussey" w:date="2020-08-25T17:52:00Z">
            <w:rPr>
              <w:rFonts w:ascii="Times New Roman" w:hAnsi="Times New Roman" w:cs="Times New Roman"/>
              <w:i/>
              <w:color w:val="000000" w:themeColor="text1"/>
              <w:sz w:val="24"/>
              <w:lang w:val="en-GB"/>
            </w:rPr>
          </w:rPrChange>
        </w:rPr>
        <w:t>nice</w:t>
      </w:r>
      <w:r w:rsidRPr="00A023CC">
        <w:rPr>
          <w:rFonts w:ascii="Times New Roman" w:hAnsi="Times New Roman" w:cs="Times New Roman"/>
          <w:color w:val="000000" w:themeColor="text1"/>
          <w:sz w:val="24"/>
          <w:lang w:val="en-US"/>
          <w:rPrChange w:id="882"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83" w:author="Ian Hussey" w:date="2020-08-25T17:52:00Z">
            <w:rPr>
              <w:rFonts w:ascii="Times New Roman" w:hAnsi="Times New Roman" w:cs="Times New Roman"/>
              <w:i/>
              <w:color w:val="000000" w:themeColor="text1"/>
              <w:sz w:val="24"/>
              <w:lang w:val="en-GB"/>
            </w:rPr>
          </w:rPrChange>
        </w:rPr>
        <w:t>good</w:t>
      </w:r>
      <w:r w:rsidRPr="00A023CC">
        <w:rPr>
          <w:rFonts w:ascii="Times New Roman" w:hAnsi="Times New Roman" w:cs="Times New Roman"/>
          <w:color w:val="000000" w:themeColor="text1"/>
          <w:sz w:val="24"/>
          <w:lang w:val="en-US"/>
          <w:rPrChange w:id="884"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85" w:author="Ian Hussey" w:date="2020-08-25T17:52:00Z">
            <w:rPr>
              <w:rFonts w:ascii="Times New Roman" w:hAnsi="Times New Roman" w:cs="Times New Roman"/>
              <w:i/>
              <w:color w:val="000000" w:themeColor="text1"/>
              <w:sz w:val="24"/>
              <w:lang w:val="en-GB"/>
            </w:rPr>
          </w:rPrChange>
        </w:rPr>
        <w:t>gorgeous</w:t>
      </w:r>
      <w:r w:rsidRPr="00A023CC">
        <w:rPr>
          <w:rFonts w:ascii="Times New Roman" w:hAnsi="Times New Roman" w:cs="Times New Roman"/>
          <w:color w:val="000000" w:themeColor="text1"/>
          <w:sz w:val="24"/>
          <w:lang w:val="en-US"/>
          <w:rPrChange w:id="886"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87" w:author="Ian Hussey" w:date="2020-08-25T17:52:00Z">
            <w:rPr>
              <w:rFonts w:ascii="Times New Roman" w:hAnsi="Times New Roman" w:cs="Times New Roman"/>
              <w:i/>
              <w:color w:val="000000" w:themeColor="text1"/>
              <w:sz w:val="24"/>
              <w:lang w:val="en-GB"/>
            </w:rPr>
          </w:rPrChange>
        </w:rPr>
        <w:t>wonderful</w:t>
      </w:r>
      <w:r w:rsidRPr="00A023CC">
        <w:rPr>
          <w:rFonts w:ascii="Times New Roman" w:hAnsi="Times New Roman" w:cs="Times New Roman"/>
          <w:color w:val="000000" w:themeColor="text1"/>
          <w:sz w:val="24"/>
          <w:lang w:val="en-US"/>
          <w:rPrChange w:id="888"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89" w:author="Ian Hussey" w:date="2020-08-25T17:52:00Z">
            <w:rPr>
              <w:rFonts w:ascii="Times New Roman" w:hAnsi="Times New Roman" w:cs="Times New Roman"/>
              <w:i/>
              <w:color w:val="000000" w:themeColor="text1"/>
              <w:sz w:val="24"/>
              <w:lang w:val="en-GB"/>
            </w:rPr>
          </w:rPrChange>
        </w:rPr>
        <w:t>yummy</w:t>
      </w:r>
      <w:r w:rsidRPr="00A023CC">
        <w:rPr>
          <w:rFonts w:ascii="Times New Roman" w:hAnsi="Times New Roman" w:cs="Times New Roman"/>
          <w:color w:val="000000" w:themeColor="text1"/>
          <w:sz w:val="24"/>
          <w:lang w:val="en-US"/>
          <w:rPrChange w:id="890" w:author="Ian Hussey" w:date="2020-08-25T17:52:00Z">
            <w:rPr>
              <w:rFonts w:ascii="Times New Roman" w:hAnsi="Times New Roman" w:cs="Times New Roman"/>
              <w:color w:val="000000" w:themeColor="text1"/>
              <w:sz w:val="24"/>
              <w:lang w:val="en-GB"/>
            </w:rPr>
          </w:rPrChange>
        </w:rPr>
        <w:t xml:space="preserve"> and </w:t>
      </w:r>
      <w:r w:rsidRPr="00A023CC">
        <w:rPr>
          <w:rFonts w:ascii="Times New Roman" w:hAnsi="Times New Roman" w:cs="Times New Roman"/>
          <w:i/>
          <w:color w:val="000000" w:themeColor="text1"/>
          <w:sz w:val="24"/>
          <w:lang w:val="en-US"/>
          <w:rPrChange w:id="891" w:author="Ian Hussey" w:date="2020-08-25T17:52:00Z">
            <w:rPr>
              <w:rFonts w:ascii="Times New Roman" w:hAnsi="Times New Roman" w:cs="Times New Roman"/>
              <w:i/>
              <w:color w:val="000000" w:themeColor="text1"/>
              <w:sz w:val="24"/>
              <w:lang w:val="en-GB"/>
            </w:rPr>
          </w:rPrChange>
        </w:rPr>
        <w:t>pleasant</w:t>
      </w:r>
      <w:r w:rsidRPr="00A023CC">
        <w:rPr>
          <w:rFonts w:ascii="Times New Roman" w:hAnsi="Times New Roman" w:cs="Times New Roman"/>
          <w:color w:val="000000" w:themeColor="text1"/>
          <w:sz w:val="24"/>
          <w:lang w:val="en-US"/>
          <w:rPrChange w:id="892" w:author="Ian Hussey" w:date="2020-08-25T17:52:00Z">
            <w:rPr>
              <w:rFonts w:ascii="Times New Roman" w:hAnsi="Times New Roman" w:cs="Times New Roman"/>
              <w:color w:val="000000" w:themeColor="text1"/>
              <w:sz w:val="24"/>
              <w:lang w:val="en-GB"/>
            </w:rPr>
          </w:rPrChange>
        </w:rPr>
        <w:t xml:space="preserve"> vs. </w:t>
      </w:r>
      <w:r w:rsidRPr="00A023CC">
        <w:rPr>
          <w:rFonts w:ascii="Times New Roman" w:hAnsi="Times New Roman" w:cs="Times New Roman"/>
          <w:i/>
          <w:color w:val="000000" w:themeColor="text1"/>
          <w:sz w:val="24"/>
          <w:lang w:val="en-US"/>
          <w:rPrChange w:id="893" w:author="Ian Hussey" w:date="2020-08-25T17:52:00Z">
            <w:rPr>
              <w:rFonts w:ascii="Times New Roman" w:hAnsi="Times New Roman" w:cs="Times New Roman"/>
              <w:i/>
              <w:color w:val="000000" w:themeColor="text1"/>
              <w:sz w:val="24"/>
              <w:lang w:val="en-GB"/>
            </w:rPr>
          </w:rPrChange>
        </w:rPr>
        <w:t>rotten</w:t>
      </w:r>
      <w:r w:rsidRPr="00A023CC">
        <w:rPr>
          <w:rFonts w:ascii="Times New Roman" w:hAnsi="Times New Roman" w:cs="Times New Roman"/>
          <w:color w:val="000000" w:themeColor="text1"/>
          <w:sz w:val="24"/>
          <w:lang w:val="en-US"/>
          <w:rPrChange w:id="894"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95" w:author="Ian Hussey" w:date="2020-08-25T17:52:00Z">
            <w:rPr>
              <w:rFonts w:ascii="Times New Roman" w:hAnsi="Times New Roman" w:cs="Times New Roman"/>
              <w:i/>
              <w:color w:val="000000" w:themeColor="text1"/>
              <w:sz w:val="24"/>
              <w:lang w:val="en-GB"/>
            </w:rPr>
          </w:rPrChange>
        </w:rPr>
        <w:t>disgusting</w:t>
      </w:r>
      <w:r w:rsidRPr="00A023CC">
        <w:rPr>
          <w:rFonts w:ascii="Times New Roman" w:hAnsi="Times New Roman" w:cs="Times New Roman"/>
          <w:color w:val="000000" w:themeColor="text1"/>
          <w:sz w:val="24"/>
          <w:lang w:val="en-US"/>
          <w:rPrChange w:id="896"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97" w:author="Ian Hussey" w:date="2020-08-25T17:52:00Z">
            <w:rPr>
              <w:rFonts w:ascii="Times New Roman" w:hAnsi="Times New Roman" w:cs="Times New Roman"/>
              <w:i/>
              <w:color w:val="000000" w:themeColor="text1"/>
              <w:sz w:val="24"/>
              <w:lang w:val="en-GB"/>
            </w:rPr>
          </w:rPrChange>
        </w:rPr>
        <w:t>nasty</w:t>
      </w:r>
      <w:r w:rsidRPr="00A023CC">
        <w:rPr>
          <w:rFonts w:ascii="Times New Roman" w:hAnsi="Times New Roman" w:cs="Times New Roman"/>
          <w:color w:val="000000" w:themeColor="text1"/>
          <w:sz w:val="24"/>
          <w:lang w:val="en-US"/>
          <w:rPrChange w:id="898"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899" w:author="Ian Hussey" w:date="2020-08-25T17:52:00Z">
            <w:rPr>
              <w:rFonts w:ascii="Times New Roman" w:hAnsi="Times New Roman" w:cs="Times New Roman"/>
              <w:i/>
              <w:color w:val="000000" w:themeColor="text1"/>
              <w:sz w:val="24"/>
              <w:lang w:val="en-GB"/>
            </w:rPr>
          </w:rPrChange>
        </w:rPr>
        <w:t>horrid</w:t>
      </w:r>
      <w:r w:rsidRPr="00A023CC">
        <w:rPr>
          <w:rFonts w:ascii="Times New Roman" w:hAnsi="Times New Roman" w:cs="Times New Roman"/>
          <w:color w:val="000000" w:themeColor="text1"/>
          <w:sz w:val="24"/>
          <w:lang w:val="en-US"/>
          <w:rPrChange w:id="900"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901" w:author="Ian Hussey" w:date="2020-08-25T17:52:00Z">
            <w:rPr>
              <w:rFonts w:ascii="Times New Roman" w:hAnsi="Times New Roman" w:cs="Times New Roman"/>
              <w:i/>
              <w:color w:val="000000" w:themeColor="text1"/>
              <w:sz w:val="24"/>
              <w:lang w:val="en-GB"/>
            </w:rPr>
          </w:rPrChange>
        </w:rPr>
        <w:t>sick</w:t>
      </w:r>
      <w:r w:rsidRPr="00A023CC">
        <w:rPr>
          <w:rFonts w:ascii="Times New Roman" w:hAnsi="Times New Roman" w:cs="Times New Roman"/>
          <w:color w:val="000000" w:themeColor="text1"/>
          <w:sz w:val="24"/>
          <w:lang w:val="en-US"/>
          <w:rPrChange w:id="902"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903" w:author="Ian Hussey" w:date="2020-08-25T17:52:00Z">
            <w:rPr>
              <w:rFonts w:ascii="Times New Roman" w:hAnsi="Times New Roman" w:cs="Times New Roman"/>
              <w:i/>
              <w:color w:val="000000" w:themeColor="text1"/>
              <w:sz w:val="24"/>
              <w:lang w:val="en-GB"/>
            </w:rPr>
          </w:rPrChange>
        </w:rPr>
        <w:t>vomit</w:t>
      </w:r>
      <w:r w:rsidRPr="00A023CC">
        <w:rPr>
          <w:rFonts w:ascii="Times New Roman" w:hAnsi="Times New Roman" w:cs="Times New Roman"/>
          <w:color w:val="000000" w:themeColor="text1"/>
          <w:sz w:val="24"/>
          <w:lang w:val="en-US"/>
          <w:rPrChange w:id="904"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905" w:author="Ian Hussey" w:date="2020-08-25T17:52:00Z">
            <w:rPr>
              <w:rFonts w:ascii="Times New Roman" w:hAnsi="Times New Roman" w:cs="Times New Roman"/>
              <w:i/>
              <w:color w:val="000000" w:themeColor="text1"/>
              <w:sz w:val="24"/>
              <w:lang w:val="en-GB"/>
            </w:rPr>
          </w:rPrChange>
        </w:rPr>
        <w:t>horrible</w:t>
      </w:r>
      <w:r w:rsidRPr="00A023CC">
        <w:rPr>
          <w:rFonts w:ascii="Times New Roman" w:hAnsi="Times New Roman" w:cs="Times New Roman"/>
          <w:color w:val="000000" w:themeColor="text1"/>
          <w:sz w:val="24"/>
          <w:lang w:val="en-US"/>
          <w:rPrChange w:id="906"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907" w:author="Ian Hussey" w:date="2020-08-25T17:52:00Z">
            <w:rPr>
              <w:rFonts w:ascii="Times New Roman" w:hAnsi="Times New Roman" w:cs="Times New Roman"/>
              <w:i/>
              <w:color w:val="000000" w:themeColor="text1"/>
              <w:sz w:val="24"/>
              <w:lang w:val="en-GB"/>
            </w:rPr>
          </w:rPrChange>
        </w:rPr>
        <w:t>unpleasant</w:t>
      </w:r>
      <w:r w:rsidRPr="00A023CC">
        <w:rPr>
          <w:rFonts w:ascii="Times New Roman" w:hAnsi="Times New Roman" w:cs="Times New Roman"/>
          <w:color w:val="000000" w:themeColor="text1"/>
          <w:sz w:val="24"/>
          <w:lang w:val="en-US"/>
          <w:rPrChange w:id="908" w:author="Ian Hussey" w:date="2020-08-25T17:52:00Z">
            <w:rPr>
              <w:rFonts w:ascii="Times New Roman" w:hAnsi="Times New Roman" w:cs="Times New Roman"/>
              <w:color w:val="000000" w:themeColor="text1"/>
              <w:sz w:val="24"/>
              <w:lang w:val="en-GB"/>
            </w:rPr>
          </w:rPrChange>
        </w:rPr>
        <w:t>) while images of the two Chinese symbols served as target stimuli.</w:t>
      </w:r>
      <w:r w:rsidRPr="00A023CC">
        <w:rPr>
          <w:color w:val="000000" w:themeColor="text1"/>
          <w:lang w:val="en-US"/>
          <w:rPrChange w:id="909" w:author="Ian Hussey" w:date="2020-08-25T17:52:00Z">
            <w:rPr>
              <w:color w:val="000000" w:themeColor="text1"/>
              <w:lang w:val="en-GB"/>
            </w:rPr>
          </w:rPrChange>
        </w:rPr>
        <w:t xml:space="preserve"> </w:t>
      </w:r>
    </w:p>
    <w:p w14:paraId="2ABB1378" w14:textId="77777777" w:rsidR="00553696" w:rsidRPr="00A023CC" w:rsidRDefault="00553696" w:rsidP="00553696">
      <w:pPr>
        <w:spacing w:after="0" w:line="480" w:lineRule="auto"/>
        <w:contextualSpacing/>
        <w:rPr>
          <w:rFonts w:ascii="Times New Roman" w:hAnsi="Times New Roman" w:cs="Times New Roman"/>
          <w:b/>
          <w:color w:val="000000" w:themeColor="text1"/>
          <w:sz w:val="24"/>
          <w:lang w:val="en-US"/>
          <w:rPrChange w:id="910"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911" w:author="Ian Hussey" w:date="2020-08-25T17:52:00Z">
            <w:rPr>
              <w:rFonts w:ascii="Times New Roman" w:hAnsi="Times New Roman" w:cs="Times New Roman"/>
              <w:b/>
              <w:color w:val="000000" w:themeColor="text1"/>
              <w:sz w:val="24"/>
              <w:lang w:val="en-GB"/>
            </w:rPr>
          </w:rPrChange>
        </w:rPr>
        <w:t xml:space="preserve">Procedure </w:t>
      </w:r>
    </w:p>
    <w:p w14:paraId="65E6B10B" w14:textId="41DB782E" w:rsidR="00553696" w:rsidRPr="00A023CC" w:rsidRDefault="00553696" w:rsidP="00553696">
      <w:pPr>
        <w:spacing w:after="0" w:line="480" w:lineRule="auto"/>
        <w:ind w:firstLine="708"/>
        <w:contextualSpacing/>
        <w:rPr>
          <w:rFonts w:ascii="Times New Roman" w:hAnsi="Times New Roman" w:cs="Times New Roman"/>
          <w:color w:val="000000" w:themeColor="text1"/>
          <w:sz w:val="24"/>
          <w:szCs w:val="24"/>
          <w:lang w:val="en-US"/>
          <w:rPrChange w:id="912"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lang w:val="en-US"/>
          <w:rPrChange w:id="913" w:author="Ian Hussey" w:date="2020-08-25T17:52:00Z">
            <w:rPr>
              <w:rFonts w:ascii="Times New Roman" w:hAnsi="Times New Roman" w:cs="Times New Roman"/>
              <w:color w:val="000000" w:themeColor="text1"/>
              <w:sz w:val="24"/>
              <w:lang w:val="en-GB"/>
            </w:rPr>
          </w:rPrChange>
        </w:rPr>
        <w:t>Participants were provided with a general overview of the experiment</w:t>
      </w:r>
      <w:r w:rsidR="005C777A" w:rsidRPr="00A023CC">
        <w:rPr>
          <w:rFonts w:ascii="Times New Roman" w:hAnsi="Times New Roman" w:cs="Times New Roman"/>
          <w:color w:val="000000" w:themeColor="text1"/>
          <w:sz w:val="24"/>
          <w:lang w:val="en-US"/>
          <w:rPrChange w:id="914"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915" w:author="Ian Hussey" w:date="2020-08-25T17:52:00Z">
            <w:rPr>
              <w:rFonts w:ascii="Times New Roman" w:hAnsi="Times New Roman" w:cs="Times New Roman"/>
              <w:color w:val="000000" w:themeColor="text1"/>
              <w:sz w:val="24"/>
              <w:lang w:val="en-GB"/>
            </w:rPr>
          </w:rPrChange>
        </w:rPr>
        <w:t xml:space="preserve"> asked for their informed consent</w:t>
      </w:r>
      <w:r w:rsidR="005C777A" w:rsidRPr="00A023CC">
        <w:rPr>
          <w:rFonts w:ascii="Times New Roman" w:hAnsi="Times New Roman" w:cs="Times New Roman"/>
          <w:color w:val="000000" w:themeColor="text1"/>
          <w:sz w:val="24"/>
          <w:lang w:val="en-US"/>
          <w:rPrChange w:id="916" w:author="Ian Hussey" w:date="2020-08-25T17:52:00Z">
            <w:rPr>
              <w:rFonts w:ascii="Times New Roman" w:hAnsi="Times New Roman" w:cs="Times New Roman"/>
              <w:color w:val="000000" w:themeColor="text1"/>
              <w:sz w:val="24"/>
              <w:lang w:val="en-GB"/>
            </w:rPr>
          </w:rPrChange>
        </w:rPr>
        <w:t xml:space="preserve">, and then </w:t>
      </w:r>
      <w:r w:rsidRPr="00A023CC">
        <w:rPr>
          <w:rFonts w:ascii="Times New Roman" w:hAnsi="Times New Roman" w:cs="Times New Roman"/>
          <w:color w:val="000000" w:themeColor="text1"/>
          <w:sz w:val="24"/>
          <w:lang w:val="en-US"/>
          <w:rPrChange w:id="917" w:author="Ian Hussey" w:date="2020-08-25T17:52:00Z">
            <w:rPr>
              <w:rFonts w:ascii="Times New Roman" w:hAnsi="Times New Roman" w:cs="Times New Roman"/>
              <w:color w:val="000000" w:themeColor="text1"/>
              <w:sz w:val="24"/>
              <w:lang w:val="en-GB"/>
            </w:rPr>
          </w:rPrChange>
        </w:rPr>
        <w:t xml:space="preserve">told that they would encounter a number of brand products that had purportedly been released into the European marketplace. </w:t>
      </w:r>
      <w:r w:rsidR="00200CF8" w:rsidRPr="00A023CC">
        <w:rPr>
          <w:rFonts w:ascii="Times New Roman" w:hAnsi="Times New Roman" w:cs="Times New Roman"/>
          <w:color w:val="000000" w:themeColor="text1"/>
          <w:sz w:val="24"/>
          <w:lang w:val="en-US"/>
          <w:rPrChange w:id="918" w:author="Ian Hussey" w:date="2020-08-25T17:52:00Z">
            <w:rPr>
              <w:rFonts w:ascii="Times New Roman" w:hAnsi="Times New Roman" w:cs="Times New Roman"/>
              <w:color w:val="000000" w:themeColor="text1"/>
              <w:sz w:val="24"/>
              <w:lang w:val="en-GB"/>
            </w:rPr>
          </w:rPrChange>
        </w:rPr>
        <w:t xml:space="preserve">One group </w:t>
      </w:r>
      <w:r w:rsidRPr="00A023CC">
        <w:rPr>
          <w:rFonts w:ascii="Times New Roman" w:hAnsi="Times New Roman" w:cs="Times New Roman"/>
          <w:color w:val="000000" w:themeColor="text1"/>
          <w:sz w:val="24"/>
          <w:lang w:val="en-US"/>
          <w:rPrChange w:id="919" w:author="Ian Hussey" w:date="2020-08-25T17:52:00Z">
            <w:rPr>
              <w:rFonts w:ascii="Times New Roman" w:hAnsi="Times New Roman" w:cs="Times New Roman"/>
              <w:color w:val="000000" w:themeColor="text1"/>
              <w:sz w:val="24"/>
              <w:lang w:val="en-GB"/>
            </w:rPr>
          </w:rPrChange>
        </w:rPr>
        <w:t xml:space="preserve">(acquisition-only) completed an </w:t>
      </w:r>
      <w:r w:rsidRPr="00A023CC">
        <w:rPr>
          <w:rFonts w:ascii="Times New Roman" w:hAnsi="Times New Roman" w:cs="Times New Roman"/>
          <w:color w:val="000000" w:themeColor="text1"/>
          <w:sz w:val="24"/>
          <w:szCs w:val="24"/>
          <w:lang w:val="en-US"/>
          <w:rPrChange w:id="920" w:author="Ian Hussey" w:date="2020-08-25T17:52:00Z">
            <w:rPr>
              <w:rFonts w:ascii="Times New Roman" w:hAnsi="Times New Roman" w:cs="Times New Roman"/>
              <w:color w:val="000000" w:themeColor="text1"/>
              <w:sz w:val="24"/>
              <w:szCs w:val="24"/>
              <w:lang w:val="en-GB"/>
            </w:rPr>
          </w:rPrChange>
        </w:rPr>
        <w:t xml:space="preserve">acquisition phase and then proceeded directly to the evaluative measures. The other (extinction) completed </w:t>
      </w:r>
      <w:r w:rsidR="003C2C17" w:rsidRPr="00A023CC">
        <w:rPr>
          <w:rFonts w:ascii="Times New Roman" w:hAnsi="Times New Roman" w:cs="Times New Roman"/>
          <w:color w:val="000000" w:themeColor="text1"/>
          <w:sz w:val="24"/>
          <w:szCs w:val="24"/>
          <w:lang w:val="en-US"/>
          <w:rPrChange w:id="921" w:author="Ian Hussey" w:date="2020-08-25T17:52:00Z">
            <w:rPr>
              <w:rFonts w:ascii="Times New Roman" w:hAnsi="Times New Roman" w:cs="Times New Roman"/>
              <w:color w:val="000000" w:themeColor="text1"/>
              <w:sz w:val="24"/>
              <w:szCs w:val="24"/>
              <w:lang w:val="en-GB"/>
            </w:rPr>
          </w:rPrChange>
        </w:rPr>
        <w:t>the acquisition</w:t>
      </w:r>
      <w:r w:rsidRPr="00A023CC">
        <w:rPr>
          <w:rFonts w:ascii="Times New Roman" w:hAnsi="Times New Roman" w:cs="Times New Roman"/>
          <w:color w:val="000000" w:themeColor="text1"/>
          <w:sz w:val="24"/>
          <w:szCs w:val="24"/>
          <w:lang w:val="en-US"/>
          <w:rPrChange w:id="922" w:author="Ian Hussey" w:date="2020-08-25T17:52:00Z">
            <w:rPr>
              <w:rFonts w:ascii="Times New Roman" w:hAnsi="Times New Roman" w:cs="Times New Roman"/>
              <w:color w:val="000000" w:themeColor="text1"/>
              <w:sz w:val="24"/>
              <w:szCs w:val="24"/>
              <w:lang w:val="en-GB"/>
            </w:rPr>
          </w:rPrChange>
        </w:rPr>
        <w:t xml:space="preserve"> followed by an extinction phase, and only then the evaluative measures. Everyone then answered a series of exploratory questions. The entire session took approximately 30 minutes</w:t>
      </w:r>
      <w:r w:rsidR="005C777A" w:rsidRPr="00A023CC">
        <w:rPr>
          <w:rFonts w:ascii="Times New Roman" w:hAnsi="Times New Roman" w:cs="Times New Roman"/>
          <w:color w:val="000000" w:themeColor="text1"/>
          <w:sz w:val="24"/>
          <w:szCs w:val="24"/>
          <w:lang w:val="en-US"/>
          <w:rPrChange w:id="923" w:author="Ian Hussey" w:date="2020-08-25T17:52:00Z">
            <w:rPr>
              <w:rFonts w:ascii="Times New Roman" w:hAnsi="Times New Roman" w:cs="Times New Roman"/>
              <w:color w:val="000000" w:themeColor="text1"/>
              <w:sz w:val="24"/>
              <w:szCs w:val="24"/>
              <w:lang w:val="en-GB"/>
            </w:rPr>
          </w:rPrChange>
        </w:rPr>
        <w:t>.</w:t>
      </w:r>
      <w:r w:rsidR="00546F0D" w:rsidRPr="00A023CC">
        <w:rPr>
          <w:rFonts w:ascii="Times New Roman" w:hAnsi="Times New Roman" w:cs="Times New Roman"/>
          <w:color w:val="000000" w:themeColor="text1"/>
          <w:sz w:val="24"/>
          <w:szCs w:val="24"/>
          <w:lang w:val="en-US"/>
          <w:rPrChange w:id="924" w:author="Ian Hussey" w:date="2020-08-25T17:52:00Z">
            <w:rPr>
              <w:rFonts w:ascii="Times New Roman" w:hAnsi="Times New Roman" w:cs="Times New Roman"/>
              <w:color w:val="000000" w:themeColor="text1"/>
              <w:sz w:val="24"/>
              <w:szCs w:val="24"/>
              <w:lang w:val="en-GB"/>
            </w:rPr>
          </w:rPrChange>
        </w:rPr>
        <w:t xml:space="preserve"> </w:t>
      </w:r>
      <w:r w:rsidR="005C777A" w:rsidRPr="00A023CC">
        <w:rPr>
          <w:rFonts w:ascii="Times New Roman" w:hAnsi="Times New Roman" w:cs="Times New Roman"/>
          <w:color w:val="000000" w:themeColor="text1"/>
          <w:sz w:val="24"/>
          <w:szCs w:val="24"/>
          <w:lang w:val="en-US"/>
          <w:rPrChange w:id="925" w:author="Ian Hussey" w:date="2020-08-25T17:52:00Z">
            <w:rPr>
              <w:rFonts w:ascii="Times New Roman" w:hAnsi="Times New Roman" w:cs="Times New Roman"/>
              <w:color w:val="000000" w:themeColor="text1"/>
              <w:sz w:val="24"/>
              <w:szCs w:val="24"/>
              <w:lang w:val="en-GB"/>
            </w:rPr>
          </w:rPrChange>
        </w:rPr>
        <w:t xml:space="preserve">See Figure 2 for </w:t>
      </w:r>
      <w:r w:rsidR="00546F0D" w:rsidRPr="00A023CC">
        <w:rPr>
          <w:rFonts w:ascii="Times New Roman" w:hAnsi="Times New Roman" w:cs="Times New Roman"/>
          <w:color w:val="000000" w:themeColor="text1"/>
          <w:sz w:val="24"/>
          <w:szCs w:val="24"/>
          <w:lang w:val="en-US"/>
          <w:rPrChange w:id="926" w:author="Ian Hussey" w:date="2020-08-25T17:52:00Z">
            <w:rPr>
              <w:rFonts w:ascii="Times New Roman" w:hAnsi="Times New Roman" w:cs="Times New Roman"/>
              <w:color w:val="000000" w:themeColor="text1"/>
              <w:sz w:val="24"/>
              <w:szCs w:val="24"/>
              <w:lang w:val="en-GB"/>
            </w:rPr>
          </w:rPrChange>
        </w:rPr>
        <w:t xml:space="preserve">an overview of the </w:t>
      </w:r>
      <w:r w:rsidR="00223577" w:rsidRPr="00A023CC">
        <w:rPr>
          <w:rFonts w:ascii="Times New Roman" w:hAnsi="Times New Roman" w:cs="Times New Roman"/>
          <w:color w:val="000000" w:themeColor="text1"/>
          <w:sz w:val="24"/>
          <w:szCs w:val="24"/>
          <w:lang w:val="en-US"/>
          <w:rPrChange w:id="927" w:author="Ian Hussey" w:date="2020-08-25T17:52:00Z">
            <w:rPr>
              <w:rFonts w:ascii="Times New Roman" w:hAnsi="Times New Roman" w:cs="Times New Roman"/>
              <w:color w:val="000000" w:themeColor="text1"/>
              <w:sz w:val="24"/>
              <w:szCs w:val="24"/>
              <w:lang w:val="en-GB"/>
            </w:rPr>
          </w:rPrChange>
        </w:rPr>
        <w:t xml:space="preserve">learning tasks </w:t>
      </w:r>
      <w:r w:rsidR="005C777A" w:rsidRPr="00A023CC">
        <w:rPr>
          <w:rFonts w:ascii="Times New Roman" w:hAnsi="Times New Roman" w:cs="Times New Roman"/>
          <w:color w:val="000000" w:themeColor="text1"/>
          <w:sz w:val="24"/>
          <w:szCs w:val="24"/>
          <w:lang w:val="en-US"/>
          <w:rPrChange w:id="928" w:author="Ian Hussey" w:date="2020-08-25T17:52:00Z">
            <w:rPr>
              <w:rFonts w:ascii="Times New Roman" w:hAnsi="Times New Roman" w:cs="Times New Roman"/>
              <w:color w:val="000000" w:themeColor="text1"/>
              <w:sz w:val="24"/>
              <w:szCs w:val="24"/>
              <w:lang w:val="en-GB"/>
            </w:rPr>
          </w:rPrChange>
        </w:rPr>
        <w:t xml:space="preserve">used </w:t>
      </w:r>
      <w:r w:rsidR="00546F0D" w:rsidRPr="00A023CC">
        <w:rPr>
          <w:rFonts w:ascii="Times New Roman" w:hAnsi="Times New Roman" w:cs="Times New Roman"/>
          <w:color w:val="000000" w:themeColor="text1"/>
          <w:sz w:val="24"/>
          <w:szCs w:val="24"/>
          <w:lang w:val="en-US"/>
          <w:rPrChange w:id="929" w:author="Ian Hussey" w:date="2020-08-25T17:52:00Z">
            <w:rPr>
              <w:rFonts w:ascii="Times New Roman" w:hAnsi="Times New Roman" w:cs="Times New Roman"/>
              <w:color w:val="000000" w:themeColor="text1"/>
              <w:sz w:val="24"/>
              <w:szCs w:val="24"/>
              <w:lang w:val="en-GB"/>
            </w:rPr>
          </w:rPrChange>
        </w:rPr>
        <w:t>in Experiments 1-7</w:t>
      </w:r>
      <w:r w:rsidRPr="00A023CC">
        <w:rPr>
          <w:rFonts w:ascii="Times New Roman" w:hAnsi="Times New Roman" w:cs="Times New Roman"/>
          <w:color w:val="000000" w:themeColor="text1"/>
          <w:sz w:val="24"/>
          <w:szCs w:val="24"/>
          <w:lang w:val="en-US"/>
          <w:rPrChange w:id="930" w:author="Ian Hussey" w:date="2020-08-25T17:52:00Z">
            <w:rPr>
              <w:rFonts w:ascii="Times New Roman" w:hAnsi="Times New Roman" w:cs="Times New Roman"/>
              <w:color w:val="000000" w:themeColor="text1"/>
              <w:sz w:val="24"/>
              <w:szCs w:val="24"/>
              <w:lang w:val="en-GB"/>
            </w:rPr>
          </w:rPrChange>
        </w:rPr>
        <w:t>.</w:t>
      </w:r>
    </w:p>
    <w:p w14:paraId="568938BB" w14:textId="34B545ED" w:rsidR="00932667" w:rsidRPr="00A023CC" w:rsidRDefault="00553696" w:rsidP="00932667">
      <w:pPr>
        <w:spacing w:after="0" w:line="480" w:lineRule="auto"/>
        <w:contextualSpacing/>
        <w:rPr>
          <w:rFonts w:ascii="Times New Roman" w:hAnsi="Times New Roman" w:cs="Times New Roman"/>
          <w:b/>
          <w:i/>
          <w:color w:val="000000" w:themeColor="text1"/>
          <w:sz w:val="24"/>
          <w:lang w:val="en-US"/>
          <w:rPrChange w:id="931" w:author="Ian Hussey" w:date="2020-08-25T17:52:00Z">
            <w:rPr>
              <w:rFonts w:ascii="Times New Roman" w:hAnsi="Times New Roman" w:cs="Times New Roman"/>
              <w:b/>
              <w:i/>
              <w:color w:val="000000" w:themeColor="text1"/>
              <w:sz w:val="24"/>
              <w:lang w:val="en-GB"/>
            </w:rPr>
          </w:rPrChange>
        </w:rPr>
      </w:pPr>
      <w:r w:rsidRPr="00A023CC">
        <w:rPr>
          <w:rFonts w:ascii="Times New Roman" w:hAnsi="Times New Roman" w:cs="Times New Roman"/>
          <w:b/>
          <w:i/>
          <w:color w:val="000000" w:themeColor="text1"/>
          <w:sz w:val="24"/>
          <w:lang w:val="en-US"/>
          <w:rPrChange w:id="932" w:author="Ian Hussey" w:date="2020-08-25T17:52:00Z">
            <w:rPr>
              <w:rFonts w:ascii="Times New Roman" w:hAnsi="Times New Roman" w:cs="Times New Roman"/>
              <w:b/>
              <w:i/>
              <w:color w:val="000000" w:themeColor="text1"/>
              <w:sz w:val="24"/>
              <w:lang w:val="en-GB"/>
            </w:rPr>
          </w:rPrChange>
        </w:rPr>
        <w:t xml:space="preserve">Acquisition </w:t>
      </w:r>
      <w:r w:rsidR="00932667" w:rsidRPr="00A023CC">
        <w:rPr>
          <w:rFonts w:ascii="Times New Roman" w:hAnsi="Times New Roman" w:cs="Times New Roman"/>
          <w:b/>
          <w:i/>
          <w:color w:val="000000" w:themeColor="text1"/>
          <w:sz w:val="24"/>
          <w:lang w:val="en-US"/>
          <w:rPrChange w:id="933" w:author="Ian Hussey" w:date="2020-08-25T17:52:00Z">
            <w:rPr>
              <w:rFonts w:ascii="Times New Roman" w:hAnsi="Times New Roman" w:cs="Times New Roman"/>
              <w:b/>
              <w:i/>
              <w:color w:val="000000" w:themeColor="text1"/>
              <w:sz w:val="24"/>
              <w:lang w:val="en-GB"/>
            </w:rPr>
          </w:rPrChange>
        </w:rPr>
        <w:t>P</w:t>
      </w:r>
      <w:r w:rsidRPr="00A023CC">
        <w:rPr>
          <w:rFonts w:ascii="Times New Roman" w:hAnsi="Times New Roman" w:cs="Times New Roman"/>
          <w:b/>
          <w:i/>
          <w:color w:val="000000" w:themeColor="text1"/>
          <w:sz w:val="24"/>
          <w:lang w:val="en-US"/>
          <w:rPrChange w:id="934" w:author="Ian Hussey" w:date="2020-08-25T17:52:00Z">
            <w:rPr>
              <w:rFonts w:ascii="Times New Roman" w:hAnsi="Times New Roman" w:cs="Times New Roman"/>
              <w:b/>
              <w:i/>
              <w:color w:val="000000" w:themeColor="text1"/>
              <w:sz w:val="24"/>
              <w:lang w:val="en-GB"/>
            </w:rPr>
          </w:rPrChange>
        </w:rPr>
        <w:t xml:space="preserve">hase </w:t>
      </w:r>
    </w:p>
    <w:p w14:paraId="5E22D3A7" w14:textId="6F65925E" w:rsidR="00553696" w:rsidRPr="00A023CC" w:rsidRDefault="009A4147" w:rsidP="00932667">
      <w:pPr>
        <w:spacing w:after="0" w:line="480" w:lineRule="auto"/>
        <w:ind w:firstLine="708"/>
        <w:contextualSpacing/>
        <w:rPr>
          <w:rFonts w:ascii="Times New Roman" w:hAnsi="Times New Roman" w:cs="Times New Roman"/>
          <w:color w:val="000000" w:themeColor="text1"/>
          <w:sz w:val="24"/>
          <w:lang w:val="en-US"/>
          <w:rPrChange w:id="935"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color w:val="000000" w:themeColor="text1"/>
          <w:sz w:val="24"/>
          <w:lang w:val="en-US"/>
          <w:rPrChange w:id="936" w:author="Ian Hussey" w:date="2020-08-25T17:52:00Z">
            <w:rPr>
              <w:rFonts w:ascii="Times New Roman" w:hAnsi="Times New Roman" w:cs="Times New Roman"/>
              <w:b/>
              <w:color w:val="000000" w:themeColor="text1"/>
              <w:sz w:val="24"/>
              <w:lang w:val="en-GB"/>
            </w:rPr>
          </w:rPrChange>
        </w:rPr>
        <w:t>Training</w:t>
      </w:r>
      <w:r w:rsidRPr="00A023CC">
        <w:rPr>
          <w:rFonts w:ascii="Times New Roman" w:hAnsi="Times New Roman" w:cs="Times New Roman"/>
          <w:color w:val="000000" w:themeColor="text1"/>
          <w:sz w:val="24"/>
          <w:lang w:val="en-US"/>
          <w:rPrChange w:id="937" w:author="Ian Hussey" w:date="2020-08-25T17:52:00Z">
            <w:rPr>
              <w:rFonts w:ascii="Times New Roman" w:hAnsi="Times New Roman" w:cs="Times New Roman"/>
              <w:color w:val="000000" w:themeColor="text1"/>
              <w:sz w:val="24"/>
              <w:lang w:val="en-GB"/>
            </w:rPr>
          </w:rPrChange>
        </w:rPr>
        <w:t xml:space="preserve">. </w:t>
      </w:r>
      <w:r w:rsidR="003C2C17" w:rsidRPr="00A023CC">
        <w:rPr>
          <w:rFonts w:ascii="Times New Roman" w:hAnsi="Times New Roman" w:cs="Times New Roman"/>
          <w:color w:val="000000" w:themeColor="text1"/>
          <w:sz w:val="24"/>
          <w:lang w:val="en-US"/>
          <w:rPrChange w:id="938" w:author="Ian Hussey" w:date="2020-08-25T17:52:00Z">
            <w:rPr>
              <w:rFonts w:ascii="Times New Roman" w:hAnsi="Times New Roman" w:cs="Times New Roman"/>
              <w:color w:val="000000" w:themeColor="text1"/>
              <w:sz w:val="24"/>
              <w:lang w:val="en-GB"/>
            </w:rPr>
          </w:rPrChange>
        </w:rPr>
        <w:t xml:space="preserve">Prior to the learning task, participants were </w:t>
      </w:r>
      <w:r w:rsidR="00553696" w:rsidRPr="00A023CC">
        <w:rPr>
          <w:rFonts w:ascii="Times New Roman" w:hAnsi="Times New Roman" w:cs="Times New Roman"/>
          <w:color w:val="000000" w:themeColor="text1"/>
          <w:sz w:val="24"/>
          <w:lang w:val="en-US"/>
          <w:rPrChange w:id="939" w:author="Ian Hussey" w:date="2020-08-25T17:52:00Z">
            <w:rPr>
              <w:rFonts w:ascii="Times New Roman" w:hAnsi="Times New Roman" w:cs="Times New Roman"/>
              <w:color w:val="000000" w:themeColor="text1"/>
              <w:sz w:val="24"/>
              <w:lang w:val="en-GB"/>
            </w:rPr>
          </w:rPrChange>
        </w:rPr>
        <w:t xml:space="preserve">informed that they would </w:t>
      </w:r>
      <w:r w:rsidR="003C2C17" w:rsidRPr="00A023CC">
        <w:rPr>
          <w:rFonts w:ascii="Times New Roman" w:hAnsi="Times New Roman" w:cs="Times New Roman"/>
          <w:color w:val="000000" w:themeColor="text1"/>
          <w:sz w:val="24"/>
          <w:lang w:val="en-US"/>
          <w:rPrChange w:id="940" w:author="Ian Hussey" w:date="2020-08-25T17:52:00Z">
            <w:rPr>
              <w:rFonts w:ascii="Times New Roman" w:hAnsi="Times New Roman" w:cs="Times New Roman"/>
              <w:color w:val="000000" w:themeColor="text1"/>
              <w:sz w:val="24"/>
              <w:lang w:val="en-GB"/>
            </w:rPr>
          </w:rPrChange>
        </w:rPr>
        <w:t xml:space="preserve">see </w:t>
      </w:r>
      <w:r w:rsidR="00553696" w:rsidRPr="00A023CC">
        <w:rPr>
          <w:rFonts w:ascii="Times New Roman" w:hAnsi="Times New Roman" w:cs="Times New Roman"/>
          <w:color w:val="000000" w:themeColor="text1"/>
          <w:sz w:val="24"/>
          <w:lang w:val="en-US"/>
          <w:rPrChange w:id="941" w:author="Ian Hussey" w:date="2020-08-25T17:52:00Z">
            <w:rPr>
              <w:rFonts w:ascii="Times New Roman" w:hAnsi="Times New Roman" w:cs="Times New Roman"/>
              <w:color w:val="000000" w:themeColor="text1"/>
              <w:sz w:val="24"/>
              <w:lang w:val="en-GB"/>
            </w:rPr>
          </w:rPrChange>
        </w:rPr>
        <w:t xml:space="preserve">an </w:t>
      </w:r>
      <w:r w:rsidR="00072D2C" w:rsidRPr="00A023CC">
        <w:rPr>
          <w:rFonts w:ascii="Times New Roman" w:hAnsi="Times New Roman" w:cs="Times New Roman"/>
          <w:color w:val="000000" w:themeColor="text1"/>
          <w:sz w:val="24"/>
          <w:lang w:val="en-US"/>
          <w:rPrChange w:id="942" w:author="Ian Hussey" w:date="2020-08-25T17:52:00Z">
            <w:rPr>
              <w:rFonts w:ascii="Times New Roman" w:hAnsi="Times New Roman" w:cs="Times New Roman"/>
              <w:color w:val="000000" w:themeColor="text1"/>
              <w:sz w:val="24"/>
              <w:lang w:val="en-GB"/>
            </w:rPr>
          </w:rPrChange>
        </w:rPr>
        <w:t xml:space="preserve">image </w:t>
      </w:r>
      <w:r w:rsidR="00553696" w:rsidRPr="00A023CC">
        <w:rPr>
          <w:rFonts w:ascii="Times New Roman" w:hAnsi="Times New Roman" w:cs="Times New Roman"/>
          <w:color w:val="000000" w:themeColor="text1"/>
          <w:sz w:val="24"/>
          <w:lang w:val="en-US"/>
          <w:rPrChange w:id="943" w:author="Ian Hussey" w:date="2020-08-25T17:52:00Z">
            <w:rPr>
              <w:rFonts w:ascii="Times New Roman" w:hAnsi="Times New Roman" w:cs="Times New Roman"/>
              <w:color w:val="000000" w:themeColor="text1"/>
              <w:sz w:val="24"/>
              <w:lang w:val="en-GB"/>
            </w:rPr>
          </w:rPrChange>
        </w:rPr>
        <w:t>(</w:t>
      </w:r>
      <w:r w:rsidR="003C2C17" w:rsidRPr="00A023CC">
        <w:rPr>
          <w:rFonts w:ascii="Times New Roman" w:hAnsi="Times New Roman" w:cs="Times New Roman"/>
          <w:color w:val="000000" w:themeColor="text1"/>
          <w:sz w:val="24"/>
          <w:lang w:val="en-US"/>
          <w:rPrChange w:id="944" w:author="Ian Hussey" w:date="2020-08-25T17:52:00Z">
            <w:rPr>
              <w:rFonts w:ascii="Times New Roman" w:hAnsi="Times New Roman" w:cs="Times New Roman"/>
              <w:color w:val="000000" w:themeColor="text1"/>
              <w:sz w:val="24"/>
              <w:lang w:val="en-GB"/>
            </w:rPr>
          </w:rPrChange>
        </w:rPr>
        <w:t xml:space="preserve">either food or </w:t>
      </w:r>
      <w:r w:rsidR="00072D2C" w:rsidRPr="00A023CC">
        <w:rPr>
          <w:rFonts w:ascii="Times New Roman" w:hAnsi="Times New Roman" w:cs="Times New Roman"/>
          <w:color w:val="000000" w:themeColor="text1"/>
          <w:sz w:val="24"/>
          <w:lang w:val="en-US"/>
          <w:rPrChange w:id="945" w:author="Ian Hussey" w:date="2020-08-25T17:52:00Z">
            <w:rPr>
              <w:rFonts w:ascii="Times New Roman" w:hAnsi="Times New Roman" w:cs="Times New Roman"/>
              <w:color w:val="000000" w:themeColor="text1"/>
              <w:sz w:val="24"/>
              <w:lang w:val="en-GB"/>
            </w:rPr>
          </w:rPrChange>
        </w:rPr>
        <w:t xml:space="preserve">a </w:t>
      </w:r>
      <w:r w:rsidR="003C2C17" w:rsidRPr="00A023CC">
        <w:rPr>
          <w:rFonts w:ascii="Times New Roman" w:hAnsi="Times New Roman" w:cs="Times New Roman"/>
          <w:color w:val="000000" w:themeColor="text1"/>
          <w:sz w:val="24"/>
          <w:lang w:val="en-US"/>
          <w:rPrChange w:id="946" w:author="Ian Hussey" w:date="2020-08-25T17:52:00Z">
            <w:rPr>
              <w:rFonts w:ascii="Times New Roman" w:hAnsi="Times New Roman" w:cs="Times New Roman"/>
              <w:color w:val="000000" w:themeColor="text1"/>
              <w:sz w:val="24"/>
              <w:lang w:val="en-GB"/>
            </w:rPr>
          </w:rPrChange>
        </w:rPr>
        <w:t>Chinese symbol</w:t>
      </w:r>
      <w:r w:rsidR="00553696" w:rsidRPr="00A023CC">
        <w:rPr>
          <w:rFonts w:ascii="Times New Roman" w:hAnsi="Times New Roman" w:cs="Times New Roman"/>
          <w:color w:val="000000" w:themeColor="text1"/>
          <w:sz w:val="24"/>
          <w:lang w:val="en-US"/>
          <w:rPrChange w:id="947" w:author="Ian Hussey" w:date="2020-08-25T17:52:00Z">
            <w:rPr>
              <w:rFonts w:ascii="Times New Roman" w:hAnsi="Times New Roman" w:cs="Times New Roman"/>
              <w:color w:val="000000" w:themeColor="text1"/>
              <w:sz w:val="24"/>
              <w:lang w:val="en-GB"/>
            </w:rPr>
          </w:rPrChange>
        </w:rPr>
        <w:t xml:space="preserve">) in the middle of the screen. Their task was to identify the specific key (either ‘D’, ‘C’, ‘J’ or ‘N’) that </w:t>
      </w:r>
      <w:r w:rsidR="003C2C17" w:rsidRPr="00A023CC">
        <w:rPr>
          <w:rFonts w:ascii="Times New Roman" w:hAnsi="Times New Roman" w:cs="Times New Roman"/>
          <w:color w:val="000000" w:themeColor="text1"/>
          <w:sz w:val="24"/>
          <w:lang w:val="en-US"/>
          <w:rPrChange w:id="948" w:author="Ian Hussey" w:date="2020-08-25T17:52:00Z">
            <w:rPr>
              <w:rFonts w:ascii="Times New Roman" w:hAnsi="Times New Roman" w:cs="Times New Roman"/>
              <w:color w:val="000000" w:themeColor="text1"/>
              <w:sz w:val="24"/>
              <w:lang w:val="en-GB"/>
            </w:rPr>
          </w:rPrChange>
        </w:rPr>
        <w:t xml:space="preserve">the </w:t>
      </w:r>
      <w:r w:rsidR="00553696" w:rsidRPr="00A023CC">
        <w:rPr>
          <w:rFonts w:ascii="Times New Roman" w:hAnsi="Times New Roman" w:cs="Times New Roman"/>
          <w:color w:val="000000" w:themeColor="text1"/>
          <w:sz w:val="24"/>
          <w:lang w:val="en-US"/>
          <w:rPrChange w:id="949" w:author="Ian Hussey" w:date="2020-08-25T17:52:00Z">
            <w:rPr>
              <w:rFonts w:ascii="Times New Roman" w:hAnsi="Times New Roman" w:cs="Times New Roman"/>
              <w:color w:val="000000" w:themeColor="text1"/>
              <w:sz w:val="24"/>
              <w:lang w:val="en-GB"/>
            </w:rPr>
          </w:rPrChange>
        </w:rPr>
        <w:t xml:space="preserve">item was related to. They were asked to take their time and try to be as accurate as possible. Training consisted of four blocks of twenty trials (80 total). Each trial began with the presentation of a positively or negatively valenced food image (i.e., source stimulus </w:t>
      </w:r>
      <w:r w:rsidR="00072D2C" w:rsidRPr="00A023CC">
        <w:rPr>
          <w:rFonts w:ascii="Times New Roman" w:hAnsi="Times New Roman" w:cs="Times New Roman"/>
          <w:color w:val="000000" w:themeColor="text1"/>
          <w:sz w:val="24"/>
          <w:lang w:val="en-US"/>
          <w:rPrChange w:id="950"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51" w:author="Ian Hussey" w:date="2020-08-25T17:52:00Z">
            <w:rPr>
              <w:rFonts w:ascii="Times New Roman" w:hAnsi="Times New Roman" w:cs="Times New Roman"/>
              <w:color w:val="000000" w:themeColor="text1"/>
              <w:sz w:val="24"/>
              <w:lang w:val="en-GB"/>
            </w:rPr>
          </w:rPrChange>
        </w:rPr>
        <w:t>S1</w:t>
      </w:r>
      <w:r w:rsidR="00072D2C" w:rsidRPr="00A023CC">
        <w:rPr>
          <w:rFonts w:ascii="Times New Roman" w:hAnsi="Times New Roman" w:cs="Times New Roman"/>
          <w:color w:val="000000" w:themeColor="text1"/>
          <w:sz w:val="24"/>
          <w:lang w:val="en-US"/>
          <w:rPrChange w:id="952"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53" w:author="Ian Hussey" w:date="2020-08-25T17:52:00Z">
            <w:rPr>
              <w:rFonts w:ascii="Times New Roman" w:hAnsi="Times New Roman" w:cs="Times New Roman"/>
              <w:color w:val="000000" w:themeColor="text1"/>
              <w:sz w:val="24"/>
              <w:lang w:val="en-GB"/>
            </w:rPr>
          </w:rPrChange>
        </w:rPr>
        <w:t xml:space="preserve"> or </w:t>
      </w:r>
      <w:r w:rsidR="00072D2C" w:rsidRPr="00A023CC">
        <w:rPr>
          <w:rFonts w:ascii="Times New Roman" w:hAnsi="Times New Roman" w:cs="Times New Roman"/>
          <w:color w:val="000000" w:themeColor="text1"/>
          <w:sz w:val="24"/>
          <w:lang w:val="en-US"/>
          <w:rPrChange w:id="954"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55" w:author="Ian Hussey" w:date="2020-08-25T17:52:00Z">
            <w:rPr>
              <w:rFonts w:ascii="Times New Roman" w:hAnsi="Times New Roman" w:cs="Times New Roman"/>
              <w:color w:val="000000" w:themeColor="text1"/>
              <w:sz w:val="24"/>
              <w:lang w:val="en-GB"/>
            </w:rPr>
          </w:rPrChange>
        </w:rPr>
        <w:t>S2</w:t>
      </w:r>
      <w:r w:rsidR="00072D2C" w:rsidRPr="00A023CC">
        <w:rPr>
          <w:rFonts w:ascii="Times New Roman" w:hAnsi="Times New Roman" w:cs="Times New Roman"/>
          <w:color w:val="000000" w:themeColor="text1"/>
          <w:sz w:val="24"/>
          <w:lang w:val="en-US"/>
          <w:rPrChange w:id="956"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57" w:author="Ian Hussey" w:date="2020-08-25T17:52:00Z">
            <w:rPr>
              <w:rFonts w:ascii="Times New Roman" w:hAnsi="Times New Roman" w:cs="Times New Roman"/>
              <w:color w:val="000000" w:themeColor="text1"/>
              <w:sz w:val="24"/>
              <w:lang w:val="en-GB"/>
            </w:rPr>
          </w:rPrChange>
        </w:rPr>
        <w:t xml:space="preserve">) or one of two Chinese symbols (i.e., target stimulus </w:t>
      </w:r>
      <w:r w:rsidR="00072D2C" w:rsidRPr="00A023CC">
        <w:rPr>
          <w:rFonts w:ascii="Times New Roman" w:hAnsi="Times New Roman" w:cs="Times New Roman"/>
          <w:color w:val="000000" w:themeColor="text1"/>
          <w:sz w:val="24"/>
          <w:lang w:val="en-US"/>
          <w:rPrChange w:id="958"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59" w:author="Ian Hussey" w:date="2020-08-25T17:52:00Z">
            <w:rPr>
              <w:rFonts w:ascii="Times New Roman" w:hAnsi="Times New Roman" w:cs="Times New Roman"/>
              <w:color w:val="000000" w:themeColor="text1"/>
              <w:sz w:val="24"/>
              <w:lang w:val="en-GB"/>
            </w:rPr>
          </w:rPrChange>
        </w:rPr>
        <w:t>T1</w:t>
      </w:r>
      <w:r w:rsidR="00072D2C" w:rsidRPr="00A023CC">
        <w:rPr>
          <w:rFonts w:ascii="Times New Roman" w:hAnsi="Times New Roman" w:cs="Times New Roman"/>
          <w:color w:val="000000" w:themeColor="text1"/>
          <w:sz w:val="24"/>
          <w:lang w:val="en-US"/>
          <w:rPrChange w:id="960"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61" w:author="Ian Hussey" w:date="2020-08-25T17:52:00Z">
            <w:rPr>
              <w:rFonts w:ascii="Times New Roman" w:hAnsi="Times New Roman" w:cs="Times New Roman"/>
              <w:color w:val="000000" w:themeColor="text1"/>
              <w:sz w:val="24"/>
              <w:lang w:val="en-GB"/>
            </w:rPr>
          </w:rPrChange>
        </w:rPr>
        <w:t xml:space="preserve"> or </w:t>
      </w:r>
      <w:r w:rsidR="00072D2C" w:rsidRPr="00A023CC">
        <w:rPr>
          <w:rFonts w:ascii="Times New Roman" w:hAnsi="Times New Roman" w:cs="Times New Roman"/>
          <w:color w:val="000000" w:themeColor="text1"/>
          <w:sz w:val="24"/>
          <w:lang w:val="en-US"/>
          <w:rPrChange w:id="962"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63" w:author="Ian Hussey" w:date="2020-08-25T17:52:00Z">
            <w:rPr>
              <w:rFonts w:ascii="Times New Roman" w:hAnsi="Times New Roman" w:cs="Times New Roman"/>
              <w:color w:val="000000" w:themeColor="text1"/>
              <w:sz w:val="24"/>
              <w:lang w:val="en-GB"/>
            </w:rPr>
          </w:rPrChange>
        </w:rPr>
        <w:t>T2</w:t>
      </w:r>
      <w:r w:rsidR="00072D2C" w:rsidRPr="00A023CC">
        <w:rPr>
          <w:rFonts w:ascii="Times New Roman" w:hAnsi="Times New Roman" w:cs="Times New Roman"/>
          <w:color w:val="000000" w:themeColor="text1"/>
          <w:sz w:val="24"/>
          <w:lang w:val="en-US"/>
          <w:rPrChange w:id="964"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965" w:author="Ian Hussey" w:date="2020-08-25T17:52:00Z">
            <w:rPr>
              <w:rFonts w:ascii="Times New Roman" w:hAnsi="Times New Roman" w:cs="Times New Roman"/>
              <w:color w:val="000000" w:themeColor="text1"/>
              <w:sz w:val="24"/>
              <w:lang w:val="en-GB"/>
            </w:rPr>
          </w:rPrChange>
        </w:rPr>
        <w:t xml:space="preserve">). Selecting (R1) in the presence of a positive source (S1) or </w:t>
      </w:r>
      <w:r w:rsidR="000D1446" w:rsidRPr="00A023CC">
        <w:rPr>
          <w:rFonts w:ascii="Times New Roman" w:hAnsi="Times New Roman" w:cs="Times New Roman"/>
          <w:color w:val="000000" w:themeColor="text1"/>
          <w:sz w:val="24"/>
          <w:lang w:val="en-US"/>
          <w:rPrChange w:id="966" w:author="Ian Hussey" w:date="2020-08-25T17:52:00Z">
            <w:rPr>
              <w:rFonts w:ascii="Times New Roman" w:hAnsi="Times New Roman" w:cs="Times New Roman"/>
              <w:color w:val="000000" w:themeColor="text1"/>
              <w:sz w:val="24"/>
              <w:lang w:val="en-GB"/>
            </w:rPr>
          </w:rPrChange>
        </w:rPr>
        <w:t xml:space="preserve">(R2) </w:t>
      </w:r>
      <w:r w:rsidR="00553696" w:rsidRPr="00A023CC">
        <w:rPr>
          <w:rFonts w:ascii="Times New Roman" w:hAnsi="Times New Roman" w:cs="Times New Roman"/>
          <w:color w:val="000000" w:themeColor="text1"/>
          <w:sz w:val="24"/>
          <w:lang w:val="en-US"/>
          <w:rPrChange w:id="967" w:author="Ian Hussey" w:date="2020-08-25T17:52:00Z">
            <w:rPr>
              <w:rFonts w:ascii="Times New Roman" w:hAnsi="Times New Roman" w:cs="Times New Roman"/>
              <w:color w:val="000000" w:themeColor="text1"/>
              <w:sz w:val="24"/>
              <w:lang w:val="en-GB"/>
            </w:rPr>
          </w:rPrChange>
        </w:rPr>
        <w:t>when presented with neutral target (T1) resulted in the removal of that stimulus from the screen, followed by a 250ms inter-stimulus interval, and the subsequent presentation of a neutral brand name (i.e., outcome stimulus O1). Afte</w:t>
      </w:r>
      <w:r w:rsidR="00714B98" w:rsidRPr="00A023CC">
        <w:rPr>
          <w:rFonts w:ascii="Times New Roman" w:hAnsi="Times New Roman" w:cs="Times New Roman"/>
          <w:color w:val="000000" w:themeColor="text1"/>
          <w:sz w:val="24"/>
          <w:lang w:val="en-US"/>
          <w:rPrChange w:id="968" w:author="Ian Hussey" w:date="2020-08-25T17:52:00Z">
            <w:rPr>
              <w:rFonts w:ascii="Times New Roman" w:hAnsi="Times New Roman" w:cs="Times New Roman"/>
              <w:color w:val="000000" w:themeColor="text1"/>
              <w:sz w:val="24"/>
              <w:lang w:val="en-GB"/>
            </w:rPr>
          </w:rPrChange>
        </w:rPr>
        <w:t>r an inter-trial interval of 125</w:t>
      </w:r>
      <w:r w:rsidR="00553696" w:rsidRPr="00A023CC">
        <w:rPr>
          <w:rFonts w:ascii="Times New Roman" w:hAnsi="Times New Roman" w:cs="Times New Roman"/>
          <w:color w:val="000000" w:themeColor="text1"/>
          <w:sz w:val="24"/>
          <w:lang w:val="en-US"/>
          <w:rPrChange w:id="969" w:author="Ian Hussey" w:date="2020-08-25T17:52:00Z">
            <w:rPr>
              <w:rFonts w:ascii="Times New Roman" w:hAnsi="Times New Roman" w:cs="Times New Roman"/>
              <w:color w:val="000000" w:themeColor="text1"/>
              <w:sz w:val="24"/>
              <w:lang w:val="en-GB"/>
            </w:rPr>
          </w:rPrChange>
        </w:rPr>
        <w:t xml:space="preserve">0ms the </w:t>
      </w:r>
      <w:r w:rsidR="00553696" w:rsidRPr="00A023CC">
        <w:rPr>
          <w:rFonts w:ascii="Times New Roman" w:hAnsi="Times New Roman" w:cs="Times New Roman"/>
          <w:color w:val="000000" w:themeColor="text1"/>
          <w:sz w:val="24"/>
          <w:lang w:val="en-US"/>
          <w:rPrChange w:id="970" w:author="Ian Hussey" w:date="2020-08-25T17:52:00Z">
            <w:rPr>
              <w:rFonts w:ascii="Times New Roman" w:hAnsi="Times New Roman" w:cs="Times New Roman"/>
              <w:color w:val="000000" w:themeColor="text1"/>
              <w:sz w:val="24"/>
              <w:lang w:val="en-GB"/>
            </w:rPr>
          </w:rPrChange>
        </w:rPr>
        <w:lastRenderedPageBreak/>
        <w:t xml:space="preserve">next trial began. Likewise, selecting (R3) in the presence of a negative source (S2) or </w:t>
      </w:r>
      <w:r w:rsidR="000D1446" w:rsidRPr="00A023CC">
        <w:rPr>
          <w:rFonts w:ascii="Times New Roman" w:hAnsi="Times New Roman" w:cs="Times New Roman"/>
          <w:color w:val="000000" w:themeColor="text1"/>
          <w:sz w:val="24"/>
          <w:lang w:val="en-US"/>
          <w:rPrChange w:id="971" w:author="Ian Hussey" w:date="2020-08-25T17:52:00Z">
            <w:rPr>
              <w:rFonts w:ascii="Times New Roman" w:hAnsi="Times New Roman" w:cs="Times New Roman"/>
              <w:color w:val="000000" w:themeColor="text1"/>
              <w:sz w:val="24"/>
              <w:lang w:val="en-GB"/>
            </w:rPr>
          </w:rPrChange>
        </w:rPr>
        <w:t xml:space="preserve">(R4) </w:t>
      </w:r>
      <w:r w:rsidR="00553696" w:rsidRPr="00A023CC">
        <w:rPr>
          <w:rFonts w:ascii="Times New Roman" w:hAnsi="Times New Roman" w:cs="Times New Roman"/>
          <w:color w:val="000000" w:themeColor="text1"/>
          <w:sz w:val="24"/>
          <w:lang w:val="en-US"/>
          <w:rPrChange w:id="972" w:author="Ian Hussey" w:date="2020-08-25T17:52:00Z">
            <w:rPr>
              <w:rFonts w:ascii="Times New Roman" w:hAnsi="Times New Roman" w:cs="Times New Roman"/>
              <w:color w:val="000000" w:themeColor="text1"/>
              <w:sz w:val="24"/>
              <w:lang w:val="en-GB"/>
            </w:rPr>
          </w:rPrChange>
        </w:rPr>
        <w:t xml:space="preserve">when presented with neutral target (T2) resulted in the removal of that stimulus from the screen, an inter-stimulus interval, and the subsequent presentation of another brand name (outcome stimulus O2) (for an overview see Table 2). Stimulus-key assignments were counterbalanced between participants, such that </w:t>
      </w:r>
      <w:r w:rsidR="00200CF8" w:rsidRPr="00A023CC">
        <w:rPr>
          <w:rFonts w:ascii="Times New Roman" w:hAnsi="Times New Roman" w:cs="Times New Roman"/>
          <w:color w:val="000000" w:themeColor="text1"/>
          <w:sz w:val="24"/>
          <w:lang w:val="en-US"/>
          <w:rPrChange w:id="973" w:author="Ian Hussey" w:date="2020-08-25T17:52:00Z">
            <w:rPr>
              <w:rFonts w:ascii="Times New Roman" w:hAnsi="Times New Roman" w:cs="Times New Roman"/>
              <w:color w:val="000000" w:themeColor="text1"/>
              <w:sz w:val="24"/>
              <w:lang w:val="en-GB"/>
            </w:rPr>
          </w:rPrChange>
        </w:rPr>
        <w:t xml:space="preserve">one group </w:t>
      </w:r>
      <w:r w:rsidR="00553696" w:rsidRPr="00A023CC">
        <w:rPr>
          <w:rFonts w:ascii="Times New Roman" w:hAnsi="Times New Roman" w:cs="Times New Roman"/>
          <w:color w:val="000000" w:themeColor="text1"/>
          <w:sz w:val="24"/>
          <w:lang w:val="en-US"/>
          <w:rPrChange w:id="974" w:author="Ian Hussey" w:date="2020-08-25T17:52:00Z">
            <w:rPr>
              <w:rFonts w:ascii="Times New Roman" w:hAnsi="Times New Roman" w:cs="Times New Roman"/>
              <w:color w:val="000000" w:themeColor="text1"/>
              <w:sz w:val="24"/>
              <w:lang w:val="en-GB"/>
            </w:rPr>
          </w:rPrChange>
        </w:rPr>
        <w:t xml:space="preserve">categorized S1/T1 using R1/R2, whereas </w:t>
      </w:r>
      <w:r w:rsidR="00200CF8" w:rsidRPr="00A023CC">
        <w:rPr>
          <w:rFonts w:ascii="Times New Roman" w:hAnsi="Times New Roman" w:cs="Times New Roman"/>
          <w:color w:val="000000" w:themeColor="text1"/>
          <w:sz w:val="24"/>
          <w:lang w:val="en-US"/>
          <w:rPrChange w:id="975" w:author="Ian Hussey" w:date="2020-08-25T17:52:00Z">
            <w:rPr>
              <w:rFonts w:ascii="Times New Roman" w:hAnsi="Times New Roman" w:cs="Times New Roman"/>
              <w:color w:val="000000" w:themeColor="text1"/>
              <w:sz w:val="24"/>
              <w:lang w:val="en-GB"/>
            </w:rPr>
          </w:rPrChange>
        </w:rPr>
        <w:t xml:space="preserve">another group </w:t>
      </w:r>
      <w:r w:rsidR="00553696" w:rsidRPr="00A023CC">
        <w:rPr>
          <w:rFonts w:ascii="Times New Roman" w:hAnsi="Times New Roman" w:cs="Times New Roman"/>
          <w:color w:val="000000" w:themeColor="text1"/>
          <w:sz w:val="24"/>
          <w:lang w:val="en-US"/>
          <w:rPrChange w:id="976" w:author="Ian Hussey" w:date="2020-08-25T17:52:00Z">
            <w:rPr>
              <w:rFonts w:ascii="Times New Roman" w:hAnsi="Times New Roman" w:cs="Times New Roman"/>
              <w:color w:val="000000" w:themeColor="text1"/>
              <w:sz w:val="24"/>
              <w:lang w:val="en-GB"/>
            </w:rPr>
          </w:rPrChange>
        </w:rPr>
        <w:t xml:space="preserve">categorized S1/T1 using R3 and R4. If participants emitted an incorrect response then error feedback was displayed for </w:t>
      </w:r>
      <w:r w:rsidR="00714B98" w:rsidRPr="00A023CC">
        <w:rPr>
          <w:rFonts w:ascii="Times New Roman" w:hAnsi="Times New Roman" w:cs="Times New Roman"/>
          <w:color w:val="000000" w:themeColor="text1"/>
          <w:sz w:val="24"/>
          <w:lang w:val="en-US"/>
          <w:rPrChange w:id="977" w:author="Ian Hussey" w:date="2020-08-25T17:52:00Z">
            <w:rPr>
              <w:rFonts w:ascii="Times New Roman" w:hAnsi="Times New Roman" w:cs="Times New Roman"/>
              <w:color w:val="000000" w:themeColor="text1"/>
              <w:sz w:val="24"/>
              <w:lang w:val="en-GB"/>
            </w:rPr>
          </w:rPrChange>
        </w:rPr>
        <w:t>15</w:t>
      </w:r>
      <w:r w:rsidR="00553696" w:rsidRPr="00A023CC">
        <w:rPr>
          <w:rFonts w:ascii="Times New Roman" w:hAnsi="Times New Roman" w:cs="Times New Roman"/>
          <w:color w:val="000000" w:themeColor="text1"/>
          <w:sz w:val="24"/>
          <w:lang w:val="en-US"/>
          <w:rPrChange w:id="978" w:author="Ian Hussey" w:date="2020-08-25T17:52:00Z">
            <w:rPr>
              <w:rFonts w:ascii="Times New Roman" w:hAnsi="Times New Roman" w:cs="Times New Roman"/>
              <w:color w:val="000000" w:themeColor="text1"/>
              <w:sz w:val="24"/>
              <w:lang w:val="en-GB"/>
            </w:rPr>
          </w:rPrChange>
        </w:rPr>
        <w:t xml:space="preserve">00ms. During this time, participants could not emit another response and had to wait until the next trial commenced in order to try again. Following each block, participants were exposed to a feedback screen that displayed their percentage accuracy during the previous section of the task. </w:t>
      </w:r>
      <w:r w:rsidR="00654257" w:rsidRPr="00A023CC">
        <w:rPr>
          <w:rFonts w:ascii="Times New Roman" w:hAnsi="Times New Roman" w:cs="Times New Roman"/>
          <w:color w:val="000000" w:themeColor="text1"/>
          <w:sz w:val="24"/>
          <w:lang w:val="en-US"/>
          <w:rPrChange w:id="979" w:author="Ian Hussey" w:date="2020-08-25T17:52:00Z">
            <w:rPr>
              <w:rFonts w:ascii="Times New Roman" w:hAnsi="Times New Roman" w:cs="Times New Roman"/>
              <w:color w:val="000000" w:themeColor="text1"/>
              <w:sz w:val="24"/>
              <w:lang w:val="en-GB"/>
            </w:rPr>
          </w:rPrChange>
        </w:rPr>
        <w:t>I</w:t>
      </w:r>
      <w:r w:rsidR="00553696" w:rsidRPr="00A023CC">
        <w:rPr>
          <w:rFonts w:ascii="Times New Roman" w:hAnsi="Times New Roman" w:cs="Times New Roman"/>
          <w:color w:val="000000" w:themeColor="text1"/>
          <w:sz w:val="24"/>
          <w:lang w:val="en-US"/>
          <w:rPrChange w:id="980" w:author="Ian Hussey" w:date="2020-08-25T17:52:00Z">
            <w:rPr>
              <w:rFonts w:ascii="Times New Roman" w:hAnsi="Times New Roman" w:cs="Times New Roman"/>
              <w:color w:val="000000" w:themeColor="text1"/>
              <w:sz w:val="24"/>
              <w:lang w:val="en-GB"/>
            </w:rPr>
          </w:rPrChange>
        </w:rPr>
        <w:t xml:space="preserve">nstructions emphasized the need for accurate responding if past performance was below 90%. </w:t>
      </w:r>
    </w:p>
    <w:p w14:paraId="25C32FD8" w14:textId="2B4BA80E" w:rsidR="00711FA3" w:rsidRPr="00A023CC" w:rsidRDefault="009A4147" w:rsidP="00932667">
      <w:pPr>
        <w:spacing w:after="0" w:line="480" w:lineRule="auto"/>
        <w:ind w:firstLine="708"/>
        <w:contextualSpacing/>
        <w:rPr>
          <w:rFonts w:ascii="Times New Roman" w:hAnsi="Times New Roman" w:cs="Times New Roman"/>
          <w:color w:val="000000" w:themeColor="text1"/>
          <w:sz w:val="24"/>
          <w:lang w:val="en-US"/>
          <w:rPrChange w:id="981"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color w:val="000000" w:themeColor="text1"/>
          <w:sz w:val="24"/>
          <w:lang w:val="en-US"/>
          <w:rPrChange w:id="982" w:author="Ian Hussey" w:date="2020-08-25T17:52:00Z">
            <w:rPr>
              <w:rFonts w:ascii="Times New Roman" w:hAnsi="Times New Roman" w:cs="Times New Roman"/>
              <w:b/>
              <w:color w:val="000000" w:themeColor="text1"/>
              <w:sz w:val="24"/>
              <w:lang w:val="en-GB"/>
            </w:rPr>
          </w:rPrChange>
        </w:rPr>
        <w:t>Testing</w:t>
      </w:r>
      <w:r w:rsidRPr="00A023CC">
        <w:rPr>
          <w:rFonts w:ascii="Times New Roman" w:hAnsi="Times New Roman" w:cs="Times New Roman"/>
          <w:color w:val="000000" w:themeColor="text1"/>
          <w:sz w:val="24"/>
          <w:lang w:val="en-US"/>
          <w:rPrChange w:id="983" w:author="Ian Hussey" w:date="2020-08-25T17:52:00Z">
            <w:rPr>
              <w:rFonts w:ascii="Times New Roman" w:hAnsi="Times New Roman" w:cs="Times New Roman"/>
              <w:color w:val="000000" w:themeColor="text1"/>
              <w:sz w:val="24"/>
              <w:lang w:val="en-GB"/>
            </w:rPr>
          </w:rPrChange>
        </w:rPr>
        <w:t xml:space="preserve">. </w:t>
      </w:r>
      <w:r w:rsidR="002C45F2" w:rsidRPr="00A023CC">
        <w:rPr>
          <w:rFonts w:ascii="Times New Roman" w:hAnsi="Times New Roman" w:cs="Times New Roman"/>
          <w:color w:val="000000" w:themeColor="text1"/>
          <w:sz w:val="24"/>
          <w:lang w:val="en-US"/>
          <w:rPrChange w:id="984" w:author="Ian Hussey" w:date="2020-08-25T17:52:00Z">
            <w:rPr>
              <w:rFonts w:ascii="Times New Roman" w:hAnsi="Times New Roman" w:cs="Times New Roman"/>
              <w:color w:val="000000" w:themeColor="text1"/>
              <w:sz w:val="24"/>
              <w:lang w:val="en-GB"/>
            </w:rPr>
          </w:rPrChange>
        </w:rPr>
        <w:t xml:space="preserve">Following </w:t>
      </w:r>
      <w:r w:rsidR="00711FA3" w:rsidRPr="00A023CC">
        <w:rPr>
          <w:rFonts w:ascii="Times New Roman" w:hAnsi="Times New Roman" w:cs="Times New Roman"/>
          <w:color w:val="000000" w:themeColor="text1"/>
          <w:sz w:val="24"/>
          <w:lang w:val="en-US"/>
          <w:rPrChange w:id="985" w:author="Ian Hussey" w:date="2020-08-25T17:52:00Z">
            <w:rPr>
              <w:rFonts w:ascii="Times New Roman" w:hAnsi="Times New Roman" w:cs="Times New Roman"/>
              <w:color w:val="000000" w:themeColor="text1"/>
              <w:sz w:val="24"/>
              <w:lang w:val="en-GB"/>
            </w:rPr>
          </w:rPrChange>
        </w:rPr>
        <w:t xml:space="preserve">the training </w:t>
      </w:r>
      <w:r w:rsidR="002C45F2" w:rsidRPr="00A023CC">
        <w:rPr>
          <w:rFonts w:ascii="Times New Roman" w:hAnsi="Times New Roman" w:cs="Times New Roman"/>
          <w:color w:val="000000" w:themeColor="text1"/>
          <w:sz w:val="24"/>
          <w:lang w:val="en-US"/>
          <w:rPrChange w:id="986" w:author="Ian Hussey" w:date="2020-08-25T17:52:00Z">
            <w:rPr>
              <w:rFonts w:ascii="Times New Roman" w:hAnsi="Times New Roman" w:cs="Times New Roman"/>
              <w:color w:val="000000" w:themeColor="text1"/>
              <w:sz w:val="24"/>
              <w:lang w:val="en-GB"/>
            </w:rPr>
          </w:rPrChange>
        </w:rPr>
        <w:t xml:space="preserve">phase </w:t>
      </w:r>
      <w:r w:rsidR="00711FA3" w:rsidRPr="00A023CC">
        <w:rPr>
          <w:rFonts w:ascii="Times New Roman" w:hAnsi="Times New Roman" w:cs="Times New Roman"/>
          <w:color w:val="000000" w:themeColor="text1"/>
          <w:sz w:val="24"/>
          <w:lang w:val="en-US"/>
          <w:rPrChange w:id="987" w:author="Ian Hussey" w:date="2020-08-25T17:52:00Z">
            <w:rPr>
              <w:rFonts w:ascii="Times New Roman" w:hAnsi="Times New Roman" w:cs="Times New Roman"/>
              <w:color w:val="000000" w:themeColor="text1"/>
              <w:sz w:val="24"/>
              <w:lang w:val="en-GB"/>
            </w:rPr>
          </w:rPrChange>
        </w:rPr>
        <w:t xml:space="preserve">a test block </w:t>
      </w:r>
      <w:r w:rsidR="002C45F2" w:rsidRPr="00A023CC">
        <w:rPr>
          <w:rFonts w:ascii="Times New Roman" w:hAnsi="Times New Roman" w:cs="Times New Roman"/>
          <w:color w:val="000000" w:themeColor="text1"/>
          <w:sz w:val="24"/>
          <w:lang w:val="en-US"/>
          <w:rPrChange w:id="988" w:author="Ian Hussey" w:date="2020-08-25T17:52:00Z">
            <w:rPr>
              <w:rFonts w:ascii="Times New Roman" w:hAnsi="Times New Roman" w:cs="Times New Roman"/>
              <w:color w:val="000000" w:themeColor="text1"/>
              <w:sz w:val="24"/>
              <w:lang w:val="en-GB"/>
            </w:rPr>
          </w:rPrChange>
        </w:rPr>
        <w:t xml:space="preserve">comprised of eight trials was presented in order to </w:t>
      </w:r>
      <w:r w:rsidRPr="00A023CC">
        <w:rPr>
          <w:rFonts w:ascii="Times New Roman" w:hAnsi="Times New Roman" w:cs="Times New Roman"/>
          <w:color w:val="000000" w:themeColor="text1"/>
          <w:sz w:val="24"/>
          <w:lang w:val="en-US"/>
          <w:rPrChange w:id="989" w:author="Ian Hussey" w:date="2020-08-25T17:52:00Z">
            <w:rPr>
              <w:rFonts w:ascii="Times New Roman" w:hAnsi="Times New Roman" w:cs="Times New Roman"/>
              <w:color w:val="000000" w:themeColor="text1"/>
              <w:sz w:val="24"/>
              <w:lang w:val="en-GB"/>
            </w:rPr>
          </w:rPrChange>
        </w:rPr>
        <w:t xml:space="preserve">examine </w:t>
      </w:r>
      <w:r w:rsidR="00711FA3" w:rsidRPr="00A023CC">
        <w:rPr>
          <w:rFonts w:ascii="Times New Roman" w:hAnsi="Times New Roman" w:cs="Times New Roman"/>
          <w:color w:val="000000" w:themeColor="text1"/>
          <w:sz w:val="24"/>
          <w:lang w:val="en-US"/>
          <w:rPrChange w:id="990" w:author="Ian Hussey" w:date="2020-08-25T17:52:00Z">
            <w:rPr>
              <w:rFonts w:ascii="Times New Roman" w:hAnsi="Times New Roman" w:cs="Times New Roman"/>
              <w:color w:val="000000" w:themeColor="text1"/>
              <w:sz w:val="24"/>
              <w:lang w:val="en-GB"/>
            </w:rPr>
          </w:rPrChange>
        </w:rPr>
        <w:t xml:space="preserve">if participants could </w:t>
      </w:r>
      <w:r w:rsidR="00A47F49" w:rsidRPr="00A023CC">
        <w:rPr>
          <w:rFonts w:ascii="Times New Roman" w:hAnsi="Times New Roman" w:cs="Times New Roman"/>
          <w:color w:val="000000" w:themeColor="text1"/>
          <w:sz w:val="24"/>
          <w:lang w:val="en-US"/>
          <w:rPrChange w:id="991" w:author="Ian Hussey" w:date="2020-08-25T17:52:00Z">
            <w:rPr>
              <w:rFonts w:ascii="Times New Roman" w:hAnsi="Times New Roman" w:cs="Times New Roman"/>
              <w:color w:val="000000" w:themeColor="text1"/>
              <w:sz w:val="24"/>
              <w:lang w:val="en-GB"/>
            </w:rPr>
          </w:rPrChange>
        </w:rPr>
        <w:t xml:space="preserve">report </w:t>
      </w:r>
      <w:r w:rsidR="00711FA3" w:rsidRPr="00A023CC">
        <w:rPr>
          <w:rFonts w:ascii="Times New Roman" w:hAnsi="Times New Roman" w:cs="Times New Roman"/>
          <w:color w:val="000000" w:themeColor="text1"/>
          <w:sz w:val="24"/>
          <w:lang w:val="en-US"/>
          <w:rPrChange w:id="992" w:author="Ian Hussey" w:date="2020-08-25T17:52:00Z">
            <w:rPr>
              <w:rFonts w:ascii="Times New Roman" w:hAnsi="Times New Roman" w:cs="Times New Roman"/>
              <w:color w:val="000000" w:themeColor="text1"/>
              <w:sz w:val="24"/>
              <w:lang w:val="en-GB"/>
            </w:rPr>
          </w:rPrChange>
        </w:rPr>
        <w:t xml:space="preserve">the </w:t>
      </w:r>
      <w:r w:rsidR="002C45F2" w:rsidRPr="00A023CC">
        <w:rPr>
          <w:rFonts w:ascii="Times New Roman" w:hAnsi="Times New Roman" w:cs="Times New Roman"/>
          <w:color w:val="000000" w:themeColor="text1"/>
          <w:sz w:val="24"/>
          <w:lang w:val="en-US"/>
          <w:rPrChange w:id="993" w:author="Ian Hussey" w:date="2020-08-25T17:52:00Z">
            <w:rPr>
              <w:rFonts w:ascii="Times New Roman" w:hAnsi="Times New Roman" w:cs="Times New Roman"/>
              <w:color w:val="000000" w:themeColor="text1"/>
              <w:sz w:val="24"/>
              <w:lang w:val="en-GB"/>
            </w:rPr>
          </w:rPrChange>
        </w:rPr>
        <w:t>stimulus</w:t>
      </w:r>
      <w:r w:rsidR="00711FA3" w:rsidRPr="00A023CC">
        <w:rPr>
          <w:rFonts w:ascii="Times New Roman" w:hAnsi="Times New Roman" w:cs="Times New Roman"/>
          <w:color w:val="000000" w:themeColor="text1"/>
          <w:sz w:val="24"/>
          <w:lang w:val="en-US"/>
          <w:rPrChange w:id="994" w:author="Ian Hussey" w:date="2020-08-25T17:52:00Z">
            <w:rPr>
              <w:rFonts w:ascii="Times New Roman" w:hAnsi="Times New Roman" w:cs="Times New Roman"/>
              <w:color w:val="000000" w:themeColor="text1"/>
              <w:sz w:val="24"/>
              <w:lang w:val="en-GB"/>
            </w:rPr>
          </w:rPrChange>
        </w:rPr>
        <w:t>-response and response-outcome</w:t>
      </w:r>
      <w:r w:rsidR="002C45F2" w:rsidRPr="00A023CC">
        <w:rPr>
          <w:rFonts w:ascii="Times New Roman" w:hAnsi="Times New Roman" w:cs="Times New Roman"/>
          <w:color w:val="000000" w:themeColor="text1"/>
          <w:sz w:val="24"/>
          <w:lang w:val="en-US"/>
          <w:rPrChange w:id="995" w:author="Ian Hussey" w:date="2020-08-25T17:52:00Z">
            <w:rPr>
              <w:rFonts w:ascii="Times New Roman" w:hAnsi="Times New Roman" w:cs="Times New Roman"/>
              <w:color w:val="000000" w:themeColor="text1"/>
              <w:sz w:val="24"/>
              <w:lang w:val="en-GB"/>
            </w:rPr>
          </w:rPrChange>
        </w:rPr>
        <w:t xml:space="preserve"> relations (encountered during the training phase) in the absence of corrective feedback</w:t>
      </w:r>
      <w:r w:rsidR="00711FA3" w:rsidRPr="00A023CC">
        <w:rPr>
          <w:rFonts w:ascii="Times New Roman" w:hAnsi="Times New Roman" w:cs="Times New Roman"/>
          <w:color w:val="000000" w:themeColor="text1"/>
          <w:sz w:val="24"/>
          <w:lang w:val="en-US"/>
          <w:rPrChange w:id="996" w:author="Ian Hussey" w:date="2020-08-25T17:52:00Z">
            <w:rPr>
              <w:rFonts w:ascii="Times New Roman" w:hAnsi="Times New Roman" w:cs="Times New Roman"/>
              <w:color w:val="000000" w:themeColor="text1"/>
              <w:sz w:val="24"/>
              <w:lang w:val="en-GB"/>
            </w:rPr>
          </w:rPrChange>
        </w:rPr>
        <w:t xml:space="preserve">. </w:t>
      </w:r>
      <w:r w:rsidR="002C45F2" w:rsidRPr="00A023CC">
        <w:rPr>
          <w:rFonts w:ascii="Times New Roman" w:hAnsi="Times New Roman" w:cs="Times New Roman"/>
          <w:color w:val="000000" w:themeColor="text1"/>
          <w:sz w:val="24"/>
          <w:lang w:val="en-US"/>
          <w:rPrChange w:id="997" w:author="Ian Hussey" w:date="2020-08-25T17:52:00Z">
            <w:rPr>
              <w:rFonts w:ascii="Times New Roman" w:hAnsi="Times New Roman" w:cs="Times New Roman"/>
              <w:color w:val="000000" w:themeColor="text1"/>
              <w:sz w:val="24"/>
              <w:lang w:val="en-GB"/>
            </w:rPr>
          </w:rPrChange>
        </w:rPr>
        <w:t xml:space="preserve">The first four trials presented </w:t>
      </w:r>
      <w:r w:rsidR="00445E2E" w:rsidRPr="00A023CC">
        <w:rPr>
          <w:rFonts w:ascii="Times New Roman" w:hAnsi="Times New Roman" w:cs="Times New Roman"/>
          <w:color w:val="000000" w:themeColor="text1"/>
          <w:sz w:val="24"/>
          <w:lang w:val="en-US"/>
          <w:rPrChange w:id="998" w:author="Ian Hussey" w:date="2020-08-25T17:52:00Z">
            <w:rPr>
              <w:rFonts w:ascii="Times New Roman" w:hAnsi="Times New Roman" w:cs="Times New Roman"/>
              <w:color w:val="000000" w:themeColor="text1"/>
              <w:sz w:val="24"/>
              <w:lang w:val="en-GB"/>
            </w:rPr>
          </w:rPrChange>
        </w:rPr>
        <w:t xml:space="preserve">either a </w:t>
      </w:r>
      <w:r w:rsidR="002C45F2" w:rsidRPr="00A023CC">
        <w:rPr>
          <w:rFonts w:ascii="Times New Roman" w:hAnsi="Times New Roman" w:cs="Times New Roman"/>
          <w:color w:val="000000" w:themeColor="text1"/>
          <w:sz w:val="24"/>
          <w:lang w:val="en-US"/>
          <w:rPrChange w:id="999" w:author="Ian Hussey" w:date="2020-08-25T17:52:00Z">
            <w:rPr>
              <w:rFonts w:ascii="Times New Roman" w:hAnsi="Times New Roman" w:cs="Times New Roman"/>
              <w:color w:val="000000" w:themeColor="text1"/>
              <w:sz w:val="24"/>
              <w:lang w:val="en-GB"/>
            </w:rPr>
          </w:rPrChange>
        </w:rPr>
        <w:t xml:space="preserve">source </w:t>
      </w:r>
      <w:r w:rsidR="00445E2E" w:rsidRPr="00A023CC">
        <w:rPr>
          <w:rFonts w:ascii="Times New Roman" w:hAnsi="Times New Roman" w:cs="Times New Roman"/>
          <w:color w:val="000000" w:themeColor="text1"/>
          <w:sz w:val="24"/>
          <w:lang w:val="en-US"/>
          <w:rPrChange w:id="1000" w:author="Ian Hussey" w:date="2020-08-25T17:52:00Z">
            <w:rPr>
              <w:rFonts w:ascii="Times New Roman" w:hAnsi="Times New Roman" w:cs="Times New Roman"/>
              <w:color w:val="000000" w:themeColor="text1"/>
              <w:sz w:val="24"/>
              <w:lang w:val="en-GB"/>
            </w:rPr>
          </w:rPrChange>
        </w:rPr>
        <w:t xml:space="preserve">or target stimulus, along with the </w:t>
      </w:r>
      <w:r w:rsidR="002C45F2" w:rsidRPr="00A023CC">
        <w:rPr>
          <w:rFonts w:ascii="Times New Roman" w:hAnsi="Times New Roman" w:cs="Times New Roman"/>
          <w:color w:val="000000" w:themeColor="text1"/>
          <w:sz w:val="24"/>
          <w:lang w:val="en-US"/>
          <w:rPrChange w:id="1001" w:author="Ian Hussey" w:date="2020-08-25T17:52:00Z">
            <w:rPr>
              <w:rFonts w:ascii="Times New Roman" w:hAnsi="Times New Roman" w:cs="Times New Roman"/>
              <w:color w:val="000000" w:themeColor="text1"/>
              <w:sz w:val="24"/>
              <w:lang w:val="en-GB"/>
            </w:rPr>
          </w:rPrChange>
        </w:rPr>
        <w:t xml:space="preserve">four response options </w:t>
      </w:r>
      <w:r w:rsidR="00445E2E" w:rsidRPr="00A023CC">
        <w:rPr>
          <w:rFonts w:ascii="Times New Roman" w:hAnsi="Times New Roman" w:cs="Times New Roman"/>
          <w:color w:val="000000" w:themeColor="text1"/>
          <w:sz w:val="24"/>
          <w:lang w:val="en-US"/>
          <w:rPrChange w:id="1002" w:author="Ian Hussey" w:date="2020-08-25T17:52:00Z">
            <w:rPr>
              <w:rFonts w:ascii="Times New Roman" w:hAnsi="Times New Roman" w:cs="Times New Roman"/>
              <w:color w:val="000000" w:themeColor="text1"/>
              <w:sz w:val="24"/>
              <w:lang w:val="en-GB"/>
            </w:rPr>
          </w:rPrChange>
        </w:rPr>
        <w:t>from the training phase</w:t>
      </w:r>
      <w:r w:rsidR="00EB7A10" w:rsidRPr="00A023CC">
        <w:rPr>
          <w:rFonts w:ascii="Times New Roman" w:hAnsi="Times New Roman" w:cs="Times New Roman"/>
          <w:color w:val="000000" w:themeColor="text1"/>
          <w:sz w:val="24"/>
          <w:lang w:val="en-US"/>
          <w:rPrChange w:id="1003" w:author="Ian Hussey" w:date="2020-08-25T17:52:00Z">
            <w:rPr>
              <w:rFonts w:ascii="Times New Roman" w:hAnsi="Times New Roman" w:cs="Times New Roman"/>
              <w:color w:val="000000" w:themeColor="text1"/>
              <w:sz w:val="24"/>
              <w:lang w:val="en-GB"/>
            </w:rPr>
          </w:rPrChange>
        </w:rPr>
        <w:t xml:space="preserve"> and two other options (“none of them” and “I don’t know”).</w:t>
      </w:r>
      <w:r w:rsidR="00445E2E" w:rsidRPr="00A023CC">
        <w:rPr>
          <w:rFonts w:ascii="Times New Roman" w:hAnsi="Times New Roman" w:cs="Times New Roman"/>
          <w:color w:val="000000" w:themeColor="text1"/>
          <w:sz w:val="24"/>
          <w:lang w:val="en-US"/>
          <w:rPrChange w:id="1004" w:author="Ian Hussey" w:date="2020-08-25T17:52:00Z">
            <w:rPr>
              <w:rFonts w:ascii="Times New Roman" w:hAnsi="Times New Roman" w:cs="Times New Roman"/>
              <w:color w:val="000000" w:themeColor="text1"/>
              <w:sz w:val="24"/>
              <w:lang w:val="en-GB"/>
            </w:rPr>
          </w:rPrChange>
        </w:rPr>
        <w:t xml:space="preserve"> </w:t>
      </w:r>
      <w:r w:rsidR="00EB7A10" w:rsidRPr="00A023CC">
        <w:rPr>
          <w:rFonts w:ascii="Times New Roman" w:hAnsi="Times New Roman" w:cs="Times New Roman"/>
          <w:color w:val="000000" w:themeColor="text1"/>
          <w:sz w:val="24"/>
          <w:lang w:val="en-US"/>
          <w:rPrChange w:id="1005" w:author="Ian Hussey" w:date="2020-08-25T17:52:00Z">
            <w:rPr>
              <w:rFonts w:ascii="Times New Roman" w:hAnsi="Times New Roman" w:cs="Times New Roman"/>
              <w:color w:val="000000" w:themeColor="text1"/>
              <w:sz w:val="24"/>
              <w:lang w:val="en-GB"/>
            </w:rPr>
          </w:rPrChange>
        </w:rPr>
        <w:t>P</w:t>
      </w:r>
      <w:r w:rsidR="002C45F2" w:rsidRPr="00A023CC">
        <w:rPr>
          <w:rFonts w:ascii="Times New Roman" w:hAnsi="Times New Roman" w:cs="Times New Roman"/>
          <w:color w:val="000000" w:themeColor="text1"/>
          <w:sz w:val="24"/>
          <w:lang w:val="en-US"/>
          <w:rPrChange w:id="1006" w:author="Ian Hussey" w:date="2020-08-25T17:52:00Z">
            <w:rPr>
              <w:rFonts w:ascii="Times New Roman" w:hAnsi="Times New Roman" w:cs="Times New Roman"/>
              <w:color w:val="000000" w:themeColor="text1"/>
              <w:sz w:val="24"/>
              <w:lang w:val="en-GB"/>
            </w:rPr>
          </w:rPrChange>
        </w:rPr>
        <w:t xml:space="preserve">articipants </w:t>
      </w:r>
      <w:r w:rsidR="00EB7A10" w:rsidRPr="00A023CC">
        <w:rPr>
          <w:rFonts w:ascii="Times New Roman" w:hAnsi="Times New Roman" w:cs="Times New Roman"/>
          <w:color w:val="000000" w:themeColor="text1"/>
          <w:sz w:val="24"/>
          <w:lang w:val="en-US"/>
          <w:rPrChange w:id="1007" w:author="Ian Hussey" w:date="2020-08-25T17:52:00Z">
            <w:rPr>
              <w:rFonts w:ascii="Times New Roman" w:hAnsi="Times New Roman" w:cs="Times New Roman"/>
              <w:color w:val="000000" w:themeColor="text1"/>
              <w:sz w:val="24"/>
              <w:lang w:val="en-GB"/>
            </w:rPr>
          </w:rPrChange>
        </w:rPr>
        <w:t xml:space="preserve">were asked </w:t>
      </w:r>
      <w:r w:rsidR="002C45F2" w:rsidRPr="00A023CC">
        <w:rPr>
          <w:rFonts w:ascii="Times New Roman" w:hAnsi="Times New Roman" w:cs="Times New Roman"/>
          <w:color w:val="000000" w:themeColor="text1"/>
          <w:sz w:val="24"/>
          <w:lang w:val="en-US"/>
          <w:rPrChange w:id="1008" w:author="Ian Hussey" w:date="2020-08-25T17:52:00Z">
            <w:rPr>
              <w:rFonts w:ascii="Times New Roman" w:hAnsi="Times New Roman" w:cs="Times New Roman"/>
              <w:color w:val="000000" w:themeColor="text1"/>
              <w:sz w:val="24"/>
              <w:lang w:val="en-GB"/>
            </w:rPr>
          </w:rPrChange>
        </w:rPr>
        <w:t xml:space="preserve">to indicate </w:t>
      </w:r>
      <w:r w:rsidR="00445E2E" w:rsidRPr="00A023CC">
        <w:rPr>
          <w:rFonts w:ascii="Times New Roman" w:hAnsi="Times New Roman" w:cs="Times New Roman"/>
          <w:color w:val="000000" w:themeColor="text1"/>
          <w:sz w:val="24"/>
          <w:lang w:val="en-US"/>
          <w:rPrChange w:id="1009" w:author="Ian Hussey" w:date="2020-08-25T17:52:00Z">
            <w:rPr>
              <w:rFonts w:ascii="Times New Roman" w:hAnsi="Times New Roman" w:cs="Times New Roman"/>
              <w:color w:val="000000" w:themeColor="text1"/>
              <w:sz w:val="24"/>
              <w:lang w:val="en-GB"/>
            </w:rPr>
          </w:rPrChange>
        </w:rPr>
        <w:t xml:space="preserve">what </w:t>
      </w:r>
      <w:r w:rsidR="002C45F2" w:rsidRPr="00A023CC">
        <w:rPr>
          <w:rFonts w:ascii="Times New Roman" w:hAnsi="Times New Roman" w:cs="Times New Roman"/>
          <w:color w:val="000000" w:themeColor="text1"/>
          <w:sz w:val="24"/>
          <w:lang w:val="en-US"/>
          <w:rPrChange w:id="1010" w:author="Ian Hussey" w:date="2020-08-25T17:52:00Z">
            <w:rPr>
              <w:rFonts w:ascii="Times New Roman" w:hAnsi="Times New Roman" w:cs="Times New Roman"/>
              <w:color w:val="000000" w:themeColor="text1"/>
              <w:sz w:val="24"/>
              <w:lang w:val="en-GB"/>
            </w:rPr>
          </w:rPrChange>
        </w:rPr>
        <w:t xml:space="preserve">response had to be emitted when a </w:t>
      </w:r>
      <w:r w:rsidR="00EB7A10" w:rsidRPr="00A023CC">
        <w:rPr>
          <w:rFonts w:ascii="Times New Roman" w:hAnsi="Times New Roman" w:cs="Times New Roman"/>
          <w:color w:val="000000" w:themeColor="text1"/>
          <w:sz w:val="24"/>
          <w:lang w:val="en-US"/>
          <w:rPrChange w:id="1011" w:author="Ian Hussey" w:date="2020-08-25T17:52:00Z">
            <w:rPr>
              <w:rFonts w:ascii="Times New Roman" w:hAnsi="Times New Roman" w:cs="Times New Roman"/>
              <w:color w:val="000000" w:themeColor="text1"/>
              <w:sz w:val="24"/>
              <w:lang w:val="en-GB"/>
            </w:rPr>
          </w:rPrChange>
        </w:rPr>
        <w:t xml:space="preserve">given </w:t>
      </w:r>
      <w:r w:rsidR="002C45F2" w:rsidRPr="00A023CC">
        <w:rPr>
          <w:rFonts w:ascii="Times New Roman" w:hAnsi="Times New Roman" w:cs="Times New Roman"/>
          <w:color w:val="000000" w:themeColor="text1"/>
          <w:sz w:val="24"/>
          <w:lang w:val="en-US"/>
          <w:rPrChange w:id="1012" w:author="Ian Hussey" w:date="2020-08-25T17:52:00Z">
            <w:rPr>
              <w:rFonts w:ascii="Times New Roman" w:hAnsi="Times New Roman" w:cs="Times New Roman"/>
              <w:color w:val="000000" w:themeColor="text1"/>
              <w:sz w:val="24"/>
              <w:lang w:val="en-GB"/>
            </w:rPr>
          </w:rPrChange>
        </w:rPr>
        <w:t xml:space="preserve">stimulus was presented. The next four trials presented a response option </w:t>
      </w:r>
      <w:r w:rsidR="00445E2E" w:rsidRPr="00A023CC">
        <w:rPr>
          <w:rFonts w:ascii="Times New Roman" w:hAnsi="Times New Roman" w:cs="Times New Roman"/>
          <w:color w:val="000000" w:themeColor="text1"/>
          <w:sz w:val="24"/>
          <w:lang w:val="en-US"/>
          <w:rPrChange w:id="1013" w:author="Ian Hussey" w:date="2020-08-25T17:52:00Z">
            <w:rPr>
              <w:rFonts w:ascii="Times New Roman" w:hAnsi="Times New Roman" w:cs="Times New Roman"/>
              <w:color w:val="000000" w:themeColor="text1"/>
              <w:sz w:val="24"/>
              <w:lang w:val="en-GB"/>
            </w:rPr>
          </w:rPrChange>
        </w:rPr>
        <w:t xml:space="preserve">from the acquisition phase </w:t>
      </w:r>
      <w:r w:rsidR="002C45F2" w:rsidRPr="00A023CC">
        <w:rPr>
          <w:rFonts w:ascii="Times New Roman" w:hAnsi="Times New Roman" w:cs="Times New Roman"/>
          <w:color w:val="000000" w:themeColor="text1"/>
          <w:sz w:val="24"/>
          <w:lang w:val="en-US"/>
          <w:rPrChange w:id="1014" w:author="Ian Hussey" w:date="2020-08-25T17:52:00Z">
            <w:rPr>
              <w:rFonts w:ascii="Times New Roman" w:hAnsi="Times New Roman" w:cs="Times New Roman"/>
              <w:color w:val="000000" w:themeColor="text1"/>
              <w:sz w:val="24"/>
              <w:lang w:val="en-GB"/>
            </w:rPr>
          </w:rPrChange>
        </w:rPr>
        <w:t>along with the two outcome stimuli, “neither of them” and “I don’t know”</w:t>
      </w:r>
      <w:r w:rsidR="00444B68" w:rsidRPr="00A023CC">
        <w:rPr>
          <w:rFonts w:ascii="Times New Roman" w:hAnsi="Times New Roman" w:cs="Times New Roman"/>
          <w:color w:val="000000" w:themeColor="text1"/>
          <w:sz w:val="24"/>
          <w:lang w:val="en-US"/>
          <w:rPrChange w:id="1015" w:author="Ian Hussey" w:date="2020-08-25T17:52:00Z">
            <w:rPr>
              <w:rFonts w:ascii="Times New Roman" w:hAnsi="Times New Roman" w:cs="Times New Roman"/>
              <w:color w:val="000000" w:themeColor="text1"/>
              <w:sz w:val="24"/>
              <w:lang w:val="en-GB"/>
            </w:rPr>
          </w:rPrChange>
        </w:rPr>
        <w:t>.</w:t>
      </w:r>
      <w:r w:rsidR="002C45F2" w:rsidRPr="00A023CC">
        <w:rPr>
          <w:rFonts w:ascii="Times New Roman" w:hAnsi="Times New Roman" w:cs="Times New Roman"/>
          <w:color w:val="000000" w:themeColor="text1"/>
          <w:sz w:val="24"/>
          <w:lang w:val="en-US"/>
          <w:rPrChange w:id="1016" w:author="Ian Hussey" w:date="2020-08-25T17:52:00Z">
            <w:rPr>
              <w:rFonts w:ascii="Times New Roman" w:hAnsi="Times New Roman" w:cs="Times New Roman"/>
              <w:color w:val="000000" w:themeColor="text1"/>
              <w:sz w:val="24"/>
              <w:lang w:val="en-GB"/>
            </w:rPr>
          </w:rPrChange>
        </w:rPr>
        <w:t xml:space="preserve"> </w:t>
      </w:r>
      <w:r w:rsidR="00444B68" w:rsidRPr="00A023CC">
        <w:rPr>
          <w:rFonts w:ascii="Times New Roman" w:hAnsi="Times New Roman" w:cs="Times New Roman"/>
          <w:color w:val="000000" w:themeColor="text1"/>
          <w:sz w:val="24"/>
          <w:lang w:val="en-US"/>
          <w:rPrChange w:id="1017" w:author="Ian Hussey" w:date="2020-08-25T17:52:00Z">
            <w:rPr>
              <w:rFonts w:ascii="Times New Roman" w:hAnsi="Times New Roman" w:cs="Times New Roman"/>
              <w:color w:val="000000" w:themeColor="text1"/>
              <w:sz w:val="24"/>
              <w:lang w:val="en-GB"/>
            </w:rPr>
          </w:rPrChange>
        </w:rPr>
        <w:t>P</w:t>
      </w:r>
      <w:r w:rsidR="002C45F2" w:rsidRPr="00A023CC">
        <w:rPr>
          <w:rFonts w:ascii="Times New Roman" w:hAnsi="Times New Roman" w:cs="Times New Roman"/>
          <w:color w:val="000000" w:themeColor="text1"/>
          <w:sz w:val="24"/>
          <w:lang w:val="en-US"/>
          <w:rPrChange w:id="1018" w:author="Ian Hussey" w:date="2020-08-25T17:52:00Z">
            <w:rPr>
              <w:rFonts w:ascii="Times New Roman" w:hAnsi="Times New Roman" w:cs="Times New Roman"/>
              <w:color w:val="000000" w:themeColor="text1"/>
              <w:sz w:val="24"/>
              <w:lang w:val="en-GB"/>
            </w:rPr>
          </w:rPrChange>
        </w:rPr>
        <w:t xml:space="preserve">articipants </w:t>
      </w:r>
      <w:r w:rsidR="00444B68" w:rsidRPr="00A023CC">
        <w:rPr>
          <w:rFonts w:ascii="Times New Roman" w:hAnsi="Times New Roman" w:cs="Times New Roman"/>
          <w:color w:val="000000" w:themeColor="text1"/>
          <w:sz w:val="24"/>
          <w:lang w:val="en-US"/>
          <w:rPrChange w:id="1019" w:author="Ian Hussey" w:date="2020-08-25T17:52:00Z">
            <w:rPr>
              <w:rFonts w:ascii="Times New Roman" w:hAnsi="Times New Roman" w:cs="Times New Roman"/>
              <w:color w:val="000000" w:themeColor="text1"/>
              <w:sz w:val="24"/>
              <w:lang w:val="en-GB"/>
            </w:rPr>
          </w:rPrChange>
        </w:rPr>
        <w:t xml:space="preserve">were asked </w:t>
      </w:r>
      <w:r w:rsidR="002C45F2" w:rsidRPr="00A023CC">
        <w:rPr>
          <w:rFonts w:ascii="Times New Roman" w:hAnsi="Times New Roman" w:cs="Times New Roman"/>
          <w:color w:val="000000" w:themeColor="text1"/>
          <w:sz w:val="24"/>
          <w:lang w:val="en-US"/>
          <w:rPrChange w:id="1020" w:author="Ian Hussey" w:date="2020-08-25T17:52:00Z">
            <w:rPr>
              <w:rFonts w:ascii="Times New Roman" w:hAnsi="Times New Roman" w:cs="Times New Roman"/>
              <w:color w:val="000000" w:themeColor="text1"/>
              <w:sz w:val="24"/>
              <w:lang w:val="en-GB"/>
            </w:rPr>
          </w:rPrChange>
        </w:rPr>
        <w:t xml:space="preserve">to indicate what </w:t>
      </w:r>
      <w:r w:rsidR="00445E2E" w:rsidRPr="00A023CC">
        <w:rPr>
          <w:rFonts w:ascii="Times New Roman" w:hAnsi="Times New Roman" w:cs="Times New Roman"/>
          <w:color w:val="000000" w:themeColor="text1"/>
          <w:sz w:val="24"/>
          <w:lang w:val="en-US"/>
          <w:rPrChange w:id="1021" w:author="Ian Hussey" w:date="2020-08-25T17:52:00Z">
            <w:rPr>
              <w:rFonts w:ascii="Times New Roman" w:hAnsi="Times New Roman" w:cs="Times New Roman"/>
              <w:color w:val="000000" w:themeColor="text1"/>
              <w:sz w:val="24"/>
              <w:lang w:val="en-GB"/>
            </w:rPr>
          </w:rPrChange>
        </w:rPr>
        <w:t xml:space="preserve">stimulus </w:t>
      </w:r>
      <w:r w:rsidR="002C45F2" w:rsidRPr="00A023CC">
        <w:rPr>
          <w:rFonts w:ascii="Times New Roman" w:hAnsi="Times New Roman" w:cs="Times New Roman"/>
          <w:color w:val="000000" w:themeColor="text1"/>
          <w:sz w:val="24"/>
          <w:lang w:val="en-US"/>
          <w:rPrChange w:id="1022" w:author="Ian Hussey" w:date="2020-08-25T17:52:00Z">
            <w:rPr>
              <w:rFonts w:ascii="Times New Roman" w:hAnsi="Times New Roman" w:cs="Times New Roman"/>
              <w:color w:val="000000" w:themeColor="text1"/>
              <w:sz w:val="24"/>
              <w:lang w:val="en-GB"/>
            </w:rPr>
          </w:rPrChange>
        </w:rPr>
        <w:t xml:space="preserve">appeared when a given response was emitted. </w:t>
      </w:r>
      <w:r w:rsidR="00444B68" w:rsidRPr="00A023CC">
        <w:rPr>
          <w:rFonts w:ascii="Times New Roman" w:hAnsi="Times New Roman" w:cs="Times New Roman"/>
          <w:color w:val="000000" w:themeColor="text1"/>
          <w:sz w:val="24"/>
          <w:lang w:val="en-US"/>
          <w:rPrChange w:id="1023" w:author="Ian Hussey" w:date="2020-08-25T17:52:00Z">
            <w:rPr>
              <w:rFonts w:ascii="Times New Roman" w:hAnsi="Times New Roman" w:cs="Times New Roman"/>
              <w:color w:val="000000" w:themeColor="text1"/>
              <w:sz w:val="24"/>
              <w:lang w:val="en-GB"/>
            </w:rPr>
          </w:rPrChange>
        </w:rPr>
        <w:t xml:space="preserve">They </w:t>
      </w:r>
      <w:r w:rsidR="00C220CB" w:rsidRPr="00A023CC">
        <w:rPr>
          <w:rFonts w:ascii="Times New Roman" w:hAnsi="Times New Roman" w:cs="Times New Roman"/>
          <w:color w:val="000000" w:themeColor="text1"/>
          <w:sz w:val="24"/>
          <w:lang w:val="en-US"/>
          <w:rPrChange w:id="1024" w:author="Ian Hussey" w:date="2020-08-25T17:52:00Z">
            <w:rPr>
              <w:rFonts w:ascii="Times New Roman" w:hAnsi="Times New Roman" w:cs="Times New Roman"/>
              <w:color w:val="000000" w:themeColor="text1"/>
              <w:sz w:val="24"/>
              <w:lang w:val="en-GB"/>
            </w:rPr>
          </w:rPrChange>
        </w:rPr>
        <w:t xml:space="preserve">then </w:t>
      </w:r>
      <w:r w:rsidRPr="00A023CC">
        <w:rPr>
          <w:rFonts w:ascii="Times New Roman" w:hAnsi="Times New Roman" w:cs="Times New Roman"/>
          <w:color w:val="000000" w:themeColor="text1"/>
          <w:sz w:val="24"/>
          <w:lang w:val="en-US"/>
          <w:rPrChange w:id="1025" w:author="Ian Hussey" w:date="2020-08-25T17:52:00Z">
            <w:rPr>
              <w:rFonts w:ascii="Times New Roman" w:hAnsi="Times New Roman" w:cs="Times New Roman"/>
              <w:color w:val="000000" w:themeColor="text1"/>
              <w:sz w:val="24"/>
              <w:lang w:val="en-GB"/>
            </w:rPr>
          </w:rPrChange>
        </w:rPr>
        <w:t xml:space="preserve">continued to the </w:t>
      </w:r>
      <w:r w:rsidR="00565338" w:rsidRPr="00A023CC">
        <w:rPr>
          <w:rFonts w:ascii="Times New Roman" w:hAnsi="Times New Roman" w:cs="Times New Roman"/>
          <w:color w:val="000000" w:themeColor="text1"/>
          <w:sz w:val="24"/>
          <w:lang w:val="en-US"/>
          <w:rPrChange w:id="1026" w:author="Ian Hussey" w:date="2020-08-25T17:52:00Z">
            <w:rPr>
              <w:rFonts w:ascii="Times New Roman" w:hAnsi="Times New Roman" w:cs="Times New Roman"/>
              <w:color w:val="000000" w:themeColor="text1"/>
              <w:sz w:val="24"/>
              <w:lang w:val="en-GB"/>
            </w:rPr>
          </w:rPrChange>
        </w:rPr>
        <w:t xml:space="preserve">next </w:t>
      </w:r>
      <w:r w:rsidRPr="00A023CC">
        <w:rPr>
          <w:rFonts w:ascii="Times New Roman" w:hAnsi="Times New Roman" w:cs="Times New Roman"/>
          <w:color w:val="000000" w:themeColor="text1"/>
          <w:sz w:val="24"/>
          <w:lang w:val="en-US"/>
          <w:rPrChange w:id="1027" w:author="Ian Hussey" w:date="2020-08-25T17:52:00Z">
            <w:rPr>
              <w:rFonts w:ascii="Times New Roman" w:hAnsi="Times New Roman" w:cs="Times New Roman"/>
              <w:color w:val="000000" w:themeColor="text1"/>
              <w:sz w:val="24"/>
              <w:lang w:val="en-GB"/>
            </w:rPr>
          </w:rPrChange>
        </w:rPr>
        <w:t xml:space="preserve">phase </w:t>
      </w:r>
      <w:r w:rsidR="00565338" w:rsidRPr="00A023CC">
        <w:rPr>
          <w:rFonts w:ascii="Times New Roman" w:hAnsi="Times New Roman" w:cs="Times New Roman"/>
          <w:color w:val="000000" w:themeColor="text1"/>
          <w:sz w:val="24"/>
          <w:lang w:val="en-US"/>
          <w:rPrChange w:id="1028" w:author="Ian Hussey" w:date="2020-08-25T17:52:00Z">
            <w:rPr>
              <w:rFonts w:ascii="Times New Roman" w:hAnsi="Times New Roman" w:cs="Times New Roman"/>
              <w:color w:val="000000" w:themeColor="text1"/>
              <w:sz w:val="24"/>
              <w:lang w:val="en-GB"/>
            </w:rPr>
          </w:rPrChange>
        </w:rPr>
        <w:t xml:space="preserve">of the experiment </w:t>
      </w:r>
      <w:r w:rsidRPr="00A023CC">
        <w:rPr>
          <w:rFonts w:ascii="Times New Roman" w:hAnsi="Times New Roman" w:cs="Times New Roman"/>
          <w:color w:val="000000" w:themeColor="text1"/>
          <w:sz w:val="24"/>
          <w:lang w:val="en-US"/>
          <w:rPrChange w:id="1029" w:author="Ian Hussey" w:date="2020-08-25T17:52:00Z">
            <w:rPr>
              <w:rFonts w:ascii="Times New Roman" w:hAnsi="Times New Roman" w:cs="Times New Roman"/>
              <w:color w:val="000000" w:themeColor="text1"/>
              <w:sz w:val="24"/>
              <w:lang w:val="en-GB"/>
            </w:rPr>
          </w:rPrChange>
        </w:rPr>
        <w:t>regardless of test performance.</w:t>
      </w:r>
      <w:r w:rsidR="002C45F2" w:rsidRPr="00A023CC">
        <w:rPr>
          <w:rFonts w:ascii="Times New Roman" w:hAnsi="Times New Roman" w:cs="Times New Roman"/>
          <w:color w:val="000000" w:themeColor="text1"/>
          <w:sz w:val="24"/>
          <w:lang w:val="en-US"/>
          <w:rPrChange w:id="1030" w:author="Ian Hussey" w:date="2020-08-25T17:52:00Z">
            <w:rPr>
              <w:rFonts w:ascii="Times New Roman" w:hAnsi="Times New Roman" w:cs="Times New Roman"/>
              <w:color w:val="000000" w:themeColor="text1"/>
              <w:sz w:val="24"/>
              <w:lang w:val="en-GB"/>
            </w:rPr>
          </w:rPrChange>
        </w:rPr>
        <w:t xml:space="preserve"> </w:t>
      </w:r>
    </w:p>
    <w:p w14:paraId="041C767A" w14:textId="77777777" w:rsidR="00932667" w:rsidRPr="00A023CC" w:rsidRDefault="00553696" w:rsidP="00932667">
      <w:pPr>
        <w:spacing w:after="0" w:line="480" w:lineRule="auto"/>
        <w:contextualSpacing/>
        <w:rPr>
          <w:rFonts w:ascii="Times New Roman" w:hAnsi="Times New Roman" w:cs="Times New Roman"/>
          <w:b/>
          <w:i/>
          <w:color w:val="000000" w:themeColor="text1"/>
          <w:sz w:val="24"/>
          <w:lang w:val="en-US"/>
          <w:rPrChange w:id="1031" w:author="Ian Hussey" w:date="2020-08-25T17:52:00Z">
            <w:rPr>
              <w:rFonts w:ascii="Times New Roman" w:hAnsi="Times New Roman" w:cs="Times New Roman"/>
              <w:b/>
              <w:i/>
              <w:color w:val="000000" w:themeColor="text1"/>
              <w:sz w:val="24"/>
              <w:lang w:val="en-GB"/>
            </w:rPr>
          </w:rPrChange>
        </w:rPr>
      </w:pPr>
      <w:r w:rsidRPr="00A023CC">
        <w:rPr>
          <w:rFonts w:ascii="Times New Roman" w:hAnsi="Times New Roman" w:cs="Times New Roman"/>
          <w:b/>
          <w:i/>
          <w:color w:val="000000" w:themeColor="text1"/>
          <w:sz w:val="24"/>
          <w:lang w:val="en-US"/>
          <w:rPrChange w:id="1032" w:author="Ian Hussey" w:date="2020-08-25T17:52:00Z">
            <w:rPr>
              <w:rFonts w:ascii="Times New Roman" w:hAnsi="Times New Roman" w:cs="Times New Roman"/>
              <w:b/>
              <w:i/>
              <w:color w:val="000000" w:themeColor="text1"/>
              <w:sz w:val="24"/>
              <w:lang w:val="en-GB"/>
            </w:rPr>
          </w:rPrChange>
        </w:rPr>
        <w:t xml:space="preserve">Extinction </w:t>
      </w:r>
      <w:r w:rsidR="00932667" w:rsidRPr="00A023CC">
        <w:rPr>
          <w:rFonts w:ascii="Times New Roman" w:hAnsi="Times New Roman" w:cs="Times New Roman"/>
          <w:b/>
          <w:i/>
          <w:color w:val="000000" w:themeColor="text1"/>
          <w:sz w:val="24"/>
          <w:lang w:val="en-US"/>
          <w:rPrChange w:id="1033" w:author="Ian Hussey" w:date="2020-08-25T17:52:00Z">
            <w:rPr>
              <w:rFonts w:ascii="Times New Roman" w:hAnsi="Times New Roman" w:cs="Times New Roman"/>
              <w:b/>
              <w:i/>
              <w:color w:val="000000" w:themeColor="text1"/>
              <w:sz w:val="24"/>
              <w:lang w:val="en-GB"/>
            </w:rPr>
          </w:rPrChange>
        </w:rPr>
        <w:t>P</w:t>
      </w:r>
      <w:r w:rsidRPr="00A023CC">
        <w:rPr>
          <w:rFonts w:ascii="Times New Roman" w:hAnsi="Times New Roman" w:cs="Times New Roman"/>
          <w:b/>
          <w:i/>
          <w:color w:val="000000" w:themeColor="text1"/>
          <w:sz w:val="24"/>
          <w:lang w:val="en-US"/>
          <w:rPrChange w:id="1034" w:author="Ian Hussey" w:date="2020-08-25T17:52:00Z">
            <w:rPr>
              <w:rFonts w:ascii="Times New Roman" w:hAnsi="Times New Roman" w:cs="Times New Roman"/>
              <w:b/>
              <w:i/>
              <w:color w:val="000000" w:themeColor="text1"/>
              <w:sz w:val="24"/>
              <w:lang w:val="en-GB"/>
            </w:rPr>
          </w:rPrChange>
        </w:rPr>
        <w:t>hase</w:t>
      </w:r>
      <w:r w:rsidR="00072D2C" w:rsidRPr="00A023CC">
        <w:rPr>
          <w:rFonts w:ascii="Times New Roman" w:hAnsi="Times New Roman" w:cs="Times New Roman"/>
          <w:b/>
          <w:i/>
          <w:color w:val="000000" w:themeColor="text1"/>
          <w:sz w:val="24"/>
          <w:lang w:val="en-US"/>
          <w:rPrChange w:id="1035" w:author="Ian Hussey" w:date="2020-08-25T17:52:00Z">
            <w:rPr>
              <w:rFonts w:ascii="Times New Roman" w:hAnsi="Times New Roman" w:cs="Times New Roman"/>
              <w:b/>
              <w:i/>
              <w:color w:val="000000" w:themeColor="text1"/>
              <w:sz w:val="24"/>
              <w:lang w:val="en-GB"/>
            </w:rPr>
          </w:rPrChange>
        </w:rPr>
        <w:t xml:space="preserve"> </w:t>
      </w:r>
    </w:p>
    <w:p w14:paraId="791E93A4" w14:textId="089ED03E" w:rsidR="00553696" w:rsidRPr="00A023CC" w:rsidRDefault="00072D2C" w:rsidP="00932667">
      <w:pPr>
        <w:spacing w:after="0" w:line="480" w:lineRule="auto"/>
        <w:ind w:firstLine="708"/>
        <w:contextualSpacing/>
        <w:rPr>
          <w:rFonts w:ascii="Times New Roman" w:hAnsi="Times New Roman" w:cs="Times New Roman"/>
          <w:color w:val="000000" w:themeColor="text1"/>
          <w:sz w:val="24"/>
          <w:lang w:val="en-US"/>
          <w:rPrChange w:id="1036"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color w:val="000000" w:themeColor="text1"/>
          <w:sz w:val="24"/>
          <w:lang w:val="en-US"/>
          <w:rPrChange w:id="1037" w:author="Ian Hussey" w:date="2020-08-25T17:52:00Z">
            <w:rPr>
              <w:rFonts w:ascii="Times New Roman" w:hAnsi="Times New Roman" w:cs="Times New Roman"/>
              <w:b/>
              <w:color w:val="000000" w:themeColor="text1"/>
              <w:sz w:val="24"/>
              <w:lang w:val="en-GB"/>
            </w:rPr>
          </w:rPrChange>
        </w:rPr>
        <w:t>Experiment 1</w:t>
      </w:r>
      <w:r w:rsidR="00553696" w:rsidRPr="00A023CC">
        <w:rPr>
          <w:rFonts w:ascii="Times New Roman" w:hAnsi="Times New Roman" w:cs="Times New Roman"/>
          <w:i/>
          <w:color w:val="000000" w:themeColor="text1"/>
          <w:sz w:val="24"/>
          <w:lang w:val="en-US"/>
          <w:rPrChange w:id="1038" w:author="Ian Hussey" w:date="2020-08-25T17:52:00Z">
            <w:rPr>
              <w:rFonts w:ascii="Times New Roman" w:hAnsi="Times New Roman" w:cs="Times New Roman"/>
              <w:i/>
              <w:color w:val="000000" w:themeColor="text1"/>
              <w:sz w:val="24"/>
              <w:lang w:val="en-GB"/>
            </w:rPr>
          </w:rPrChange>
        </w:rPr>
        <w:t>.</w:t>
      </w:r>
      <w:r w:rsidR="00553696" w:rsidRPr="00A023CC">
        <w:rPr>
          <w:rFonts w:ascii="Times New Roman" w:hAnsi="Times New Roman" w:cs="Times New Roman"/>
          <w:color w:val="000000" w:themeColor="text1"/>
          <w:sz w:val="24"/>
          <w:lang w:val="en-US"/>
          <w:rPrChange w:id="1039" w:author="Ian Hussey" w:date="2020-08-25T17:52:00Z">
            <w:rPr>
              <w:rFonts w:ascii="Times New Roman" w:hAnsi="Times New Roman" w:cs="Times New Roman"/>
              <w:color w:val="000000" w:themeColor="text1"/>
              <w:sz w:val="24"/>
              <w:lang w:val="en-GB"/>
            </w:rPr>
          </w:rPrChange>
        </w:rPr>
        <w:t xml:space="preserve"> The extinction phase was similar to the acquisition phase (i.e., four blocks of 20 trials) with </w:t>
      </w:r>
      <w:r w:rsidR="00223577" w:rsidRPr="00A023CC">
        <w:rPr>
          <w:rFonts w:ascii="Times New Roman" w:hAnsi="Times New Roman" w:cs="Times New Roman"/>
          <w:color w:val="000000" w:themeColor="text1"/>
          <w:sz w:val="24"/>
          <w:lang w:val="en-US"/>
          <w:rPrChange w:id="1040" w:author="Ian Hussey" w:date="2020-08-25T17:52:00Z">
            <w:rPr>
              <w:rFonts w:ascii="Times New Roman" w:hAnsi="Times New Roman" w:cs="Times New Roman"/>
              <w:color w:val="000000" w:themeColor="text1"/>
              <w:sz w:val="24"/>
              <w:lang w:val="en-GB"/>
            </w:rPr>
          </w:rPrChange>
        </w:rPr>
        <w:t xml:space="preserve">one </w:t>
      </w:r>
      <w:r w:rsidR="00553696" w:rsidRPr="00A023CC">
        <w:rPr>
          <w:rFonts w:ascii="Times New Roman" w:hAnsi="Times New Roman" w:cs="Times New Roman"/>
          <w:color w:val="000000" w:themeColor="text1"/>
          <w:sz w:val="24"/>
          <w:lang w:val="en-US"/>
          <w:rPrChange w:id="1041" w:author="Ian Hussey" w:date="2020-08-25T17:52:00Z">
            <w:rPr>
              <w:rFonts w:ascii="Times New Roman" w:hAnsi="Times New Roman" w:cs="Times New Roman"/>
              <w:color w:val="000000" w:themeColor="text1"/>
              <w:sz w:val="24"/>
              <w:lang w:val="en-GB"/>
            </w:rPr>
          </w:rPrChange>
        </w:rPr>
        <w:t xml:space="preserve">exception. Once again, each trial began with the presentation of a positive (S1) or negative source (S2) or one of two neutral targets (T1 or T2). Selecting (R1) </w:t>
      </w:r>
      <w:r w:rsidR="00553696" w:rsidRPr="00A023CC">
        <w:rPr>
          <w:rFonts w:ascii="Times New Roman" w:hAnsi="Times New Roman" w:cs="Times New Roman"/>
          <w:color w:val="000000" w:themeColor="text1"/>
          <w:sz w:val="24"/>
          <w:lang w:val="en-US"/>
          <w:rPrChange w:id="1042" w:author="Ian Hussey" w:date="2020-08-25T17:52:00Z">
            <w:rPr>
              <w:rFonts w:ascii="Times New Roman" w:hAnsi="Times New Roman" w:cs="Times New Roman"/>
              <w:color w:val="000000" w:themeColor="text1"/>
              <w:sz w:val="24"/>
              <w:lang w:val="en-GB"/>
            </w:rPr>
          </w:rPrChange>
        </w:rPr>
        <w:lastRenderedPageBreak/>
        <w:t>in the presence of a positive source (S1) resulted in the removal of that stimulus from the screen</w:t>
      </w:r>
      <w:r w:rsidR="00223577" w:rsidRPr="00A023CC">
        <w:rPr>
          <w:rFonts w:ascii="Times New Roman" w:hAnsi="Times New Roman" w:cs="Times New Roman"/>
          <w:color w:val="000000" w:themeColor="text1"/>
          <w:sz w:val="24"/>
          <w:lang w:val="en-US"/>
          <w:rPrChange w:id="1043" w:author="Ian Hussey" w:date="2020-08-25T17:52:00Z">
            <w:rPr>
              <w:rFonts w:ascii="Times New Roman" w:hAnsi="Times New Roman" w:cs="Times New Roman"/>
              <w:color w:val="000000" w:themeColor="text1"/>
              <w:sz w:val="24"/>
              <w:lang w:val="en-GB"/>
            </w:rPr>
          </w:rPrChange>
        </w:rPr>
        <w:t>,</w:t>
      </w:r>
      <w:r w:rsidR="00553696" w:rsidRPr="00A023CC">
        <w:rPr>
          <w:rFonts w:ascii="Times New Roman" w:hAnsi="Times New Roman" w:cs="Times New Roman"/>
          <w:color w:val="000000" w:themeColor="text1"/>
          <w:sz w:val="24"/>
          <w:lang w:val="en-US"/>
          <w:rPrChange w:id="1044" w:author="Ian Hussey" w:date="2020-08-25T17:52:00Z">
            <w:rPr>
              <w:rFonts w:ascii="Times New Roman" w:hAnsi="Times New Roman" w:cs="Times New Roman"/>
              <w:color w:val="000000" w:themeColor="text1"/>
              <w:sz w:val="24"/>
              <w:lang w:val="en-GB"/>
            </w:rPr>
          </w:rPrChange>
        </w:rPr>
        <w:t xml:space="preserve"> </w:t>
      </w:r>
      <w:r w:rsidR="000C3B1C" w:rsidRPr="00A023CC">
        <w:rPr>
          <w:rFonts w:ascii="Times New Roman" w:hAnsi="Times New Roman" w:cs="Times New Roman"/>
          <w:color w:val="000000" w:themeColor="text1"/>
          <w:sz w:val="24"/>
          <w:lang w:val="en-US"/>
          <w:rPrChange w:id="1045" w:author="Ian Hussey" w:date="2020-08-25T17:52:00Z">
            <w:rPr>
              <w:rFonts w:ascii="Times New Roman" w:hAnsi="Times New Roman" w:cs="Times New Roman"/>
              <w:color w:val="000000" w:themeColor="text1"/>
              <w:sz w:val="24"/>
              <w:lang w:val="en-GB"/>
            </w:rPr>
          </w:rPrChange>
        </w:rPr>
        <w:t xml:space="preserve">but </w:t>
      </w:r>
      <w:r w:rsidR="00223577" w:rsidRPr="00A023CC">
        <w:rPr>
          <w:rFonts w:ascii="Times New Roman" w:hAnsi="Times New Roman" w:cs="Times New Roman"/>
          <w:color w:val="000000" w:themeColor="text1"/>
          <w:sz w:val="24"/>
          <w:lang w:val="en-US"/>
          <w:rPrChange w:id="1046" w:author="Ian Hussey" w:date="2020-08-25T17:52:00Z">
            <w:rPr>
              <w:rFonts w:ascii="Times New Roman" w:hAnsi="Times New Roman" w:cs="Times New Roman"/>
              <w:color w:val="000000" w:themeColor="text1"/>
              <w:sz w:val="24"/>
              <w:lang w:val="en-GB"/>
            </w:rPr>
          </w:rPrChange>
        </w:rPr>
        <w:t xml:space="preserve">now, </w:t>
      </w:r>
      <w:r w:rsidR="000C3B1C" w:rsidRPr="00A023CC">
        <w:rPr>
          <w:rFonts w:ascii="Times New Roman" w:hAnsi="Times New Roman" w:cs="Times New Roman"/>
          <w:color w:val="000000" w:themeColor="text1"/>
          <w:sz w:val="24"/>
          <w:lang w:val="en-US"/>
          <w:rPrChange w:id="1047" w:author="Ian Hussey" w:date="2020-08-25T17:52:00Z">
            <w:rPr>
              <w:rFonts w:ascii="Times New Roman" w:hAnsi="Times New Roman" w:cs="Times New Roman"/>
              <w:color w:val="000000" w:themeColor="text1"/>
              <w:sz w:val="24"/>
              <w:lang w:val="en-GB"/>
            </w:rPr>
          </w:rPrChange>
        </w:rPr>
        <w:t xml:space="preserve">there was </w:t>
      </w:r>
      <w:r w:rsidR="00553696" w:rsidRPr="00A023CC">
        <w:rPr>
          <w:rFonts w:ascii="Times New Roman" w:hAnsi="Times New Roman" w:cs="Times New Roman"/>
          <w:color w:val="000000" w:themeColor="text1"/>
          <w:sz w:val="24"/>
          <w:lang w:val="en-US"/>
          <w:rPrChange w:id="1048" w:author="Ian Hussey" w:date="2020-08-25T17:52:00Z">
            <w:rPr>
              <w:rFonts w:ascii="Times New Roman" w:hAnsi="Times New Roman" w:cs="Times New Roman"/>
              <w:color w:val="000000" w:themeColor="text1"/>
              <w:sz w:val="24"/>
              <w:lang w:val="en-GB"/>
            </w:rPr>
          </w:rPrChange>
        </w:rPr>
        <w:t xml:space="preserve">no subsequent presentation of an outcome. Selecting (R2) when presented with neutral target (T1) resulted in the removal of that stimulus from the screen followed by a 250ms inter-stimulus interval, and </w:t>
      </w:r>
      <w:r w:rsidR="000C3B1C" w:rsidRPr="00A023CC">
        <w:rPr>
          <w:rFonts w:ascii="Times New Roman" w:hAnsi="Times New Roman" w:cs="Times New Roman"/>
          <w:color w:val="000000" w:themeColor="text1"/>
          <w:sz w:val="24"/>
          <w:lang w:val="en-US"/>
          <w:rPrChange w:id="1049" w:author="Ian Hussey" w:date="2020-08-25T17:52:00Z">
            <w:rPr>
              <w:rFonts w:ascii="Times New Roman" w:hAnsi="Times New Roman" w:cs="Times New Roman"/>
              <w:color w:val="000000" w:themeColor="text1"/>
              <w:sz w:val="24"/>
              <w:lang w:val="en-GB"/>
            </w:rPr>
          </w:rPrChange>
        </w:rPr>
        <w:t xml:space="preserve">the </w:t>
      </w:r>
      <w:r w:rsidR="00553696" w:rsidRPr="00A023CC">
        <w:rPr>
          <w:rFonts w:ascii="Times New Roman" w:hAnsi="Times New Roman" w:cs="Times New Roman"/>
          <w:color w:val="000000" w:themeColor="text1"/>
          <w:sz w:val="24"/>
          <w:lang w:val="en-US"/>
          <w:rPrChange w:id="1050" w:author="Ian Hussey" w:date="2020-08-25T17:52:00Z">
            <w:rPr>
              <w:rFonts w:ascii="Times New Roman" w:hAnsi="Times New Roman" w:cs="Times New Roman"/>
              <w:color w:val="000000" w:themeColor="text1"/>
              <w:sz w:val="24"/>
              <w:lang w:val="en-GB"/>
            </w:rPr>
          </w:rPrChange>
        </w:rPr>
        <w:t>presentation of outcome (O1). Afte</w:t>
      </w:r>
      <w:r w:rsidR="00714B98" w:rsidRPr="00A023CC">
        <w:rPr>
          <w:rFonts w:ascii="Times New Roman" w:hAnsi="Times New Roman" w:cs="Times New Roman"/>
          <w:color w:val="000000" w:themeColor="text1"/>
          <w:sz w:val="24"/>
          <w:lang w:val="en-US"/>
          <w:rPrChange w:id="1051" w:author="Ian Hussey" w:date="2020-08-25T17:52:00Z">
            <w:rPr>
              <w:rFonts w:ascii="Times New Roman" w:hAnsi="Times New Roman" w:cs="Times New Roman"/>
              <w:color w:val="000000" w:themeColor="text1"/>
              <w:sz w:val="24"/>
              <w:lang w:val="en-GB"/>
            </w:rPr>
          </w:rPrChange>
        </w:rPr>
        <w:t>r an inter-trial interval of 125</w:t>
      </w:r>
      <w:r w:rsidR="00553696" w:rsidRPr="00A023CC">
        <w:rPr>
          <w:rFonts w:ascii="Times New Roman" w:hAnsi="Times New Roman" w:cs="Times New Roman"/>
          <w:color w:val="000000" w:themeColor="text1"/>
          <w:sz w:val="24"/>
          <w:lang w:val="en-US"/>
          <w:rPrChange w:id="1052" w:author="Ian Hussey" w:date="2020-08-25T17:52:00Z">
            <w:rPr>
              <w:rFonts w:ascii="Times New Roman" w:hAnsi="Times New Roman" w:cs="Times New Roman"/>
              <w:color w:val="000000" w:themeColor="text1"/>
              <w:sz w:val="24"/>
              <w:lang w:val="en-GB"/>
            </w:rPr>
          </w:rPrChange>
        </w:rPr>
        <w:t xml:space="preserve">0ms the next trial began. Selecting (R3) in the presence of a negative source (S2) resulted in the removal of that stimulus from the screen </w:t>
      </w:r>
      <w:r w:rsidR="000C3B1C" w:rsidRPr="00A023CC">
        <w:rPr>
          <w:rFonts w:ascii="Times New Roman" w:hAnsi="Times New Roman" w:cs="Times New Roman"/>
          <w:color w:val="000000" w:themeColor="text1"/>
          <w:sz w:val="24"/>
          <w:lang w:val="en-US"/>
          <w:rPrChange w:id="1053" w:author="Ian Hussey" w:date="2020-08-25T17:52:00Z">
            <w:rPr>
              <w:rFonts w:ascii="Times New Roman" w:hAnsi="Times New Roman" w:cs="Times New Roman"/>
              <w:color w:val="000000" w:themeColor="text1"/>
              <w:sz w:val="24"/>
              <w:lang w:val="en-GB"/>
            </w:rPr>
          </w:rPrChange>
        </w:rPr>
        <w:t xml:space="preserve">but </w:t>
      </w:r>
      <w:r w:rsidR="00553696" w:rsidRPr="00A023CC">
        <w:rPr>
          <w:rFonts w:ascii="Times New Roman" w:hAnsi="Times New Roman" w:cs="Times New Roman"/>
          <w:color w:val="000000" w:themeColor="text1"/>
          <w:sz w:val="24"/>
          <w:lang w:val="en-US"/>
          <w:rPrChange w:id="1054" w:author="Ian Hussey" w:date="2020-08-25T17:52:00Z">
            <w:rPr>
              <w:rFonts w:ascii="Times New Roman" w:hAnsi="Times New Roman" w:cs="Times New Roman"/>
              <w:color w:val="000000" w:themeColor="text1"/>
              <w:sz w:val="24"/>
              <w:lang w:val="en-GB"/>
            </w:rPr>
          </w:rPrChange>
        </w:rPr>
        <w:t xml:space="preserve">no presentation of an outcome. Pressing (R4) when presented with neutral target (T2) resulted in the removal of that stimulus from the screen, an inter-stimulus interval, and </w:t>
      </w:r>
      <w:r w:rsidR="000C3B1C" w:rsidRPr="00A023CC">
        <w:rPr>
          <w:rFonts w:ascii="Times New Roman" w:hAnsi="Times New Roman" w:cs="Times New Roman"/>
          <w:color w:val="000000" w:themeColor="text1"/>
          <w:sz w:val="24"/>
          <w:lang w:val="en-US"/>
          <w:rPrChange w:id="1055" w:author="Ian Hussey" w:date="2020-08-25T17:52:00Z">
            <w:rPr>
              <w:rFonts w:ascii="Times New Roman" w:hAnsi="Times New Roman" w:cs="Times New Roman"/>
              <w:color w:val="000000" w:themeColor="text1"/>
              <w:sz w:val="24"/>
              <w:lang w:val="en-GB"/>
            </w:rPr>
          </w:rPrChange>
        </w:rPr>
        <w:t xml:space="preserve">the </w:t>
      </w:r>
      <w:r w:rsidR="00553696" w:rsidRPr="00A023CC">
        <w:rPr>
          <w:rFonts w:ascii="Times New Roman" w:hAnsi="Times New Roman" w:cs="Times New Roman"/>
          <w:color w:val="000000" w:themeColor="text1"/>
          <w:sz w:val="24"/>
          <w:lang w:val="en-US"/>
          <w:rPrChange w:id="1056" w:author="Ian Hussey" w:date="2020-08-25T17:52:00Z">
            <w:rPr>
              <w:rFonts w:ascii="Times New Roman" w:hAnsi="Times New Roman" w:cs="Times New Roman"/>
              <w:color w:val="000000" w:themeColor="text1"/>
              <w:sz w:val="24"/>
              <w:lang w:val="en-GB"/>
            </w:rPr>
          </w:rPrChange>
        </w:rPr>
        <w:t xml:space="preserve">presentation of outcome (O2) (see </w:t>
      </w:r>
      <w:r w:rsidR="00223577" w:rsidRPr="00A023CC">
        <w:rPr>
          <w:rFonts w:ascii="Times New Roman" w:hAnsi="Times New Roman" w:cs="Times New Roman"/>
          <w:color w:val="000000" w:themeColor="text1"/>
          <w:sz w:val="24"/>
          <w:lang w:val="en-US"/>
          <w:rPrChange w:id="1057" w:author="Ian Hussey" w:date="2020-08-25T17:52:00Z">
            <w:rPr>
              <w:rFonts w:ascii="Times New Roman" w:hAnsi="Times New Roman" w:cs="Times New Roman"/>
              <w:color w:val="000000" w:themeColor="text1"/>
              <w:sz w:val="24"/>
              <w:lang w:val="en-GB"/>
            </w:rPr>
          </w:rPrChange>
        </w:rPr>
        <w:t xml:space="preserve">Figure </w:t>
      </w:r>
      <w:r w:rsidR="00553696" w:rsidRPr="00A023CC">
        <w:rPr>
          <w:rFonts w:ascii="Times New Roman" w:hAnsi="Times New Roman" w:cs="Times New Roman"/>
          <w:color w:val="000000" w:themeColor="text1"/>
          <w:sz w:val="24"/>
          <w:lang w:val="en-US"/>
          <w:rPrChange w:id="1058" w:author="Ian Hussey" w:date="2020-08-25T17:52:00Z">
            <w:rPr>
              <w:rFonts w:ascii="Times New Roman" w:hAnsi="Times New Roman" w:cs="Times New Roman"/>
              <w:color w:val="000000" w:themeColor="text1"/>
              <w:sz w:val="24"/>
              <w:lang w:val="en-GB"/>
            </w:rPr>
          </w:rPrChange>
        </w:rPr>
        <w:t>2). In case of an incorrect response an er</w:t>
      </w:r>
      <w:r w:rsidR="00B8631C" w:rsidRPr="00A023CC">
        <w:rPr>
          <w:rFonts w:ascii="Times New Roman" w:hAnsi="Times New Roman" w:cs="Times New Roman"/>
          <w:color w:val="000000" w:themeColor="text1"/>
          <w:sz w:val="24"/>
          <w:lang w:val="en-US"/>
          <w:rPrChange w:id="1059" w:author="Ian Hussey" w:date="2020-08-25T17:52:00Z">
            <w:rPr>
              <w:rFonts w:ascii="Times New Roman" w:hAnsi="Times New Roman" w:cs="Times New Roman"/>
              <w:color w:val="000000" w:themeColor="text1"/>
              <w:sz w:val="24"/>
              <w:lang w:val="en-GB"/>
            </w:rPr>
          </w:rPrChange>
        </w:rPr>
        <w:t>ror feedback was displayed for 2</w:t>
      </w:r>
      <w:r w:rsidR="00553696" w:rsidRPr="00A023CC">
        <w:rPr>
          <w:rFonts w:ascii="Times New Roman" w:hAnsi="Times New Roman" w:cs="Times New Roman"/>
          <w:color w:val="000000" w:themeColor="text1"/>
          <w:sz w:val="24"/>
          <w:lang w:val="en-US"/>
          <w:rPrChange w:id="1060" w:author="Ian Hussey" w:date="2020-08-25T17:52:00Z">
            <w:rPr>
              <w:rFonts w:ascii="Times New Roman" w:hAnsi="Times New Roman" w:cs="Times New Roman"/>
              <w:color w:val="000000" w:themeColor="text1"/>
              <w:sz w:val="24"/>
              <w:lang w:val="en-GB"/>
            </w:rPr>
          </w:rPrChange>
        </w:rPr>
        <w:t>000ms. During this time participants could not emit another response and had to wait until the next trial in order to try again.</w:t>
      </w:r>
      <w:r w:rsidR="009A4147" w:rsidRPr="00A023CC">
        <w:rPr>
          <w:rFonts w:ascii="Times New Roman" w:hAnsi="Times New Roman" w:cs="Times New Roman"/>
          <w:color w:val="000000" w:themeColor="text1"/>
          <w:sz w:val="24"/>
          <w:lang w:val="en-US"/>
          <w:rPrChange w:id="1061" w:author="Ian Hussey" w:date="2020-08-25T17:52:00Z">
            <w:rPr>
              <w:rFonts w:ascii="Times New Roman" w:hAnsi="Times New Roman" w:cs="Times New Roman"/>
              <w:color w:val="000000" w:themeColor="text1"/>
              <w:sz w:val="24"/>
              <w:lang w:val="en-GB"/>
            </w:rPr>
          </w:rPrChange>
        </w:rPr>
        <w:t xml:space="preserve"> </w:t>
      </w:r>
      <w:r w:rsidR="00445E2E" w:rsidRPr="00A023CC">
        <w:rPr>
          <w:rFonts w:ascii="Times New Roman" w:hAnsi="Times New Roman" w:cs="Times New Roman"/>
          <w:color w:val="000000" w:themeColor="text1"/>
          <w:sz w:val="24"/>
          <w:lang w:val="en-US"/>
          <w:rPrChange w:id="1062" w:author="Ian Hussey" w:date="2020-08-25T17:52:00Z">
            <w:rPr>
              <w:rFonts w:ascii="Times New Roman" w:hAnsi="Times New Roman" w:cs="Times New Roman"/>
              <w:color w:val="000000" w:themeColor="text1"/>
              <w:sz w:val="24"/>
              <w:lang w:val="en-GB"/>
            </w:rPr>
          </w:rPrChange>
        </w:rPr>
        <w:t>An identical test block to that presented after acquisition training was also presented after the extinction phase</w:t>
      </w:r>
      <w:r w:rsidR="00D3628B" w:rsidRPr="00A023CC">
        <w:rPr>
          <w:rFonts w:ascii="Times New Roman" w:hAnsi="Times New Roman" w:cs="Times New Roman"/>
          <w:color w:val="000000" w:themeColor="text1"/>
          <w:sz w:val="24"/>
          <w:lang w:val="en-US"/>
          <w:rPrChange w:id="1063" w:author="Ian Hussey" w:date="2020-08-25T17:52:00Z">
            <w:rPr>
              <w:rFonts w:ascii="Times New Roman" w:hAnsi="Times New Roman" w:cs="Times New Roman"/>
              <w:color w:val="000000" w:themeColor="text1"/>
              <w:sz w:val="24"/>
              <w:lang w:val="en-GB"/>
            </w:rPr>
          </w:rPrChange>
        </w:rPr>
        <w:t xml:space="preserve"> in Experiments 1-3</w:t>
      </w:r>
      <w:r w:rsidR="00445E2E" w:rsidRPr="00A023CC">
        <w:rPr>
          <w:rFonts w:ascii="Times New Roman" w:hAnsi="Times New Roman" w:cs="Times New Roman"/>
          <w:color w:val="000000" w:themeColor="text1"/>
          <w:sz w:val="24"/>
          <w:lang w:val="en-US"/>
          <w:rPrChange w:id="1064" w:author="Ian Hussey" w:date="2020-08-25T17:52:00Z">
            <w:rPr>
              <w:rFonts w:ascii="Times New Roman" w:hAnsi="Times New Roman" w:cs="Times New Roman"/>
              <w:color w:val="000000" w:themeColor="text1"/>
              <w:sz w:val="24"/>
              <w:lang w:val="en-GB"/>
            </w:rPr>
          </w:rPrChange>
        </w:rPr>
        <w:t>.</w:t>
      </w:r>
    </w:p>
    <w:p w14:paraId="66BDB640" w14:textId="43975B36" w:rsidR="00546F0D" w:rsidRPr="00A023CC" w:rsidRDefault="00546F0D" w:rsidP="00546F0D">
      <w:pPr>
        <w:spacing w:after="0" w:line="480" w:lineRule="auto"/>
        <w:ind w:firstLine="708"/>
        <w:contextualSpacing/>
        <w:rPr>
          <w:rFonts w:ascii="Times New Roman" w:hAnsi="Times New Roman" w:cs="Times New Roman"/>
          <w:color w:val="000000" w:themeColor="text1"/>
          <w:sz w:val="24"/>
          <w:lang w:val="en-US"/>
          <w:rPrChange w:id="1065"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color w:val="000000" w:themeColor="text1"/>
          <w:sz w:val="24"/>
          <w:lang w:val="en-US"/>
          <w:rPrChange w:id="1066" w:author="Ian Hussey" w:date="2020-08-25T17:52:00Z">
            <w:rPr>
              <w:rFonts w:ascii="Times New Roman" w:hAnsi="Times New Roman" w:cs="Times New Roman"/>
              <w:b/>
              <w:color w:val="000000" w:themeColor="text1"/>
              <w:sz w:val="24"/>
              <w:lang w:val="en-GB"/>
            </w:rPr>
          </w:rPrChange>
        </w:rPr>
        <w:t>Experiment 2</w:t>
      </w:r>
      <w:r w:rsidRPr="00A023CC">
        <w:rPr>
          <w:rFonts w:ascii="Times New Roman" w:hAnsi="Times New Roman" w:cs="Times New Roman"/>
          <w:i/>
          <w:color w:val="000000" w:themeColor="text1"/>
          <w:sz w:val="24"/>
          <w:lang w:val="en-US"/>
          <w:rPrChange w:id="1067" w:author="Ian Hussey" w:date="2020-08-25T17:52:00Z">
            <w:rPr>
              <w:rFonts w:ascii="Times New Roman" w:hAnsi="Times New Roman" w:cs="Times New Roman"/>
              <w:i/>
              <w:color w:val="000000" w:themeColor="text1"/>
              <w:sz w:val="24"/>
              <w:lang w:val="en-GB"/>
            </w:rPr>
          </w:rPrChange>
        </w:rPr>
        <w:t>.</w:t>
      </w:r>
      <w:r w:rsidRPr="00A023CC">
        <w:rPr>
          <w:rFonts w:ascii="Times New Roman" w:hAnsi="Times New Roman" w:cs="Times New Roman"/>
          <w:color w:val="000000" w:themeColor="text1"/>
          <w:sz w:val="24"/>
          <w:lang w:val="en-US"/>
          <w:rPrChange w:id="1068" w:author="Ian Hussey" w:date="2020-08-25T17:52:00Z">
            <w:rPr>
              <w:rFonts w:ascii="Times New Roman" w:hAnsi="Times New Roman" w:cs="Times New Roman"/>
              <w:color w:val="000000" w:themeColor="text1"/>
              <w:sz w:val="24"/>
              <w:lang w:val="en-GB"/>
            </w:rPr>
          </w:rPrChange>
        </w:rPr>
        <w:t xml:space="preserve"> The extinction phase was similar to that used in Experiment 1 with one notable change. Whereas Experiment 1 attempted to extinguish evaluative responding by removing the outcome from the contingenc</w:t>
      </w:r>
      <w:r w:rsidR="00FE0CAB" w:rsidRPr="00A023CC">
        <w:rPr>
          <w:rFonts w:ascii="Times New Roman" w:hAnsi="Times New Roman" w:cs="Times New Roman"/>
          <w:color w:val="000000" w:themeColor="text1"/>
          <w:sz w:val="24"/>
          <w:lang w:val="en-US"/>
          <w:rPrChange w:id="1069" w:author="Ian Hussey" w:date="2020-08-25T17:52:00Z">
            <w:rPr>
              <w:rFonts w:ascii="Times New Roman" w:hAnsi="Times New Roman" w:cs="Times New Roman"/>
              <w:color w:val="000000" w:themeColor="text1"/>
              <w:sz w:val="24"/>
              <w:lang w:val="en-GB"/>
            </w:rPr>
          </w:rPrChange>
        </w:rPr>
        <w:t>ies containing the valenced sources</w:t>
      </w:r>
      <w:r w:rsidRPr="00A023CC">
        <w:rPr>
          <w:rFonts w:ascii="Times New Roman" w:hAnsi="Times New Roman" w:cs="Times New Roman"/>
          <w:color w:val="000000" w:themeColor="text1"/>
          <w:sz w:val="24"/>
          <w:lang w:val="en-US"/>
          <w:rPrChange w:id="1070" w:author="Ian Hussey" w:date="2020-08-25T17:52:00Z">
            <w:rPr>
              <w:rFonts w:ascii="Times New Roman" w:hAnsi="Times New Roman" w:cs="Times New Roman"/>
              <w:color w:val="000000" w:themeColor="text1"/>
              <w:sz w:val="24"/>
              <w:lang w:val="en-GB"/>
            </w:rPr>
          </w:rPrChange>
        </w:rPr>
        <w:t xml:space="preserve">, Experiment 2 </w:t>
      </w:r>
      <w:r w:rsidR="00223577" w:rsidRPr="00A023CC">
        <w:rPr>
          <w:rFonts w:ascii="Times New Roman" w:hAnsi="Times New Roman" w:cs="Times New Roman"/>
          <w:color w:val="000000" w:themeColor="text1"/>
          <w:sz w:val="24"/>
          <w:lang w:val="en-US"/>
          <w:rPrChange w:id="1071" w:author="Ian Hussey" w:date="2020-08-25T17:52:00Z">
            <w:rPr>
              <w:rFonts w:ascii="Times New Roman" w:hAnsi="Times New Roman" w:cs="Times New Roman"/>
              <w:color w:val="000000" w:themeColor="text1"/>
              <w:sz w:val="24"/>
              <w:lang w:val="en-GB"/>
            </w:rPr>
          </w:rPrChange>
        </w:rPr>
        <w:t>removed</w:t>
      </w:r>
      <w:r w:rsidRPr="00A023CC">
        <w:rPr>
          <w:rFonts w:ascii="Times New Roman" w:hAnsi="Times New Roman" w:cs="Times New Roman"/>
          <w:color w:val="000000" w:themeColor="text1"/>
          <w:sz w:val="24"/>
          <w:lang w:val="en-US"/>
          <w:rPrChange w:id="1072" w:author="Ian Hussey" w:date="2020-08-25T17:52:00Z">
            <w:rPr>
              <w:rFonts w:ascii="Times New Roman" w:hAnsi="Times New Roman" w:cs="Times New Roman"/>
              <w:color w:val="000000" w:themeColor="text1"/>
              <w:sz w:val="24"/>
              <w:lang w:val="en-GB"/>
            </w:rPr>
          </w:rPrChange>
        </w:rPr>
        <w:t xml:space="preserve"> the outcome from the contingenc</w:t>
      </w:r>
      <w:r w:rsidR="00FE0CAB" w:rsidRPr="00A023CC">
        <w:rPr>
          <w:rFonts w:ascii="Times New Roman" w:hAnsi="Times New Roman" w:cs="Times New Roman"/>
          <w:color w:val="000000" w:themeColor="text1"/>
          <w:sz w:val="24"/>
          <w:lang w:val="en-US"/>
          <w:rPrChange w:id="1073" w:author="Ian Hussey" w:date="2020-08-25T17:52:00Z">
            <w:rPr>
              <w:rFonts w:ascii="Times New Roman" w:hAnsi="Times New Roman" w:cs="Times New Roman"/>
              <w:color w:val="000000" w:themeColor="text1"/>
              <w:sz w:val="24"/>
              <w:lang w:val="en-GB"/>
            </w:rPr>
          </w:rPrChange>
        </w:rPr>
        <w:t>ies containing the neutral targets</w:t>
      </w:r>
      <w:r w:rsidRPr="00A023CC">
        <w:rPr>
          <w:rFonts w:ascii="Times New Roman" w:hAnsi="Times New Roman" w:cs="Times New Roman"/>
          <w:color w:val="000000" w:themeColor="text1"/>
          <w:sz w:val="24"/>
          <w:lang w:val="en-US"/>
          <w:rPrChange w:id="1074" w:author="Ian Hussey" w:date="2020-08-25T17:52:00Z">
            <w:rPr>
              <w:rFonts w:ascii="Times New Roman" w:hAnsi="Times New Roman" w:cs="Times New Roman"/>
              <w:color w:val="000000" w:themeColor="text1"/>
              <w:sz w:val="24"/>
              <w:lang w:val="en-GB"/>
            </w:rPr>
          </w:rPrChange>
        </w:rPr>
        <w:t xml:space="preserve">. Specifically, selecting (R1) in the presence of a positive source (S1) removed that stimulus from the screen, led to a 250ms inter-stimulus interval, and presentation of outcome (O1). Selecting </w:t>
      </w:r>
      <w:r w:rsidR="000D1446" w:rsidRPr="00A023CC">
        <w:rPr>
          <w:rFonts w:ascii="Times New Roman" w:hAnsi="Times New Roman" w:cs="Times New Roman"/>
          <w:color w:val="000000" w:themeColor="text1"/>
          <w:sz w:val="24"/>
          <w:lang w:val="en-US"/>
          <w:rPrChange w:id="1075" w:author="Ian Hussey" w:date="2020-08-25T17:52:00Z">
            <w:rPr>
              <w:rFonts w:ascii="Times New Roman" w:hAnsi="Times New Roman" w:cs="Times New Roman"/>
              <w:color w:val="000000" w:themeColor="text1"/>
              <w:sz w:val="24"/>
              <w:lang w:val="en-GB"/>
            </w:rPr>
          </w:rPrChange>
        </w:rPr>
        <w:t xml:space="preserve">(R2) </w:t>
      </w:r>
      <w:r w:rsidRPr="00A023CC">
        <w:rPr>
          <w:rFonts w:ascii="Times New Roman" w:hAnsi="Times New Roman" w:cs="Times New Roman"/>
          <w:color w:val="000000" w:themeColor="text1"/>
          <w:sz w:val="24"/>
          <w:lang w:val="en-US"/>
          <w:rPrChange w:id="1076" w:author="Ian Hussey" w:date="2020-08-25T17:52:00Z">
            <w:rPr>
              <w:rFonts w:ascii="Times New Roman" w:hAnsi="Times New Roman" w:cs="Times New Roman"/>
              <w:color w:val="000000" w:themeColor="text1"/>
              <w:sz w:val="24"/>
              <w:lang w:val="en-GB"/>
            </w:rPr>
          </w:rPrChange>
        </w:rPr>
        <w:t xml:space="preserve">when presented with neutral target (T1) removed that stimulus and was not followed by an outcome. Selecting (R3) in the presence of a negative source (S2) removed that stimulus from the screen, led to an inter-stimulus interval, and presentation of outcome (O2). Pressing </w:t>
      </w:r>
      <w:r w:rsidR="000D1446" w:rsidRPr="00A023CC">
        <w:rPr>
          <w:rFonts w:ascii="Times New Roman" w:hAnsi="Times New Roman" w:cs="Times New Roman"/>
          <w:color w:val="000000" w:themeColor="text1"/>
          <w:sz w:val="24"/>
          <w:lang w:val="en-US"/>
          <w:rPrChange w:id="1077" w:author="Ian Hussey" w:date="2020-08-25T17:52:00Z">
            <w:rPr>
              <w:rFonts w:ascii="Times New Roman" w:hAnsi="Times New Roman" w:cs="Times New Roman"/>
              <w:color w:val="000000" w:themeColor="text1"/>
              <w:sz w:val="24"/>
              <w:lang w:val="en-GB"/>
            </w:rPr>
          </w:rPrChange>
        </w:rPr>
        <w:t xml:space="preserve">(R4) </w:t>
      </w:r>
      <w:r w:rsidRPr="00A023CC">
        <w:rPr>
          <w:rFonts w:ascii="Times New Roman" w:hAnsi="Times New Roman" w:cs="Times New Roman"/>
          <w:color w:val="000000" w:themeColor="text1"/>
          <w:sz w:val="24"/>
          <w:lang w:val="en-US"/>
          <w:rPrChange w:id="1078" w:author="Ian Hussey" w:date="2020-08-25T17:52:00Z">
            <w:rPr>
              <w:rFonts w:ascii="Times New Roman" w:hAnsi="Times New Roman" w:cs="Times New Roman"/>
              <w:color w:val="000000" w:themeColor="text1"/>
              <w:sz w:val="24"/>
              <w:lang w:val="en-GB"/>
            </w:rPr>
          </w:rPrChange>
        </w:rPr>
        <w:t xml:space="preserve">when presented with neutral target (T2) was not followed by an outcome (see Table 3). </w:t>
      </w:r>
      <w:r w:rsidR="005434EB" w:rsidRPr="00A023CC">
        <w:rPr>
          <w:rStyle w:val="FootnoteReference"/>
          <w:rFonts w:ascii="Times New Roman" w:hAnsi="Times New Roman" w:cs="Times New Roman"/>
          <w:color w:val="000000" w:themeColor="text1"/>
          <w:sz w:val="24"/>
          <w:lang w:val="en-US"/>
          <w:rPrChange w:id="1079" w:author="Ian Hussey" w:date="2020-08-25T17:52:00Z">
            <w:rPr>
              <w:rStyle w:val="FootnoteReference"/>
              <w:rFonts w:ascii="Times New Roman" w:hAnsi="Times New Roman" w:cs="Times New Roman"/>
              <w:color w:val="000000" w:themeColor="text1"/>
              <w:sz w:val="24"/>
              <w:lang w:val="en-GB"/>
            </w:rPr>
          </w:rPrChange>
        </w:rPr>
        <w:footnoteReference w:id="8"/>
      </w:r>
    </w:p>
    <w:p w14:paraId="475FAF8F" w14:textId="657E029F" w:rsidR="00546F0D" w:rsidRPr="00A023CC" w:rsidRDefault="00546F0D" w:rsidP="00546F0D">
      <w:pPr>
        <w:spacing w:after="0" w:line="480" w:lineRule="auto"/>
        <w:ind w:firstLine="708"/>
        <w:contextualSpacing/>
        <w:rPr>
          <w:rFonts w:ascii="Times New Roman" w:hAnsi="Times New Roman" w:cs="Times New Roman"/>
          <w:color w:val="000000" w:themeColor="text1"/>
          <w:sz w:val="24"/>
          <w:lang w:val="en-US"/>
          <w:rPrChange w:id="1080"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color w:val="000000" w:themeColor="text1"/>
          <w:sz w:val="24"/>
          <w:lang w:val="en-US"/>
          <w:rPrChange w:id="1081" w:author="Ian Hussey" w:date="2020-08-25T17:52:00Z">
            <w:rPr>
              <w:rFonts w:ascii="Times New Roman" w:hAnsi="Times New Roman" w:cs="Times New Roman"/>
              <w:b/>
              <w:color w:val="000000" w:themeColor="text1"/>
              <w:sz w:val="24"/>
              <w:lang w:val="en-GB"/>
            </w:rPr>
          </w:rPrChange>
        </w:rPr>
        <w:lastRenderedPageBreak/>
        <w:t>Experiment 3</w:t>
      </w:r>
      <w:r w:rsidRPr="00A023CC">
        <w:rPr>
          <w:rFonts w:ascii="Times New Roman" w:hAnsi="Times New Roman" w:cs="Times New Roman"/>
          <w:i/>
          <w:color w:val="000000" w:themeColor="text1"/>
          <w:sz w:val="24"/>
          <w:lang w:val="en-US"/>
          <w:rPrChange w:id="1082" w:author="Ian Hussey" w:date="2020-08-25T17:52:00Z">
            <w:rPr>
              <w:rFonts w:ascii="Times New Roman" w:hAnsi="Times New Roman" w:cs="Times New Roman"/>
              <w:i/>
              <w:color w:val="000000" w:themeColor="text1"/>
              <w:sz w:val="24"/>
              <w:lang w:val="en-GB"/>
            </w:rPr>
          </w:rPrChange>
        </w:rPr>
        <w:t>.</w:t>
      </w:r>
      <w:r w:rsidRPr="00A023CC">
        <w:rPr>
          <w:rFonts w:ascii="Times New Roman" w:hAnsi="Times New Roman" w:cs="Times New Roman"/>
          <w:color w:val="000000" w:themeColor="text1"/>
          <w:sz w:val="24"/>
          <w:lang w:val="en-US"/>
          <w:rPrChange w:id="1083" w:author="Ian Hussey" w:date="2020-08-25T17:52:00Z">
            <w:rPr>
              <w:rFonts w:ascii="Times New Roman" w:hAnsi="Times New Roman" w:cs="Times New Roman"/>
              <w:color w:val="000000" w:themeColor="text1"/>
              <w:sz w:val="24"/>
              <w:lang w:val="en-GB"/>
            </w:rPr>
          </w:rPrChange>
        </w:rPr>
        <w:t xml:space="preserve"> We now attempted to extinguish evaluative responding by removing the common intersection (outcome) from both contingencies. Selecting (R1) in the presence of a positive source (S1) or </w:t>
      </w:r>
      <w:r w:rsidR="000D1446" w:rsidRPr="00A023CC">
        <w:rPr>
          <w:rFonts w:ascii="Times New Roman" w:hAnsi="Times New Roman" w:cs="Times New Roman"/>
          <w:color w:val="000000" w:themeColor="text1"/>
          <w:sz w:val="24"/>
          <w:lang w:val="en-US"/>
          <w:rPrChange w:id="1084" w:author="Ian Hussey" w:date="2020-08-25T17:52:00Z">
            <w:rPr>
              <w:rFonts w:ascii="Times New Roman" w:hAnsi="Times New Roman" w:cs="Times New Roman"/>
              <w:color w:val="000000" w:themeColor="text1"/>
              <w:sz w:val="24"/>
              <w:lang w:val="en-GB"/>
            </w:rPr>
          </w:rPrChange>
        </w:rPr>
        <w:t xml:space="preserve">(R2) </w:t>
      </w:r>
      <w:r w:rsidRPr="00A023CC">
        <w:rPr>
          <w:rFonts w:ascii="Times New Roman" w:hAnsi="Times New Roman" w:cs="Times New Roman"/>
          <w:color w:val="000000" w:themeColor="text1"/>
          <w:sz w:val="24"/>
          <w:lang w:val="en-US"/>
          <w:rPrChange w:id="1085" w:author="Ian Hussey" w:date="2020-08-25T17:52:00Z">
            <w:rPr>
              <w:rFonts w:ascii="Times New Roman" w:hAnsi="Times New Roman" w:cs="Times New Roman"/>
              <w:color w:val="000000" w:themeColor="text1"/>
              <w:sz w:val="24"/>
              <w:lang w:val="en-GB"/>
            </w:rPr>
          </w:rPrChange>
        </w:rPr>
        <w:t xml:space="preserve">when presented with neutral target (T1) removed that stimulus from the screen, led to a 250ms inter-stimulus interval, and was not followed by an outcome. Selecting (R3) in the presence of a negative source (S2) or </w:t>
      </w:r>
      <w:r w:rsidR="000D1446" w:rsidRPr="00A023CC">
        <w:rPr>
          <w:rFonts w:ascii="Times New Roman" w:hAnsi="Times New Roman" w:cs="Times New Roman"/>
          <w:color w:val="000000" w:themeColor="text1"/>
          <w:sz w:val="24"/>
          <w:lang w:val="en-US"/>
          <w:rPrChange w:id="1086" w:author="Ian Hussey" w:date="2020-08-25T17:52:00Z">
            <w:rPr>
              <w:rFonts w:ascii="Times New Roman" w:hAnsi="Times New Roman" w:cs="Times New Roman"/>
              <w:color w:val="000000" w:themeColor="text1"/>
              <w:sz w:val="24"/>
              <w:lang w:val="en-GB"/>
            </w:rPr>
          </w:rPrChange>
        </w:rPr>
        <w:t xml:space="preserve">(R4) </w:t>
      </w:r>
      <w:r w:rsidRPr="00A023CC">
        <w:rPr>
          <w:rFonts w:ascii="Times New Roman" w:hAnsi="Times New Roman" w:cs="Times New Roman"/>
          <w:color w:val="000000" w:themeColor="text1"/>
          <w:sz w:val="24"/>
          <w:lang w:val="en-US"/>
          <w:rPrChange w:id="1087" w:author="Ian Hussey" w:date="2020-08-25T17:52:00Z">
            <w:rPr>
              <w:rFonts w:ascii="Times New Roman" w:hAnsi="Times New Roman" w:cs="Times New Roman"/>
              <w:color w:val="000000" w:themeColor="text1"/>
              <w:sz w:val="24"/>
              <w:lang w:val="en-GB"/>
            </w:rPr>
          </w:rPrChange>
        </w:rPr>
        <w:t>when presented with neutral target (T2) was a</w:t>
      </w:r>
      <w:r w:rsidR="00223577" w:rsidRPr="00A023CC">
        <w:rPr>
          <w:rFonts w:ascii="Times New Roman" w:hAnsi="Times New Roman" w:cs="Times New Roman"/>
          <w:color w:val="000000" w:themeColor="text1"/>
          <w:sz w:val="24"/>
          <w:lang w:val="en-US"/>
          <w:rPrChange w:id="1088" w:author="Ian Hussey" w:date="2020-08-25T17:52:00Z">
            <w:rPr>
              <w:rFonts w:ascii="Times New Roman" w:hAnsi="Times New Roman" w:cs="Times New Roman"/>
              <w:color w:val="000000" w:themeColor="text1"/>
              <w:sz w:val="24"/>
              <w:lang w:val="en-GB"/>
            </w:rPr>
          </w:rPrChange>
        </w:rPr>
        <w:t>lso not followed by an outcome</w:t>
      </w:r>
      <w:r w:rsidRPr="00A023CC">
        <w:rPr>
          <w:rFonts w:ascii="Times New Roman" w:hAnsi="Times New Roman" w:cs="Times New Roman"/>
          <w:color w:val="000000" w:themeColor="text1"/>
          <w:sz w:val="24"/>
          <w:lang w:val="en-US"/>
          <w:rPrChange w:id="1089" w:author="Ian Hussey" w:date="2020-08-25T17:52:00Z">
            <w:rPr>
              <w:rFonts w:ascii="Times New Roman" w:hAnsi="Times New Roman" w:cs="Times New Roman"/>
              <w:color w:val="000000" w:themeColor="text1"/>
              <w:sz w:val="24"/>
              <w:lang w:val="en-GB"/>
            </w:rPr>
          </w:rPrChange>
        </w:rPr>
        <w:t xml:space="preserve">. </w:t>
      </w:r>
    </w:p>
    <w:p w14:paraId="5D02BC7C" w14:textId="4F61B772" w:rsidR="00546F0D" w:rsidRPr="00A023CC" w:rsidRDefault="00546F0D" w:rsidP="00546F0D">
      <w:pPr>
        <w:spacing w:after="0" w:line="480" w:lineRule="auto"/>
        <w:ind w:firstLine="708"/>
        <w:contextualSpacing/>
        <w:rPr>
          <w:rFonts w:ascii="Times New Roman" w:hAnsi="Times New Roman" w:cs="Times New Roman"/>
          <w:color w:val="000000" w:themeColor="text1"/>
          <w:sz w:val="24"/>
          <w:lang w:val="en-US"/>
          <w:rPrChange w:id="1090"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color w:val="000000" w:themeColor="text1"/>
          <w:sz w:val="24"/>
          <w:lang w:val="en-US"/>
          <w:rPrChange w:id="1091" w:author="Ian Hussey" w:date="2020-08-25T17:52:00Z">
            <w:rPr>
              <w:rFonts w:ascii="Times New Roman" w:hAnsi="Times New Roman" w:cs="Times New Roman"/>
              <w:b/>
              <w:color w:val="000000" w:themeColor="text1"/>
              <w:sz w:val="24"/>
              <w:lang w:val="en-GB"/>
            </w:rPr>
          </w:rPrChange>
        </w:rPr>
        <w:t>Experiment 4</w:t>
      </w:r>
      <w:r w:rsidRPr="00A023CC">
        <w:rPr>
          <w:rFonts w:ascii="Times New Roman" w:hAnsi="Times New Roman" w:cs="Times New Roman"/>
          <w:i/>
          <w:color w:val="000000" w:themeColor="text1"/>
          <w:sz w:val="24"/>
          <w:lang w:val="en-US"/>
          <w:rPrChange w:id="1092" w:author="Ian Hussey" w:date="2020-08-25T17:52:00Z">
            <w:rPr>
              <w:rFonts w:ascii="Times New Roman" w:hAnsi="Times New Roman" w:cs="Times New Roman"/>
              <w:i/>
              <w:color w:val="000000" w:themeColor="text1"/>
              <w:sz w:val="24"/>
              <w:lang w:val="en-GB"/>
            </w:rPr>
          </w:rPrChange>
        </w:rPr>
        <w:t>.</w:t>
      </w:r>
      <w:r w:rsidRPr="00A023CC">
        <w:rPr>
          <w:rFonts w:ascii="Times New Roman" w:hAnsi="Times New Roman" w:cs="Times New Roman"/>
          <w:color w:val="000000" w:themeColor="text1"/>
          <w:sz w:val="24"/>
          <w:lang w:val="en-US"/>
          <w:rPrChange w:id="1093" w:author="Ian Hussey" w:date="2020-08-25T17:52:00Z">
            <w:rPr>
              <w:rFonts w:ascii="Times New Roman" w:hAnsi="Times New Roman" w:cs="Times New Roman"/>
              <w:color w:val="000000" w:themeColor="text1"/>
              <w:sz w:val="24"/>
              <w:lang w:val="en-GB"/>
            </w:rPr>
          </w:rPrChange>
        </w:rPr>
        <w:t xml:space="preserve"> </w:t>
      </w:r>
      <w:r w:rsidR="002C6208" w:rsidRPr="00A023CC">
        <w:rPr>
          <w:rFonts w:ascii="Times New Roman" w:hAnsi="Times New Roman" w:cs="Times New Roman"/>
          <w:color w:val="000000" w:themeColor="text1"/>
          <w:sz w:val="24"/>
          <w:lang w:val="en-US"/>
          <w:rPrChange w:id="1094" w:author="Ian Hussey" w:date="2020-08-25T17:52:00Z">
            <w:rPr>
              <w:rFonts w:ascii="Times New Roman" w:hAnsi="Times New Roman" w:cs="Times New Roman"/>
              <w:color w:val="000000" w:themeColor="text1"/>
              <w:sz w:val="24"/>
              <w:lang w:val="en-GB"/>
            </w:rPr>
          </w:rPrChange>
        </w:rPr>
        <w:t>The extinction phase consisted of 4 blocks of 20 trials each. P</w:t>
      </w:r>
      <w:r w:rsidRPr="00A023CC">
        <w:rPr>
          <w:rFonts w:ascii="Times New Roman" w:hAnsi="Times New Roman" w:cs="Times New Roman"/>
          <w:color w:val="000000" w:themeColor="text1"/>
          <w:sz w:val="24"/>
          <w:lang w:val="en-US"/>
          <w:rPrChange w:id="1095" w:author="Ian Hussey" w:date="2020-08-25T17:52:00Z">
            <w:rPr>
              <w:rFonts w:ascii="Times New Roman" w:hAnsi="Times New Roman" w:cs="Times New Roman"/>
              <w:color w:val="000000" w:themeColor="text1"/>
              <w:sz w:val="24"/>
              <w:lang w:val="en-GB"/>
            </w:rPr>
          </w:rPrChange>
        </w:rPr>
        <w:t xml:space="preserve">articipants were told that they would complete a second task wherein they would only have to observe a stream of stimuli. Each trial </w:t>
      </w:r>
      <w:r w:rsidR="00BD7B6F" w:rsidRPr="00A023CC">
        <w:rPr>
          <w:rFonts w:ascii="Times New Roman" w:hAnsi="Times New Roman" w:cs="Times New Roman"/>
          <w:color w:val="000000" w:themeColor="text1"/>
          <w:sz w:val="24"/>
          <w:lang w:val="en-US"/>
          <w:rPrChange w:id="1096" w:author="Ian Hussey" w:date="2020-08-25T17:52:00Z">
            <w:rPr>
              <w:rFonts w:ascii="Times New Roman" w:hAnsi="Times New Roman" w:cs="Times New Roman"/>
              <w:color w:val="000000" w:themeColor="text1"/>
              <w:sz w:val="24"/>
              <w:lang w:val="en-GB"/>
            </w:rPr>
          </w:rPrChange>
        </w:rPr>
        <w:t xml:space="preserve">involved </w:t>
      </w:r>
      <w:r w:rsidRPr="00A023CC">
        <w:rPr>
          <w:rFonts w:ascii="Times New Roman" w:hAnsi="Times New Roman" w:cs="Times New Roman"/>
          <w:color w:val="000000" w:themeColor="text1"/>
          <w:sz w:val="24"/>
          <w:lang w:val="en-US"/>
          <w:rPrChange w:id="1097" w:author="Ian Hussey" w:date="2020-08-25T17:52:00Z">
            <w:rPr>
              <w:rFonts w:ascii="Times New Roman" w:hAnsi="Times New Roman" w:cs="Times New Roman"/>
              <w:color w:val="000000" w:themeColor="text1"/>
              <w:sz w:val="24"/>
              <w:lang w:val="en-GB"/>
            </w:rPr>
          </w:rPrChange>
        </w:rPr>
        <w:t>the presentation of a stimulus (T1, O1, T2, O2)</w:t>
      </w:r>
      <w:r w:rsidR="00BD7B6F" w:rsidRPr="00A023CC">
        <w:rPr>
          <w:rFonts w:ascii="Times New Roman" w:hAnsi="Times New Roman" w:cs="Times New Roman"/>
          <w:color w:val="000000" w:themeColor="text1"/>
          <w:sz w:val="24"/>
          <w:lang w:val="en-US"/>
          <w:rPrChange w:id="1098" w:author="Ian Hussey" w:date="2020-08-25T17:52:00Z">
            <w:rPr>
              <w:rFonts w:ascii="Times New Roman" w:hAnsi="Times New Roman" w:cs="Times New Roman"/>
              <w:color w:val="000000" w:themeColor="text1"/>
              <w:sz w:val="24"/>
              <w:lang w:val="en-GB"/>
            </w:rPr>
          </w:rPrChange>
        </w:rPr>
        <w:t xml:space="preserve"> for 1500ms and </w:t>
      </w:r>
      <w:r w:rsidRPr="00A023CC">
        <w:rPr>
          <w:rFonts w:ascii="Times New Roman" w:hAnsi="Times New Roman" w:cs="Times New Roman"/>
          <w:color w:val="000000" w:themeColor="text1"/>
          <w:sz w:val="24"/>
          <w:lang w:val="en-US"/>
          <w:rPrChange w:id="1099" w:author="Ian Hussey" w:date="2020-08-25T17:52:00Z">
            <w:rPr>
              <w:rFonts w:ascii="Times New Roman" w:hAnsi="Times New Roman" w:cs="Times New Roman"/>
              <w:color w:val="000000" w:themeColor="text1"/>
              <w:sz w:val="24"/>
              <w:lang w:val="en-GB"/>
            </w:rPr>
          </w:rPrChange>
        </w:rPr>
        <w:t>each stimulus was presented five times per block. After an inter-trial interval of 1500ms the next trial began. No categorization response was required during this phase. Each type of stimulus was presented with equal frequency within each block.</w:t>
      </w:r>
      <w:r w:rsidR="00D3628B" w:rsidRPr="00A023CC">
        <w:rPr>
          <w:rFonts w:ascii="Times New Roman" w:hAnsi="Times New Roman" w:cs="Times New Roman"/>
          <w:color w:val="000000" w:themeColor="text1"/>
          <w:sz w:val="24"/>
          <w:lang w:val="en-US"/>
          <w:rPrChange w:id="1100" w:author="Ian Hussey" w:date="2020-08-25T17:52:00Z">
            <w:rPr>
              <w:rFonts w:ascii="Times New Roman" w:hAnsi="Times New Roman" w:cs="Times New Roman"/>
              <w:color w:val="000000" w:themeColor="text1"/>
              <w:sz w:val="24"/>
              <w:lang w:val="en-GB"/>
            </w:rPr>
          </w:rPrChange>
        </w:rPr>
        <w:t xml:space="preserve"> No testing block was also provided given that no stimulus-response or response-outcome relations were encountered in this extinction procedure.</w:t>
      </w:r>
    </w:p>
    <w:p w14:paraId="735AFA88" w14:textId="77777777" w:rsidR="000D1446" w:rsidRPr="00A023CC" w:rsidRDefault="000D1446" w:rsidP="00932667">
      <w:pPr>
        <w:spacing w:line="480" w:lineRule="auto"/>
        <w:contextualSpacing/>
        <w:rPr>
          <w:rFonts w:ascii="Times New Roman" w:hAnsi="Times New Roman" w:cs="Times New Roman"/>
          <w:b/>
          <w:color w:val="000000" w:themeColor="text1"/>
          <w:sz w:val="24"/>
          <w:lang w:val="en-US"/>
          <w:rPrChange w:id="1101" w:author="Ian Hussey" w:date="2020-08-25T17:52:00Z">
            <w:rPr>
              <w:rFonts w:ascii="Times New Roman" w:hAnsi="Times New Roman" w:cs="Times New Roman"/>
              <w:b/>
              <w:color w:val="000000" w:themeColor="text1"/>
              <w:sz w:val="24"/>
              <w:lang w:val="en-GB"/>
            </w:rPr>
          </w:rPrChange>
        </w:rPr>
      </w:pPr>
    </w:p>
    <w:p w14:paraId="7B5F6D0B" w14:textId="77777777" w:rsidR="00220E16" w:rsidRPr="00A023CC" w:rsidRDefault="00220E16">
      <w:pPr>
        <w:rPr>
          <w:rFonts w:ascii="Times New Roman" w:hAnsi="Times New Roman" w:cs="Times New Roman"/>
          <w:b/>
          <w:color w:val="000000" w:themeColor="text1"/>
          <w:sz w:val="24"/>
          <w:lang w:val="en-US"/>
          <w:rPrChange w:id="1102"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1103" w:author="Ian Hussey" w:date="2020-08-25T17:52:00Z">
            <w:rPr>
              <w:rFonts w:ascii="Times New Roman" w:hAnsi="Times New Roman" w:cs="Times New Roman"/>
              <w:b/>
              <w:color w:val="000000" w:themeColor="text1"/>
              <w:sz w:val="24"/>
              <w:lang w:val="en-GB"/>
            </w:rPr>
          </w:rPrChange>
        </w:rPr>
        <w:br w:type="page"/>
      </w:r>
    </w:p>
    <w:p w14:paraId="0BD3ED21" w14:textId="35E3B339" w:rsidR="00A94309" w:rsidRPr="00A023CC" w:rsidRDefault="00A94309" w:rsidP="00A94309">
      <w:pPr>
        <w:spacing w:line="480" w:lineRule="auto"/>
        <w:contextualSpacing/>
        <w:rPr>
          <w:rFonts w:ascii="Times New Roman" w:hAnsi="Times New Roman" w:cs="Times New Roman"/>
          <w:b/>
          <w:color w:val="000000" w:themeColor="text1"/>
          <w:sz w:val="24"/>
          <w:lang w:val="en-US"/>
          <w:rPrChange w:id="1104"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1105" w:author="Ian Hussey" w:date="2020-08-25T17:52:00Z">
            <w:rPr>
              <w:rFonts w:ascii="Times New Roman" w:hAnsi="Times New Roman" w:cs="Times New Roman"/>
              <w:b/>
              <w:color w:val="000000" w:themeColor="text1"/>
              <w:sz w:val="24"/>
              <w:lang w:val="en-GB"/>
            </w:rPr>
          </w:rPrChange>
        </w:rPr>
        <w:lastRenderedPageBreak/>
        <w:t>Figure 2</w:t>
      </w:r>
    </w:p>
    <w:p w14:paraId="5C3CB638" w14:textId="7001805A" w:rsidR="00A94309" w:rsidRPr="00A023CC" w:rsidRDefault="00A94309" w:rsidP="00A94309">
      <w:pPr>
        <w:spacing w:line="480" w:lineRule="auto"/>
        <w:contextualSpacing/>
        <w:rPr>
          <w:rFonts w:ascii="Times New Roman" w:hAnsi="Times New Roman" w:cs="Times New Roman"/>
          <w:i/>
          <w:color w:val="000000" w:themeColor="text1"/>
          <w:sz w:val="24"/>
          <w:lang w:val="en-US"/>
          <w:rPrChange w:id="1106"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i/>
          <w:color w:val="000000" w:themeColor="text1"/>
          <w:sz w:val="24"/>
          <w:lang w:val="en-US"/>
          <w:rPrChange w:id="1107" w:author="Ian Hussey" w:date="2020-08-25T17:52:00Z">
            <w:rPr>
              <w:rFonts w:ascii="Times New Roman" w:hAnsi="Times New Roman" w:cs="Times New Roman"/>
              <w:i/>
              <w:color w:val="000000" w:themeColor="text1"/>
              <w:sz w:val="24"/>
              <w:lang w:val="en-GB"/>
            </w:rPr>
          </w:rPrChange>
        </w:rPr>
        <w:t>Schematic overview of the procedures and expected effects in Experiments 1-7.</w:t>
      </w:r>
    </w:p>
    <w:p w14:paraId="20277B21" w14:textId="6284BD8B" w:rsidR="00A94309" w:rsidRPr="00A023CC" w:rsidRDefault="00044FD8" w:rsidP="00423154">
      <w:pPr>
        <w:spacing w:line="480" w:lineRule="auto"/>
        <w:contextualSpacing/>
        <w:rPr>
          <w:rFonts w:ascii="Times New Roman" w:hAnsi="Times New Roman" w:cs="Times New Roman"/>
          <w:b/>
          <w:color w:val="000000" w:themeColor="text1"/>
          <w:sz w:val="24"/>
          <w:lang w:val="en-US"/>
          <w:rPrChange w:id="1108" w:author="Ian Hussey" w:date="2020-08-25T17:52:00Z">
            <w:rPr>
              <w:rFonts w:ascii="Times New Roman" w:hAnsi="Times New Roman" w:cs="Times New Roman"/>
              <w:b/>
              <w:color w:val="000000" w:themeColor="text1"/>
              <w:sz w:val="24"/>
              <w:lang w:val="en-GB"/>
            </w:rPr>
          </w:rPrChange>
        </w:rPr>
      </w:pPr>
      <w:r w:rsidRPr="00A023CC">
        <w:rPr>
          <w:noProof/>
          <w:lang w:val="en-US" w:eastAsia="nl-BE"/>
          <w:rPrChange w:id="1109" w:author="Ian Hussey" w:date="2020-08-25T17:52:00Z">
            <w:rPr>
              <w:noProof/>
              <w:lang w:val="nl-BE" w:eastAsia="nl-BE"/>
            </w:rPr>
          </w:rPrChange>
        </w:rPr>
        <w:drawing>
          <wp:inline distT="0" distB="0" distL="0" distR="0" wp14:anchorId="457FBBEA" wp14:editId="5A0852A0">
            <wp:extent cx="5760720" cy="78651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865110"/>
                    </a:xfrm>
                    <a:prstGeom prst="rect">
                      <a:avLst/>
                    </a:prstGeom>
                  </pic:spPr>
                </pic:pic>
              </a:graphicData>
            </a:graphic>
          </wp:inline>
        </w:drawing>
      </w:r>
    </w:p>
    <w:p w14:paraId="02757E6A" w14:textId="6807216F" w:rsidR="002C6208" w:rsidRPr="00A023CC" w:rsidRDefault="002C6208" w:rsidP="00932667">
      <w:pPr>
        <w:spacing w:line="480" w:lineRule="auto"/>
        <w:contextualSpacing/>
        <w:rPr>
          <w:rFonts w:ascii="Times New Roman" w:hAnsi="Times New Roman" w:cs="Times New Roman"/>
          <w:color w:val="000000" w:themeColor="text1"/>
          <w:sz w:val="24"/>
          <w:lang w:val="en-US"/>
          <w:rPrChange w:id="1110"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i/>
          <w:color w:val="000000" w:themeColor="text1"/>
          <w:sz w:val="24"/>
          <w:lang w:val="en-US"/>
          <w:rPrChange w:id="1111" w:author="Ian Hussey" w:date="2020-08-25T17:52:00Z">
            <w:rPr>
              <w:rFonts w:ascii="Times New Roman" w:hAnsi="Times New Roman" w:cs="Times New Roman"/>
              <w:i/>
              <w:color w:val="000000" w:themeColor="text1"/>
              <w:sz w:val="24"/>
              <w:lang w:val="en-GB"/>
            </w:rPr>
          </w:rPrChange>
        </w:rPr>
        <w:lastRenderedPageBreak/>
        <w:t>Note</w:t>
      </w:r>
      <w:r w:rsidRPr="00A023CC">
        <w:rPr>
          <w:rFonts w:ascii="Times New Roman" w:hAnsi="Times New Roman" w:cs="Times New Roman"/>
          <w:color w:val="000000" w:themeColor="text1"/>
          <w:sz w:val="24"/>
          <w:lang w:val="en-US"/>
          <w:rPrChange w:id="1112" w:author="Ian Hussey" w:date="2020-08-25T17:52:00Z">
            <w:rPr>
              <w:rFonts w:ascii="Times New Roman" w:hAnsi="Times New Roman" w:cs="Times New Roman"/>
              <w:color w:val="000000" w:themeColor="text1"/>
              <w:sz w:val="24"/>
              <w:lang w:val="en-GB"/>
            </w:rPr>
          </w:rPrChange>
        </w:rPr>
        <w:t xml:space="preserve">. </w:t>
      </w:r>
      <w:r w:rsidR="00F93F9B" w:rsidRPr="00A023CC">
        <w:rPr>
          <w:rFonts w:ascii="Times New Roman" w:hAnsi="Times New Roman" w:cs="Times New Roman"/>
          <w:color w:val="000000" w:themeColor="text1"/>
          <w:sz w:val="24"/>
          <w:lang w:val="en-US"/>
          <w:rPrChange w:id="1113" w:author="Ian Hussey" w:date="2020-08-25T17:52:00Z">
            <w:rPr>
              <w:rFonts w:ascii="Times New Roman" w:hAnsi="Times New Roman" w:cs="Times New Roman"/>
              <w:color w:val="000000" w:themeColor="text1"/>
              <w:sz w:val="24"/>
              <w:lang w:val="en-GB"/>
            </w:rPr>
          </w:rPrChange>
        </w:rPr>
        <w:t>S refers to source stimulus, R to a response, O to an outcome stimulus, and T to a target stimulus. The + indicates a positive source stimulus</w:t>
      </w:r>
      <w:r w:rsidR="005F0018" w:rsidRPr="00A023CC">
        <w:rPr>
          <w:rFonts w:ascii="Times New Roman" w:hAnsi="Times New Roman" w:cs="Times New Roman"/>
          <w:color w:val="000000" w:themeColor="text1"/>
          <w:sz w:val="24"/>
          <w:lang w:val="en-US"/>
          <w:rPrChange w:id="1114" w:author="Ian Hussey" w:date="2020-08-25T17:52:00Z">
            <w:rPr>
              <w:rFonts w:ascii="Times New Roman" w:hAnsi="Times New Roman" w:cs="Times New Roman"/>
              <w:color w:val="000000" w:themeColor="text1"/>
              <w:sz w:val="24"/>
              <w:lang w:val="en-GB"/>
            </w:rPr>
          </w:rPrChange>
        </w:rPr>
        <w:t xml:space="preserve"> and – indicates a negative source stimulus</w:t>
      </w:r>
      <w:r w:rsidR="00F93F9B" w:rsidRPr="00A023CC">
        <w:rPr>
          <w:rFonts w:ascii="Times New Roman" w:hAnsi="Times New Roman" w:cs="Times New Roman"/>
          <w:color w:val="000000" w:themeColor="text1"/>
          <w:sz w:val="24"/>
          <w:lang w:val="en-US"/>
          <w:rPrChange w:id="1115"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color w:val="000000" w:themeColor="text1"/>
          <w:sz w:val="24"/>
          <w:lang w:val="en-US"/>
          <w:rPrChange w:id="1116" w:author="Ian Hussey" w:date="2020-08-25T17:52:00Z">
            <w:rPr>
              <w:rFonts w:ascii="Times New Roman" w:hAnsi="Times New Roman" w:cs="Times New Roman"/>
              <w:color w:val="000000" w:themeColor="text1"/>
              <w:sz w:val="24"/>
              <w:lang w:val="en-GB"/>
            </w:rPr>
          </w:rPrChange>
        </w:rPr>
        <w:t>For illustration purposes Figure 2 only display</w:t>
      </w:r>
      <w:r w:rsidR="00EB326C" w:rsidRPr="00A023CC">
        <w:rPr>
          <w:rFonts w:ascii="Times New Roman" w:hAnsi="Times New Roman" w:cs="Times New Roman"/>
          <w:color w:val="000000" w:themeColor="text1"/>
          <w:sz w:val="24"/>
          <w:lang w:val="en-US"/>
          <w:rPrChange w:id="1117" w:author="Ian Hussey" w:date="2020-08-25T17:52:00Z">
            <w:rPr>
              <w:rFonts w:ascii="Times New Roman" w:hAnsi="Times New Roman" w:cs="Times New Roman"/>
              <w:color w:val="000000" w:themeColor="text1"/>
              <w:sz w:val="24"/>
              <w:lang w:val="en-GB"/>
            </w:rPr>
          </w:rPrChange>
        </w:rPr>
        <w:t>s</w:t>
      </w:r>
      <w:r w:rsidRPr="00A023CC">
        <w:rPr>
          <w:rFonts w:ascii="Times New Roman" w:hAnsi="Times New Roman" w:cs="Times New Roman"/>
          <w:color w:val="000000" w:themeColor="text1"/>
          <w:sz w:val="24"/>
          <w:lang w:val="en-US"/>
          <w:rPrChange w:id="1118" w:author="Ian Hussey" w:date="2020-08-25T17:52:00Z">
            <w:rPr>
              <w:rFonts w:ascii="Times New Roman" w:hAnsi="Times New Roman" w:cs="Times New Roman"/>
              <w:color w:val="000000" w:themeColor="text1"/>
              <w:sz w:val="24"/>
              <w:lang w:val="en-GB"/>
            </w:rPr>
          </w:rPrChange>
        </w:rPr>
        <w:t xml:space="preserve"> one set of contingencies for most experiments (i.e., the ‘positively valenced’ contingencies</w:t>
      </w:r>
      <w:r w:rsidR="005F0018" w:rsidRPr="00A023CC">
        <w:rPr>
          <w:rFonts w:ascii="Times New Roman" w:hAnsi="Times New Roman" w:cs="Times New Roman"/>
          <w:color w:val="000000" w:themeColor="text1"/>
          <w:sz w:val="24"/>
          <w:lang w:val="en-US"/>
          <w:rPrChange w:id="1119" w:author="Ian Hussey" w:date="2020-08-25T17:52:00Z">
            <w:rPr>
              <w:rFonts w:ascii="Times New Roman" w:hAnsi="Times New Roman" w:cs="Times New Roman"/>
              <w:color w:val="000000" w:themeColor="text1"/>
              <w:sz w:val="24"/>
              <w:lang w:val="en-GB"/>
            </w:rPr>
          </w:rPrChange>
        </w:rPr>
        <w:t>, or those containing the blue outcome stimulus</w:t>
      </w:r>
      <w:r w:rsidRPr="00A023CC">
        <w:rPr>
          <w:rFonts w:ascii="Times New Roman" w:hAnsi="Times New Roman" w:cs="Times New Roman"/>
          <w:color w:val="000000" w:themeColor="text1"/>
          <w:sz w:val="24"/>
          <w:lang w:val="en-US"/>
          <w:rPrChange w:id="1120" w:author="Ian Hussey" w:date="2020-08-25T17:52:00Z">
            <w:rPr>
              <w:rFonts w:ascii="Times New Roman" w:hAnsi="Times New Roman" w:cs="Times New Roman"/>
              <w:color w:val="000000" w:themeColor="text1"/>
              <w:sz w:val="24"/>
              <w:lang w:val="en-GB"/>
            </w:rPr>
          </w:rPrChange>
        </w:rPr>
        <w:t>). However, each experiment also contained another set of ‘negatively valenced’ contingencies</w:t>
      </w:r>
      <w:r w:rsidR="005F0018" w:rsidRPr="00A023CC">
        <w:rPr>
          <w:rFonts w:ascii="Times New Roman" w:hAnsi="Times New Roman" w:cs="Times New Roman"/>
          <w:color w:val="000000" w:themeColor="text1"/>
          <w:sz w:val="24"/>
          <w:lang w:val="en-US"/>
          <w:rPrChange w:id="1121" w:author="Ian Hussey" w:date="2020-08-25T17:52:00Z">
            <w:rPr>
              <w:rFonts w:ascii="Times New Roman" w:hAnsi="Times New Roman" w:cs="Times New Roman"/>
              <w:color w:val="000000" w:themeColor="text1"/>
              <w:sz w:val="24"/>
              <w:lang w:val="en-GB"/>
            </w:rPr>
          </w:rPrChange>
        </w:rPr>
        <w:t xml:space="preserve"> (e.g., see Experiment 6 and the contingencies containing the yellow outcome stimulus)</w:t>
      </w:r>
      <w:r w:rsidRPr="00A023CC">
        <w:rPr>
          <w:rFonts w:ascii="Times New Roman" w:hAnsi="Times New Roman" w:cs="Times New Roman"/>
          <w:color w:val="000000" w:themeColor="text1"/>
          <w:sz w:val="24"/>
          <w:lang w:val="en-US"/>
          <w:rPrChange w:id="1122" w:author="Ian Hussey" w:date="2020-08-25T17:52:00Z">
            <w:rPr>
              <w:rFonts w:ascii="Times New Roman" w:hAnsi="Times New Roman" w:cs="Times New Roman"/>
              <w:color w:val="000000" w:themeColor="text1"/>
              <w:sz w:val="24"/>
              <w:lang w:val="en-GB"/>
            </w:rPr>
          </w:rPrChange>
        </w:rPr>
        <w:t xml:space="preserve">. </w:t>
      </w:r>
    </w:p>
    <w:p w14:paraId="357D412A" w14:textId="30A3B8F3" w:rsidR="00BA1B4A" w:rsidRPr="00A023CC" w:rsidRDefault="00BA1B4A" w:rsidP="00932667">
      <w:pPr>
        <w:spacing w:line="480" w:lineRule="auto"/>
        <w:contextualSpacing/>
        <w:rPr>
          <w:rFonts w:ascii="Times New Roman" w:hAnsi="Times New Roman" w:cs="Times New Roman"/>
          <w:b/>
          <w:color w:val="000000" w:themeColor="text1"/>
          <w:sz w:val="24"/>
          <w:lang w:val="en-US"/>
          <w:rPrChange w:id="1123"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1124" w:author="Ian Hussey" w:date="2020-08-25T17:52:00Z">
            <w:rPr>
              <w:rFonts w:ascii="Times New Roman" w:hAnsi="Times New Roman" w:cs="Times New Roman"/>
              <w:b/>
              <w:color w:val="000000" w:themeColor="text1"/>
              <w:sz w:val="24"/>
              <w:lang w:val="en-GB"/>
            </w:rPr>
          </w:rPrChange>
        </w:rPr>
        <w:t>Evaluative Measures</w:t>
      </w:r>
    </w:p>
    <w:p w14:paraId="66550C37" w14:textId="1AD69776" w:rsidR="00932667" w:rsidRPr="00A023CC" w:rsidRDefault="00553696" w:rsidP="00932667">
      <w:pPr>
        <w:spacing w:line="480" w:lineRule="auto"/>
        <w:contextualSpacing/>
        <w:rPr>
          <w:rFonts w:ascii="Times New Roman" w:hAnsi="Times New Roman" w:cs="Times New Roman"/>
          <w:i/>
          <w:color w:val="000000" w:themeColor="text1"/>
          <w:sz w:val="24"/>
          <w:lang w:val="en-US"/>
          <w:rPrChange w:id="1125"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b/>
          <w:i/>
          <w:color w:val="000000" w:themeColor="text1"/>
          <w:sz w:val="24"/>
          <w:lang w:val="en-US"/>
          <w:rPrChange w:id="1126" w:author="Ian Hussey" w:date="2020-08-25T17:52:00Z">
            <w:rPr>
              <w:rFonts w:ascii="Times New Roman" w:hAnsi="Times New Roman" w:cs="Times New Roman"/>
              <w:b/>
              <w:i/>
              <w:color w:val="000000" w:themeColor="text1"/>
              <w:sz w:val="24"/>
              <w:lang w:val="en-GB"/>
            </w:rPr>
          </w:rPrChange>
        </w:rPr>
        <w:t>IAT</w:t>
      </w:r>
      <w:r w:rsidRPr="00A023CC">
        <w:rPr>
          <w:rFonts w:ascii="Times New Roman" w:hAnsi="Times New Roman" w:cs="Times New Roman"/>
          <w:i/>
          <w:color w:val="000000" w:themeColor="text1"/>
          <w:sz w:val="24"/>
          <w:lang w:val="en-US"/>
          <w:rPrChange w:id="1127" w:author="Ian Hussey" w:date="2020-08-25T17:52:00Z">
            <w:rPr>
              <w:rFonts w:ascii="Times New Roman" w:hAnsi="Times New Roman" w:cs="Times New Roman"/>
              <w:i/>
              <w:color w:val="000000" w:themeColor="text1"/>
              <w:sz w:val="24"/>
              <w:lang w:val="en-GB"/>
            </w:rPr>
          </w:rPrChange>
        </w:rPr>
        <w:t xml:space="preserve"> </w:t>
      </w:r>
    </w:p>
    <w:p w14:paraId="6DF2C042" w14:textId="77777777" w:rsidR="007C16BA" w:rsidRPr="00A023CC" w:rsidRDefault="00553696" w:rsidP="00932667">
      <w:pPr>
        <w:spacing w:line="480" w:lineRule="auto"/>
        <w:ind w:firstLine="708"/>
        <w:contextualSpacing/>
        <w:rPr>
          <w:rFonts w:ascii="Times New Roman" w:hAnsi="Times New Roman" w:cs="Times New Roman"/>
          <w:color w:val="000000" w:themeColor="text1"/>
          <w:sz w:val="24"/>
          <w:lang w:val="en-US"/>
          <w:rPrChange w:id="1128"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color w:val="000000" w:themeColor="text1"/>
          <w:sz w:val="24"/>
          <w:lang w:val="en-US"/>
          <w:rPrChange w:id="1129" w:author="Ian Hussey" w:date="2020-08-25T17:52:00Z">
            <w:rPr>
              <w:rFonts w:ascii="Times New Roman" w:hAnsi="Times New Roman" w:cs="Times New Roman"/>
              <w:color w:val="000000" w:themeColor="text1"/>
              <w:sz w:val="24"/>
              <w:lang w:val="en-GB"/>
            </w:rPr>
          </w:rPrChange>
        </w:rPr>
        <w:t xml:space="preserve">An IAT was administered to measure relative automatic evaluations of the target </w:t>
      </w:r>
      <w:r w:rsidR="00654257" w:rsidRPr="00A023CC">
        <w:rPr>
          <w:rFonts w:ascii="Times New Roman" w:hAnsi="Times New Roman" w:cs="Times New Roman"/>
          <w:color w:val="000000" w:themeColor="text1"/>
          <w:sz w:val="24"/>
          <w:lang w:val="en-US"/>
          <w:rPrChange w:id="1130" w:author="Ian Hussey" w:date="2020-08-25T17:52:00Z">
            <w:rPr>
              <w:rFonts w:ascii="Times New Roman" w:hAnsi="Times New Roman" w:cs="Times New Roman"/>
              <w:color w:val="000000" w:themeColor="text1"/>
              <w:sz w:val="24"/>
              <w:lang w:val="en-GB"/>
            </w:rPr>
          </w:rPrChange>
        </w:rPr>
        <w:t>stimuli</w:t>
      </w:r>
      <w:r w:rsidRPr="00A023CC">
        <w:rPr>
          <w:rFonts w:ascii="Times New Roman" w:hAnsi="Times New Roman" w:cs="Times New Roman"/>
          <w:color w:val="000000" w:themeColor="text1"/>
          <w:sz w:val="24"/>
          <w:lang w:val="en-US"/>
          <w:rPrChange w:id="1131" w:author="Ian Hussey" w:date="2020-08-25T17:52:00Z">
            <w:rPr>
              <w:rFonts w:ascii="Times New Roman" w:hAnsi="Times New Roman" w:cs="Times New Roman"/>
              <w:color w:val="000000" w:themeColor="text1"/>
              <w:sz w:val="24"/>
              <w:lang w:val="en-GB"/>
            </w:rPr>
          </w:rPrChange>
        </w:rPr>
        <w:t>. Participants were informed that the two Chinese symbols (T1 and T2) they had encountered during the learning phase (targets) as well as the words ‘Good’ and ‘Bad’ (attributes) would appear on the upper left and right sides of the screen</w:t>
      </w:r>
      <w:r w:rsidR="007C16BA" w:rsidRPr="00A023CC">
        <w:rPr>
          <w:rFonts w:ascii="Times New Roman" w:hAnsi="Times New Roman" w:cs="Times New Roman"/>
          <w:color w:val="000000" w:themeColor="text1"/>
          <w:sz w:val="24"/>
          <w:lang w:val="en-US"/>
          <w:rPrChange w:id="1132"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1133" w:author="Ian Hussey" w:date="2020-08-25T17:52:00Z">
            <w:rPr>
              <w:rFonts w:ascii="Times New Roman" w:hAnsi="Times New Roman" w:cs="Times New Roman"/>
              <w:color w:val="000000" w:themeColor="text1"/>
              <w:sz w:val="24"/>
              <w:lang w:val="en-GB"/>
            </w:rPr>
          </w:rPrChange>
        </w:rPr>
        <w:t xml:space="preserve"> </w:t>
      </w:r>
      <w:r w:rsidR="007C16BA" w:rsidRPr="00A023CC">
        <w:rPr>
          <w:rFonts w:ascii="Times New Roman" w:hAnsi="Times New Roman" w:cs="Times New Roman"/>
          <w:color w:val="000000" w:themeColor="text1"/>
          <w:sz w:val="24"/>
          <w:lang w:val="en-US"/>
          <w:rPrChange w:id="1134" w:author="Ian Hussey" w:date="2020-08-25T17:52:00Z">
            <w:rPr>
              <w:rFonts w:ascii="Times New Roman" w:hAnsi="Times New Roman" w:cs="Times New Roman"/>
              <w:color w:val="000000" w:themeColor="text1"/>
              <w:sz w:val="24"/>
              <w:lang w:val="en-GB"/>
            </w:rPr>
          </w:rPrChange>
        </w:rPr>
        <w:t>During each trial a stimulus</w:t>
      </w:r>
      <w:r w:rsidRPr="00A023CC">
        <w:rPr>
          <w:rFonts w:ascii="Times New Roman" w:hAnsi="Times New Roman" w:cs="Times New Roman"/>
          <w:color w:val="000000" w:themeColor="text1"/>
          <w:sz w:val="24"/>
          <w:lang w:val="en-US"/>
          <w:rPrChange w:id="1135" w:author="Ian Hussey" w:date="2020-08-25T17:52:00Z">
            <w:rPr>
              <w:rFonts w:ascii="Times New Roman" w:hAnsi="Times New Roman" w:cs="Times New Roman"/>
              <w:color w:val="000000" w:themeColor="text1"/>
              <w:sz w:val="24"/>
              <w:lang w:val="en-GB"/>
            </w:rPr>
          </w:rPrChange>
        </w:rPr>
        <w:t xml:space="preserve"> </w:t>
      </w:r>
      <w:r w:rsidR="007C16BA" w:rsidRPr="00A023CC">
        <w:rPr>
          <w:rFonts w:ascii="Times New Roman" w:hAnsi="Times New Roman" w:cs="Times New Roman"/>
          <w:color w:val="000000" w:themeColor="text1"/>
          <w:sz w:val="24"/>
          <w:lang w:val="en-US"/>
          <w:rPrChange w:id="1136" w:author="Ian Hussey" w:date="2020-08-25T17:52:00Z">
            <w:rPr>
              <w:rFonts w:ascii="Times New Roman" w:hAnsi="Times New Roman" w:cs="Times New Roman"/>
              <w:color w:val="000000" w:themeColor="text1"/>
              <w:sz w:val="24"/>
              <w:lang w:val="en-GB"/>
            </w:rPr>
          </w:rPrChange>
        </w:rPr>
        <w:t>related to one of those categories would appear in the middle of the screen and they had to assign</w:t>
      </w:r>
      <w:r w:rsidRPr="00A023CC">
        <w:rPr>
          <w:rFonts w:ascii="Times New Roman" w:hAnsi="Times New Roman" w:cs="Times New Roman"/>
          <w:color w:val="000000" w:themeColor="text1"/>
          <w:sz w:val="24"/>
          <w:lang w:val="en-US"/>
          <w:rPrChange w:id="1137" w:author="Ian Hussey" w:date="2020-08-25T17:52:00Z">
            <w:rPr>
              <w:rFonts w:ascii="Times New Roman" w:hAnsi="Times New Roman" w:cs="Times New Roman"/>
              <w:color w:val="000000" w:themeColor="text1"/>
              <w:sz w:val="24"/>
              <w:lang w:val="en-GB"/>
            </w:rPr>
          </w:rPrChange>
        </w:rPr>
        <w:t xml:space="preserve"> </w:t>
      </w:r>
      <w:r w:rsidR="007C16BA" w:rsidRPr="00A023CC">
        <w:rPr>
          <w:rFonts w:ascii="Times New Roman" w:hAnsi="Times New Roman" w:cs="Times New Roman"/>
          <w:color w:val="000000" w:themeColor="text1"/>
          <w:sz w:val="24"/>
          <w:lang w:val="en-US"/>
          <w:rPrChange w:id="1138" w:author="Ian Hussey" w:date="2020-08-25T17:52:00Z">
            <w:rPr>
              <w:rFonts w:ascii="Times New Roman" w:hAnsi="Times New Roman" w:cs="Times New Roman"/>
              <w:color w:val="000000" w:themeColor="text1"/>
              <w:sz w:val="24"/>
              <w:lang w:val="en-GB"/>
            </w:rPr>
          </w:rPrChange>
        </w:rPr>
        <w:t xml:space="preserve">it </w:t>
      </w:r>
      <w:r w:rsidRPr="00A023CC">
        <w:rPr>
          <w:rFonts w:ascii="Times New Roman" w:hAnsi="Times New Roman" w:cs="Times New Roman"/>
          <w:color w:val="000000" w:themeColor="text1"/>
          <w:sz w:val="24"/>
          <w:lang w:val="en-US"/>
          <w:rPrChange w:id="1139" w:author="Ian Hussey" w:date="2020-08-25T17:52:00Z">
            <w:rPr>
              <w:rFonts w:ascii="Times New Roman" w:hAnsi="Times New Roman" w:cs="Times New Roman"/>
              <w:color w:val="000000" w:themeColor="text1"/>
              <w:sz w:val="24"/>
              <w:lang w:val="en-GB"/>
            </w:rPr>
          </w:rPrChange>
        </w:rPr>
        <w:t xml:space="preserve">to </w:t>
      </w:r>
      <w:r w:rsidR="007C16BA" w:rsidRPr="00A023CC">
        <w:rPr>
          <w:rFonts w:ascii="Times New Roman" w:hAnsi="Times New Roman" w:cs="Times New Roman"/>
          <w:color w:val="000000" w:themeColor="text1"/>
          <w:sz w:val="24"/>
          <w:lang w:val="en-US"/>
          <w:rPrChange w:id="1140" w:author="Ian Hussey" w:date="2020-08-25T17:52:00Z">
            <w:rPr>
              <w:rFonts w:ascii="Times New Roman" w:hAnsi="Times New Roman" w:cs="Times New Roman"/>
              <w:color w:val="000000" w:themeColor="text1"/>
              <w:sz w:val="24"/>
              <w:lang w:val="en-GB"/>
            </w:rPr>
          </w:rPrChange>
        </w:rPr>
        <w:t>its corresponding category</w:t>
      </w:r>
      <w:r w:rsidRPr="00A023CC">
        <w:rPr>
          <w:rFonts w:ascii="Times New Roman" w:hAnsi="Times New Roman" w:cs="Times New Roman"/>
          <w:color w:val="000000" w:themeColor="text1"/>
          <w:sz w:val="24"/>
          <w:lang w:val="en-US"/>
          <w:rPrChange w:id="1141" w:author="Ian Hussey" w:date="2020-08-25T17:52:00Z">
            <w:rPr>
              <w:rFonts w:ascii="Times New Roman" w:hAnsi="Times New Roman" w:cs="Times New Roman"/>
              <w:color w:val="000000" w:themeColor="text1"/>
              <w:sz w:val="24"/>
              <w:lang w:val="en-GB"/>
            </w:rPr>
          </w:rPrChange>
        </w:rPr>
        <w:t xml:space="preserve"> using either the left (‘E’) or right keys (‘I’). If they categorized the image or word correctly the stimulus disappeared from the screen and the next trial began. In contrast, an incorrect response resulted in the presentation of a red ‘X’ which remained on-screen until the correct key was pressed. </w:t>
      </w:r>
    </w:p>
    <w:p w14:paraId="251302F3" w14:textId="1372E4DA" w:rsidR="00553696" w:rsidRPr="00A023CC" w:rsidRDefault="00553696" w:rsidP="00932667">
      <w:pPr>
        <w:spacing w:line="480" w:lineRule="auto"/>
        <w:ind w:firstLine="708"/>
        <w:contextualSpacing/>
        <w:rPr>
          <w:rFonts w:ascii="Times New Roman" w:hAnsi="Times New Roman" w:cs="Times New Roman"/>
          <w:color w:val="000000" w:themeColor="text1"/>
          <w:sz w:val="24"/>
          <w:lang w:val="en-US"/>
          <w:rPrChange w:id="1142"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color w:val="000000" w:themeColor="text1"/>
          <w:sz w:val="24"/>
          <w:lang w:val="en-US"/>
          <w:rPrChange w:id="1143" w:author="Ian Hussey" w:date="2020-08-25T17:52:00Z">
            <w:rPr>
              <w:rFonts w:ascii="Times New Roman" w:hAnsi="Times New Roman" w:cs="Times New Roman"/>
              <w:color w:val="000000" w:themeColor="text1"/>
              <w:sz w:val="24"/>
              <w:lang w:val="en-GB"/>
            </w:rPr>
          </w:rPrChange>
        </w:rPr>
        <w:t xml:space="preserve">Overall, each participant completed seven blocks of trials. The first block of 20 practice trials required them to sort the </w:t>
      </w:r>
      <w:r w:rsidR="004F24A2" w:rsidRPr="00A023CC">
        <w:rPr>
          <w:rFonts w:ascii="Times New Roman" w:hAnsi="Times New Roman" w:cs="Times New Roman"/>
          <w:color w:val="000000" w:themeColor="text1"/>
          <w:sz w:val="24"/>
          <w:lang w:val="en-US"/>
          <w:rPrChange w:id="1144" w:author="Ian Hussey" w:date="2020-08-25T17:52:00Z">
            <w:rPr>
              <w:rFonts w:ascii="Times New Roman" w:hAnsi="Times New Roman" w:cs="Times New Roman"/>
              <w:color w:val="000000" w:themeColor="text1"/>
              <w:sz w:val="24"/>
              <w:lang w:val="en-GB"/>
            </w:rPr>
          </w:rPrChange>
        </w:rPr>
        <w:t xml:space="preserve">target stimuli </w:t>
      </w:r>
      <w:r w:rsidRPr="00A023CC">
        <w:rPr>
          <w:rFonts w:ascii="Times New Roman" w:hAnsi="Times New Roman" w:cs="Times New Roman"/>
          <w:color w:val="000000" w:themeColor="text1"/>
          <w:sz w:val="24"/>
          <w:lang w:val="en-US"/>
          <w:rPrChange w:id="1145" w:author="Ian Hussey" w:date="2020-08-25T17:52:00Z">
            <w:rPr>
              <w:rFonts w:ascii="Times New Roman" w:hAnsi="Times New Roman" w:cs="Times New Roman"/>
              <w:color w:val="000000" w:themeColor="text1"/>
              <w:sz w:val="24"/>
              <w:lang w:val="en-GB"/>
            </w:rPr>
          </w:rPrChange>
        </w:rPr>
        <w:t xml:space="preserve">into their respective categories, with one </w:t>
      </w:r>
      <w:r w:rsidR="004F24A2" w:rsidRPr="00A023CC">
        <w:rPr>
          <w:rFonts w:ascii="Times New Roman" w:hAnsi="Times New Roman" w:cs="Times New Roman"/>
          <w:color w:val="000000" w:themeColor="text1"/>
          <w:sz w:val="24"/>
          <w:lang w:val="en-US"/>
          <w:rPrChange w:id="1146" w:author="Ian Hussey" w:date="2020-08-25T17:52:00Z">
            <w:rPr>
              <w:rFonts w:ascii="Times New Roman" w:hAnsi="Times New Roman" w:cs="Times New Roman"/>
              <w:color w:val="000000" w:themeColor="text1"/>
              <w:sz w:val="24"/>
              <w:lang w:val="en-GB"/>
            </w:rPr>
          </w:rPrChange>
        </w:rPr>
        <w:t xml:space="preserve">target </w:t>
      </w:r>
      <w:r w:rsidRPr="00A023CC">
        <w:rPr>
          <w:rFonts w:ascii="Times New Roman" w:hAnsi="Times New Roman" w:cs="Times New Roman"/>
          <w:color w:val="000000" w:themeColor="text1"/>
          <w:sz w:val="24"/>
          <w:lang w:val="en-US"/>
          <w:rPrChange w:id="1147" w:author="Ian Hussey" w:date="2020-08-25T17:52:00Z">
            <w:rPr>
              <w:rFonts w:ascii="Times New Roman" w:hAnsi="Times New Roman" w:cs="Times New Roman"/>
              <w:color w:val="000000" w:themeColor="text1"/>
              <w:sz w:val="24"/>
              <w:lang w:val="en-GB"/>
            </w:rPr>
          </w:rPrChange>
        </w:rPr>
        <w:t xml:space="preserve">(T1) assigned to the left (‘E’) key and the other (T2) with the right (‘I’) key. On the second block of 20 practice trials, participants assigned positively valenced stimuli to the ‘Good’ category using the left key and negative stimuli to the ‘Bad’ category using the right key. Blocks 3 (20 trials) and 4 (40 trials) involved a combined assignment of target and attribute stimuli to their respective categories. Specifically, participants categorized the first </w:t>
      </w:r>
      <w:r w:rsidR="004F24A2" w:rsidRPr="00A023CC">
        <w:rPr>
          <w:rFonts w:ascii="Times New Roman" w:hAnsi="Times New Roman" w:cs="Times New Roman"/>
          <w:color w:val="000000" w:themeColor="text1"/>
          <w:sz w:val="24"/>
          <w:lang w:val="en-US"/>
          <w:rPrChange w:id="1148" w:author="Ian Hussey" w:date="2020-08-25T17:52:00Z">
            <w:rPr>
              <w:rFonts w:ascii="Times New Roman" w:hAnsi="Times New Roman" w:cs="Times New Roman"/>
              <w:color w:val="000000" w:themeColor="text1"/>
              <w:sz w:val="24"/>
              <w:lang w:val="en-GB"/>
            </w:rPr>
          </w:rPrChange>
        </w:rPr>
        <w:lastRenderedPageBreak/>
        <w:t xml:space="preserve">target </w:t>
      </w:r>
      <w:r w:rsidRPr="00A023CC">
        <w:rPr>
          <w:rFonts w:ascii="Times New Roman" w:hAnsi="Times New Roman" w:cs="Times New Roman"/>
          <w:color w:val="000000" w:themeColor="text1"/>
          <w:sz w:val="24"/>
          <w:lang w:val="en-US"/>
          <w:rPrChange w:id="1149" w:author="Ian Hussey" w:date="2020-08-25T17:52:00Z">
            <w:rPr>
              <w:rFonts w:ascii="Times New Roman" w:hAnsi="Times New Roman" w:cs="Times New Roman"/>
              <w:color w:val="000000" w:themeColor="text1"/>
              <w:sz w:val="24"/>
              <w:lang w:val="en-GB"/>
            </w:rPr>
          </w:rPrChange>
        </w:rPr>
        <w:t xml:space="preserve">(T1) and ‘positive’ words using the left key and the second </w:t>
      </w:r>
      <w:r w:rsidR="004F24A2" w:rsidRPr="00A023CC">
        <w:rPr>
          <w:rFonts w:ascii="Times New Roman" w:hAnsi="Times New Roman" w:cs="Times New Roman"/>
          <w:color w:val="000000" w:themeColor="text1"/>
          <w:sz w:val="24"/>
          <w:lang w:val="en-US"/>
          <w:rPrChange w:id="1150" w:author="Ian Hussey" w:date="2020-08-25T17:52:00Z">
            <w:rPr>
              <w:rFonts w:ascii="Times New Roman" w:hAnsi="Times New Roman" w:cs="Times New Roman"/>
              <w:color w:val="000000" w:themeColor="text1"/>
              <w:sz w:val="24"/>
              <w:lang w:val="en-GB"/>
            </w:rPr>
          </w:rPrChange>
        </w:rPr>
        <w:t xml:space="preserve">target </w:t>
      </w:r>
      <w:r w:rsidRPr="00A023CC">
        <w:rPr>
          <w:rFonts w:ascii="Times New Roman" w:hAnsi="Times New Roman" w:cs="Times New Roman"/>
          <w:color w:val="000000" w:themeColor="text1"/>
          <w:sz w:val="24"/>
          <w:lang w:val="en-US"/>
          <w:rPrChange w:id="1151" w:author="Ian Hussey" w:date="2020-08-25T17:52:00Z">
            <w:rPr>
              <w:rFonts w:ascii="Times New Roman" w:hAnsi="Times New Roman" w:cs="Times New Roman"/>
              <w:color w:val="000000" w:themeColor="text1"/>
              <w:sz w:val="24"/>
              <w:lang w:val="en-GB"/>
            </w:rPr>
          </w:rPrChange>
        </w:rPr>
        <w:t xml:space="preserve">(T2) and ‘negative’ words using the right key. The fifth block of 20 trials reversed the key assignments, with </w:t>
      </w:r>
      <w:r w:rsidR="004F24A2" w:rsidRPr="00A023CC">
        <w:rPr>
          <w:rFonts w:ascii="Times New Roman" w:hAnsi="Times New Roman" w:cs="Times New Roman"/>
          <w:color w:val="000000" w:themeColor="text1"/>
          <w:sz w:val="24"/>
          <w:lang w:val="en-US"/>
          <w:rPrChange w:id="1152" w:author="Ian Hussey" w:date="2020-08-25T17:52:00Z">
            <w:rPr>
              <w:rFonts w:ascii="Times New Roman" w:hAnsi="Times New Roman" w:cs="Times New Roman"/>
              <w:color w:val="000000" w:themeColor="text1"/>
              <w:sz w:val="24"/>
              <w:lang w:val="en-GB"/>
            </w:rPr>
          </w:rPrChange>
        </w:rPr>
        <w:t xml:space="preserve">target </w:t>
      </w:r>
      <w:r w:rsidRPr="00A023CC">
        <w:rPr>
          <w:rFonts w:ascii="Times New Roman" w:hAnsi="Times New Roman" w:cs="Times New Roman"/>
          <w:color w:val="000000" w:themeColor="text1"/>
          <w:sz w:val="24"/>
          <w:lang w:val="en-US"/>
          <w:rPrChange w:id="1153" w:author="Ian Hussey" w:date="2020-08-25T17:52:00Z">
            <w:rPr>
              <w:rFonts w:ascii="Times New Roman" w:hAnsi="Times New Roman" w:cs="Times New Roman"/>
              <w:color w:val="000000" w:themeColor="text1"/>
              <w:sz w:val="24"/>
              <w:lang w:val="en-GB"/>
            </w:rPr>
          </w:rPrChange>
        </w:rPr>
        <w:t xml:space="preserve">(T1) now assigned to the right key and </w:t>
      </w:r>
      <w:r w:rsidR="004F24A2" w:rsidRPr="00A023CC">
        <w:rPr>
          <w:rFonts w:ascii="Times New Roman" w:hAnsi="Times New Roman" w:cs="Times New Roman"/>
          <w:color w:val="000000" w:themeColor="text1"/>
          <w:sz w:val="24"/>
          <w:lang w:val="en-US"/>
          <w:rPrChange w:id="1154" w:author="Ian Hussey" w:date="2020-08-25T17:52:00Z">
            <w:rPr>
              <w:rFonts w:ascii="Times New Roman" w:hAnsi="Times New Roman" w:cs="Times New Roman"/>
              <w:color w:val="000000" w:themeColor="text1"/>
              <w:sz w:val="24"/>
              <w:lang w:val="en-GB"/>
            </w:rPr>
          </w:rPrChange>
        </w:rPr>
        <w:t xml:space="preserve">target </w:t>
      </w:r>
      <w:r w:rsidRPr="00A023CC">
        <w:rPr>
          <w:rFonts w:ascii="Times New Roman" w:hAnsi="Times New Roman" w:cs="Times New Roman"/>
          <w:color w:val="000000" w:themeColor="text1"/>
          <w:sz w:val="24"/>
          <w:lang w:val="en-US"/>
          <w:rPrChange w:id="1155" w:author="Ian Hussey" w:date="2020-08-25T17:52:00Z">
            <w:rPr>
              <w:rFonts w:ascii="Times New Roman" w:hAnsi="Times New Roman" w:cs="Times New Roman"/>
              <w:color w:val="000000" w:themeColor="text1"/>
              <w:sz w:val="24"/>
              <w:lang w:val="en-GB"/>
            </w:rPr>
          </w:rPrChange>
        </w:rPr>
        <w:t xml:space="preserve">(T2) with the left key. </w:t>
      </w:r>
      <w:r w:rsidR="004F24A2" w:rsidRPr="00A023CC">
        <w:rPr>
          <w:rFonts w:ascii="Times New Roman" w:hAnsi="Times New Roman" w:cs="Times New Roman"/>
          <w:color w:val="000000" w:themeColor="text1"/>
          <w:sz w:val="24"/>
          <w:lang w:val="en-US"/>
          <w:rPrChange w:id="1156" w:author="Ian Hussey" w:date="2020-08-25T17:52:00Z">
            <w:rPr>
              <w:rFonts w:ascii="Times New Roman" w:hAnsi="Times New Roman" w:cs="Times New Roman"/>
              <w:color w:val="000000" w:themeColor="text1"/>
              <w:sz w:val="24"/>
              <w:lang w:val="en-GB"/>
            </w:rPr>
          </w:rPrChange>
        </w:rPr>
        <w:t>T</w:t>
      </w:r>
      <w:r w:rsidRPr="00A023CC">
        <w:rPr>
          <w:rFonts w:ascii="Times New Roman" w:hAnsi="Times New Roman" w:cs="Times New Roman"/>
          <w:color w:val="000000" w:themeColor="text1"/>
          <w:sz w:val="24"/>
          <w:lang w:val="en-US"/>
          <w:rPrChange w:id="1157" w:author="Ian Hussey" w:date="2020-08-25T17:52:00Z">
            <w:rPr>
              <w:rFonts w:ascii="Times New Roman" w:hAnsi="Times New Roman" w:cs="Times New Roman"/>
              <w:color w:val="000000" w:themeColor="text1"/>
              <w:sz w:val="24"/>
              <w:lang w:val="en-GB"/>
            </w:rPr>
          </w:rPrChange>
        </w:rPr>
        <w:t xml:space="preserve">he sixth (20 trials) and seventh blocks (40 trials) required participants to categorize </w:t>
      </w:r>
      <w:r w:rsidR="004F24A2" w:rsidRPr="00A023CC">
        <w:rPr>
          <w:rFonts w:ascii="Times New Roman" w:hAnsi="Times New Roman" w:cs="Times New Roman"/>
          <w:color w:val="000000" w:themeColor="text1"/>
          <w:sz w:val="24"/>
          <w:lang w:val="en-US"/>
          <w:rPrChange w:id="1158" w:author="Ian Hussey" w:date="2020-08-25T17:52:00Z">
            <w:rPr>
              <w:rFonts w:ascii="Times New Roman" w:hAnsi="Times New Roman" w:cs="Times New Roman"/>
              <w:color w:val="000000" w:themeColor="text1"/>
              <w:sz w:val="24"/>
              <w:lang w:val="en-GB"/>
            </w:rPr>
          </w:rPrChange>
        </w:rPr>
        <w:t xml:space="preserve">target </w:t>
      </w:r>
      <w:r w:rsidRPr="00A023CC">
        <w:rPr>
          <w:rFonts w:ascii="Times New Roman" w:hAnsi="Times New Roman" w:cs="Times New Roman"/>
          <w:color w:val="000000" w:themeColor="text1"/>
          <w:sz w:val="24"/>
          <w:lang w:val="en-US"/>
          <w:rPrChange w:id="1159" w:author="Ian Hussey" w:date="2020-08-25T17:52:00Z">
            <w:rPr>
              <w:rFonts w:ascii="Times New Roman" w:hAnsi="Times New Roman" w:cs="Times New Roman"/>
              <w:color w:val="000000" w:themeColor="text1"/>
              <w:sz w:val="24"/>
              <w:lang w:val="en-GB"/>
            </w:rPr>
          </w:rPrChange>
        </w:rPr>
        <w:t xml:space="preserve">(T1) with ‘negative’ words and </w:t>
      </w:r>
      <w:r w:rsidR="004F24A2" w:rsidRPr="00A023CC">
        <w:rPr>
          <w:rFonts w:ascii="Times New Roman" w:hAnsi="Times New Roman" w:cs="Times New Roman"/>
          <w:color w:val="000000" w:themeColor="text1"/>
          <w:sz w:val="24"/>
          <w:lang w:val="en-US"/>
          <w:rPrChange w:id="1160" w:author="Ian Hussey" w:date="2020-08-25T17:52:00Z">
            <w:rPr>
              <w:rFonts w:ascii="Times New Roman" w:hAnsi="Times New Roman" w:cs="Times New Roman"/>
              <w:color w:val="000000" w:themeColor="text1"/>
              <w:sz w:val="24"/>
              <w:lang w:val="en-GB"/>
            </w:rPr>
          </w:rPrChange>
        </w:rPr>
        <w:t xml:space="preserve">target </w:t>
      </w:r>
      <w:r w:rsidRPr="00A023CC">
        <w:rPr>
          <w:rFonts w:ascii="Times New Roman" w:hAnsi="Times New Roman" w:cs="Times New Roman"/>
          <w:color w:val="000000" w:themeColor="text1"/>
          <w:sz w:val="24"/>
          <w:lang w:val="en-US"/>
          <w:rPrChange w:id="1161" w:author="Ian Hussey" w:date="2020-08-25T17:52:00Z">
            <w:rPr>
              <w:rFonts w:ascii="Times New Roman" w:hAnsi="Times New Roman" w:cs="Times New Roman"/>
              <w:color w:val="000000" w:themeColor="text1"/>
              <w:sz w:val="24"/>
              <w:lang w:val="en-GB"/>
            </w:rPr>
          </w:rPrChange>
        </w:rPr>
        <w:t xml:space="preserve">(T2) with ‘positive’ words. </w:t>
      </w:r>
    </w:p>
    <w:p w14:paraId="2599F5BA" w14:textId="77777777" w:rsidR="00932667" w:rsidRPr="00A023CC" w:rsidRDefault="00553696" w:rsidP="00932667">
      <w:pPr>
        <w:spacing w:line="480" w:lineRule="auto"/>
        <w:contextualSpacing/>
        <w:rPr>
          <w:rFonts w:ascii="Times New Roman" w:hAnsi="Times New Roman" w:cs="Times New Roman"/>
          <w:i/>
          <w:color w:val="000000" w:themeColor="text1"/>
          <w:sz w:val="24"/>
          <w:lang w:val="en-US"/>
          <w:rPrChange w:id="1162"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b/>
          <w:i/>
          <w:color w:val="000000" w:themeColor="text1"/>
          <w:sz w:val="24"/>
          <w:lang w:val="en-US"/>
          <w:rPrChange w:id="1163" w:author="Ian Hussey" w:date="2020-08-25T17:52:00Z">
            <w:rPr>
              <w:rFonts w:ascii="Times New Roman" w:hAnsi="Times New Roman" w:cs="Times New Roman"/>
              <w:b/>
              <w:i/>
              <w:color w:val="000000" w:themeColor="text1"/>
              <w:sz w:val="24"/>
              <w:lang w:val="en-GB"/>
            </w:rPr>
          </w:rPrChange>
        </w:rPr>
        <w:t>Self-</w:t>
      </w:r>
      <w:r w:rsidR="00932667" w:rsidRPr="00A023CC">
        <w:rPr>
          <w:rFonts w:ascii="Times New Roman" w:hAnsi="Times New Roman" w:cs="Times New Roman"/>
          <w:b/>
          <w:i/>
          <w:color w:val="000000" w:themeColor="text1"/>
          <w:sz w:val="24"/>
          <w:lang w:val="en-US"/>
          <w:rPrChange w:id="1164" w:author="Ian Hussey" w:date="2020-08-25T17:52:00Z">
            <w:rPr>
              <w:rFonts w:ascii="Times New Roman" w:hAnsi="Times New Roman" w:cs="Times New Roman"/>
              <w:b/>
              <w:i/>
              <w:color w:val="000000" w:themeColor="text1"/>
              <w:sz w:val="24"/>
              <w:lang w:val="en-GB"/>
            </w:rPr>
          </w:rPrChange>
        </w:rPr>
        <w:t>R</w:t>
      </w:r>
      <w:r w:rsidRPr="00A023CC">
        <w:rPr>
          <w:rFonts w:ascii="Times New Roman" w:hAnsi="Times New Roman" w:cs="Times New Roman"/>
          <w:b/>
          <w:i/>
          <w:color w:val="000000" w:themeColor="text1"/>
          <w:sz w:val="24"/>
          <w:lang w:val="en-US"/>
          <w:rPrChange w:id="1165" w:author="Ian Hussey" w:date="2020-08-25T17:52:00Z">
            <w:rPr>
              <w:rFonts w:ascii="Times New Roman" w:hAnsi="Times New Roman" w:cs="Times New Roman"/>
              <w:b/>
              <w:i/>
              <w:color w:val="000000" w:themeColor="text1"/>
              <w:sz w:val="24"/>
              <w:lang w:val="en-GB"/>
            </w:rPr>
          </w:rPrChange>
        </w:rPr>
        <w:t xml:space="preserve">eport </w:t>
      </w:r>
      <w:r w:rsidR="00932667" w:rsidRPr="00A023CC">
        <w:rPr>
          <w:rFonts w:ascii="Times New Roman" w:hAnsi="Times New Roman" w:cs="Times New Roman"/>
          <w:b/>
          <w:i/>
          <w:color w:val="000000" w:themeColor="text1"/>
          <w:sz w:val="24"/>
          <w:lang w:val="en-US"/>
          <w:rPrChange w:id="1166" w:author="Ian Hussey" w:date="2020-08-25T17:52:00Z">
            <w:rPr>
              <w:rFonts w:ascii="Times New Roman" w:hAnsi="Times New Roman" w:cs="Times New Roman"/>
              <w:b/>
              <w:i/>
              <w:color w:val="000000" w:themeColor="text1"/>
              <w:sz w:val="24"/>
              <w:lang w:val="en-GB"/>
            </w:rPr>
          </w:rPrChange>
        </w:rPr>
        <w:t>M</w:t>
      </w:r>
      <w:r w:rsidRPr="00A023CC">
        <w:rPr>
          <w:rFonts w:ascii="Times New Roman" w:hAnsi="Times New Roman" w:cs="Times New Roman"/>
          <w:b/>
          <w:i/>
          <w:color w:val="000000" w:themeColor="text1"/>
          <w:sz w:val="24"/>
          <w:lang w:val="en-US"/>
          <w:rPrChange w:id="1167" w:author="Ian Hussey" w:date="2020-08-25T17:52:00Z">
            <w:rPr>
              <w:rFonts w:ascii="Times New Roman" w:hAnsi="Times New Roman" w:cs="Times New Roman"/>
              <w:b/>
              <w:i/>
              <w:color w:val="000000" w:themeColor="text1"/>
              <w:sz w:val="24"/>
              <w:lang w:val="en-GB"/>
            </w:rPr>
          </w:rPrChange>
        </w:rPr>
        <w:t>easures</w:t>
      </w:r>
      <w:r w:rsidRPr="00A023CC">
        <w:rPr>
          <w:rFonts w:ascii="Times New Roman" w:hAnsi="Times New Roman" w:cs="Times New Roman"/>
          <w:i/>
          <w:color w:val="000000" w:themeColor="text1"/>
          <w:sz w:val="24"/>
          <w:lang w:val="en-US"/>
          <w:rPrChange w:id="1168" w:author="Ian Hussey" w:date="2020-08-25T17:52:00Z">
            <w:rPr>
              <w:rFonts w:ascii="Times New Roman" w:hAnsi="Times New Roman" w:cs="Times New Roman"/>
              <w:i/>
              <w:color w:val="000000" w:themeColor="text1"/>
              <w:sz w:val="24"/>
              <w:lang w:val="en-GB"/>
            </w:rPr>
          </w:rPrChange>
        </w:rPr>
        <w:t xml:space="preserve"> </w:t>
      </w:r>
    </w:p>
    <w:p w14:paraId="6564EE3B" w14:textId="13695D9A" w:rsidR="00553696" w:rsidRPr="00A023CC" w:rsidRDefault="00553696" w:rsidP="00932667">
      <w:pPr>
        <w:spacing w:line="480" w:lineRule="auto"/>
        <w:ind w:firstLine="708"/>
        <w:contextualSpacing/>
        <w:rPr>
          <w:rFonts w:ascii="Times New Roman" w:hAnsi="Times New Roman" w:cs="Times New Roman"/>
          <w:color w:val="000000" w:themeColor="text1"/>
          <w:sz w:val="24"/>
          <w:lang w:val="en-US"/>
          <w:rPrChange w:id="1169"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color w:val="000000" w:themeColor="text1"/>
          <w:sz w:val="24"/>
          <w:lang w:val="en-US"/>
          <w:rPrChange w:id="1170" w:author="Ian Hussey" w:date="2020-08-25T17:52:00Z">
            <w:rPr>
              <w:rFonts w:ascii="Times New Roman" w:hAnsi="Times New Roman" w:cs="Times New Roman"/>
              <w:color w:val="000000" w:themeColor="text1"/>
              <w:sz w:val="24"/>
              <w:lang w:val="en-GB"/>
            </w:rPr>
          </w:rPrChange>
        </w:rPr>
        <w:t>Ratings of the two outcome (Brand names: O1 and O2) and target stimuli (Chinese symbols: T1 and T2) were obtained using a series of Likert scales. On each trial, participants were presented with a stimulus and asked to indicate whether they considered it to be ‘</w:t>
      </w:r>
      <w:r w:rsidRPr="00A023CC">
        <w:rPr>
          <w:rFonts w:ascii="Times New Roman" w:hAnsi="Times New Roman" w:cs="Times New Roman"/>
          <w:i/>
          <w:color w:val="000000" w:themeColor="text1"/>
          <w:sz w:val="24"/>
          <w:lang w:val="en-US"/>
          <w:rPrChange w:id="1171" w:author="Ian Hussey" w:date="2020-08-25T17:52:00Z">
            <w:rPr>
              <w:rFonts w:ascii="Times New Roman" w:hAnsi="Times New Roman" w:cs="Times New Roman"/>
              <w:i/>
              <w:color w:val="000000" w:themeColor="text1"/>
              <w:sz w:val="24"/>
              <w:lang w:val="en-GB"/>
            </w:rPr>
          </w:rPrChange>
        </w:rPr>
        <w:t>Good/Bad</w:t>
      </w:r>
      <w:r w:rsidRPr="00A023CC">
        <w:rPr>
          <w:rFonts w:ascii="Times New Roman" w:hAnsi="Times New Roman" w:cs="Times New Roman"/>
          <w:color w:val="000000" w:themeColor="text1"/>
          <w:sz w:val="24"/>
          <w:lang w:val="en-US"/>
          <w:rPrChange w:id="1172" w:author="Ian Hussey" w:date="2020-08-25T17:52:00Z">
            <w:rPr>
              <w:rFonts w:ascii="Times New Roman" w:hAnsi="Times New Roman" w:cs="Times New Roman"/>
              <w:color w:val="000000" w:themeColor="text1"/>
              <w:sz w:val="24"/>
              <w:lang w:val="en-GB"/>
            </w:rPr>
          </w:rPrChange>
        </w:rPr>
        <w:t>’, ‘</w:t>
      </w:r>
      <w:r w:rsidRPr="00A023CC">
        <w:rPr>
          <w:rFonts w:ascii="Times New Roman" w:hAnsi="Times New Roman" w:cs="Times New Roman"/>
          <w:i/>
          <w:color w:val="000000" w:themeColor="text1"/>
          <w:sz w:val="24"/>
          <w:lang w:val="en-US"/>
          <w:rPrChange w:id="1173" w:author="Ian Hussey" w:date="2020-08-25T17:52:00Z">
            <w:rPr>
              <w:rFonts w:ascii="Times New Roman" w:hAnsi="Times New Roman" w:cs="Times New Roman"/>
              <w:i/>
              <w:color w:val="000000" w:themeColor="text1"/>
              <w:sz w:val="24"/>
              <w:lang w:val="en-GB"/>
            </w:rPr>
          </w:rPrChange>
        </w:rPr>
        <w:t>Pleasant/Unpleasant</w:t>
      </w:r>
      <w:r w:rsidRPr="00A023CC">
        <w:rPr>
          <w:rFonts w:ascii="Times New Roman" w:hAnsi="Times New Roman" w:cs="Times New Roman"/>
          <w:color w:val="000000" w:themeColor="text1"/>
          <w:sz w:val="24"/>
          <w:lang w:val="en-US"/>
          <w:rPrChange w:id="1174" w:author="Ian Hussey" w:date="2020-08-25T17:52:00Z">
            <w:rPr>
              <w:rFonts w:ascii="Times New Roman" w:hAnsi="Times New Roman" w:cs="Times New Roman"/>
              <w:color w:val="000000" w:themeColor="text1"/>
              <w:sz w:val="24"/>
              <w:lang w:val="en-GB"/>
            </w:rPr>
          </w:rPrChange>
        </w:rPr>
        <w:t>’, ‘</w:t>
      </w:r>
      <w:r w:rsidRPr="00A023CC">
        <w:rPr>
          <w:rFonts w:ascii="Times New Roman" w:hAnsi="Times New Roman" w:cs="Times New Roman"/>
          <w:i/>
          <w:color w:val="000000" w:themeColor="text1"/>
          <w:sz w:val="24"/>
          <w:lang w:val="en-US"/>
          <w:rPrChange w:id="1175" w:author="Ian Hussey" w:date="2020-08-25T17:52:00Z">
            <w:rPr>
              <w:rFonts w:ascii="Times New Roman" w:hAnsi="Times New Roman" w:cs="Times New Roman"/>
              <w:i/>
              <w:color w:val="000000" w:themeColor="text1"/>
              <w:sz w:val="24"/>
              <w:lang w:val="en-GB"/>
            </w:rPr>
          </w:rPrChange>
        </w:rPr>
        <w:t>Positive/Negative</w:t>
      </w:r>
      <w:r w:rsidRPr="00A023CC">
        <w:rPr>
          <w:rFonts w:ascii="Times New Roman" w:hAnsi="Times New Roman" w:cs="Times New Roman"/>
          <w:color w:val="000000" w:themeColor="text1"/>
          <w:sz w:val="24"/>
          <w:lang w:val="en-US"/>
          <w:rPrChange w:id="1176" w:author="Ian Hussey" w:date="2020-08-25T17:52:00Z">
            <w:rPr>
              <w:rFonts w:ascii="Times New Roman" w:hAnsi="Times New Roman" w:cs="Times New Roman"/>
              <w:color w:val="000000" w:themeColor="text1"/>
              <w:sz w:val="24"/>
              <w:lang w:val="en-GB"/>
            </w:rPr>
          </w:rPrChange>
        </w:rPr>
        <w:t>’ and whether ‘</w:t>
      </w:r>
      <w:r w:rsidRPr="00A023CC">
        <w:rPr>
          <w:rFonts w:ascii="Times New Roman" w:hAnsi="Times New Roman" w:cs="Times New Roman"/>
          <w:i/>
          <w:color w:val="000000" w:themeColor="text1"/>
          <w:sz w:val="24"/>
          <w:lang w:val="en-US"/>
          <w:rPrChange w:id="1177" w:author="Ian Hussey" w:date="2020-08-25T17:52:00Z">
            <w:rPr>
              <w:rFonts w:ascii="Times New Roman" w:hAnsi="Times New Roman" w:cs="Times New Roman"/>
              <w:i/>
              <w:color w:val="000000" w:themeColor="text1"/>
              <w:sz w:val="24"/>
              <w:lang w:val="en-GB"/>
            </w:rPr>
          </w:rPrChange>
        </w:rPr>
        <w:t>I like it/I don’t like it</w:t>
      </w:r>
      <w:r w:rsidRPr="00A023CC">
        <w:rPr>
          <w:rFonts w:ascii="Times New Roman" w:hAnsi="Times New Roman" w:cs="Times New Roman"/>
          <w:color w:val="000000" w:themeColor="text1"/>
          <w:sz w:val="24"/>
          <w:lang w:val="en-US"/>
          <w:rPrChange w:id="1178" w:author="Ian Hussey" w:date="2020-08-25T17:52:00Z">
            <w:rPr>
              <w:rFonts w:ascii="Times New Roman" w:hAnsi="Times New Roman" w:cs="Times New Roman"/>
              <w:color w:val="000000" w:themeColor="text1"/>
              <w:sz w:val="24"/>
              <w:lang w:val="en-GB"/>
            </w:rPr>
          </w:rPrChange>
        </w:rPr>
        <w:t xml:space="preserve">’ using a scale ranging from -5 to +5 with 0 as a neutral point. </w:t>
      </w:r>
    </w:p>
    <w:p w14:paraId="52153AFA" w14:textId="77777777" w:rsidR="00932667" w:rsidRPr="00A023CC" w:rsidRDefault="00553696" w:rsidP="00932667">
      <w:pPr>
        <w:spacing w:after="0" w:line="480" w:lineRule="auto"/>
        <w:rPr>
          <w:rFonts w:ascii="Times New Roman" w:hAnsi="Times New Roman" w:cs="Times New Roman"/>
          <w:i/>
          <w:sz w:val="24"/>
          <w:lang w:val="en-US"/>
          <w:rPrChange w:id="1179" w:author="Ian Hussey" w:date="2020-08-25T17:52:00Z">
            <w:rPr>
              <w:rFonts w:ascii="Times New Roman" w:hAnsi="Times New Roman" w:cs="Times New Roman"/>
              <w:i/>
              <w:sz w:val="24"/>
              <w:lang w:val="en-GB"/>
            </w:rPr>
          </w:rPrChange>
        </w:rPr>
      </w:pPr>
      <w:r w:rsidRPr="00A023CC">
        <w:rPr>
          <w:rFonts w:ascii="Times New Roman" w:hAnsi="Times New Roman" w:cs="Times New Roman"/>
          <w:b/>
          <w:i/>
          <w:sz w:val="24"/>
          <w:lang w:val="en-US"/>
        </w:rPr>
        <w:t>Behavioral</w:t>
      </w:r>
      <w:r w:rsidRPr="00A023CC">
        <w:rPr>
          <w:rFonts w:ascii="Times New Roman" w:hAnsi="Times New Roman" w:cs="Times New Roman"/>
          <w:b/>
          <w:i/>
          <w:sz w:val="24"/>
          <w:lang w:val="en-US"/>
          <w:rPrChange w:id="1180" w:author="Ian Hussey" w:date="2020-08-25T17:52:00Z">
            <w:rPr>
              <w:rFonts w:ascii="Times New Roman" w:hAnsi="Times New Roman" w:cs="Times New Roman"/>
              <w:b/>
              <w:i/>
              <w:sz w:val="24"/>
              <w:lang w:val="en-GB"/>
            </w:rPr>
          </w:rPrChange>
        </w:rPr>
        <w:t xml:space="preserve"> </w:t>
      </w:r>
      <w:r w:rsidR="00932667" w:rsidRPr="00A023CC">
        <w:rPr>
          <w:rFonts w:ascii="Times New Roman" w:hAnsi="Times New Roman" w:cs="Times New Roman"/>
          <w:b/>
          <w:i/>
          <w:sz w:val="24"/>
          <w:lang w:val="en-US"/>
          <w:rPrChange w:id="1181" w:author="Ian Hussey" w:date="2020-08-25T17:52:00Z">
            <w:rPr>
              <w:rFonts w:ascii="Times New Roman" w:hAnsi="Times New Roman" w:cs="Times New Roman"/>
              <w:b/>
              <w:i/>
              <w:sz w:val="24"/>
              <w:lang w:val="en-GB"/>
            </w:rPr>
          </w:rPrChange>
        </w:rPr>
        <w:t>I</w:t>
      </w:r>
      <w:r w:rsidRPr="00A023CC">
        <w:rPr>
          <w:rFonts w:ascii="Times New Roman" w:hAnsi="Times New Roman" w:cs="Times New Roman"/>
          <w:b/>
          <w:i/>
          <w:sz w:val="24"/>
          <w:lang w:val="en-US"/>
          <w:rPrChange w:id="1182" w:author="Ian Hussey" w:date="2020-08-25T17:52:00Z">
            <w:rPr>
              <w:rFonts w:ascii="Times New Roman" w:hAnsi="Times New Roman" w:cs="Times New Roman"/>
              <w:b/>
              <w:i/>
              <w:sz w:val="24"/>
              <w:lang w:val="en-GB"/>
            </w:rPr>
          </w:rPrChange>
        </w:rPr>
        <w:t xml:space="preserve">ntention </w:t>
      </w:r>
      <w:r w:rsidR="00932667" w:rsidRPr="00A023CC">
        <w:rPr>
          <w:rFonts w:ascii="Times New Roman" w:hAnsi="Times New Roman" w:cs="Times New Roman"/>
          <w:b/>
          <w:i/>
          <w:sz w:val="24"/>
          <w:lang w:val="en-US"/>
          <w:rPrChange w:id="1183" w:author="Ian Hussey" w:date="2020-08-25T17:52:00Z">
            <w:rPr>
              <w:rFonts w:ascii="Times New Roman" w:hAnsi="Times New Roman" w:cs="Times New Roman"/>
              <w:b/>
              <w:i/>
              <w:sz w:val="24"/>
              <w:lang w:val="en-GB"/>
            </w:rPr>
          </w:rPrChange>
        </w:rPr>
        <w:t>T</w:t>
      </w:r>
      <w:r w:rsidRPr="00A023CC">
        <w:rPr>
          <w:rFonts w:ascii="Times New Roman" w:hAnsi="Times New Roman" w:cs="Times New Roman"/>
          <w:b/>
          <w:i/>
          <w:sz w:val="24"/>
          <w:lang w:val="en-US"/>
          <w:rPrChange w:id="1184" w:author="Ian Hussey" w:date="2020-08-25T17:52:00Z">
            <w:rPr>
              <w:rFonts w:ascii="Times New Roman" w:hAnsi="Times New Roman" w:cs="Times New Roman"/>
              <w:b/>
              <w:i/>
              <w:sz w:val="24"/>
              <w:lang w:val="en-GB"/>
            </w:rPr>
          </w:rPrChange>
        </w:rPr>
        <w:t>ask</w:t>
      </w:r>
      <w:r w:rsidRPr="00A023CC">
        <w:rPr>
          <w:rFonts w:ascii="Times New Roman" w:hAnsi="Times New Roman" w:cs="Times New Roman"/>
          <w:i/>
          <w:sz w:val="24"/>
          <w:lang w:val="en-US"/>
          <w:rPrChange w:id="1185" w:author="Ian Hussey" w:date="2020-08-25T17:52:00Z">
            <w:rPr>
              <w:rFonts w:ascii="Times New Roman" w:hAnsi="Times New Roman" w:cs="Times New Roman"/>
              <w:i/>
              <w:sz w:val="24"/>
              <w:lang w:val="en-GB"/>
            </w:rPr>
          </w:rPrChange>
        </w:rPr>
        <w:t xml:space="preserve"> </w:t>
      </w:r>
    </w:p>
    <w:p w14:paraId="6C1431FC" w14:textId="70D2122C" w:rsidR="00553696" w:rsidRPr="00A023CC" w:rsidRDefault="00B8631C" w:rsidP="00B8631C">
      <w:pPr>
        <w:spacing w:after="0" w:line="480" w:lineRule="auto"/>
        <w:ind w:firstLine="708"/>
        <w:rPr>
          <w:rFonts w:ascii="Times New Roman" w:hAnsi="Times New Roman" w:cs="Times New Roman"/>
          <w:sz w:val="24"/>
          <w:lang w:val="en-US"/>
          <w:rPrChange w:id="1186" w:author="Ian Hussey" w:date="2020-08-25T17:52:00Z">
            <w:rPr>
              <w:rFonts w:ascii="Times New Roman" w:hAnsi="Times New Roman" w:cs="Times New Roman"/>
              <w:sz w:val="24"/>
              <w:lang w:val="en-GB"/>
            </w:rPr>
          </w:rPrChange>
        </w:rPr>
      </w:pPr>
      <w:r w:rsidRPr="00A023CC">
        <w:rPr>
          <w:rFonts w:ascii="Times New Roman" w:hAnsi="Times New Roman" w:cs="Times New Roman"/>
          <w:sz w:val="24"/>
          <w:lang w:val="en-US"/>
          <w:rPrChange w:id="1187" w:author="Ian Hussey" w:date="2020-08-25T17:52:00Z">
            <w:rPr>
              <w:rFonts w:ascii="Times New Roman" w:hAnsi="Times New Roman" w:cs="Times New Roman"/>
              <w:sz w:val="24"/>
              <w:lang w:val="en-GB"/>
            </w:rPr>
          </w:rPrChange>
        </w:rPr>
        <w:t xml:space="preserve">This task was comprised of two trials: one trial in which the </w:t>
      </w:r>
      <w:r w:rsidR="00553696" w:rsidRPr="00A023CC">
        <w:rPr>
          <w:rFonts w:ascii="Times New Roman" w:hAnsi="Times New Roman" w:cs="Times New Roman"/>
          <w:sz w:val="24"/>
          <w:lang w:val="en-US"/>
          <w:rPrChange w:id="1188" w:author="Ian Hussey" w:date="2020-08-25T17:52:00Z">
            <w:rPr>
              <w:rFonts w:ascii="Times New Roman" w:hAnsi="Times New Roman" w:cs="Times New Roman"/>
              <w:sz w:val="24"/>
              <w:lang w:val="en-GB"/>
            </w:rPr>
          </w:rPrChange>
        </w:rPr>
        <w:t xml:space="preserve">two target stimuli appeared </w:t>
      </w:r>
      <w:r w:rsidRPr="00A023CC">
        <w:rPr>
          <w:rFonts w:ascii="Times New Roman" w:hAnsi="Times New Roman" w:cs="Times New Roman"/>
          <w:sz w:val="24"/>
          <w:lang w:val="en-US"/>
          <w:rPrChange w:id="1189" w:author="Ian Hussey" w:date="2020-08-25T17:52:00Z">
            <w:rPr>
              <w:rFonts w:ascii="Times New Roman" w:hAnsi="Times New Roman" w:cs="Times New Roman"/>
              <w:sz w:val="24"/>
              <w:lang w:val="en-GB"/>
            </w:rPr>
          </w:rPrChange>
        </w:rPr>
        <w:t xml:space="preserve">simultaneously </w:t>
      </w:r>
      <w:r w:rsidR="00553696" w:rsidRPr="00A023CC">
        <w:rPr>
          <w:rFonts w:ascii="Times New Roman" w:hAnsi="Times New Roman" w:cs="Times New Roman"/>
          <w:sz w:val="24"/>
          <w:lang w:val="en-US"/>
          <w:rPrChange w:id="1190" w:author="Ian Hussey" w:date="2020-08-25T17:52:00Z">
            <w:rPr>
              <w:rFonts w:ascii="Times New Roman" w:hAnsi="Times New Roman" w:cs="Times New Roman"/>
              <w:sz w:val="24"/>
              <w:lang w:val="en-GB"/>
            </w:rPr>
          </w:rPrChange>
        </w:rPr>
        <w:t xml:space="preserve">onscreen, </w:t>
      </w:r>
      <w:r w:rsidRPr="00A023CC">
        <w:rPr>
          <w:rFonts w:ascii="Times New Roman" w:hAnsi="Times New Roman" w:cs="Times New Roman"/>
          <w:sz w:val="24"/>
          <w:lang w:val="en-US"/>
          <w:rPrChange w:id="1191" w:author="Ian Hussey" w:date="2020-08-25T17:52:00Z">
            <w:rPr>
              <w:rFonts w:ascii="Times New Roman" w:hAnsi="Times New Roman" w:cs="Times New Roman"/>
              <w:sz w:val="24"/>
              <w:lang w:val="en-GB"/>
            </w:rPr>
          </w:rPrChange>
        </w:rPr>
        <w:t xml:space="preserve">and another trial where the two outcome stimuli were presented. On the former trial the stimuli appeared as labels on two bottles of ice-tea while on the latter trial they appeared on </w:t>
      </w:r>
      <w:r w:rsidR="00651715" w:rsidRPr="00A023CC">
        <w:rPr>
          <w:rFonts w:ascii="Times New Roman" w:hAnsi="Times New Roman" w:cs="Times New Roman"/>
          <w:sz w:val="24"/>
          <w:lang w:val="en-US"/>
          <w:rPrChange w:id="1192" w:author="Ian Hussey" w:date="2020-08-25T17:52:00Z">
            <w:rPr>
              <w:rFonts w:ascii="Times New Roman" w:hAnsi="Times New Roman" w:cs="Times New Roman"/>
              <w:sz w:val="24"/>
              <w:lang w:val="en-GB"/>
            </w:rPr>
          </w:rPrChange>
        </w:rPr>
        <w:t>two bottles of milk</w:t>
      </w:r>
      <w:r w:rsidRPr="00A023CC">
        <w:rPr>
          <w:rFonts w:ascii="Times New Roman" w:hAnsi="Times New Roman" w:cs="Times New Roman"/>
          <w:sz w:val="24"/>
          <w:lang w:val="en-US"/>
          <w:rPrChange w:id="1193" w:author="Ian Hussey" w:date="2020-08-25T17:52:00Z">
            <w:rPr>
              <w:rFonts w:ascii="Times New Roman" w:hAnsi="Times New Roman" w:cs="Times New Roman"/>
              <w:sz w:val="24"/>
              <w:lang w:val="en-GB"/>
            </w:rPr>
          </w:rPrChange>
        </w:rPr>
        <w:t xml:space="preserve">. </w:t>
      </w:r>
      <w:r w:rsidR="00AE7198" w:rsidRPr="00A023CC">
        <w:rPr>
          <w:rFonts w:ascii="Times New Roman" w:hAnsi="Times New Roman" w:cs="Times New Roman"/>
          <w:sz w:val="24"/>
          <w:lang w:val="en-US"/>
          <w:rPrChange w:id="1194" w:author="Ian Hussey" w:date="2020-08-25T17:52:00Z">
            <w:rPr>
              <w:rFonts w:ascii="Times New Roman" w:hAnsi="Times New Roman" w:cs="Times New Roman"/>
              <w:sz w:val="24"/>
              <w:lang w:val="en-GB"/>
            </w:rPr>
          </w:rPrChange>
        </w:rPr>
        <w:t xml:space="preserve">Participants had </w:t>
      </w:r>
      <w:r w:rsidR="00553696" w:rsidRPr="00A023CC">
        <w:rPr>
          <w:rFonts w:ascii="Times New Roman" w:hAnsi="Times New Roman" w:cs="Times New Roman"/>
          <w:sz w:val="24"/>
          <w:lang w:val="en-US"/>
          <w:rPrChange w:id="1195" w:author="Ian Hussey" w:date="2020-08-25T17:52:00Z">
            <w:rPr>
              <w:rFonts w:ascii="Times New Roman" w:hAnsi="Times New Roman" w:cs="Times New Roman"/>
              <w:sz w:val="24"/>
              <w:lang w:val="en-GB"/>
            </w:rPr>
          </w:rPrChange>
        </w:rPr>
        <w:t>to indicate, for each pair, which item they would choose if they encountered them in a supermarket. Five answers were possible (i.e., “</w:t>
      </w:r>
      <w:r w:rsidR="00553696" w:rsidRPr="00A023CC">
        <w:rPr>
          <w:rFonts w:ascii="Times New Roman" w:hAnsi="Times New Roman" w:cs="Times New Roman"/>
          <w:i/>
          <w:sz w:val="24"/>
          <w:lang w:val="en-US"/>
          <w:rPrChange w:id="1196" w:author="Ian Hussey" w:date="2020-08-25T17:52:00Z">
            <w:rPr>
              <w:rFonts w:ascii="Times New Roman" w:hAnsi="Times New Roman" w:cs="Times New Roman"/>
              <w:i/>
              <w:sz w:val="24"/>
              <w:lang w:val="en-GB"/>
            </w:rPr>
          </w:rPrChange>
        </w:rPr>
        <w:t>I would choose product A</w:t>
      </w:r>
      <w:r w:rsidR="00553696" w:rsidRPr="00A023CC">
        <w:rPr>
          <w:rFonts w:ascii="Times New Roman" w:hAnsi="Times New Roman" w:cs="Times New Roman"/>
          <w:sz w:val="24"/>
          <w:lang w:val="en-US"/>
          <w:rPrChange w:id="1197" w:author="Ian Hussey" w:date="2020-08-25T17:52:00Z">
            <w:rPr>
              <w:rFonts w:ascii="Times New Roman" w:hAnsi="Times New Roman" w:cs="Times New Roman"/>
              <w:sz w:val="24"/>
              <w:lang w:val="en-GB"/>
            </w:rPr>
          </w:rPrChange>
        </w:rPr>
        <w:t>”, “</w:t>
      </w:r>
      <w:r w:rsidR="00553696" w:rsidRPr="00A023CC">
        <w:rPr>
          <w:rFonts w:ascii="Times New Roman" w:hAnsi="Times New Roman" w:cs="Times New Roman"/>
          <w:i/>
          <w:sz w:val="24"/>
          <w:lang w:val="en-US"/>
          <w:rPrChange w:id="1198" w:author="Ian Hussey" w:date="2020-08-25T17:52:00Z">
            <w:rPr>
              <w:rFonts w:ascii="Times New Roman" w:hAnsi="Times New Roman" w:cs="Times New Roman"/>
              <w:i/>
              <w:sz w:val="24"/>
              <w:lang w:val="en-GB"/>
            </w:rPr>
          </w:rPrChange>
        </w:rPr>
        <w:t>I would choose product B”</w:t>
      </w:r>
      <w:r w:rsidR="00553696" w:rsidRPr="00A023CC">
        <w:rPr>
          <w:rFonts w:ascii="Times New Roman" w:hAnsi="Times New Roman" w:cs="Times New Roman"/>
          <w:sz w:val="24"/>
          <w:lang w:val="en-US"/>
          <w:rPrChange w:id="1199" w:author="Ian Hussey" w:date="2020-08-25T17:52:00Z">
            <w:rPr>
              <w:rFonts w:ascii="Times New Roman" w:hAnsi="Times New Roman" w:cs="Times New Roman"/>
              <w:sz w:val="24"/>
              <w:lang w:val="en-GB"/>
            </w:rPr>
          </w:rPrChange>
        </w:rPr>
        <w:t>, “</w:t>
      </w:r>
      <w:r w:rsidR="00553696" w:rsidRPr="00A023CC">
        <w:rPr>
          <w:rFonts w:ascii="Times New Roman" w:hAnsi="Times New Roman" w:cs="Times New Roman"/>
          <w:i/>
          <w:sz w:val="24"/>
          <w:lang w:val="en-US"/>
          <w:rPrChange w:id="1200" w:author="Ian Hussey" w:date="2020-08-25T17:52:00Z">
            <w:rPr>
              <w:rFonts w:ascii="Times New Roman" w:hAnsi="Times New Roman" w:cs="Times New Roman"/>
              <w:i/>
              <w:sz w:val="24"/>
              <w:lang w:val="en-GB"/>
            </w:rPr>
          </w:rPrChange>
        </w:rPr>
        <w:t>I would choose both of them</w:t>
      </w:r>
      <w:r w:rsidR="00553696" w:rsidRPr="00A023CC">
        <w:rPr>
          <w:rFonts w:ascii="Times New Roman" w:hAnsi="Times New Roman" w:cs="Times New Roman"/>
          <w:sz w:val="24"/>
          <w:lang w:val="en-US"/>
          <w:rPrChange w:id="1201" w:author="Ian Hussey" w:date="2020-08-25T17:52:00Z">
            <w:rPr>
              <w:rFonts w:ascii="Times New Roman" w:hAnsi="Times New Roman" w:cs="Times New Roman"/>
              <w:sz w:val="24"/>
              <w:lang w:val="en-GB"/>
            </w:rPr>
          </w:rPrChange>
        </w:rPr>
        <w:t>”, “</w:t>
      </w:r>
      <w:r w:rsidR="00553696" w:rsidRPr="00A023CC">
        <w:rPr>
          <w:rFonts w:ascii="Times New Roman" w:hAnsi="Times New Roman" w:cs="Times New Roman"/>
          <w:i/>
          <w:sz w:val="24"/>
          <w:lang w:val="en-US"/>
          <w:rPrChange w:id="1202" w:author="Ian Hussey" w:date="2020-08-25T17:52:00Z">
            <w:rPr>
              <w:rFonts w:ascii="Times New Roman" w:hAnsi="Times New Roman" w:cs="Times New Roman"/>
              <w:i/>
              <w:sz w:val="24"/>
              <w:lang w:val="en-GB"/>
            </w:rPr>
          </w:rPrChange>
        </w:rPr>
        <w:t>I would choose neither of them</w:t>
      </w:r>
      <w:r w:rsidR="00553696" w:rsidRPr="00A023CC">
        <w:rPr>
          <w:rFonts w:ascii="Times New Roman" w:hAnsi="Times New Roman" w:cs="Times New Roman"/>
          <w:sz w:val="24"/>
          <w:lang w:val="en-US"/>
          <w:rPrChange w:id="1203" w:author="Ian Hussey" w:date="2020-08-25T17:52:00Z">
            <w:rPr>
              <w:rFonts w:ascii="Times New Roman" w:hAnsi="Times New Roman" w:cs="Times New Roman"/>
              <w:sz w:val="24"/>
              <w:lang w:val="en-GB"/>
            </w:rPr>
          </w:rPrChange>
        </w:rPr>
        <w:t>” or “</w:t>
      </w:r>
      <w:r w:rsidR="00553696" w:rsidRPr="00A023CC">
        <w:rPr>
          <w:rFonts w:ascii="Times New Roman" w:hAnsi="Times New Roman" w:cs="Times New Roman"/>
          <w:i/>
          <w:sz w:val="24"/>
          <w:lang w:val="en-US"/>
          <w:rPrChange w:id="1204" w:author="Ian Hussey" w:date="2020-08-25T17:52:00Z">
            <w:rPr>
              <w:rFonts w:ascii="Times New Roman" w:hAnsi="Times New Roman" w:cs="Times New Roman"/>
              <w:i/>
              <w:sz w:val="24"/>
              <w:lang w:val="en-GB"/>
            </w:rPr>
          </w:rPrChange>
        </w:rPr>
        <w:t>I don’t know”</w:t>
      </w:r>
      <w:r w:rsidR="00553696" w:rsidRPr="00A023CC">
        <w:rPr>
          <w:rFonts w:ascii="Times New Roman" w:hAnsi="Times New Roman" w:cs="Times New Roman"/>
          <w:sz w:val="24"/>
          <w:lang w:val="en-US"/>
          <w:rPrChange w:id="1205" w:author="Ian Hussey" w:date="2020-08-25T17:52:00Z">
            <w:rPr>
              <w:rFonts w:ascii="Times New Roman" w:hAnsi="Times New Roman" w:cs="Times New Roman"/>
              <w:sz w:val="24"/>
              <w:lang w:val="en-GB"/>
            </w:rPr>
          </w:rPrChange>
        </w:rPr>
        <w:t>).</w:t>
      </w:r>
    </w:p>
    <w:p w14:paraId="0E37B1D1" w14:textId="77777777" w:rsidR="00932667" w:rsidRPr="00A023CC" w:rsidRDefault="00553696" w:rsidP="00932667">
      <w:pPr>
        <w:spacing w:after="0" w:line="480" w:lineRule="auto"/>
        <w:contextualSpacing/>
        <w:rPr>
          <w:rFonts w:ascii="Times New Roman" w:hAnsi="Times New Roman" w:cs="Times New Roman"/>
          <w:b/>
          <w:color w:val="000000" w:themeColor="text1"/>
          <w:sz w:val="24"/>
          <w:lang w:val="en-US"/>
          <w:rPrChange w:id="1206"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1207" w:author="Ian Hussey" w:date="2020-08-25T17:52:00Z">
            <w:rPr>
              <w:rFonts w:ascii="Times New Roman" w:hAnsi="Times New Roman" w:cs="Times New Roman"/>
              <w:b/>
              <w:color w:val="000000" w:themeColor="text1"/>
              <w:sz w:val="24"/>
              <w:lang w:val="en-GB"/>
            </w:rPr>
          </w:rPrChange>
        </w:rPr>
        <w:t xml:space="preserve">Exploratory </w:t>
      </w:r>
      <w:r w:rsidR="00932667" w:rsidRPr="00A023CC">
        <w:rPr>
          <w:rFonts w:ascii="Times New Roman" w:hAnsi="Times New Roman" w:cs="Times New Roman"/>
          <w:b/>
          <w:color w:val="000000" w:themeColor="text1"/>
          <w:sz w:val="24"/>
          <w:lang w:val="en-US"/>
          <w:rPrChange w:id="1208" w:author="Ian Hussey" w:date="2020-08-25T17:52:00Z">
            <w:rPr>
              <w:rFonts w:ascii="Times New Roman" w:hAnsi="Times New Roman" w:cs="Times New Roman"/>
              <w:b/>
              <w:color w:val="000000" w:themeColor="text1"/>
              <w:sz w:val="24"/>
              <w:lang w:val="en-GB"/>
            </w:rPr>
          </w:rPrChange>
        </w:rPr>
        <w:t>Q</w:t>
      </w:r>
      <w:r w:rsidRPr="00A023CC">
        <w:rPr>
          <w:rFonts w:ascii="Times New Roman" w:hAnsi="Times New Roman" w:cs="Times New Roman"/>
          <w:b/>
          <w:color w:val="000000" w:themeColor="text1"/>
          <w:sz w:val="24"/>
          <w:lang w:val="en-US"/>
          <w:rPrChange w:id="1209" w:author="Ian Hussey" w:date="2020-08-25T17:52:00Z">
            <w:rPr>
              <w:rFonts w:ascii="Times New Roman" w:hAnsi="Times New Roman" w:cs="Times New Roman"/>
              <w:b/>
              <w:color w:val="000000" w:themeColor="text1"/>
              <w:sz w:val="24"/>
              <w:lang w:val="en-GB"/>
            </w:rPr>
          </w:rPrChange>
        </w:rPr>
        <w:t xml:space="preserve">uestions </w:t>
      </w:r>
    </w:p>
    <w:p w14:paraId="5DCE879B" w14:textId="0F172E28" w:rsidR="00553696" w:rsidRPr="00A023CC" w:rsidRDefault="00553696" w:rsidP="0069494D">
      <w:pPr>
        <w:spacing w:after="0" w:line="480" w:lineRule="auto"/>
        <w:ind w:firstLine="708"/>
        <w:contextualSpacing/>
        <w:rPr>
          <w:rFonts w:ascii="Times New Roman" w:hAnsi="Times New Roman" w:cs="Times New Roman"/>
          <w:color w:val="000000" w:themeColor="text1"/>
          <w:sz w:val="24"/>
          <w:lang w:val="en-US"/>
          <w:rPrChange w:id="1210"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color w:val="000000" w:themeColor="text1"/>
          <w:sz w:val="24"/>
          <w:lang w:val="en-US"/>
          <w:rPrChange w:id="1211" w:author="Ian Hussey" w:date="2020-08-25T17:52:00Z">
            <w:rPr>
              <w:rFonts w:ascii="Times New Roman" w:hAnsi="Times New Roman" w:cs="Times New Roman"/>
              <w:color w:val="000000" w:themeColor="text1"/>
              <w:sz w:val="24"/>
              <w:lang w:val="en-GB"/>
            </w:rPr>
          </w:rPrChange>
        </w:rPr>
        <w:t xml:space="preserve">Participants completed </w:t>
      </w:r>
      <w:r w:rsidR="001C4A1B" w:rsidRPr="00A023CC">
        <w:rPr>
          <w:rFonts w:ascii="Times New Roman" w:hAnsi="Times New Roman" w:cs="Times New Roman"/>
          <w:i/>
          <w:color w:val="000000" w:themeColor="text1"/>
          <w:sz w:val="24"/>
          <w:lang w:val="en-US"/>
          <w:rPrChange w:id="1212" w:author="Ian Hussey" w:date="2020-08-25T17:52:00Z">
            <w:rPr>
              <w:rFonts w:ascii="Times New Roman" w:hAnsi="Times New Roman" w:cs="Times New Roman"/>
              <w:i/>
              <w:color w:val="000000" w:themeColor="text1"/>
              <w:sz w:val="24"/>
              <w:lang w:val="en-GB"/>
            </w:rPr>
          </w:rPrChange>
        </w:rPr>
        <w:t>influence awareness</w:t>
      </w:r>
      <w:r w:rsidR="001C4A1B" w:rsidRPr="00A023CC">
        <w:rPr>
          <w:rFonts w:ascii="Times New Roman" w:hAnsi="Times New Roman" w:cs="Times New Roman"/>
          <w:color w:val="000000" w:themeColor="text1"/>
          <w:sz w:val="24"/>
          <w:lang w:val="en-US"/>
          <w:rPrChange w:id="1213"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1214" w:author="Ian Hussey" w:date="2020-08-25T17:52:00Z">
            <w:rPr>
              <w:rFonts w:ascii="Times New Roman" w:hAnsi="Times New Roman" w:cs="Times New Roman"/>
              <w:i/>
              <w:color w:val="000000" w:themeColor="text1"/>
              <w:sz w:val="24"/>
              <w:lang w:val="en-GB"/>
            </w:rPr>
          </w:rPrChange>
        </w:rPr>
        <w:t>believability</w:t>
      </w:r>
      <w:r w:rsidRPr="00A023CC">
        <w:rPr>
          <w:rFonts w:ascii="Times New Roman" w:hAnsi="Times New Roman" w:cs="Times New Roman"/>
          <w:color w:val="000000" w:themeColor="text1"/>
          <w:sz w:val="24"/>
          <w:lang w:val="en-US"/>
          <w:rPrChange w:id="1215"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i/>
          <w:color w:val="000000" w:themeColor="text1"/>
          <w:sz w:val="24"/>
          <w:lang w:val="en-US"/>
          <w:rPrChange w:id="1216" w:author="Ian Hussey" w:date="2020-08-25T17:52:00Z">
            <w:rPr>
              <w:rFonts w:ascii="Times New Roman" w:hAnsi="Times New Roman" w:cs="Times New Roman"/>
              <w:i/>
              <w:color w:val="000000" w:themeColor="text1"/>
              <w:sz w:val="24"/>
              <w:lang w:val="en-GB"/>
            </w:rPr>
          </w:rPrChange>
        </w:rPr>
        <w:t>demand compliance</w:t>
      </w:r>
      <w:r w:rsidR="00E15790" w:rsidRPr="00A023CC">
        <w:rPr>
          <w:rFonts w:ascii="Times New Roman" w:hAnsi="Times New Roman" w:cs="Times New Roman"/>
          <w:color w:val="000000" w:themeColor="text1"/>
          <w:sz w:val="24"/>
          <w:lang w:val="en-US"/>
          <w:rPrChange w:id="1217"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1218" w:author="Ian Hussey" w:date="2020-08-25T17:52:00Z">
            <w:rPr>
              <w:rFonts w:ascii="Times New Roman" w:hAnsi="Times New Roman" w:cs="Times New Roman"/>
              <w:color w:val="000000" w:themeColor="text1"/>
              <w:sz w:val="24"/>
              <w:lang w:val="en-GB"/>
            </w:rPr>
          </w:rPrChange>
        </w:rPr>
        <w:t xml:space="preserve"> and </w:t>
      </w:r>
      <w:r w:rsidRPr="00A023CC">
        <w:rPr>
          <w:rFonts w:ascii="Times New Roman" w:hAnsi="Times New Roman" w:cs="Times New Roman"/>
          <w:i/>
          <w:color w:val="000000" w:themeColor="text1"/>
          <w:sz w:val="24"/>
          <w:lang w:val="en-US"/>
          <w:rPrChange w:id="1219" w:author="Ian Hussey" w:date="2020-08-25T17:52:00Z">
            <w:rPr>
              <w:rFonts w:ascii="Times New Roman" w:hAnsi="Times New Roman" w:cs="Times New Roman"/>
              <w:i/>
              <w:color w:val="000000" w:themeColor="text1"/>
              <w:sz w:val="24"/>
              <w:lang w:val="en-GB"/>
            </w:rPr>
          </w:rPrChange>
        </w:rPr>
        <w:t>reactance</w:t>
      </w:r>
      <w:r w:rsidR="00597847" w:rsidRPr="00A023CC">
        <w:rPr>
          <w:rFonts w:ascii="Times New Roman" w:hAnsi="Times New Roman" w:cs="Times New Roman"/>
          <w:color w:val="000000" w:themeColor="text1"/>
          <w:sz w:val="24"/>
          <w:lang w:val="en-US"/>
          <w:rPrChange w:id="1220" w:author="Ian Hussey" w:date="2020-08-25T17:52:00Z">
            <w:rPr>
              <w:rFonts w:ascii="Times New Roman" w:hAnsi="Times New Roman" w:cs="Times New Roman"/>
              <w:color w:val="000000" w:themeColor="text1"/>
              <w:sz w:val="24"/>
              <w:lang w:val="en-GB"/>
            </w:rPr>
          </w:rPrChange>
        </w:rPr>
        <w:t xml:space="preserve">, and </w:t>
      </w:r>
      <w:r w:rsidR="00597847" w:rsidRPr="00A023CC">
        <w:rPr>
          <w:rFonts w:ascii="Times New Roman" w:hAnsi="Times New Roman" w:cs="Times New Roman"/>
          <w:i/>
          <w:color w:val="000000" w:themeColor="text1"/>
          <w:sz w:val="24"/>
          <w:lang w:val="en-US"/>
          <w:rPrChange w:id="1221" w:author="Ian Hussey" w:date="2020-08-25T17:52:00Z">
            <w:rPr>
              <w:rFonts w:ascii="Times New Roman" w:hAnsi="Times New Roman" w:cs="Times New Roman"/>
              <w:i/>
              <w:color w:val="000000" w:themeColor="text1"/>
              <w:sz w:val="24"/>
              <w:lang w:val="en-GB"/>
            </w:rPr>
          </w:rPrChange>
        </w:rPr>
        <w:t>confidence</w:t>
      </w:r>
      <w:r w:rsidR="00597847" w:rsidRPr="00A023CC">
        <w:rPr>
          <w:rFonts w:ascii="Times New Roman" w:hAnsi="Times New Roman" w:cs="Times New Roman"/>
          <w:color w:val="000000" w:themeColor="text1"/>
          <w:sz w:val="24"/>
          <w:lang w:val="en-US"/>
          <w:rPrChange w:id="1222" w:author="Ian Hussey" w:date="2020-08-25T17:52:00Z">
            <w:rPr>
              <w:rFonts w:ascii="Times New Roman" w:hAnsi="Times New Roman" w:cs="Times New Roman"/>
              <w:color w:val="000000" w:themeColor="text1"/>
              <w:sz w:val="24"/>
              <w:lang w:val="en-GB"/>
            </w:rPr>
          </w:rPrChange>
        </w:rPr>
        <w:t xml:space="preserve"> in their self-reported ratings</w:t>
      </w:r>
      <w:r w:rsidRPr="00A023CC">
        <w:rPr>
          <w:rFonts w:ascii="Times New Roman" w:hAnsi="Times New Roman" w:cs="Times New Roman"/>
          <w:color w:val="000000" w:themeColor="text1"/>
          <w:sz w:val="24"/>
          <w:lang w:val="en-US"/>
          <w:rPrChange w:id="1223" w:author="Ian Hussey" w:date="2020-08-25T17:52:00Z">
            <w:rPr>
              <w:rFonts w:ascii="Times New Roman" w:hAnsi="Times New Roman" w:cs="Times New Roman"/>
              <w:color w:val="000000" w:themeColor="text1"/>
              <w:sz w:val="24"/>
              <w:lang w:val="en-GB"/>
            </w:rPr>
          </w:rPrChange>
        </w:rPr>
        <w:t xml:space="preserve"> measures.</w:t>
      </w:r>
      <w:r w:rsidRPr="00A023CC">
        <w:rPr>
          <w:rStyle w:val="FootnoteReference"/>
          <w:rFonts w:ascii="Times New Roman" w:hAnsi="Times New Roman" w:cs="Times New Roman"/>
          <w:color w:val="000000" w:themeColor="text1"/>
          <w:sz w:val="24"/>
          <w:lang w:val="en-US"/>
          <w:rPrChange w:id="1224" w:author="Ian Hussey" w:date="2020-08-25T17:52:00Z">
            <w:rPr>
              <w:rStyle w:val="FootnoteReference"/>
              <w:rFonts w:ascii="Times New Roman" w:hAnsi="Times New Roman" w:cs="Times New Roman"/>
              <w:color w:val="000000" w:themeColor="text1"/>
              <w:sz w:val="24"/>
              <w:lang w:val="en-GB"/>
            </w:rPr>
          </w:rPrChange>
        </w:rPr>
        <w:t xml:space="preserve"> </w:t>
      </w:r>
      <w:r w:rsidR="00B96528" w:rsidRPr="00A023CC">
        <w:rPr>
          <w:rFonts w:ascii="Times New Roman" w:hAnsi="Times New Roman" w:cs="Times New Roman"/>
          <w:color w:val="000000" w:themeColor="text1"/>
          <w:sz w:val="24"/>
          <w:lang w:val="en-US"/>
          <w:rPrChange w:id="1225" w:author="Ian Hussey" w:date="2020-08-25T17:52:00Z">
            <w:rPr>
              <w:rFonts w:ascii="Times New Roman" w:hAnsi="Times New Roman" w:cs="Times New Roman"/>
              <w:color w:val="000000" w:themeColor="text1"/>
              <w:sz w:val="24"/>
              <w:lang w:val="en-GB"/>
            </w:rPr>
          </w:rPrChange>
        </w:rPr>
        <w:t xml:space="preserve">These latter questions </w:t>
      </w:r>
      <w:r w:rsidRPr="00A023CC">
        <w:rPr>
          <w:rFonts w:ascii="Times New Roman" w:hAnsi="Times New Roman" w:cs="Times New Roman"/>
          <w:color w:val="000000" w:themeColor="text1"/>
          <w:sz w:val="24"/>
          <w:lang w:val="en-US"/>
          <w:rPrChange w:id="1226" w:author="Ian Hussey" w:date="2020-08-25T17:52:00Z">
            <w:rPr>
              <w:rFonts w:ascii="Times New Roman" w:hAnsi="Times New Roman" w:cs="Times New Roman"/>
              <w:color w:val="000000" w:themeColor="text1"/>
              <w:sz w:val="24"/>
              <w:lang w:val="en-GB"/>
            </w:rPr>
          </w:rPrChange>
        </w:rPr>
        <w:t xml:space="preserve">were </w:t>
      </w:r>
      <w:r w:rsidR="00B96528" w:rsidRPr="00A023CC">
        <w:rPr>
          <w:rFonts w:ascii="Times New Roman" w:hAnsi="Times New Roman" w:cs="Times New Roman"/>
          <w:color w:val="000000" w:themeColor="text1"/>
          <w:sz w:val="24"/>
          <w:lang w:val="en-US"/>
          <w:rPrChange w:id="1227" w:author="Ian Hussey" w:date="2020-08-25T17:52:00Z">
            <w:rPr>
              <w:rFonts w:ascii="Times New Roman" w:hAnsi="Times New Roman" w:cs="Times New Roman"/>
              <w:color w:val="000000" w:themeColor="text1"/>
              <w:sz w:val="24"/>
              <w:lang w:val="en-GB"/>
            </w:rPr>
          </w:rPrChange>
        </w:rPr>
        <w:t xml:space="preserve">asked after the evaluative measures, were included </w:t>
      </w:r>
      <w:r w:rsidRPr="00A023CC">
        <w:rPr>
          <w:rFonts w:ascii="Times New Roman" w:hAnsi="Times New Roman" w:cs="Times New Roman"/>
          <w:color w:val="000000" w:themeColor="text1"/>
          <w:sz w:val="24"/>
          <w:lang w:val="en-US"/>
          <w:rPrChange w:id="1228" w:author="Ian Hussey" w:date="2020-08-25T17:52:00Z">
            <w:rPr>
              <w:rFonts w:ascii="Times New Roman" w:hAnsi="Times New Roman" w:cs="Times New Roman"/>
              <w:color w:val="000000" w:themeColor="text1"/>
              <w:sz w:val="24"/>
              <w:lang w:val="en-GB"/>
            </w:rPr>
          </w:rPrChange>
        </w:rPr>
        <w:t>for exploratory purposes</w:t>
      </w:r>
      <w:r w:rsidR="00B96528" w:rsidRPr="00A023CC">
        <w:rPr>
          <w:rFonts w:ascii="Times New Roman" w:hAnsi="Times New Roman" w:cs="Times New Roman"/>
          <w:color w:val="000000" w:themeColor="text1"/>
          <w:sz w:val="24"/>
          <w:lang w:val="en-US"/>
          <w:rPrChange w:id="1229"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1230" w:author="Ian Hussey" w:date="2020-08-25T17:52:00Z">
            <w:rPr>
              <w:rFonts w:ascii="Times New Roman" w:hAnsi="Times New Roman" w:cs="Times New Roman"/>
              <w:color w:val="000000" w:themeColor="text1"/>
              <w:sz w:val="24"/>
              <w:lang w:val="en-GB"/>
            </w:rPr>
          </w:rPrChange>
        </w:rPr>
        <w:t xml:space="preserve"> and </w:t>
      </w:r>
      <w:r w:rsidR="00A514E0" w:rsidRPr="00A023CC">
        <w:rPr>
          <w:rFonts w:ascii="Times New Roman" w:hAnsi="Times New Roman" w:cs="Times New Roman"/>
          <w:color w:val="000000" w:themeColor="text1"/>
          <w:sz w:val="24"/>
          <w:lang w:val="en-US"/>
          <w:rPrChange w:id="1231" w:author="Ian Hussey" w:date="2020-08-25T17:52:00Z">
            <w:rPr>
              <w:rFonts w:ascii="Times New Roman" w:hAnsi="Times New Roman" w:cs="Times New Roman"/>
              <w:color w:val="000000" w:themeColor="text1"/>
              <w:sz w:val="24"/>
              <w:lang w:val="en-GB"/>
            </w:rPr>
          </w:rPrChange>
        </w:rPr>
        <w:t xml:space="preserve">are </w:t>
      </w:r>
      <w:r w:rsidR="00B96528" w:rsidRPr="00A023CC">
        <w:rPr>
          <w:rFonts w:ascii="Times New Roman" w:hAnsi="Times New Roman" w:cs="Times New Roman"/>
          <w:color w:val="000000" w:themeColor="text1"/>
          <w:sz w:val="24"/>
          <w:lang w:val="en-US"/>
          <w:rPrChange w:id="1232" w:author="Ian Hussey" w:date="2020-08-25T17:52:00Z">
            <w:rPr>
              <w:rFonts w:ascii="Times New Roman" w:hAnsi="Times New Roman" w:cs="Times New Roman"/>
              <w:color w:val="000000" w:themeColor="text1"/>
              <w:sz w:val="24"/>
              <w:lang w:val="en-GB"/>
            </w:rPr>
          </w:rPrChange>
        </w:rPr>
        <w:t>there</w:t>
      </w:r>
      <w:r w:rsidR="00A514E0" w:rsidRPr="00A023CC">
        <w:rPr>
          <w:rFonts w:ascii="Times New Roman" w:hAnsi="Times New Roman" w:cs="Times New Roman"/>
          <w:color w:val="000000" w:themeColor="text1"/>
          <w:sz w:val="24"/>
          <w:lang w:val="en-US"/>
          <w:rPrChange w:id="1233" w:author="Ian Hussey" w:date="2020-08-25T17:52:00Z">
            <w:rPr>
              <w:rFonts w:ascii="Times New Roman" w:hAnsi="Times New Roman" w:cs="Times New Roman"/>
              <w:color w:val="000000" w:themeColor="text1"/>
              <w:sz w:val="24"/>
              <w:lang w:val="en-GB"/>
            </w:rPr>
          </w:rPrChange>
        </w:rPr>
        <w:t>fore</w:t>
      </w:r>
      <w:r w:rsidR="00B96528" w:rsidRPr="00A023CC">
        <w:rPr>
          <w:rFonts w:ascii="Times New Roman" w:hAnsi="Times New Roman" w:cs="Times New Roman"/>
          <w:color w:val="000000" w:themeColor="text1"/>
          <w:sz w:val="24"/>
          <w:lang w:val="en-US"/>
          <w:rPrChange w:id="1234" w:author="Ian Hussey" w:date="2020-08-25T17:52:00Z">
            <w:rPr>
              <w:rFonts w:ascii="Times New Roman" w:hAnsi="Times New Roman" w:cs="Times New Roman"/>
              <w:color w:val="000000" w:themeColor="text1"/>
              <w:sz w:val="24"/>
              <w:lang w:val="en-GB"/>
            </w:rPr>
          </w:rPrChange>
        </w:rPr>
        <w:t xml:space="preserve"> </w:t>
      </w:r>
      <w:r w:rsidRPr="00A023CC">
        <w:rPr>
          <w:rFonts w:ascii="Times New Roman" w:hAnsi="Times New Roman" w:cs="Times New Roman"/>
          <w:color w:val="000000" w:themeColor="text1"/>
          <w:sz w:val="24"/>
          <w:lang w:val="en-US"/>
          <w:rPrChange w:id="1235" w:author="Ian Hussey" w:date="2020-08-25T17:52:00Z">
            <w:rPr>
              <w:rFonts w:ascii="Times New Roman" w:hAnsi="Times New Roman" w:cs="Times New Roman"/>
              <w:color w:val="000000" w:themeColor="text1"/>
              <w:sz w:val="24"/>
              <w:lang w:val="en-GB"/>
            </w:rPr>
          </w:rPrChange>
        </w:rPr>
        <w:t xml:space="preserve">not </w:t>
      </w:r>
      <w:r w:rsidR="00B96528" w:rsidRPr="00A023CC">
        <w:rPr>
          <w:rFonts w:ascii="Times New Roman" w:hAnsi="Times New Roman" w:cs="Times New Roman"/>
          <w:color w:val="000000" w:themeColor="text1"/>
          <w:sz w:val="24"/>
          <w:lang w:val="en-US"/>
          <w:rPrChange w:id="1236" w:author="Ian Hussey" w:date="2020-08-25T17:52:00Z">
            <w:rPr>
              <w:rFonts w:ascii="Times New Roman" w:hAnsi="Times New Roman" w:cs="Times New Roman"/>
              <w:color w:val="000000" w:themeColor="text1"/>
              <w:sz w:val="24"/>
              <w:lang w:val="en-GB"/>
            </w:rPr>
          </w:rPrChange>
        </w:rPr>
        <w:t xml:space="preserve">mentioned </w:t>
      </w:r>
      <w:r w:rsidRPr="00A023CC">
        <w:rPr>
          <w:rFonts w:ascii="Times New Roman" w:hAnsi="Times New Roman" w:cs="Times New Roman"/>
          <w:color w:val="000000" w:themeColor="text1"/>
          <w:sz w:val="24"/>
          <w:lang w:val="en-US"/>
          <w:rPrChange w:id="1237" w:author="Ian Hussey" w:date="2020-08-25T17:52:00Z">
            <w:rPr>
              <w:rFonts w:ascii="Times New Roman" w:hAnsi="Times New Roman" w:cs="Times New Roman"/>
              <w:color w:val="000000" w:themeColor="text1"/>
              <w:sz w:val="24"/>
              <w:lang w:val="en-GB"/>
            </w:rPr>
          </w:rPrChange>
        </w:rPr>
        <w:t>in subsequent analyses.</w:t>
      </w:r>
    </w:p>
    <w:p w14:paraId="22034392" w14:textId="77777777" w:rsidR="0069494D" w:rsidRPr="00A023CC" w:rsidRDefault="0069494D" w:rsidP="0069494D">
      <w:pPr>
        <w:spacing w:after="0" w:line="480" w:lineRule="auto"/>
        <w:ind w:firstLine="708"/>
        <w:contextualSpacing/>
        <w:rPr>
          <w:rFonts w:ascii="Times New Roman" w:hAnsi="Times New Roman" w:cs="Times New Roman"/>
          <w:color w:val="000000" w:themeColor="text1"/>
          <w:sz w:val="24"/>
          <w:lang w:val="en-US"/>
          <w:rPrChange w:id="1238" w:author="Ian Hussey" w:date="2020-08-25T17:52:00Z">
            <w:rPr>
              <w:rFonts w:ascii="Times New Roman" w:hAnsi="Times New Roman" w:cs="Times New Roman"/>
              <w:color w:val="000000" w:themeColor="text1"/>
              <w:sz w:val="24"/>
              <w:lang w:val="en-GB"/>
            </w:rPr>
          </w:rPrChange>
        </w:rPr>
      </w:pPr>
    </w:p>
    <w:p w14:paraId="57353746" w14:textId="77777777" w:rsidR="00553696" w:rsidRPr="00A023CC" w:rsidRDefault="00553696" w:rsidP="00BA1B4A">
      <w:pPr>
        <w:spacing w:after="0" w:line="480" w:lineRule="auto"/>
        <w:contextualSpacing/>
        <w:jc w:val="center"/>
        <w:outlineLvl w:val="1"/>
        <w:rPr>
          <w:rFonts w:ascii="Times New Roman" w:hAnsi="Times New Roman" w:cs="Times New Roman"/>
          <w:b/>
          <w:color w:val="000000" w:themeColor="text1"/>
          <w:sz w:val="24"/>
          <w:lang w:val="en-US"/>
          <w:rPrChange w:id="1239"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1240" w:author="Ian Hussey" w:date="2020-08-25T17:52:00Z">
            <w:rPr>
              <w:rFonts w:ascii="Times New Roman" w:hAnsi="Times New Roman" w:cs="Times New Roman"/>
              <w:b/>
              <w:color w:val="000000" w:themeColor="text1"/>
              <w:sz w:val="24"/>
              <w:lang w:val="en-GB"/>
            </w:rPr>
          </w:rPrChange>
        </w:rPr>
        <w:lastRenderedPageBreak/>
        <w:t>Results</w:t>
      </w:r>
    </w:p>
    <w:p w14:paraId="2646A07A" w14:textId="77777777" w:rsidR="00932667" w:rsidRPr="00A023CC" w:rsidRDefault="00553696" w:rsidP="00932667">
      <w:pPr>
        <w:spacing w:after="0" w:line="480" w:lineRule="auto"/>
        <w:rPr>
          <w:rFonts w:ascii="Times New Roman" w:hAnsi="Times New Roman" w:cs="Times New Roman"/>
          <w:sz w:val="24"/>
          <w:szCs w:val="24"/>
          <w:lang w:val="en-US"/>
          <w:rPrChange w:id="1241"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1242" w:author="Ian Hussey" w:date="2020-08-25T17:52:00Z">
            <w:rPr>
              <w:rFonts w:ascii="Times New Roman" w:hAnsi="Times New Roman" w:cs="Times New Roman"/>
              <w:b/>
              <w:sz w:val="24"/>
              <w:szCs w:val="24"/>
              <w:lang w:val="en-GB"/>
            </w:rPr>
          </w:rPrChange>
        </w:rPr>
        <w:t xml:space="preserve">Participant </w:t>
      </w:r>
      <w:r w:rsidR="00932667" w:rsidRPr="00A023CC">
        <w:rPr>
          <w:rFonts w:ascii="Times New Roman" w:hAnsi="Times New Roman" w:cs="Times New Roman"/>
          <w:b/>
          <w:sz w:val="24"/>
          <w:szCs w:val="24"/>
          <w:lang w:val="en-US"/>
          <w:rPrChange w:id="1243" w:author="Ian Hussey" w:date="2020-08-25T17:52:00Z">
            <w:rPr>
              <w:rFonts w:ascii="Times New Roman" w:hAnsi="Times New Roman" w:cs="Times New Roman"/>
              <w:b/>
              <w:sz w:val="24"/>
              <w:szCs w:val="24"/>
              <w:lang w:val="en-GB"/>
            </w:rPr>
          </w:rPrChange>
        </w:rPr>
        <w:t>E</w:t>
      </w:r>
      <w:r w:rsidRPr="00A023CC">
        <w:rPr>
          <w:rFonts w:ascii="Times New Roman" w:hAnsi="Times New Roman" w:cs="Times New Roman"/>
          <w:b/>
          <w:sz w:val="24"/>
          <w:szCs w:val="24"/>
          <w:lang w:val="en-US"/>
          <w:rPrChange w:id="1244" w:author="Ian Hussey" w:date="2020-08-25T17:52:00Z">
            <w:rPr>
              <w:rFonts w:ascii="Times New Roman" w:hAnsi="Times New Roman" w:cs="Times New Roman"/>
              <w:b/>
              <w:sz w:val="24"/>
              <w:szCs w:val="24"/>
              <w:lang w:val="en-GB"/>
            </w:rPr>
          </w:rPrChange>
        </w:rPr>
        <w:t>xclusions</w:t>
      </w:r>
      <w:r w:rsidRPr="00A023CC">
        <w:rPr>
          <w:rFonts w:ascii="Times New Roman" w:hAnsi="Times New Roman" w:cs="Times New Roman"/>
          <w:sz w:val="24"/>
          <w:szCs w:val="24"/>
          <w:lang w:val="en-US"/>
          <w:rPrChange w:id="1245" w:author="Ian Hussey" w:date="2020-08-25T17:52:00Z">
            <w:rPr>
              <w:rFonts w:ascii="Times New Roman" w:hAnsi="Times New Roman" w:cs="Times New Roman"/>
              <w:sz w:val="24"/>
              <w:szCs w:val="24"/>
              <w:lang w:val="en-GB"/>
            </w:rPr>
          </w:rPrChange>
        </w:rPr>
        <w:t xml:space="preserve"> </w:t>
      </w:r>
    </w:p>
    <w:p w14:paraId="2F965CD6" w14:textId="0325C3BE" w:rsidR="00553696" w:rsidRPr="00A023CC" w:rsidRDefault="00553696" w:rsidP="00932667">
      <w:pPr>
        <w:spacing w:after="0" w:line="480" w:lineRule="auto"/>
        <w:ind w:firstLine="708"/>
        <w:rPr>
          <w:rFonts w:ascii="Times New Roman" w:hAnsi="Times New Roman" w:cs="Times New Roman"/>
          <w:sz w:val="24"/>
          <w:szCs w:val="24"/>
          <w:lang w:val="en-US"/>
          <w:rPrChange w:id="1246"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247" w:author="Ian Hussey" w:date="2020-08-25T17:52:00Z">
            <w:rPr>
              <w:rFonts w:ascii="Times New Roman" w:hAnsi="Times New Roman" w:cs="Times New Roman"/>
              <w:sz w:val="24"/>
              <w:szCs w:val="24"/>
              <w:lang w:val="en-GB"/>
            </w:rPr>
          </w:rPrChange>
        </w:rPr>
        <w:t xml:space="preserve">We screened-out participants </w:t>
      </w:r>
      <w:r w:rsidRPr="00A023CC">
        <w:rPr>
          <w:rFonts w:ascii="Times New Roman" w:eastAsia="Times New Roman" w:hAnsi="Times New Roman" w:cs="Times New Roman"/>
          <w:color w:val="000000" w:themeColor="text1"/>
          <w:sz w:val="24"/>
          <w:szCs w:val="24"/>
          <w:lang w:val="en-US" w:eastAsia="it-IT"/>
          <w:rPrChange w:id="1248" w:author="Ian Hussey" w:date="2020-08-25T17:52:00Z">
            <w:rPr>
              <w:rFonts w:ascii="Times New Roman" w:eastAsia="Times New Roman" w:hAnsi="Times New Roman" w:cs="Times New Roman"/>
              <w:color w:val="000000" w:themeColor="text1"/>
              <w:sz w:val="24"/>
              <w:szCs w:val="24"/>
              <w:lang w:val="en-GB" w:eastAsia="it-IT"/>
            </w:rPr>
          </w:rPrChange>
        </w:rPr>
        <w:t xml:space="preserve">who </w:t>
      </w:r>
      <w:r w:rsidR="00BA1B4A" w:rsidRPr="00A023CC">
        <w:rPr>
          <w:rFonts w:ascii="Times New Roman" w:eastAsia="Times New Roman" w:hAnsi="Times New Roman" w:cs="Times New Roman"/>
          <w:color w:val="000000" w:themeColor="text1"/>
          <w:sz w:val="24"/>
          <w:szCs w:val="24"/>
          <w:lang w:val="en-US" w:eastAsia="it-IT"/>
          <w:rPrChange w:id="1249" w:author="Ian Hussey" w:date="2020-08-25T17:52:00Z">
            <w:rPr>
              <w:rFonts w:ascii="Times New Roman" w:eastAsia="Times New Roman" w:hAnsi="Times New Roman" w:cs="Times New Roman"/>
              <w:color w:val="000000" w:themeColor="text1"/>
              <w:sz w:val="24"/>
              <w:szCs w:val="24"/>
              <w:lang w:val="en-GB" w:eastAsia="it-IT"/>
            </w:rPr>
          </w:rPrChange>
        </w:rPr>
        <w:t xml:space="preserve">(a) </w:t>
      </w:r>
      <w:r w:rsidR="00C661CF" w:rsidRPr="00A023CC">
        <w:rPr>
          <w:rFonts w:ascii="Times New Roman" w:eastAsia="Times New Roman" w:hAnsi="Times New Roman" w:cs="Times New Roman"/>
          <w:color w:val="000000" w:themeColor="text1"/>
          <w:sz w:val="24"/>
          <w:szCs w:val="24"/>
          <w:lang w:val="en-US" w:eastAsia="it-IT"/>
          <w:rPrChange w:id="1250" w:author="Ian Hussey" w:date="2020-08-25T17:52:00Z">
            <w:rPr>
              <w:rFonts w:ascii="Times New Roman" w:eastAsia="Times New Roman" w:hAnsi="Times New Roman" w:cs="Times New Roman"/>
              <w:color w:val="000000" w:themeColor="text1"/>
              <w:sz w:val="24"/>
              <w:szCs w:val="24"/>
              <w:lang w:val="en-GB" w:eastAsia="it-IT"/>
            </w:rPr>
          </w:rPrChange>
        </w:rPr>
        <w:t xml:space="preserve">failed to </w:t>
      </w:r>
      <w:r w:rsidRPr="00A023CC">
        <w:rPr>
          <w:rFonts w:ascii="Times New Roman" w:eastAsia="Times New Roman" w:hAnsi="Times New Roman" w:cs="Times New Roman"/>
          <w:color w:val="000000" w:themeColor="text1"/>
          <w:sz w:val="24"/>
          <w:szCs w:val="24"/>
          <w:lang w:val="en-US" w:eastAsia="it-IT"/>
          <w:rPrChange w:id="1251" w:author="Ian Hussey" w:date="2020-08-25T17:52:00Z">
            <w:rPr>
              <w:rFonts w:ascii="Times New Roman" w:eastAsia="Times New Roman" w:hAnsi="Times New Roman" w:cs="Times New Roman"/>
              <w:color w:val="000000" w:themeColor="text1"/>
              <w:sz w:val="24"/>
              <w:szCs w:val="24"/>
              <w:lang w:val="en-GB" w:eastAsia="it-IT"/>
            </w:rPr>
          </w:rPrChange>
        </w:rPr>
        <w:t>complete the entire experimental session and thus provided incomplete data</w:t>
      </w:r>
      <w:r w:rsidR="00BA1B4A" w:rsidRPr="00A023CC">
        <w:rPr>
          <w:rFonts w:ascii="Times New Roman" w:eastAsia="Times New Roman" w:hAnsi="Times New Roman" w:cs="Times New Roman"/>
          <w:color w:val="000000" w:themeColor="text1"/>
          <w:sz w:val="24"/>
          <w:szCs w:val="24"/>
          <w:lang w:val="en-US" w:eastAsia="it-IT"/>
          <w:rPrChange w:id="1252" w:author="Ian Hussey" w:date="2020-08-25T17:52:00Z">
            <w:rPr>
              <w:rFonts w:ascii="Times New Roman" w:eastAsia="Times New Roman" w:hAnsi="Times New Roman" w:cs="Times New Roman"/>
              <w:color w:val="000000" w:themeColor="text1"/>
              <w:sz w:val="24"/>
              <w:szCs w:val="24"/>
              <w:lang w:val="en-GB" w:eastAsia="it-IT"/>
            </w:rPr>
          </w:rPrChange>
        </w:rPr>
        <w:t xml:space="preserve"> and/or (b) </w:t>
      </w:r>
      <w:r w:rsidRPr="00A023CC">
        <w:rPr>
          <w:rFonts w:ascii="Times New Roman" w:eastAsia="Times New Roman" w:hAnsi="Times New Roman" w:cs="Times New Roman"/>
          <w:color w:val="000000" w:themeColor="text1"/>
          <w:sz w:val="24"/>
          <w:szCs w:val="24"/>
          <w:lang w:val="en-US" w:eastAsia="it-IT"/>
          <w:rPrChange w:id="1253" w:author="Ian Hussey" w:date="2020-08-25T17:52:00Z">
            <w:rPr>
              <w:rFonts w:ascii="Times New Roman" w:eastAsia="Times New Roman" w:hAnsi="Times New Roman" w:cs="Times New Roman"/>
              <w:color w:val="000000" w:themeColor="text1"/>
              <w:sz w:val="24"/>
              <w:szCs w:val="24"/>
              <w:lang w:val="en-GB" w:eastAsia="it-IT"/>
            </w:rPr>
          </w:rPrChange>
        </w:rPr>
        <w:t xml:space="preserve">who had IAT error rates above 30% across the entire task, above 40% for any one of the four critical blocks, or who complete more than 10% of trials faster than 400ms </w:t>
      </w:r>
      <w:r w:rsidRPr="00A023CC">
        <w:rPr>
          <w:rFonts w:ascii="Times New Roman" w:hAnsi="Times New Roman" w:cs="Times New Roman"/>
          <w:sz w:val="24"/>
          <w:szCs w:val="24"/>
          <w:lang w:val="en-US"/>
          <w:rPrChange w:id="1254"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i/>
          <w:sz w:val="24"/>
          <w:szCs w:val="24"/>
          <w:lang w:val="en-US"/>
          <w:rPrChange w:id="1255" w:author="Ian Hussey" w:date="2020-08-25T17:52:00Z">
            <w:rPr>
              <w:rFonts w:ascii="Times New Roman" w:hAnsi="Times New Roman" w:cs="Times New Roman"/>
              <w:i/>
              <w:sz w:val="24"/>
              <w:szCs w:val="24"/>
              <w:lang w:val="en-GB"/>
            </w:rPr>
          </w:rPrChange>
        </w:rPr>
        <w:t xml:space="preserve">n </w:t>
      </w:r>
      <w:r w:rsidRPr="00A023CC">
        <w:rPr>
          <w:rFonts w:ascii="Times New Roman" w:hAnsi="Times New Roman" w:cs="Times New Roman"/>
          <w:sz w:val="24"/>
          <w:szCs w:val="24"/>
          <w:lang w:val="en-US"/>
          <w:rPrChange w:id="1256" w:author="Ian Hussey" w:date="2020-08-25T17:52:00Z">
            <w:rPr>
              <w:rFonts w:ascii="Times New Roman" w:hAnsi="Times New Roman" w:cs="Times New Roman"/>
              <w:sz w:val="24"/>
              <w:szCs w:val="24"/>
              <w:lang w:val="en-GB"/>
            </w:rPr>
          </w:rPrChange>
        </w:rPr>
        <w:t xml:space="preserve">= </w:t>
      </w:r>
      <w:r w:rsidR="00BA1B4A" w:rsidRPr="00A023CC">
        <w:rPr>
          <w:rFonts w:ascii="Times New Roman" w:hAnsi="Times New Roman" w:cs="Times New Roman"/>
          <w:sz w:val="24"/>
          <w:szCs w:val="24"/>
          <w:lang w:val="en-US"/>
          <w:rPrChange w:id="1257" w:author="Ian Hussey" w:date="2020-08-25T17:52:00Z">
            <w:rPr>
              <w:rFonts w:ascii="Times New Roman" w:hAnsi="Times New Roman" w:cs="Times New Roman"/>
              <w:sz w:val="24"/>
              <w:szCs w:val="24"/>
              <w:lang w:val="en-GB"/>
            </w:rPr>
          </w:rPrChange>
        </w:rPr>
        <w:t xml:space="preserve">49 </w:t>
      </w:r>
      <w:r w:rsidR="00C661CF" w:rsidRPr="00A023CC">
        <w:rPr>
          <w:rFonts w:ascii="Times New Roman" w:hAnsi="Times New Roman" w:cs="Times New Roman"/>
          <w:sz w:val="24"/>
          <w:szCs w:val="24"/>
          <w:lang w:val="en-US"/>
          <w:rPrChange w:id="1258" w:author="Ian Hussey" w:date="2020-08-25T17:52:00Z">
            <w:rPr>
              <w:rFonts w:ascii="Times New Roman" w:hAnsi="Times New Roman" w:cs="Times New Roman"/>
              <w:sz w:val="24"/>
              <w:szCs w:val="24"/>
              <w:lang w:val="en-GB"/>
            </w:rPr>
          </w:rPrChange>
        </w:rPr>
        <w:t xml:space="preserve">[Experiment 1], </w:t>
      </w:r>
      <w:r w:rsidR="00C661CF" w:rsidRPr="00A023CC">
        <w:rPr>
          <w:rFonts w:ascii="Times New Roman" w:hAnsi="Times New Roman" w:cs="Times New Roman"/>
          <w:i/>
          <w:sz w:val="24"/>
          <w:szCs w:val="24"/>
          <w:lang w:val="en-US"/>
          <w:rPrChange w:id="1259" w:author="Ian Hussey" w:date="2020-08-25T17:52:00Z">
            <w:rPr>
              <w:rFonts w:ascii="Times New Roman" w:hAnsi="Times New Roman" w:cs="Times New Roman"/>
              <w:i/>
              <w:sz w:val="24"/>
              <w:szCs w:val="24"/>
              <w:lang w:val="en-GB"/>
            </w:rPr>
          </w:rPrChange>
        </w:rPr>
        <w:t>n</w:t>
      </w:r>
      <w:r w:rsidR="00C661CF" w:rsidRPr="00A023CC">
        <w:rPr>
          <w:rFonts w:ascii="Times New Roman" w:hAnsi="Times New Roman" w:cs="Times New Roman"/>
          <w:sz w:val="24"/>
          <w:szCs w:val="24"/>
          <w:lang w:val="en-US"/>
          <w:rPrChange w:id="1260" w:author="Ian Hussey" w:date="2020-08-25T17:52:00Z">
            <w:rPr>
              <w:rFonts w:ascii="Times New Roman" w:hAnsi="Times New Roman" w:cs="Times New Roman"/>
              <w:sz w:val="24"/>
              <w:szCs w:val="24"/>
              <w:lang w:val="en-GB"/>
            </w:rPr>
          </w:rPrChange>
        </w:rPr>
        <w:t xml:space="preserve"> = </w:t>
      </w:r>
      <w:r w:rsidR="00BA1B4A" w:rsidRPr="00A023CC">
        <w:rPr>
          <w:rFonts w:ascii="Times New Roman" w:hAnsi="Times New Roman" w:cs="Times New Roman"/>
          <w:sz w:val="24"/>
          <w:szCs w:val="24"/>
          <w:lang w:val="en-US"/>
          <w:rPrChange w:id="1261" w:author="Ian Hussey" w:date="2020-08-25T17:52:00Z">
            <w:rPr>
              <w:rFonts w:ascii="Times New Roman" w:hAnsi="Times New Roman" w:cs="Times New Roman"/>
              <w:sz w:val="24"/>
              <w:szCs w:val="24"/>
              <w:lang w:val="en-GB"/>
            </w:rPr>
          </w:rPrChange>
        </w:rPr>
        <w:t xml:space="preserve">14 </w:t>
      </w:r>
      <w:r w:rsidR="00C661CF" w:rsidRPr="00A023CC">
        <w:rPr>
          <w:rFonts w:ascii="Times New Roman" w:hAnsi="Times New Roman" w:cs="Times New Roman"/>
          <w:sz w:val="24"/>
          <w:szCs w:val="24"/>
          <w:lang w:val="en-US"/>
          <w:rPrChange w:id="1262" w:author="Ian Hussey" w:date="2020-08-25T17:52:00Z">
            <w:rPr>
              <w:rFonts w:ascii="Times New Roman" w:hAnsi="Times New Roman" w:cs="Times New Roman"/>
              <w:sz w:val="24"/>
              <w:szCs w:val="24"/>
              <w:lang w:val="en-GB"/>
            </w:rPr>
          </w:rPrChange>
        </w:rPr>
        <w:t xml:space="preserve">[Experiment 2], </w:t>
      </w:r>
      <w:r w:rsidR="00C661CF" w:rsidRPr="00A023CC">
        <w:rPr>
          <w:rFonts w:ascii="Times New Roman" w:hAnsi="Times New Roman" w:cs="Times New Roman"/>
          <w:i/>
          <w:sz w:val="24"/>
          <w:szCs w:val="24"/>
          <w:lang w:val="en-US"/>
          <w:rPrChange w:id="1263" w:author="Ian Hussey" w:date="2020-08-25T17:52:00Z">
            <w:rPr>
              <w:rFonts w:ascii="Times New Roman" w:hAnsi="Times New Roman" w:cs="Times New Roman"/>
              <w:i/>
              <w:sz w:val="24"/>
              <w:szCs w:val="24"/>
              <w:lang w:val="en-GB"/>
            </w:rPr>
          </w:rPrChange>
        </w:rPr>
        <w:t>n</w:t>
      </w:r>
      <w:r w:rsidR="00C661CF" w:rsidRPr="00A023CC">
        <w:rPr>
          <w:rFonts w:ascii="Times New Roman" w:hAnsi="Times New Roman" w:cs="Times New Roman"/>
          <w:sz w:val="24"/>
          <w:szCs w:val="24"/>
          <w:lang w:val="en-US"/>
          <w:rPrChange w:id="1264" w:author="Ian Hussey" w:date="2020-08-25T17:52:00Z">
            <w:rPr>
              <w:rFonts w:ascii="Times New Roman" w:hAnsi="Times New Roman" w:cs="Times New Roman"/>
              <w:sz w:val="24"/>
              <w:szCs w:val="24"/>
              <w:lang w:val="en-GB"/>
            </w:rPr>
          </w:rPrChange>
        </w:rPr>
        <w:t xml:space="preserve"> = </w:t>
      </w:r>
      <w:r w:rsidR="00BA1B4A" w:rsidRPr="00A023CC">
        <w:rPr>
          <w:rFonts w:ascii="Times New Roman" w:hAnsi="Times New Roman" w:cs="Times New Roman"/>
          <w:sz w:val="24"/>
          <w:szCs w:val="24"/>
          <w:lang w:val="en-US"/>
          <w:rPrChange w:id="1265" w:author="Ian Hussey" w:date="2020-08-25T17:52:00Z">
            <w:rPr>
              <w:rFonts w:ascii="Times New Roman" w:hAnsi="Times New Roman" w:cs="Times New Roman"/>
              <w:sz w:val="24"/>
              <w:szCs w:val="24"/>
              <w:lang w:val="en-GB"/>
            </w:rPr>
          </w:rPrChange>
        </w:rPr>
        <w:t xml:space="preserve">16 </w:t>
      </w:r>
      <w:r w:rsidR="00C661CF" w:rsidRPr="00A023CC">
        <w:rPr>
          <w:rFonts w:ascii="Times New Roman" w:hAnsi="Times New Roman" w:cs="Times New Roman"/>
          <w:sz w:val="24"/>
          <w:szCs w:val="24"/>
          <w:lang w:val="en-US"/>
          <w:rPrChange w:id="1266" w:author="Ian Hussey" w:date="2020-08-25T17:52:00Z">
            <w:rPr>
              <w:rFonts w:ascii="Times New Roman" w:hAnsi="Times New Roman" w:cs="Times New Roman"/>
              <w:sz w:val="24"/>
              <w:szCs w:val="24"/>
              <w:lang w:val="en-GB"/>
            </w:rPr>
          </w:rPrChange>
        </w:rPr>
        <w:t xml:space="preserve">[Experiment 3], and </w:t>
      </w:r>
      <w:r w:rsidR="00C661CF" w:rsidRPr="00A023CC">
        <w:rPr>
          <w:rFonts w:ascii="Times New Roman" w:hAnsi="Times New Roman" w:cs="Times New Roman"/>
          <w:i/>
          <w:sz w:val="24"/>
          <w:szCs w:val="24"/>
          <w:lang w:val="en-US"/>
          <w:rPrChange w:id="1267" w:author="Ian Hussey" w:date="2020-08-25T17:52:00Z">
            <w:rPr>
              <w:rFonts w:ascii="Times New Roman" w:hAnsi="Times New Roman" w:cs="Times New Roman"/>
              <w:i/>
              <w:sz w:val="24"/>
              <w:szCs w:val="24"/>
              <w:lang w:val="en-GB"/>
            </w:rPr>
          </w:rPrChange>
        </w:rPr>
        <w:t>n</w:t>
      </w:r>
      <w:r w:rsidR="00C661CF" w:rsidRPr="00A023CC">
        <w:rPr>
          <w:rFonts w:ascii="Times New Roman" w:hAnsi="Times New Roman" w:cs="Times New Roman"/>
          <w:sz w:val="24"/>
          <w:szCs w:val="24"/>
          <w:lang w:val="en-US"/>
          <w:rPrChange w:id="1268" w:author="Ian Hussey" w:date="2020-08-25T17:52:00Z">
            <w:rPr>
              <w:rFonts w:ascii="Times New Roman" w:hAnsi="Times New Roman" w:cs="Times New Roman"/>
              <w:sz w:val="24"/>
              <w:szCs w:val="24"/>
              <w:lang w:val="en-GB"/>
            </w:rPr>
          </w:rPrChange>
        </w:rPr>
        <w:t xml:space="preserve"> = </w:t>
      </w:r>
      <w:r w:rsidR="00BA1B4A" w:rsidRPr="00A023CC">
        <w:rPr>
          <w:rFonts w:ascii="Times New Roman" w:hAnsi="Times New Roman" w:cs="Times New Roman"/>
          <w:sz w:val="24"/>
          <w:szCs w:val="24"/>
          <w:lang w:val="en-US"/>
          <w:rPrChange w:id="1269" w:author="Ian Hussey" w:date="2020-08-25T17:52:00Z">
            <w:rPr>
              <w:rFonts w:ascii="Times New Roman" w:hAnsi="Times New Roman" w:cs="Times New Roman"/>
              <w:sz w:val="24"/>
              <w:szCs w:val="24"/>
              <w:lang w:val="en-GB"/>
            </w:rPr>
          </w:rPrChange>
        </w:rPr>
        <w:t xml:space="preserve">7 </w:t>
      </w:r>
      <w:r w:rsidR="00C661CF" w:rsidRPr="00A023CC">
        <w:rPr>
          <w:rFonts w:ascii="Times New Roman" w:hAnsi="Times New Roman" w:cs="Times New Roman"/>
          <w:sz w:val="24"/>
          <w:szCs w:val="24"/>
          <w:lang w:val="en-US"/>
          <w:rPrChange w:id="1270" w:author="Ian Hussey" w:date="2020-08-25T17:52:00Z">
            <w:rPr>
              <w:rFonts w:ascii="Times New Roman" w:hAnsi="Times New Roman" w:cs="Times New Roman"/>
              <w:sz w:val="24"/>
              <w:szCs w:val="24"/>
              <w:lang w:val="en-GB"/>
            </w:rPr>
          </w:rPrChange>
        </w:rPr>
        <w:t>[Experiment 4]</w:t>
      </w:r>
      <w:r w:rsidRPr="00A023CC">
        <w:rPr>
          <w:rFonts w:ascii="Times New Roman" w:hAnsi="Times New Roman" w:cs="Times New Roman"/>
          <w:sz w:val="24"/>
          <w:szCs w:val="24"/>
          <w:lang w:val="en-US"/>
          <w:rPrChange w:id="1271" w:author="Ian Hussey" w:date="2020-08-25T17:52:00Z">
            <w:rPr>
              <w:rFonts w:ascii="Times New Roman" w:hAnsi="Times New Roman" w:cs="Times New Roman"/>
              <w:sz w:val="24"/>
              <w:szCs w:val="24"/>
              <w:lang w:val="en-GB"/>
            </w:rPr>
          </w:rPrChange>
        </w:rPr>
        <w:t xml:space="preserve">). This led to a final sample of </w:t>
      </w:r>
      <w:r w:rsidR="00BA1B4A" w:rsidRPr="00A023CC">
        <w:rPr>
          <w:rFonts w:ascii="Times New Roman" w:hAnsi="Times New Roman" w:cs="Times New Roman"/>
          <w:sz w:val="24"/>
          <w:szCs w:val="24"/>
          <w:lang w:val="en-US"/>
          <w:rPrChange w:id="1272" w:author="Ian Hussey" w:date="2020-08-25T17:52:00Z">
            <w:rPr>
              <w:rFonts w:ascii="Times New Roman" w:hAnsi="Times New Roman" w:cs="Times New Roman"/>
              <w:sz w:val="24"/>
              <w:szCs w:val="24"/>
              <w:lang w:val="en-GB"/>
            </w:rPr>
          </w:rPrChange>
        </w:rPr>
        <w:t xml:space="preserve">97 </w:t>
      </w:r>
      <w:r w:rsidRPr="00A023CC">
        <w:rPr>
          <w:rFonts w:ascii="Times New Roman" w:hAnsi="Times New Roman" w:cs="Times New Roman"/>
          <w:sz w:val="24"/>
          <w:szCs w:val="24"/>
          <w:lang w:val="en-US"/>
          <w:rPrChange w:id="1273" w:author="Ian Hussey" w:date="2020-08-25T17:52:00Z">
            <w:rPr>
              <w:rFonts w:ascii="Times New Roman" w:hAnsi="Times New Roman" w:cs="Times New Roman"/>
              <w:sz w:val="24"/>
              <w:szCs w:val="24"/>
              <w:lang w:val="en-GB"/>
            </w:rPr>
          </w:rPrChange>
        </w:rPr>
        <w:t>participants</w:t>
      </w:r>
      <w:r w:rsidR="00C661CF" w:rsidRPr="00A023CC">
        <w:rPr>
          <w:rFonts w:ascii="Times New Roman" w:hAnsi="Times New Roman" w:cs="Times New Roman"/>
          <w:sz w:val="24"/>
          <w:szCs w:val="24"/>
          <w:lang w:val="en-US"/>
          <w:rPrChange w:id="1274" w:author="Ian Hussey" w:date="2020-08-25T17:52:00Z">
            <w:rPr>
              <w:rFonts w:ascii="Times New Roman" w:hAnsi="Times New Roman" w:cs="Times New Roman"/>
              <w:sz w:val="24"/>
              <w:szCs w:val="24"/>
              <w:lang w:val="en-GB"/>
            </w:rPr>
          </w:rPrChange>
        </w:rPr>
        <w:t xml:space="preserve"> in Experiment 1, </w:t>
      </w:r>
      <w:r w:rsidR="00BA1B4A" w:rsidRPr="00A023CC">
        <w:rPr>
          <w:rFonts w:ascii="Times New Roman" w:hAnsi="Times New Roman" w:cs="Times New Roman"/>
          <w:sz w:val="24"/>
          <w:szCs w:val="24"/>
          <w:lang w:val="en-US"/>
          <w:rPrChange w:id="1275" w:author="Ian Hussey" w:date="2020-08-25T17:52:00Z">
            <w:rPr>
              <w:rFonts w:ascii="Times New Roman" w:hAnsi="Times New Roman" w:cs="Times New Roman"/>
              <w:sz w:val="24"/>
              <w:szCs w:val="24"/>
              <w:lang w:val="en-GB"/>
            </w:rPr>
          </w:rPrChange>
        </w:rPr>
        <w:t xml:space="preserve">94 </w:t>
      </w:r>
      <w:r w:rsidR="00C661CF" w:rsidRPr="00A023CC">
        <w:rPr>
          <w:rFonts w:ascii="Times New Roman" w:hAnsi="Times New Roman" w:cs="Times New Roman"/>
          <w:sz w:val="24"/>
          <w:szCs w:val="24"/>
          <w:lang w:val="en-US"/>
          <w:rPrChange w:id="1276" w:author="Ian Hussey" w:date="2020-08-25T17:52:00Z">
            <w:rPr>
              <w:rFonts w:ascii="Times New Roman" w:hAnsi="Times New Roman" w:cs="Times New Roman"/>
              <w:sz w:val="24"/>
              <w:szCs w:val="24"/>
              <w:lang w:val="en-GB"/>
            </w:rPr>
          </w:rPrChange>
        </w:rPr>
        <w:t xml:space="preserve">in Experiment 2, </w:t>
      </w:r>
      <w:r w:rsidR="00BA1B4A" w:rsidRPr="00A023CC">
        <w:rPr>
          <w:rFonts w:ascii="Times New Roman" w:hAnsi="Times New Roman" w:cs="Times New Roman"/>
          <w:sz w:val="24"/>
          <w:szCs w:val="24"/>
          <w:lang w:val="en-US"/>
          <w:rPrChange w:id="1277" w:author="Ian Hussey" w:date="2020-08-25T17:52:00Z">
            <w:rPr>
              <w:rFonts w:ascii="Times New Roman" w:hAnsi="Times New Roman" w:cs="Times New Roman"/>
              <w:sz w:val="24"/>
              <w:szCs w:val="24"/>
              <w:lang w:val="en-GB"/>
            </w:rPr>
          </w:rPrChange>
        </w:rPr>
        <w:t xml:space="preserve">95 </w:t>
      </w:r>
      <w:r w:rsidR="00C661CF" w:rsidRPr="00A023CC">
        <w:rPr>
          <w:rFonts w:ascii="Times New Roman" w:hAnsi="Times New Roman" w:cs="Times New Roman"/>
          <w:sz w:val="24"/>
          <w:szCs w:val="24"/>
          <w:lang w:val="en-US"/>
          <w:rPrChange w:id="1278" w:author="Ian Hussey" w:date="2020-08-25T17:52:00Z">
            <w:rPr>
              <w:rFonts w:ascii="Times New Roman" w:hAnsi="Times New Roman" w:cs="Times New Roman"/>
              <w:sz w:val="24"/>
              <w:szCs w:val="24"/>
              <w:lang w:val="en-GB"/>
            </w:rPr>
          </w:rPrChange>
        </w:rPr>
        <w:t xml:space="preserve">in Experiment 3, and </w:t>
      </w:r>
      <w:r w:rsidR="00BA1B4A" w:rsidRPr="00A023CC">
        <w:rPr>
          <w:rFonts w:ascii="Times New Roman" w:hAnsi="Times New Roman" w:cs="Times New Roman"/>
          <w:sz w:val="24"/>
          <w:szCs w:val="24"/>
          <w:lang w:val="en-US"/>
          <w:rPrChange w:id="1279" w:author="Ian Hussey" w:date="2020-08-25T17:52:00Z">
            <w:rPr>
              <w:rFonts w:ascii="Times New Roman" w:hAnsi="Times New Roman" w:cs="Times New Roman"/>
              <w:sz w:val="24"/>
              <w:szCs w:val="24"/>
              <w:lang w:val="en-GB"/>
            </w:rPr>
          </w:rPrChange>
        </w:rPr>
        <w:t xml:space="preserve">98 </w:t>
      </w:r>
      <w:r w:rsidR="00C661CF" w:rsidRPr="00A023CC">
        <w:rPr>
          <w:rFonts w:ascii="Times New Roman" w:hAnsi="Times New Roman" w:cs="Times New Roman"/>
          <w:sz w:val="24"/>
          <w:szCs w:val="24"/>
          <w:lang w:val="en-US"/>
          <w:rPrChange w:id="1280" w:author="Ian Hussey" w:date="2020-08-25T17:52:00Z">
            <w:rPr>
              <w:rFonts w:ascii="Times New Roman" w:hAnsi="Times New Roman" w:cs="Times New Roman"/>
              <w:sz w:val="24"/>
              <w:szCs w:val="24"/>
              <w:lang w:val="en-GB"/>
            </w:rPr>
          </w:rPrChange>
        </w:rPr>
        <w:t>in Experiment 4</w:t>
      </w:r>
      <w:r w:rsidRPr="00A023CC">
        <w:rPr>
          <w:rFonts w:ascii="Times New Roman" w:hAnsi="Times New Roman" w:cs="Times New Roman"/>
          <w:sz w:val="24"/>
          <w:szCs w:val="24"/>
          <w:lang w:val="en-US"/>
          <w:rPrChange w:id="1281" w:author="Ian Hussey" w:date="2020-08-25T17:52:00Z">
            <w:rPr>
              <w:rFonts w:ascii="Times New Roman" w:hAnsi="Times New Roman" w:cs="Times New Roman"/>
              <w:sz w:val="24"/>
              <w:szCs w:val="24"/>
              <w:lang w:val="en-GB"/>
            </w:rPr>
          </w:rPrChange>
        </w:rPr>
        <w:t>.</w:t>
      </w:r>
    </w:p>
    <w:p w14:paraId="7BC85BCC" w14:textId="77777777" w:rsidR="00BA1B4A" w:rsidRPr="00A023CC" w:rsidRDefault="00C661CF" w:rsidP="00BA1B4A">
      <w:pPr>
        <w:spacing w:after="0" w:line="480" w:lineRule="auto"/>
        <w:rPr>
          <w:rFonts w:ascii="Times New Roman" w:hAnsi="Times New Roman" w:cs="Times New Roman"/>
          <w:b/>
          <w:sz w:val="24"/>
          <w:szCs w:val="24"/>
          <w:lang w:val="en-US"/>
          <w:rPrChange w:id="1282"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1283" w:author="Ian Hussey" w:date="2020-08-25T17:52:00Z">
            <w:rPr>
              <w:rFonts w:ascii="Times New Roman" w:hAnsi="Times New Roman" w:cs="Times New Roman"/>
              <w:b/>
              <w:sz w:val="24"/>
              <w:szCs w:val="24"/>
              <w:lang w:val="en-GB"/>
            </w:rPr>
          </w:rPrChange>
        </w:rPr>
        <w:t xml:space="preserve">Data </w:t>
      </w:r>
      <w:r w:rsidR="00BA1B4A" w:rsidRPr="00A023CC">
        <w:rPr>
          <w:rFonts w:ascii="Times New Roman" w:hAnsi="Times New Roman" w:cs="Times New Roman"/>
          <w:b/>
          <w:sz w:val="24"/>
          <w:szCs w:val="24"/>
          <w:lang w:val="en-US"/>
          <w:rPrChange w:id="1284" w:author="Ian Hussey" w:date="2020-08-25T17:52:00Z">
            <w:rPr>
              <w:rFonts w:ascii="Times New Roman" w:hAnsi="Times New Roman" w:cs="Times New Roman"/>
              <w:b/>
              <w:sz w:val="24"/>
              <w:szCs w:val="24"/>
              <w:lang w:val="en-GB"/>
            </w:rPr>
          </w:rPrChange>
        </w:rPr>
        <w:t>P</w:t>
      </w:r>
      <w:r w:rsidRPr="00A023CC">
        <w:rPr>
          <w:rFonts w:ascii="Times New Roman" w:hAnsi="Times New Roman" w:cs="Times New Roman"/>
          <w:b/>
          <w:sz w:val="24"/>
          <w:szCs w:val="24"/>
          <w:lang w:val="en-US"/>
          <w:rPrChange w:id="1285" w:author="Ian Hussey" w:date="2020-08-25T17:52:00Z">
            <w:rPr>
              <w:rFonts w:ascii="Times New Roman" w:hAnsi="Times New Roman" w:cs="Times New Roman"/>
              <w:b/>
              <w:sz w:val="24"/>
              <w:szCs w:val="24"/>
              <w:lang w:val="en-GB"/>
            </w:rPr>
          </w:rPrChange>
        </w:rPr>
        <w:t>reparation</w:t>
      </w:r>
      <w:r w:rsidR="00553696" w:rsidRPr="00A023CC">
        <w:rPr>
          <w:rFonts w:ascii="Times New Roman" w:hAnsi="Times New Roman" w:cs="Times New Roman"/>
          <w:b/>
          <w:sz w:val="24"/>
          <w:szCs w:val="24"/>
          <w:lang w:val="en-US"/>
          <w:rPrChange w:id="1286" w:author="Ian Hussey" w:date="2020-08-25T17:52:00Z">
            <w:rPr>
              <w:rFonts w:ascii="Times New Roman" w:hAnsi="Times New Roman" w:cs="Times New Roman"/>
              <w:b/>
              <w:sz w:val="24"/>
              <w:szCs w:val="24"/>
              <w:lang w:val="en-GB"/>
            </w:rPr>
          </w:rPrChange>
        </w:rPr>
        <w:t xml:space="preserve"> </w:t>
      </w:r>
    </w:p>
    <w:p w14:paraId="36744081" w14:textId="46711891" w:rsidR="00553696" w:rsidRPr="00A023CC" w:rsidRDefault="00553696" w:rsidP="00BA1B4A">
      <w:pPr>
        <w:spacing w:after="0" w:line="480" w:lineRule="auto"/>
        <w:ind w:firstLine="708"/>
        <w:rPr>
          <w:rFonts w:ascii="Times New Roman" w:hAnsi="Times New Roman" w:cs="Times New Roman"/>
          <w:sz w:val="24"/>
          <w:lang w:val="en-US"/>
          <w:rPrChange w:id="1287" w:author="Ian Hussey" w:date="2020-08-25T17:52:00Z">
            <w:rPr>
              <w:rFonts w:ascii="Times New Roman" w:hAnsi="Times New Roman" w:cs="Times New Roman"/>
              <w:sz w:val="24"/>
              <w:lang w:val="en-GB"/>
            </w:rPr>
          </w:rPrChange>
        </w:rPr>
      </w:pPr>
      <w:r w:rsidRPr="00A023CC">
        <w:rPr>
          <w:rFonts w:ascii="Times New Roman" w:hAnsi="Times New Roman" w:cs="Times New Roman"/>
          <w:sz w:val="24"/>
          <w:lang w:val="en-US"/>
          <w:rPrChange w:id="1288" w:author="Ian Hussey" w:date="2020-08-25T17:52:00Z">
            <w:rPr>
              <w:rFonts w:ascii="Times New Roman" w:hAnsi="Times New Roman" w:cs="Times New Roman"/>
              <w:sz w:val="24"/>
              <w:lang w:val="en-GB"/>
            </w:rPr>
          </w:rPrChange>
        </w:rPr>
        <w:t>Self-report ratings were collapsed into four mean scores – one for the target (T1), and another for the outcome (O1) related to positive sources, a third for the target (T2) and a fourth for the outcome (O2) related to negative sources. Two difference scores were then computed – one for the target stimuli (IR effect) and another for the outcome stimuli (OEC effect). Response latency data from the IAT were prepared using the D</w:t>
      </w:r>
      <w:r w:rsidR="00125532" w:rsidRPr="00A023CC">
        <w:rPr>
          <w:rFonts w:ascii="Times New Roman" w:hAnsi="Times New Roman" w:cs="Times New Roman"/>
          <w:sz w:val="24"/>
          <w:lang w:val="en-US"/>
          <w:rPrChange w:id="1289" w:author="Ian Hussey" w:date="2020-08-25T17:52:00Z">
            <w:rPr>
              <w:rFonts w:ascii="Times New Roman" w:hAnsi="Times New Roman" w:cs="Times New Roman"/>
              <w:sz w:val="24"/>
              <w:lang w:val="en-GB"/>
            </w:rPr>
          </w:rPrChange>
        </w:rPr>
        <w:t>2</w:t>
      </w:r>
      <w:r w:rsidRPr="00A023CC">
        <w:rPr>
          <w:rFonts w:ascii="Times New Roman" w:hAnsi="Times New Roman" w:cs="Times New Roman"/>
          <w:sz w:val="24"/>
          <w:lang w:val="en-US"/>
          <w:rPrChange w:id="1290" w:author="Ian Hussey" w:date="2020-08-25T17:52:00Z">
            <w:rPr>
              <w:rFonts w:ascii="Times New Roman" w:hAnsi="Times New Roman" w:cs="Times New Roman"/>
              <w:sz w:val="24"/>
              <w:lang w:val="en-GB"/>
            </w:rPr>
          </w:rPrChange>
        </w:rPr>
        <w:t xml:space="preserve"> algorithm recommended by Greenwald et al. (2003). IAT scores reflect the difference in mean response latency between the critical blocks divided by the overall variation in those latencies. Scores were calculated so that positive values reflected a preference for the target that was indirectly related to a positive source (T1) relative to that related to a negative source (T2). Negative values indicated the opposite. </w:t>
      </w:r>
    </w:p>
    <w:p w14:paraId="54FE1088" w14:textId="77777777" w:rsidR="00BA1B4A" w:rsidRPr="00A023CC" w:rsidRDefault="00553696" w:rsidP="00BA1B4A">
      <w:pPr>
        <w:spacing w:line="480" w:lineRule="auto"/>
        <w:contextualSpacing/>
        <w:rPr>
          <w:rFonts w:ascii="Times New Roman" w:hAnsi="Times New Roman" w:cs="Times New Roman"/>
          <w:b/>
          <w:sz w:val="24"/>
          <w:szCs w:val="24"/>
          <w:lang w:val="en-US"/>
          <w:rPrChange w:id="1291"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1292" w:author="Ian Hussey" w:date="2020-08-25T17:52:00Z">
            <w:rPr>
              <w:rFonts w:ascii="Times New Roman" w:hAnsi="Times New Roman" w:cs="Times New Roman"/>
              <w:b/>
              <w:sz w:val="24"/>
              <w:szCs w:val="24"/>
              <w:lang w:val="en-GB"/>
            </w:rPr>
          </w:rPrChange>
        </w:rPr>
        <w:t xml:space="preserve">Analytic </w:t>
      </w:r>
      <w:r w:rsidR="00BA1B4A" w:rsidRPr="00A023CC">
        <w:rPr>
          <w:rFonts w:ascii="Times New Roman" w:hAnsi="Times New Roman" w:cs="Times New Roman"/>
          <w:b/>
          <w:sz w:val="24"/>
          <w:szCs w:val="24"/>
          <w:lang w:val="en-US"/>
          <w:rPrChange w:id="1293" w:author="Ian Hussey" w:date="2020-08-25T17:52:00Z">
            <w:rPr>
              <w:rFonts w:ascii="Times New Roman" w:hAnsi="Times New Roman" w:cs="Times New Roman"/>
              <w:b/>
              <w:sz w:val="24"/>
              <w:szCs w:val="24"/>
              <w:lang w:val="en-GB"/>
            </w:rPr>
          </w:rPrChange>
        </w:rPr>
        <w:t>P</w:t>
      </w:r>
      <w:r w:rsidRPr="00A023CC">
        <w:rPr>
          <w:rFonts w:ascii="Times New Roman" w:hAnsi="Times New Roman" w:cs="Times New Roman"/>
          <w:b/>
          <w:sz w:val="24"/>
          <w:szCs w:val="24"/>
          <w:lang w:val="en-US"/>
          <w:rPrChange w:id="1294" w:author="Ian Hussey" w:date="2020-08-25T17:52:00Z">
            <w:rPr>
              <w:rFonts w:ascii="Times New Roman" w:hAnsi="Times New Roman" w:cs="Times New Roman"/>
              <w:b/>
              <w:sz w:val="24"/>
              <w:szCs w:val="24"/>
              <w:lang w:val="en-GB"/>
            </w:rPr>
          </w:rPrChange>
        </w:rPr>
        <w:t xml:space="preserve">lan </w:t>
      </w:r>
    </w:p>
    <w:p w14:paraId="24DB68A3" w14:textId="4FC3EE42" w:rsidR="00553696" w:rsidRPr="00A023CC" w:rsidRDefault="00F50610" w:rsidP="007E1C20">
      <w:pPr>
        <w:spacing w:line="480" w:lineRule="auto"/>
        <w:ind w:firstLine="708"/>
        <w:contextualSpacing/>
        <w:rPr>
          <w:rFonts w:ascii="Times New Roman" w:hAnsi="Times New Roman" w:cs="Times New Roman"/>
          <w:sz w:val="24"/>
          <w:szCs w:val="24"/>
          <w:lang w:val="en-US"/>
          <w:rPrChange w:id="129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296" w:author="Ian Hussey" w:date="2020-08-25T17:52:00Z">
            <w:rPr>
              <w:rFonts w:ascii="Times New Roman" w:hAnsi="Times New Roman" w:cs="Times New Roman"/>
              <w:sz w:val="24"/>
              <w:szCs w:val="24"/>
              <w:lang w:val="en-GB"/>
            </w:rPr>
          </w:rPrChange>
        </w:rPr>
        <w:t xml:space="preserve">We examined if </w:t>
      </w:r>
      <w:r w:rsidR="00553696" w:rsidRPr="00A023CC">
        <w:rPr>
          <w:rFonts w:ascii="Times New Roman" w:hAnsi="Times New Roman" w:cs="Times New Roman"/>
          <w:sz w:val="24"/>
          <w:szCs w:val="24"/>
          <w:lang w:val="en-US"/>
        </w:rPr>
        <w:t>behavioral</w:t>
      </w:r>
      <w:r w:rsidR="00553696" w:rsidRPr="00A023CC">
        <w:rPr>
          <w:rFonts w:ascii="Times New Roman" w:hAnsi="Times New Roman" w:cs="Times New Roman"/>
          <w:sz w:val="24"/>
          <w:szCs w:val="24"/>
          <w:lang w:val="en-US"/>
          <w:rPrChange w:id="1297" w:author="Ian Hussey" w:date="2020-08-25T17:52:00Z">
            <w:rPr>
              <w:rFonts w:ascii="Times New Roman" w:hAnsi="Times New Roman" w:cs="Times New Roman"/>
              <w:sz w:val="24"/>
              <w:szCs w:val="24"/>
              <w:lang w:val="en-GB"/>
            </w:rPr>
          </w:rPrChange>
        </w:rPr>
        <w:t xml:space="preserve"> intentions, self-reported and automatic stimulus evaluations (</w:t>
      </w:r>
      <w:r w:rsidR="00553696" w:rsidRPr="00A023CC">
        <w:rPr>
          <w:rFonts w:ascii="Times New Roman" w:hAnsi="Times New Roman" w:cs="Times New Roman"/>
          <w:i/>
          <w:sz w:val="24"/>
          <w:szCs w:val="24"/>
          <w:lang w:val="en-US"/>
          <w:rPrChange w:id="1298" w:author="Ian Hussey" w:date="2020-08-25T17:52:00Z">
            <w:rPr>
              <w:rFonts w:ascii="Times New Roman" w:hAnsi="Times New Roman" w:cs="Times New Roman"/>
              <w:i/>
              <w:sz w:val="24"/>
              <w:szCs w:val="24"/>
              <w:lang w:val="en-GB"/>
            </w:rPr>
          </w:rPrChange>
        </w:rPr>
        <w:t>dependent variables</w:t>
      </w:r>
      <w:r w:rsidR="00553696" w:rsidRPr="00A023CC">
        <w:rPr>
          <w:rFonts w:ascii="Times New Roman" w:hAnsi="Times New Roman" w:cs="Times New Roman"/>
          <w:sz w:val="24"/>
          <w:szCs w:val="24"/>
          <w:lang w:val="en-US"/>
          <w:rPrChange w:id="1299" w:author="Ian Hussey" w:date="2020-08-25T17:52:00Z">
            <w:rPr>
              <w:rFonts w:ascii="Times New Roman" w:hAnsi="Times New Roman" w:cs="Times New Roman"/>
              <w:sz w:val="24"/>
              <w:szCs w:val="24"/>
              <w:lang w:val="en-GB"/>
            </w:rPr>
          </w:rPrChange>
        </w:rPr>
        <w:t>) differed as a function of the type of training received (extinction vs. acquisition-only) (</w:t>
      </w:r>
      <w:r w:rsidR="00553696" w:rsidRPr="00A023CC">
        <w:rPr>
          <w:rFonts w:ascii="Times New Roman" w:hAnsi="Times New Roman" w:cs="Times New Roman"/>
          <w:i/>
          <w:sz w:val="24"/>
          <w:szCs w:val="24"/>
          <w:lang w:val="en-US"/>
          <w:rPrChange w:id="1300" w:author="Ian Hussey" w:date="2020-08-25T17:52:00Z">
            <w:rPr>
              <w:rFonts w:ascii="Times New Roman" w:hAnsi="Times New Roman" w:cs="Times New Roman"/>
              <w:i/>
              <w:sz w:val="24"/>
              <w:szCs w:val="24"/>
              <w:lang w:val="en-GB"/>
            </w:rPr>
          </w:rPrChange>
        </w:rPr>
        <w:t>independent variable</w:t>
      </w:r>
      <w:r w:rsidRPr="00A023CC">
        <w:rPr>
          <w:rFonts w:ascii="Times New Roman" w:hAnsi="Times New Roman" w:cs="Times New Roman"/>
          <w:sz w:val="24"/>
          <w:szCs w:val="24"/>
          <w:lang w:val="en-US"/>
          <w:rPrChange w:id="1301" w:author="Ian Hussey" w:date="2020-08-25T17:52:00Z">
            <w:rPr>
              <w:rFonts w:ascii="Times New Roman" w:hAnsi="Times New Roman" w:cs="Times New Roman"/>
              <w:sz w:val="24"/>
              <w:szCs w:val="24"/>
              <w:lang w:val="en-GB"/>
            </w:rPr>
          </w:rPrChange>
        </w:rPr>
        <w:t>).</w:t>
      </w:r>
      <w:r w:rsidR="00553696" w:rsidRPr="00A023CC">
        <w:rPr>
          <w:rFonts w:ascii="Times New Roman" w:hAnsi="Times New Roman" w:cs="Times New Roman"/>
          <w:sz w:val="24"/>
          <w:szCs w:val="24"/>
          <w:lang w:val="en-US"/>
          <w:rPrChange w:id="1302"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1303" w:author="Ian Hussey" w:date="2020-08-25T17:52:00Z">
            <w:rPr>
              <w:rFonts w:ascii="Times New Roman" w:hAnsi="Times New Roman" w:cs="Times New Roman"/>
              <w:sz w:val="24"/>
              <w:szCs w:val="24"/>
              <w:lang w:val="en-GB"/>
            </w:rPr>
          </w:rPrChange>
        </w:rPr>
        <w:t>A</w:t>
      </w:r>
      <w:r w:rsidR="00553696" w:rsidRPr="00A023CC">
        <w:rPr>
          <w:rFonts w:ascii="Times New Roman" w:hAnsi="Times New Roman" w:cs="Times New Roman"/>
          <w:sz w:val="24"/>
          <w:szCs w:val="24"/>
          <w:lang w:val="en-US"/>
          <w:rPrChange w:id="1304" w:author="Ian Hussey" w:date="2020-08-25T17:52:00Z">
            <w:rPr>
              <w:rFonts w:ascii="Times New Roman" w:hAnsi="Times New Roman" w:cs="Times New Roman"/>
              <w:sz w:val="24"/>
              <w:szCs w:val="24"/>
              <w:lang w:val="en-GB"/>
            </w:rPr>
          </w:rPrChange>
        </w:rPr>
        <w:t xml:space="preserve"> series of </w:t>
      </w:r>
      <w:r w:rsidR="00553696" w:rsidRPr="00A023CC">
        <w:rPr>
          <w:rFonts w:ascii="Times New Roman" w:hAnsi="Times New Roman" w:cs="Times New Roman"/>
          <w:i/>
          <w:sz w:val="24"/>
          <w:szCs w:val="24"/>
          <w:lang w:val="en-US"/>
          <w:rPrChange w:id="1305" w:author="Ian Hussey" w:date="2020-08-25T17:52:00Z">
            <w:rPr>
              <w:rFonts w:ascii="Times New Roman" w:hAnsi="Times New Roman" w:cs="Times New Roman"/>
              <w:i/>
              <w:sz w:val="24"/>
              <w:szCs w:val="24"/>
              <w:lang w:val="en-GB"/>
            </w:rPr>
          </w:rPrChange>
        </w:rPr>
        <w:t>t</w:t>
      </w:r>
      <w:r w:rsidR="00553696" w:rsidRPr="00A023CC">
        <w:rPr>
          <w:rFonts w:ascii="Times New Roman" w:hAnsi="Times New Roman" w:cs="Times New Roman"/>
          <w:sz w:val="24"/>
          <w:szCs w:val="24"/>
          <w:lang w:val="en-US"/>
          <w:rPrChange w:id="1306" w:author="Ian Hussey" w:date="2020-08-25T17:52:00Z">
            <w:rPr>
              <w:rFonts w:ascii="Times New Roman" w:hAnsi="Times New Roman" w:cs="Times New Roman"/>
              <w:sz w:val="24"/>
              <w:szCs w:val="24"/>
              <w:lang w:val="en-GB"/>
            </w:rPr>
          </w:rPrChange>
        </w:rPr>
        <w:t xml:space="preserve">-tests were carried out on the rating </w:t>
      </w:r>
      <w:r w:rsidR="003E3224" w:rsidRPr="00A023CC">
        <w:rPr>
          <w:rFonts w:ascii="Times New Roman" w:hAnsi="Times New Roman" w:cs="Times New Roman"/>
          <w:sz w:val="24"/>
          <w:szCs w:val="24"/>
          <w:lang w:val="en-US"/>
          <w:rPrChange w:id="1307" w:author="Ian Hussey" w:date="2020-08-25T17:52:00Z">
            <w:rPr>
              <w:rFonts w:ascii="Times New Roman" w:hAnsi="Times New Roman" w:cs="Times New Roman"/>
              <w:sz w:val="24"/>
              <w:szCs w:val="24"/>
              <w:lang w:val="en-GB"/>
            </w:rPr>
          </w:rPrChange>
        </w:rPr>
        <w:t xml:space="preserve">and </w:t>
      </w:r>
      <w:r w:rsidR="00553696" w:rsidRPr="00A023CC">
        <w:rPr>
          <w:rFonts w:ascii="Times New Roman" w:hAnsi="Times New Roman" w:cs="Times New Roman"/>
          <w:sz w:val="24"/>
          <w:szCs w:val="24"/>
          <w:lang w:val="en-US"/>
          <w:rPrChange w:id="1308" w:author="Ian Hussey" w:date="2020-08-25T17:52:00Z">
            <w:rPr>
              <w:rFonts w:ascii="Times New Roman" w:hAnsi="Times New Roman" w:cs="Times New Roman"/>
              <w:sz w:val="24"/>
              <w:szCs w:val="24"/>
              <w:lang w:val="en-GB"/>
            </w:rPr>
          </w:rPrChange>
        </w:rPr>
        <w:t>IAT data.</w:t>
      </w:r>
      <w:r w:rsidR="007E1C20" w:rsidRPr="00A023CC">
        <w:rPr>
          <w:rFonts w:ascii="Times New Roman" w:hAnsi="Times New Roman" w:cs="Times New Roman"/>
          <w:sz w:val="24"/>
          <w:szCs w:val="24"/>
          <w:lang w:val="en-US"/>
          <w:rPrChange w:id="1309" w:author="Ian Hussey" w:date="2020-08-25T17:52:00Z">
            <w:rPr>
              <w:rFonts w:ascii="Times New Roman" w:hAnsi="Times New Roman" w:cs="Times New Roman"/>
              <w:sz w:val="24"/>
              <w:szCs w:val="24"/>
              <w:lang w:val="en-GB"/>
            </w:rPr>
          </w:rPrChange>
        </w:rPr>
        <w:t xml:space="preserve"> </w:t>
      </w:r>
      <w:r w:rsidR="00C82CBD" w:rsidRPr="00A023CC">
        <w:rPr>
          <w:rFonts w:ascii="Times New Roman" w:hAnsi="Times New Roman" w:cs="Times New Roman"/>
          <w:sz w:val="24"/>
          <w:szCs w:val="24"/>
          <w:lang w:val="en-US"/>
          <w:rPrChange w:id="1310" w:author="Ian Hussey" w:date="2020-08-25T17:52:00Z">
            <w:rPr>
              <w:rFonts w:ascii="Times New Roman" w:hAnsi="Times New Roman" w:cs="Times New Roman"/>
              <w:sz w:val="24"/>
              <w:szCs w:val="24"/>
              <w:lang w:val="en-GB"/>
            </w:rPr>
          </w:rPrChange>
        </w:rPr>
        <w:t>With respect to the behavioural intentions data, o</w:t>
      </w:r>
      <w:r w:rsidR="007E1C20" w:rsidRPr="00A023CC">
        <w:rPr>
          <w:rFonts w:ascii="Times New Roman" w:hAnsi="Times New Roman"/>
          <w:sz w:val="24"/>
          <w:szCs w:val="24"/>
          <w:lang w:val="en-US"/>
          <w:rPrChange w:id="1311" w:author="Ian Hussey" w:date="2020-08-25T17:52:00Z">
            <w:rPr>
              <w:rFonts w:ascii="Times New Roman" w:hAnsi="Times New Roman"/>
              <w:sz w:val="24"/>
              <w:szCs w:val="24"/>
              <w:lang w:val="en-GB"/>
            </w:rPr>
          </w:rPrChange>
        </w:rPr>
        <w:t xml:space="preserve">nly results from the T1-T2 comparison are reported (i.e., analyses </w:t>
      </w:r>
      <w:r w:rsidR="00423154" w:rsidRPr="00A023CC">
        <w:rPr>
          <w:rFonts w:ascii="Times New Roman" w:hAnsi="Times New Roman"/>
          <w:sz w:val="24"/>
          <w:szCs w:val="24"/>
          <w:lang w:val="en-US"/>
          <w:rPrChange w:id="1312" w:author="Ian Hussey" w:date="2020-08-25T17:52:00Z">
            <w:rPr>
              <w:rFonts w:ascii="Times New Roman" w:hAnsi="Times New Roman"/>
              <w:sz w:val="24"/>
              <w:szCs w:val="24"/>
              <w:lang w:val="en-GB"/>
            </w:rPr>
          </w:rPrChange>
        </w:rPr>
        <w:t xml:space="preserve">were </w:t>
      </w:r>
      <w:r w:rsidR="0069494D" w:rsidRPr="00A023CC">
        <w:rPr>
          <w:rFonts w:ascii="Times New Roman" w:hAnsi="Times New Roman"/>
          <w:sz w:val="24"/>
          <w:szCs w:val="24"/>
          <w:lang w:val="en-US"/>
          <w:rPrChange w:id="1313" w:author="Ian Hussey" w:date="2020-08-25T17:52:00Z">
            <w:rPr>
              <w:rFonts w:ascii="Times New Roman" w:hAnsi="Times New Roman"/>
              <w:sz w:val="24"/>
              <w:szCs w:val="24"/>
              <w:lang w:val="en-GB"/>
            </w:rPr>
          </w:rPrChange>
        </w:rPr>
        <w:t xml:space="preserve">only </w:t>
      </w:r>
      <w:r w:rsidR="00423154" w:rsidRPr="00A023CC">
        <w:rPr>
          <w:rFonts w:ascii="Times New Roman" w:hAnsi="Times New Roman"/>
          <w:sz w:val="24"/>
          <w:szCs w:val="24"/>
          <w:lang w:val="en-US"/>
          <w:rPrChange w:id="1314" w:author="Ian Hussey" w:date="2020-08-25T17:52:00Z">
            <w:rPr>
              <w:rFonts w:ascii="Times New Roman" w:hAnsi="Times New Roman"/>
              <w:sz w:val="24"/>
              <w:szCs w:val="24"/>
              <w:lang w:val="en-GB"/>
            </w:rPr>
          </w:rPrChange>
        </w:rPr>
        <w:t xml:space="preserve">carried out on responses that </w:t>
      </w:r>
      <w:r w:rsidR="00423154" w:rsidRPr="00A023CC">
        <w:rPr>
          <w:rFonts w:ascii="Times New Roman" w:hAnsi="Times New Roman"/>
          <w:sz w:val="24"/>
          <w:szCs w:val="24"/>
          <w:lang w:val="en-US"/>
          <w:rPrChange w:id="1315" w:author="Ian Hussey" w:date="2020-08-25T17:52:00Z">
            <w:rPr>
              <w:rFonts w:ascii="Times New Roman" w:hAnsi="Times New Roman"/>
              <w:sz w:val="24"/>
              <w:szCs w:val="24"/>
              <w:lang w:val="en-GB"/>
            </w:rPr>
          </w:rPrChange>
        </w:rPr>
        <w:lastRenderedPageBreak/>
        <w:t xml:space="preserve">involved </w:t>
      </w:r>
      <w:r w:rsidR="0069494D" w:rsidRPr="00A023CC">
        <w:rPr>
          <w:rFonts w:ascii="Times New Roman" w:hAnsi="Times New Roman"/>
          <w:sz w:val="24"/>
          <w:szCs w:val="24"/>
          <w:lang w:val="en-US"/>
          <w:rPrChange w:id="1316" w:author="Ian Hussey" w:date="2020-08-25T17:52:00Z">
            <w:rPr>
              <w:rFonts w:ascii="Times New Roman" w:hAnsi="Times New Roman"/>
              <w:sz w:val="24"/>
              <w:szCs w:val="24"/>
              <w:lang w:val="en-GB"/>
            </w:rPr>
          </w:rPrChange>
        </w:rPr>
        <w:t>participants selecting</w:t>
      </w:r>
      <w:r w:rsidR="00423154" w:rsidRPr="00A023CC">
        <w:rPr>
          <w:rFonts w:ascii="Times New Roman" w:hAnsi="Times New Roman"/>
          <w:sz w:val="24"/>
          <w:szCs w:val="24"/>
          <w:lang w:val="en-US"/>
          <w:rPrChange w:id="1317" w:author="Ian Hussey" w:date="2020-08-25T17:52:00Z">
            <w:rPr>
              <w:rFonts w:ascii="Times New Roman" w:hAnsi="Times New Roman"/>
              <w:sz w:val="24"/>
              <w:szCs w:val="24"/>
              <w:lang w:val="en-GB"/>
            </w:rPr>
          </w:rPrChange>
        </w:rPr>
        <w:t xml:space="preserve"> either T1 or T2 and </w:t>
      </w:r>
      <w:r w:rsidR="007E1C20" w:rsidRPr="00A023CC">
        <w:rPr>
          <w:rFonts w:ascii="Times New Roman" w:hAnsi="Times New Roman"/>
          <w:sz w:val="24"/>
          <w:szCs w:val="24"/>
          <w:lang w:val="en-US"/>
          <w:rPrChange w:id="1318" w:author="Ian Hussey" w:date="2020-08-25T17:52:00Z">
            <w:rPr>
              <w:rFonts w:ascii="Times New Roman" w:hAnsi="Times New Roman"/>
              <w:sz w:val="24"/>
              <w:szCs w:val="24"/>
              <w:lang w:val="en-GB"/>
            </w:rPr>
          </w:rPrChange>
        </w:rPr>
        <w:t xml:space="preserve">not </w:t>
      </w:r>
      <w:r w:rsidR="00423154" w:rsidRPr="00A023CC">
        <w:rPr>
          <w:rFonts w:ascii="Times New Roman" w:hAnsi="Times New Roman"/>
          <w:sz w:val="24"/>
          <w:szCs w:val="24"/>
          <w:lang w:val="en-US"/>
          <w:rPrChange w:id="1319" w:author="Ian Hussey" w:date="2020-08-25T17:52:00Z">
            <w:rPr>
              <w:rFonts w:ascii="Times New Roman" w:hAnsi="Times New Roman"/>
              <w:sz w:val="24"/>
              <w:szCs w:val="24"/>
              <w:lang w:val="en-GB"/>
            </w:rPr>
          </w:rPrChange>
        </w:rPr>
        <w:t xml:space="preserve">on </w:t>
      </w:r>
      <w:r w:rsidR="003E3224" w:rsidRPr="00A023CC">
        <w:rPr>
          <w:rFonts w:ascii="Times New Roman" w:hAnsi="Times New Roman"/>
          <w:sz w:val="24"/>
          <w:szCs w:val="24"/>
          <w:lang w:val="en-US"/>
          <w:rPrChange w:id="1320" w:author="Ian Hussey" w:date="2020-08-25T17:52:00Z">
            <w:rPr>
              <w:rFonts w:ascii="Times New Roman" w:hAnsi="Times New Roman"/>
              <w:sz w:val="24"/>
              <w:szCs w:val="24"/>
              <w:lang w:val="en-GB"/>
            </w:rPr>
          </w:rPrChange>
        </w:rPr>
        <w:t xml:space="preserve">the selection of neither </w:t>
      </w:r>
      <w:r w:rsidR="00423154" w:rsidRPr="00A023CC">
        <w:rPr>
          <w:rFonts w:ascii="Times New Roman" w:hAnsi="Times New Roman"/>
          <w:sz w:val="24"/>
          <w:szCs w:val="24"/>
          <w:lang w:val="en-US"/>
          <w:rPrChange w:id="1321" w:author="Ian Hussey" w:date="2020-08-25T17:52:00Z">
            <w:rPr>
              <w:rFonts w:ascii="Times New Roman" w:hAnsi="Times New Roman"/>
              <w:sz w:val="24"/>
              <w:szCs w:val="24"/>
              <w:lang w:val="en-GB"/>
            </w:rPr>
          </w:rPrChange>
        </w:rPr>
        <w:t xml:space="preserve">target, </w:t>
      </w:r>
      <w:r w:rsidR="007E1C20" w:rsidRPr="00A023CC">
        <w:rPr>
          <w:rFonts w:ascii="Times New Roman" w:hAnsi="Times New Roman"/>
          <w:sz w:val="24"/>
          <w:szCs w:val="24"/>
          <w:lang w:val="en-US"/>
          <w:rPrChange w:id="1322" w:author="Ian Hussey" w:date="2020-08-25T17:52:00Z">
            <w:rPr>
              <w:rFonts w:ascii="Times New Roman" w:hAnsi="Times New Roman"/>
              <w:sz w:val="24"/>
              <w:szCs w:val="24"/>
              <w:lang w:val="en-GB"/>
            </w:rPr>
          </w:rPrChange>
        </w:rPr>
        <w:t>both targets</w:t>
      </w:r>
      <w:r w:rsidR="003E3224" w:rsidRPr="00A023CC">
        <w:rPr>
          <w:rFonts w:ascii="Times New Roman" w:hAnsi="Times New Roman"/>
          <w:sz w:val="24"/>
          <w:szCs w:val="24"/>
          <w:lang w:val="en-US"/>
          <w:rPrChange w:id="1323" w:author="Ian Hussey" w:date="2020-08-25T17:52:00Z">
            <w:rPr>
              <w:rFonts w:ascii="Times New Roman" w:hAnsi="Times New Roman"/>
              <w:sz w:val="24"/>
              <w:szCs w:val="24"/>
              <w:lang w:val="en-GB"/>
            </w:rPr>
          </w:rPrChange>
        </w:rPr>
        <w:t>, or non-responses</w:t>
      </w:r>
      <w:r w:rsidR="007E1C20" w:rsidRPr="00A023CC">
        <w:rPr>
          <w:rFonts w:ascii="Times New Roman" w:hAnsi="Times New Roman"/>
          <w:sz w:val="24"/>
          <w:szCs w:val="24"/>
          <w:lang w:val="en-US"/>
          <w:rPrChange w:id="1324" w:author="Ian Hussey" w:date="2020-08-25T17:52:00Z">
            <w:rPr>
              <w:rFonts w:ascii="Times New Roman" w:hAnsi="Times New Roman"/>
              <w:sz w:val="24"/>
              <w:szCs w:val="24"/>
              <w:lang w:val="en-GB"/>
            </w:rPr>
          </w:rPrChange>
        </w:rPr>
        <w:t>).</w:t>
      </w:r>
      <w:r w:rsidR="003E3224" w:rsidRPr="00A023CC">
        <w:rPr>
          <w:rFonts w:ascii="Times New Roman" w:hAnsi="Times New Roman"/>
          <w:sz w:val="24"/>
          <w:szCs w:val="24"/>
          <w:lang w:val="en-US"/>
          <w:rPrChange w:id="1325" w:author="Ian Hussey" w:date="2020-08-25T17:52:00Z">
            <w:rPr>
              <w:rFonts w:ascii="Times New Roman" w:hAnsi="Times New Roman"/>
              <w:sz w:val="24"/>
              <w:szCs w:val="24"/>
              <w:lang w:val="en-GB"/>
            </w:rPr>
          </w:rPrChange>
        </w:rPr>
        <w:t xml:space="preserve"> Counts of each response for each study and experiment condition were calculated, which were then used to calculate an odds ratio. </w:t>
      </w:r>
      <w:r w:rsidR="00220E16" w:rsidRPr="00A023CC">
        <w:rPr>
          <w:rFonts w:ascii="Times New Roman" w:hAnsi="Times New Roman"/>
          <w:i/>
          <w:sz w:val="24"/>
          <w:szCs w:val="24"/>
          <w:lang w:val="en-US"/>
          <w:rPrChange w:id="1326" w:author="Ian Hussey" w:date="2020-08-25T17:52:00Z">
            <w:rPr>
              <w:rFonts w:ascii="Times New Roman" w:hAnsi="Times New Roman"/>
              <w:i/>
              <w:sz w:val="24"/>
              <w:szCs w:val="24"/>
              <w:lang w:val="en-GB"/>
            </w:rPr>
          </w:rPrChange>
        </w:rPr>
        <w:t>p</w:t>
      </w:r>
      <w:r w:rsidR="003E3224" w:rsidRPr="00A023CC">
        <w:rPr>
          <w:rFonts w:ascii="Times New Roman" w:hAnsi="Times New Roman"/>
          <w:sz w:val="24"/>
          <w:szCs w:val="24"/>
          <w:lang w:val="en-US"/>
          <w:rPrChange w:id="1327" w:author="Ian Hussey" w:date="2020-08-25T17:52:00Z">
            <w:rPr>
              <w:rFonts w:ascii="Times New Roman" w:hAnsi="Times New Roman"/>
              <w:sz w:val="24"/>
              <w:szCs w:val="24"/>
              <w:lang w:val="en-GB"/>
            </w:rPr>
          </w:rPrChange>
        </w:rPr>
        <w:t xml:space="preserve"> values were compu</w:t>
      </w:r>
      <w:r w:rsidR="00AE7198" w:rsidRPr="00A023CC">
        <w:rPr>
          <w:rFonts w:ascii="Times New Roman" w:hAnsi="Times New Roman"/>
          <w:sz w:val="24"/>
          <w:szCs w:val="24"/>
          <w:lang w:val="en-US"/>
          <w:rPrChange w:id="1328" w:author="Ian Hussey" w:date="2020-08-25T17:52:00Z">
            <w:rPr>
              <w:rFonts w:ascii="Times New Roman" w:hAnsi="Times New Roman"/>
              <w:sz w:val="24"/>
              <w:szCs w:val="24"/>
              <w:lang w:val="en-GB"/>
            </w:rPr>
          </w:rPrChange>
        </w:rPr>
        <w:t>ted via F</w:t>
      </w:r>
      <w:r w:rsidR="003E3224" w:rsidRPr="00A023CC">
        <w:rPr>
          <w:rFonts w:ascii="Times New Roman" w:hAnsi="Times New Roman"/>
          <w:sz w:val="24"/>
          <w:szCs w:val="24"/>
          <w:lang w:val="en-US"/>
          <w:rPrChange w:id="1329" w:author="Ian Hussey" w:date="2020-08-25T17:52:00Z">
            <w:rPr>
              <w:rFonts w:ascii="Times New Roman" w:hAnsi="Times New Roman"/>
              <w:sz w:val="24"/>
              <w:szCs w:val="24"/>
              <w:lang w:val="en-GB"/>
            </w:rPr>
          </w:rPrChange>
        </w:rPr>
        <w:t>ischer’s exact test. Haldane-Anscombe correction</w:t>
      </w:r>
      <w:r w:rsidR="00220E16" w:rsidRPr="00A023CC">
        <w:rPr>
          <w:rFonts w:ascii="Times New Roman" w:hAnsi="Times New Roman"/>
          <w:sz w:val="24"/>
          <w:szCs w:val="24"/>
          <w:lang w:val="en-US"/>
          <w:rPrChange w:id="1330" w:author="Ian Hussey" w:date="2020-08-25T17:52:00Z">
            <w:rPr>
              <w:rFonts w:ascii="Times New Roman" w:hAnsi="Times New Roman"/>
              <w:sz w:val="24"/>
              <w:szCs w:val="24"/>
              <w:lang w:val="en-GB"/>
            </w:rPr>
          </w:rPrChange>
        </w:rPr>
        <w:t>s</w:t>
      </w:r>
      <w:r w:rsidR="003E3224" w:rsidRPr="00A023CC">
        <w:rPr>
          <w:rFonts w:ascii="Times New Roman" w:hAnsi="Times New Roman"/>
          <w:sz w:val="24"/>
          <w:szCs w:val="24"/>
          <w:lang w:val="en-US"/>
          <w:rPrChange w:id="1331" w:author="Ian Hussey" w:date="2020-08-25T17:52:00Z">
            <w:rPr>
              <w:rFonts w:ascii="Times New Roman" w:hAnsi="Times New Roman"/>
              <w:sz w:val="24"/>
              <w:szCs w:val="24"/>
              <w:lang w:val="en-GB"/>
            </w:rPr>
          </w:rPrChange>
        </w:rPr>
        <w:t xml:space="preserve"> </w:t>
      </w:r>
      <w:r w:rsidR="00220E16" w:rsidRPr="00A023CC">
        <w:rPr>
          <w:rFonts w:ascii="Times New Roman" w:hAnsi="Times New Roman"/>
          <w:sz w:val="24"/>
          <w:szCs w:val="24"/>
          <w:lang w:val="en-US"/>
          <w:rPrChange w:id="1332" w:author="Ian Hussey" w:date="2020-08-25T17:52:00Z">
            <w:rPr>
              <w:rFonts w:ascii="Times New Roman" w:hAnsi="Times New Roman"/>
              <w:sz w:val="24"/>
              <w:szCs w:val="24"/>
              <w:lang w:val="en-GB"/>
            </w:rPr>
          </w:rPrChange>
        </w:rPr>
        <w:t xml:space="preserve">were </w:t>
      </w:r>
      <w:r w:rsidR="003E3224" w:rsidRPr="00A023CC">
        <w:rPr>
          <w:rFonts w:ascii="Times New Roman" w:hAnsi="Times New Roman"/>
          <w:sz w:val="24"/>
          <w:szCs w:val="24"/>
          <w:lang w:val="en-US"/>
          <w:rPrChange w:id="1333" w:author="Ian Hussey" w:date="2020-08-25T17:52:00Z">
            <w:rPr>
              <w:rFonts w:ascii="Times New Roman" w:hAnsi="Times New Roman"/>
              <w:sz w:val="24"/>
              <w:szCs w:val="24"/>
              <w:lang w:val="en-GB"/>
            </w:rPr>
          </w:rPrChange>
        </w:rPr>
        <w:t>applied to studies where at least one cell contained zero counts</w:t>
      </w:r>
      <w:r w:rsidR="0075534A" w:rsidRPr="00A023CC">
        <w:rPr>
          <w:rFonts w:ascii="Times New Roman" w:hAnsi="Times New Roman"/>
          <w:sz w:val="24"/>
          <w:szCs w:val="24"/>
          <w:lang w:val="en-US"/>
          <w:rPrChange w:id="1334" w:author="Ian Hussey" w:date="2020-08-25T17:52:00Z">
            <w:rPr>
              <w:rFonts w:ascii="Times New Roman" w:hAnsi="Times New Roman"/>
              <w:sz w:val="24"/>
              <w:szCs w:val="24"/>
              <w:lang w:val="en-GB"/>
            </w:rPr>
          </w:rPrChange>
        </w:rPr>
        <w:t xml:space="preserve"> (i.e., counts in all cells were increased by 1)</w:t>
      </w:r>
      <w:r w:rsidR="003E3224" w:rsidRPr="00A023CC">
        <w:rPr>
          <w:rFonts w:ascii="Times New Roman" w:hAnsi="Times New Roman"/>
          <w:sz w:val="24"/>
          <w:szCs w:val="24"/>
          <w:lang w:val="en-US"/>
          <w:rPrChange w:id="1335" w:author="Ian Hussey" w:date="2020-08-25T17:52:00Z">
            <w:rPr>
              <w:rFonts w:ascii="Times New Roman" w:hAnsi="Times New Roman"/>
              <w:sz w:val="24"/>
              <w:szCs w:val="24"/>
              <w:lang w:val="en-GB"/>
            </w:rPr>
          </w:rPrChange>
        </w:rPr>
        <w:t>.</w:t>
      </w:r>
    </w:p>
    <w:p w14:paraId="2976573E" w14:textId="77777777" w:rsidR="00BA1B4A" w:rsidRPr="00A023CC" w:rsidRDefault="00553696" w:rsidP="00BA1B4A">
      <w:pPr>
        <w:spacing w:line="480" w:lineRule="auto"/>
        <w:contextualSpacing/>
        <w:rPr>
          <w:rFonts w:ascii="Times New Roman" w:hAnsi="Times New Roman" w:cs="Times New Roman"/>
          <w:b/>
          <w:sz w:val="24"/>
          <w:szCs w:val="24"/>
          <w:lang w:val="en-US"/>
          <w:rPrChange w:id="1336"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1337" w:author="Ian Hussey" w:date="2020-08-25T17:52:00Z">
            <w:rPr>
              <w:rFonts w:ascii="Times New Roman" w:hAnsi="Times New Roman" w:cs="Times New Roman"/>
              <w:b/>
              <w:sz w:val="24"/>
              <w:szCs w:val="24"/>
              <w:lang w:val="en-GB"/>
            </w:rPr>
          </w:rPrChange>
        </w:rPr>
        <w:t xml:space="preserve">Hypothesis </w:t>
      </w:r>
      <w:r w:rsidR="00BA1B4A" w:rsidRPr="00A023CC">
        <w:rPr>
          <w:rFonts w:ascii="Times New Roman" w:hAnsi="Times New Roman" w:cs="Times New Roman"/>
          <w:b/>
          <w:sz w:val="24"/>
          <w:szCs w:val="24"/>
          <w:lang w:val="en-US"/>
          <w:rPrChange w:id="1338" w:author="Ian Hussey" w:date="2020-08-25T17:52:00Z">
            <w:rPr>
              <w:rFonts w:ascii="Times New Roman" w:hAnsi="Times New Roman" w:cs="Times New Roman"/>
              <w:b/>
              <w:sz w:val="24"/>
              <w:szCs w:val="24"/>
              <w:lang w:val="en-GB"/>
            </w:rPr>
          </w:rPrChange>
        </w:rPr>
        <w:t>T</w:t>
      </w:r>
      <w:r w:rsidRPr="00A023CC">
        <w:rPr>
          <w:rFonts w:ascii="Times New Roman" w:hAnsi="Times New Roman" w:cs="Times New Roman"/>
          <w:b/>
          <w:sz w:val="24"/>
          <w:szCs w:val="24"/>
          <w:lang w:val="en-US"/>
          <w:rPrChange w:id="1339" w:author="Ian Hussey" w:date="2020-08-25T17:52:00Z">
            <w:rPr>
              <w:rFonts w:ascii="Times New Roman" w:hAnsi="Times New Roman" w:cs="Times New Roman"/>
              <w:b/>
              <w:sz w:val="24"/>
              <w:szCs w:val="24"/>
              <w:lang w:val="en-GB"/>
            </w:rPr>
          </w:rPrChange>
        </w:rPr>
        <w:t xml:space="preserve">esting </w:t>
      </w:r>
    </w:p>
    <w:p w14:paraId="55A96F29" w14:textId="36509C43" w:rsidR="00BE39A4" w:rsidRPr="00A023CC" w:rsidRDefault="00125532" w:rsidP="0039212F">
      <w:pPr>
        <w:spacing w:line="480" w:lineRule="auto"/>
        <w:ind w:firstLine="708"/>
        <w:contextualSpacing/>
        <w:rPr>
          <w:rFonts w:ascii="Times New Roman" w:hAnsi="Times New Roman" w:cs="Times New Roman"/>
          <w:sz w:val="24"/>
          <w:szCs w:val="24"/>
          <w:lang w:val="en-US"/>
          <w:rPrChange w:id="134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341" w:author="Ian Hussey" w:date="2020-08-25T17:52:00Z">
            <w:rPr>
              <w:rFonts w:ascii="Times New Roman" w:hAnsi="Times New Roman" w:cs="Times New Roman"/>
              <w:sz w:val="24"/>
              <w:szCs w:val="24"/>
              <w:lang w:val="en-GB"/>
            </w:rPr>
          </w:rPrChange>
        </w:rPr>
        <w:t xml:space="preserve">We </w:t>
      </w:r>
      <w:r w:rsidR="00FF6222" w:rsidRPr="00A023CC">
        <w:rPr>
          <w:rFonts w:ascii="Times New Roman" w:hAnsi="Times New Roman" w:cs="Times New Roman"/>
          <w:sz w:val="24"/>
          <w:szCs w:val="24"/>
          <w:lang w:val="en-US"/>
          <w:rPrChange w:id="1342" w:author="Ian Hussey" w:date="2020-08-25T17:52:00Z">
            <w:rPr>
              <w:rFonts w:ascii="Times New Roman" w:hAnsi="Times New Roman" w:cs="Times New Roman"/>
              <w:sz w:val="24"/>
              <w:szCs w:val="24"/>
              <w:lang w:val="en-GB"/>
            </w:rPr>
          </w:rPrChange>
        </w:rPr>
        <w:t xml:space="preserve">focused on </w:t>
      </w:r>
      <w:r w:rsidR="0039212F" w:rsidRPr="00A023CC">
        <w:rPr>
          <w:rFonts w:ascii="Times New Roman" w:hAnsi="Times New Roman" w:cs="Times New Roman"/>
          <w:sz w:val="24"/>
          <w:szCs w:val="24"/>
          <w:lang w:val="en-US"/>
          <w:rPrChange w:id="1343" w:author="Ian Hussey" w:date="2020-08-25T17:52:00Z">
            <w:rPr>
              <w:rFonts w:ascii="Times New Roman" w:hAnsi="Times New Roman" w:cs="Times New Roman"/>
              <w:sz w:val="24"/>
              <w:szCs w:val="24"/>
              <w:lang w:val="en-GB"/>
            </w:rPr>
          </w:rPrChange>
        </w:rPr>
        <w:t xml:space="preserve">three questions. First, did participants demonstrate evidence of learning during the acquisition and extinction phases? If so, then they should respond with a high rate of accuracy (we labelled those who responded with greater than 75% accuracy during the final block of training </w:t>
      </w:r>
      <w:r w:rsidR="00762F2F" w:rsidRPr="00A023CC">
        <w:rPr>
          <w:rFonts w:ascii="Times New Roman" w:hAnsi="Times New Roman" w:cs="Times New Roman"/>
          <w:sz w:val="24"/>
          <w:szCs w:val="24"/>
          <w:lang w:val="en-US"/>
          <w:rPrChange w:id="1344" w:author="Ian Hussey" w:date="2020-08-25T17:52:00Z">
            <w:rPr>
              <w:rFonts w:ascii="Times New Roman" w:hAnsi="Times New Roman" w:cs="Times New Roman"/>
              <w:sz w:val="24"/>
              <w:szCs w:val="24"/>
              <w:lang w:val="en-GB"/>
            </w:rPr>
          </w:rPrChange>
        </w:rPr>
        <w:t xml:space="preserve">or </w:t>
      </w:r>
      <w:r w:rsidR="0039212F" w:rsidRPr="00A023CC">
        <w:rPr>
          <w:rFonts w:ascii="Times New Roman" w:hAnsi="Times New Roman" w:cs="Times New Roman"/>
          <w:sz w:val="24"/>
          <w:szCs w:val="24"/>
          <w:lang w:val="en-US"/>
          <w:rPrChange w:id="1345" w:author="Ian Hussey" w:date="2020-08-25T17:52:00Z">
            <w:rPr>
              <w:rFonts w:ascii="Times New Roman" w:hAnsi="Times New Roman" w:cs="Times New Roman"/>
              <w:sz w:val="24"/>
              <w:szCs w:val="24"/>
              <w:lang w:val="en-GB"/>
            </w:rPr>
          </w:rPrChange>
        </w:rPr>
        <w:t xml:space="preserve">testing as having “passed” </w:t>
      </w:r>
      <w:r w:rsidR="00762F2F" w:rsidRPr="00A023CC">
        <w:rPr>
          <w:rFonts w:ascii="Times New Roman" w:hAnsi="Times New Roman" w:cs="Times New Roman"/>
          <w:sz w:val="24"/>
          <w:szCs w:val="24"/>
          <w:lang w:val="en-US"/>
          <w:rPrChange w:id="1346" w:author="Ian Hussey" w:date="2020-08-25T17:52:00Z">
            <w:rPr>
              <w:rFonts w:ascii="Times New Roman" w:hAnsi="Times New Roman" w:cs="Times New Roman"/>
              <w:sz w:val="24"/>
              <w:szCs w:val="24"/>
              <w:lang w:val="en-GB"/>
            </w:rPr>
          </w:rPrChange>
        </w:rPr>
        <w:t xml:space="preserve">that </w:t>
      </w:r>
      <w:r w:rsidR="0039212F" w:rsidRPr="00A023CC">
        <w:rPr>
          <w:rFonts w:ascii="Times New Roman" w:hAnsi="Times New Roman" w:cs="Times New Roman"/>
          <w:sz w:val="24"/>
          <w:szCs w:val="24"/>
          <w:lang w:val="en-US"/>
          <w:rPrChange w:id="1347" w:author="Ian Hussey" w:date="2020-08-25T17:52:00Z">
            <w:rPr>
              <w:rFonts w:ascii="Times New Roman" w:hAnsi="Times New Roman" w:cs="Times New Roman"/>
              <w:sz w:val="24"/>
              <w:szCs w:val="24"/>
              <w:lang w:val="en-GB"/>
            </w:rPr>
          </w:rPrChange>
        </w:rPr>
        <w:t xml:space="preserve">phase and those who did not as having “failed”). </w:t>
      </w:r>
      <w:r w:rsidR="003C1A95" w:rsidRPr="00A023CC">
        <w:rPr>
          <w:rStyle w:val="FootnoteReference"/>
          <w:rFonts w:ascii="Times New Roman" w:hAnsi="Times New Roman" w:cs="Times New Roman"/>
          <w:sz w:val="24"/>
          <w:szCs w:val="24"/>
          <w:lang w:val="en-US"/>
          <w:rPrChange w:id="1348" w:author="Ian Hussey" w:date="2020-08-25T17:52:00Z">
            <w:rPr>
              <w:rStyle w:val="FootnoteReference"/>
              <w:rFonts w:ascii="Times New Roman" w:hAnsi="Times New Roman" w:cs="Times New Roman"/>
              <w:sz w:val="24"/>
              <w:szCs w:val="24"/>
              <w:lang w:val="en-GB"/>
            </w:rPr>
          </w:rPrChange>
        </w:rPr>
        <w:footnoteReference w:id="9"/>
      </w:r>
      <w:r w:rsidR="0069494D" w:rsidRPr="00A023CC">
        <w:rPr>
          <w:rFonts w:ascii="Times New Roman" w:hAnsi="Times New Roman" w:cs="Times New Roman"/>
          <w:sz w:val="24"/>
          <w:szCs w:val="24"/>
          <w:lang w:val="en-US"/>
          <w:rPrChange w:id="1349" w:author="Ian Hussey" w:date="2020-08-25T17:52:00Z">
            <w:rPr>
              <w:rFonts w:ascii="Times New Roman" w:hAnsi="Times New Roman" w:cs="Times New Roman"/>
              <w:sz w:val="24"/>
              <w:szCs w:val="24"/>
              <w:lang w:val="en-GB"/>
            </w:rPr>
          </w:rPrChange>
        </w:rPr>
        <w:t xml:space="preserve"> </w:t>
      </w:r>
      <w:r w:rsidR="0039212F" w:rsidRPr="00A023CC">
        <w:rPr>
          <w:rFonts w:ascii="Times New Roman" w:hAnsi="Times New Roman" w:cs="Times New Roman"/>
          <w:sz w:val="24"/>
          <w:szCs w:val="24"/>
          <w:lang w:val="en-US"/>
          <w:rPrChange w:id="1350" w:author="Ian Hussey" w:date="2020-08-25T17:52:00Z">
            <w:rPr>
              <w:rFonts w:ascii="Times New Roman" w:hAnsi="Times New Roman" w:cs="Times New Roman"/>
              <w:sz w:val="24"/>
              <w:szCs w:val="24"/>
              <w:lang w:val="en-GB"/>
            </w:rPr>
          </w:rPrChange>
        </w:rPr>
        <w:t xml:space="preserve">Second did they demonstrate evidence of </w:t>
      </w:r>
      <w:r w:rsidRPr="00A023CC">
        <w:rPr>
          <w:rFonts w:ascii="Times New Roman" w:hAnsi="Times New Roman" w:cs="Times New Roman"/>
          <w:i/>
          <w:sz w:val="24"/>
          <w:szCs w:val="24"/>
          <w:lang w:val="en-US"/>
          <w:rPrChange w:id="1351" w:author="Ian Hussey" w:date="2020-08-25T17:52:00Z">
            <w:rPr>
              <w:rFonts w:ascii="Times New Roman" w:hAnsi="Times New Roman" w:cs="Times New Roman"/>
              <w:i/>
              <w:sz w:val="24"/>
              <w:szCs w:val="24"/>
              <w:lang w:val="en-GB"/>
            </w:rPr>
          </w:rPrChange>
        </w:rPr>
        <w:t>evaluative</w:t>
      </w:r>
      <w:r w:rsidRPr="00A023CC">
        <w:rPr>
          <w:rFonts w:ascii="Times New Roman" w:hAnsi="Times New Roman" w:cs="Times New Roman"/>
          <w:sz w:val="24"/>
          <w:szCs w:val="24"/>
          <w:lang w:val="en-US"/>
          <w:rPrChange w:id="1352" w:author="Ian Hussey" w:date="2020-08-25T17:52:00Z">
            <w:rPr>
              <w:rFonts w:ascii="Times New Roman" w:hAnsi="Times New Roman" w:cs="Times New Roman"/>
              <w:sz w:val="24"/>
              <w:szCs w:val="24"/>
              <w:lang w:val="en-GB"/>
            </w:rPr>
          </w:rPrChange>
        </w:rPr>
        <w:t xml:space="preserve"> learning</w:t>
      </w:r>
      <w:r w:rsidR="0039212F" w:rsidRPr="00A023CC">
        <w:rPr>
          <w:rFonts w:ascii="Times New Roman" w:hAnsi="Times New Roman" w:cs="Times New Roman"/>
          <w:sz w:val="24"/>
          <w:szCs w:val="24"/>
          <w:lang w:val="en-US"/>
          <w:rPrChange w:id="1353"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1354" w:author="Ian Hussey" w:date="2020-08-25T17:52:00Z">
            <w:rPr>
              <w:rFonts w:ascii="Times New Roman" w:hAnsi="Times New Roman" w:cs="Times New Roman"/>
              <w:sz w:val="24"/>
              <w:szCs w:val="24"/>
              <w:lang w:val="en-GB"/>
            </w:rPr>
          </w:rPrChange>
        </w:rPr>
        <w:t xml:space="preserve"> If so then we would expect to observe an OEC effect (i.e., a preference for the outcome stimulus related to positive over negative sources) and an IR effect (i.e., a preference for the target stimulus related to positive over negative sources)</w:t>
      </w:r>
      <w:r w:rsidR="00762F2F" w:rsidRPr="00A023CC">
        <w:rPr>
          <w:rFonts w:ascii="Times New Roman" w:hAnsi="Times New Roman" w:cs="Times New Roman"/>
          <w:sz w:val="24"/>
          <w:szCs w:val="24"/>
          <w:lang w:val="en-US"/>
          <w:rPrChange w:id="1355" w:author="Ian Hussey" w:date="2020-08-25T17:52:00Z">
            <w:rPr>
              <w:rFonts w:ascii="Times New Roman" w:hAnsi="Times New Roman" w:cs="Times New Roman"/>
              <w:sz w:val="24"/>
              <w:szCs w:val="24"/>
              <w:lang w:val="en-GB"/>
            </w:rPr>
          </w:rPrChange>
        </w:rPr>
        <w:t xml:space="preserve"> when we examine the data from </w:t>
      </w:r>
      <w:r w:rsidR="0035125E" w:rsidRPr="00A023CC">
        <w:rPr>
          <w:rFonts w:ascii="Times New Roman" w:hAnsi="Times New Roman" w:cs="Times New Roman"/>
          <w:sz w:val="24"/>
          <w:szCs w:val="24"/>
          <w:lang w:val="en-US"/>
          <w:rPrChange w:id="1356" w:author="Ian Hussey" w:date="2020-08-25T17:52:00Z">
            <w:rPr>
              <w:rFonts w:ascii="Times New Roman" w:hAnsi="Times New Roman" w:cs="Times New Roman"/>
              <w:sz w:val="24"/>
              <w:szCs w:val="24"/>
              <w:lang w:val="en-GB"/>
            </w:rPr>
          </w:rPrChange>
        </w:rPr>
        <w:t>participants in the acquisition-</w:t>
      </w:r>
      <w:r w:rsidR="00762F2F" w:rsidRPr="00A023CC">
        <w:rPr>
          <w:rFonts w:ascii="Times New Roman" w:hAnsi="Times New Roman" w:cs="Times New Roman"/>
          <w:sz w:val="24"/>
          <w:szCs w:val="24"/>
          <w:lang w:val="en-US"/>
          <w:rPrChange w:id="1357" w:author="Ian Hussey" w:date="2020-08-25T17:52:00Z">
            <w:rPr>
              <w:rFonts w:ascii="Times New Roman" w:hAnsi="Times New Roman" w:cs="Times New Roman"/>
              <w:sz w:val="24"/>
              <w:szCs w:val="24"/>
              <w:lang w:val="en-GB"/>
            </w:rPr>
          </w:rPrChange>
        </w:rPr>
        <w:t>only group</w:t>
      </w:r>
      <w:r w:rsidRPr="00A023CC">
        <w:rPr>
          <w:rFonts w:ascii="Times New Roman" w:hAnsi="Times New Roman" w:cs="Times New Roman"/>
          <w:sz w:val="24"/>
          <w:szCs w:val="24"/>
          <w:lang w:val="en-US"/>
          <w:rPrChange w:id="1358" w:author="Ian Hussey" w:date="2020-08-25T17:52:00Z">
            <w:rPr>
              <w:rFonts w:ascii="Times New Roman" w:hAnsi="Times New Roman" w:cs="Times New Roman"/>
              <w:sz w:val="24"/>
              <w:szCs w:val="24"/>
              <w:lang w:val="en-GB"/>
            </w:rPr>
          </w:rPrChange>
        </w:rPr>
        <w:t xml:space="preserve">. </w:t>
      </w:r>
      <w:r w:rsidR="0039212F" w:rsidRPr="00A023CC">
        <w:rPr>
          <w:rFonts w:ascii="Times New Roman" w:hAnsi="Times New Roman" w:cs="Times New Roman"/>
          <w:sz w:val="24"/>
          <w:szCs w:val="24"/>
          <w:lang w:val="en-US"/>
          <w:rPrChange w:id="1359" w:author="Ian Hussey" w:date="2020-08-25T17:52:00Z">
            <w:rPr>
              <w:rFonts w:ascii="Times New Roman" w:hAnsi="Times New Roman" w:cs="Times New Roman"/>
              <w:sz w:val="24"/>
              <w:szCs w:val="24"/>
              <w:lang w:val="en-GB"/>
            </w:rPr>
          </w:rPrChange>
        </w:rPr>
        <w:t xml:space="preserve">Third, did the extinction procedures implemented in Experiments 1-4 undermine </w:t>
      </w:r>
      <w:r w:rsidR="00762F2F" w:rsidRPr="00A023CC">
        <w:rPr>
          <w:rFonts w:ascii="Times New Roman" w:hAnsi="Times New Roman" w:cs="Times New Roman"/>
          <w:sz w:val="24"/>
          <w:szCs w:val="24"/>
          <w:lang w:val="en-US"/>
          <w:rPrChange w:id="1360" w:author="Ian Hussey" w:date="2020-08-25T17:52:00Z">
            <w:rPr>
              <w:rFonts w:ascii="Times New Roman" w:hAnsi="Times New Roman" w:cs="Times New Roman"/>
              <w:sz w:val="24"/>
              <w:szCs w:val="24"/>
              <w:lang w:val="en-GB"/>
            </w:rPr>
          </w:rPrChange>
        </w:rPr>
        <w:t xml:space="preserve">newly established </w:t>
      </w:r>
      <w:r w:rsidR="0039212F" w:rsidRPr="00A023CC">
        <w:rPr>
          <w:rFonts w:ascii="Times New Roman" w:hAnsi="Times New Roman" w:cs="Times New Roman"/>
          <w:sz w:val="24"/>
          <w:szCs w:val="24"/>
          <w:lang w:val="en-US"/>
          <w:rPrChange w:id="1361" w:author="Ian Hussey" w:date="2020-08-25T17:52:00Z">
            <w:rPr>
              <w:rFonts w:ascii="Times New Roman" w:hAnsi="Times New Roman" w:cs="Times New Roman"/>
              <w:sz w:val="24"/>
              <w:szCs w:val="24"/>
              <w:lang w:val="en-GB"/>
            </w:rPr>
          </w:rPrChange>
        </w:rPr>
        <w:t xml:space="preserve">evaluations? </w:t>
      </w:r>
      <w:r w:rsidR="00553696" w:rsidRPr="00A023CC">
        <w:rPr>
          <w:rFonts w:ascii="Times New Roman" w:hAnsi="Times New Roman" w:cs="Times New Roman"/>
          <w:sz w:val="24"/>
          <w:szCs w:val="24"/>
          <w:lang w:val="en-US"/>
          <w:rPrChange w:id="1362" w:author="Ian Hussey" w:date="2020-08-25T17:52:00Z">
            <w:rPr>
              <w:rFonts w:ascii="Times New Roman" w:hAnsi="Times New Roman" w:cs="Times New Roman"/>
              <w:sz w:val="24"/>
              <w:szCs w:val="24"/>
              <w:lang w:val="en-GB"/>
            </w:rPr>
          </w:rPrChange>
        </w:rPr>
        <w:t xml:space="preserve">If </w:t>
      </w:r>
      <w:r w:rsidR="00BE39A4" w:rsidRPr="00A023CC">
        <w:rPr>
          <w:rFonts w:ascii="Times New Roman" w:hAnsi="Times New Roman" w:cs="Times New Roman"/>
          <w:sz w:val="24"/>
          <w:szCs w:val="24"/>
          <w:lang w:val="en-US"/>
          <w:rPrChange w:id="1363" w:author="Ian Hussey" w:date="2020-08-25T17:52:00Z">
            <w:rPr>
              <w:rFonts w:ascii="Times New Roman" w:hAnsi="Times New Roman" w:cs="Times New Roman"/>
              <w:sz w:val="24"/>
              <w:szCs w:val="24"/>
              <w:lang w:val="en-GB"/>
            </w:rPr>
          </w:rPrChange>
        </w:rPr>
        <w:t xml:space="preserve">so, then </w:t>
      </w:r>
      <w:r w:rsidR="00553696" w:rsidRPr="00A023CC">
        <w:rPr>
          <w:rFonts w:ascii="Times New Roman" w:hAnsi="Times New Roman" w:cs="Times New Roman"/>
          <w:sz w:val="24"/>
          <w:szCs w:val="24"/>
          <w:lang w:val="en-US"/>
          <w:rPrChange w:id="1364" w:author="Ian Hussey" w:date="2020-08-25T17:52:00Z">
            <w:rPr>
              <w:rFonts w:ascii="Times New Roman" w:hAnsi="Times New Roman" w:cs="Times New Roman"/>
              <w:sz w:val="24"/>
              <w:szCs w:val="24"/>
              <w:lang w:val="en-GB"/>
            </w:rPr>
          </w:rPrChange>
        </w:rPr>
        <w:t xml:space="preserve">we would expect to observe a significant decrease </w:t>
      </w:r>
      <w:r w:rsidR="00F1190A" w:rsidRPr="00A023CC">
        <w:rPr>
          <w:rFonts w:ascii="Times New Roman" w:hAnsi="Times New Roman" w:cs="Times New Roman"/>
          <w:sz w:val="24"/>
          <w:szCs w:val="24"/>
          <w:lang w:val="en-US"/>
          <w:rPrChange w:id="1365" w:author="Ian Hussey" w:date="2020-08-25T17:52:00Z">
            <w:rPr>
              <w:rFonts w:ascii="Times New Roman" w:hAnsi="Times New Roman" w:cs="Times New Roman"/>
              <w:sz w:val="24"/>
              <w:szCs w:val="24"/>
              <w:lang w:val="en-GB"/>
            </w:rPr>
          </w:rPrChange>
        </w:rPr>
        <w:t>of the OEC and IR effects</w:t>
      </w:r>
      <w:r w:rsidR="0039212F" w:rsidRPr="00A023CC">
        <w:rPr>
          <w:rFonts w:ascii="Times New Roman" w:hAnsi="Times New Roman" w:cs="Times New Roman"/>
          <w:sz w:val="24"/>
          <w:szCs w:val="24"/>
          <w:lang w:val="en-US"/>
          <w:rPrChange w:id="1366" w:author="Ian Hussey" w:date="2020-08-25T17:52:00Z">
            <w:rPr>
              <w:rFonts w:ascii="Times New Roman" w:hAnsi="Times New Roman" w:cs="Times New Roman"/>
              <w:sz w:val="24"/>
              <w:szCs w:val="24"/>
              <w:lang w:val="en-GB"/>
            </w:rPr>
          </w:rPrChange>
        </w:rPr>
        <w:t xml:space="preserve"> </w:t>
      </w:r>
      <w:r w:rsidR="00BE39A4" w:rsidRPr="00A023CC">
        <w:rPr>
          <w:rFonts w:ascii="Times New Roman" w:hAnsi="Times New Roman" w:cs="Times New Roman"/>
          <w:sz w:val="24"/>
          <w:szCs w:val="24"/>
          <w:lang w:val="en-US"/>
          <w:rPrChange w:id="1367" w:author="Ian Hussey" w:date="2020-08-25T17:52:00Z">
            <w:rPr>
              <w:rFonts w:ascii="Times New Roman" w:hAnsi="Times New Roman" w:cs="Times New Roman"/>
              <w:sz w:val="24"/>
              <w:szCs w:val="24"/>
              <w:lang w:val="en-GB"/>
            </w:rPr>
          </w:rPrChange>
        </w:rPr>
        <w:t xml:space="preserve">relative to </w:t>
      </w:r>
      <w:r w:rsidR="00553696" w:rsidRPr="00A023CC">
        <w:rPr>
          <w:rFonts w:ascii="Times New Roman" w:hAnsi="Times New Roman" w:cs="Times New Roman"/>
          <w:sz w:val="24"/>
          <w:szCs w:val="24"/>
          <w:lang w:val="en-US"/>
          <w:rPrChange w:id="1368" w:author="Ian Hussey" w:date="2020-08-25T17:52:00Z">
            <w:rPr>
              <w:rFonts w:ascii="Times New Roman" w:hAnsi="Times New Roman" w:cs="Times New Roman"/>
              <w:sz w:val="24"/>
              <w:szCs w:val="24"/>
              <w:lang w:val="en-GB"/>
            </w:rPr>
          </w:rPrChange>
        </w:rPr>
        <w:t xml:space="preserve">acquisition-only group. </w:t>
      </w:r>
    </w:p>
    <w:p w14:paraId="2881C5DB" w14:textId="256BE2D1" w:rsidR="00704B90" w:rsidRPr="00A023CC" w:rsidRDefault="00704B90" w:rsidP="00BA1B4A">
      <w:pPr>
        <w:spacing w:line="480" w:lineRule="auto"/>
        <w:contextualSpacing/>
        <w:rPr>
          <w:rFonts w:ascii="Times New Roman" w:hAnsi="Times New Roman" w:cs="Times New Roman"/>
          <w:b/>
          <w:i/>
          <w:sz w:val="24"/>
          <w:szCs w:val="24"/>
          <w:lang w:val="en-US"/>
          <w:rPrChange w:id="1369" w:author="Ian Hussey" w:date="2020-08-25T17:52:00Z">
            <w:rPr>
              <w:rFonts w:ascii="Times New Roman" w:hAnsi="Times New Roman" w:cs="Times New Roman"/>
              <w:b/>
              <w:i/>
              <w:sz w:val="24"/>
              <w:szCs w:val="24"/>
              <w:lang w:val="en-GB"/>
            </w:rPr>
          </w:rPrChange>
        </w:rPr>
      </w:pPr>
      <w:r w:rsidRPr="00A023CC">
        <w:rPr>
          <w:rFonts w:ascii="Times New Roman" w:hAnsi="Times New Roman" w:cs="Times New Roman"/>
          <w:b/>
          <w:i/>
          <w:sz w:val="24"/>
          <w:szCs w:val="24"/>
          <w:lang w:val="en-US"/>
          <w:rPrChange w:id="1370" w:author="Ian Hussey" w:date="2020-08-25T17:52:00Z">
            <w:rPr>
              <w:rFonts w:ascii="Times New Roman" w:hAnsi="Times New Roman" w:cs="Times New Roman"/>
              <w:b/>
              <w:i/>
              <w:sz w:val="24"/>
              <w:szCs w:val="24"/>
              <w:lang w:val="en-GB"/>
            </w:rPr>
          </w:rPrChange>
        </w:rPr>
        <w:t xml:space="preserve">Question 1: </w:t>
      </w:r>
      <w:r w:rsidR="005B6769" w:rsidRPr="00A023CC">
        <w:rPr>
          <w:rFonts w:ascii="Times New Roman" w:hAnsi="Times New Roman" w:cs="Times New Roman"/>
          <w:b/>
          <w:i/>
          <w:sz w:val="24"/>
          <w:szCs w:val="24"/>
          <w:lang w:val="en-US"/>
          <w:rPrChange w:id="1371" w:author="Ian Hussey" w:date="2020-08-25T17:52:00Z">
            <w:rPr>
              <w:rFonts w:ascii="Times New Roman" w:hAnsi="Times New Roman" w:cs="Times New Roman"/>
              <w:b/>
              <w:i/>
              <w:sz w:val="24"/>
              <w:szCs w:val="24"/>
              <w:lang w:val="en-GB"/>
            </w:rPr>
          </w:rPrChange>
        </w:rPr>
        <w:t xml:space="preserve">How </w:t>
      </w:r>
      <w:r w:rsidRPr="00A023CC">
        <w:rPr>
          <w:rFonts w:ascii="Times New Roman" w:hAnsi="Times New Roman" w:cs="Times New Roman"/>
          <w:b/>
          <w:i/>
          <w:sz w:val="24"/>
          <w:szCs w:val="24"/>
          <w:lang w:val="en-US"/>
          <w:rPrChange w:id="1372" w:author="Ian Hussey" w:date="2020-08-25T17:52:00Z">
            <w:rPr>
              <w:rFonts w:ascii="Times New Roman" w:hAnsi="Times New Roman" w:cs="Times New Roman"/>
              <w:b/>
              <w:i/>
              <w:sz w:val="24"/>
              <w:szCs w:val="24"/>
              <w:lang w:val="en-GB"/>
            </w:rPr>
          </w:rPrChange>
        </w:rPr>
        <w:t>Did Participants Perform During the Acquisition &amp; Extinction Phases?</w:t>
      </w:r>
    </w:p>
    <w:p w14:paraId="180DF54B" w14:textId="03C3CE1C" w:rsidR="00704B90" w:rsidRPr="00A023CC" w:rsidRDefault="00FF6222" w:rsidP="00FF6222">
      <w:pPr>
        <w:spacing w:line="480" w:lineRule="auto"/>
        <w:ind w:firstLine="708"/>
        <w:contextualSpacing/>
        <w:rPr>
          <w:rFonts w:ascii="Times New Roman" w:hAnsi="Times New Roman" w:cs="Times New Roman"/>
          <w:sz w:val="24"/>
          <w:szCs w:val="24"/>
          <w:lang w:val="en-US"/>
          <w:rPrChange w:id="137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374" w:author="Ian Hussey" w:date="2020-08-25T17:52:00Z">
            <w:rPr>
              <w:rFonts w:ascii="Times New Roman" w:hAnsi="Times New Roman" w:cs="Times New Roman"/>
              <w:sz w:val="24"/>
              <w:szCs w:val="24"/>
              <w:lang w:val="en-GB"/>
            </w:rPr>
          </w:rPrChange>
        </w:rPr>
        <w:t>As can be seen from Table 1 participants responded with a high degree of accuracy during each phase of</w:t>
      </w:r>
      <w:r w:rsidR="00AE7198" w:rsidRPr="00A023CC">
        <w:rPr>
          <w:rFonts w:ascii="Times New Roman" w:hAnsi="Times New Roman" w:cs="Times New Roman"/>
          <w:sz w:val="24"/>
          <w:szCs w:val="24"/>
          <w:lang w:val="en-US"/>
          <w:rPrChange w:id="1375" w:author="Ian Hussey" w:date="2020-08-25T17:52:00Z">
            <w:rPr>
              <w:rFonts w:ascii="Times New Roman" w:hAnsi="Times New Roman" w:cs="Times New Roman"/>
              <w:sz w:val="24"/>
              <w:szCs w:val="24"/>
              <w:lang w:val="en-GB"/>
            </w:rPr>
          </w:rPrChange>
        </w:rPr>
        <w:t xml:space="preserve"> the learning task.</w:t>
      </w:r>
      <w:r w:rsidRPr="00A023CC">
        <w:rPr>
          <w:rFonts w:ascii="Times New Roman" w:hAnsi="Times New Roman" w:cs="Times New Roman"/>
          <w:sz w:val="24"/>
          <w:szCs w:val="24"/>
          <w:lang w:val="en-US"/>
          <w:rPrChange w:id="1376" w:author="Ian Hussey" w:date="2020-08-25T17:52:00Z">
            <w:rPr>
              <w:rFonts w:ascii="Times New Roman" w:hAnsi="Times New Roman" w:cs="Times New Roman"/>
              <w:sz w:val="24"/>
              <w:szCs w:val="24"/>
              <w:lang w:val="en-GB"/>
            </w:rPr>
          </w:rPrChange>
        </w:rPr>
        <w:t xml:space="preserve"> </w:t>
      </w:r>
      <w:r w:rsidR="00AE7198" w:rsidRPr="00A023CC">
        <w:rPr>
          <w:rFonts w:ascii="Times New Roman" w:hAnsi="Times New Roman" w:cs="Times New Roman"/>
          <w:sz w:val="24"/>
          <w:szCs w:val="24"/>
          <w:lang w:val="en-US"/>
          <w:rPrChange w:id="1377" w:author="Ian Hussey" w:date="2020-08-25T17:52:00Z">
            <w:rPr>
              <w:rFonts w:ascii="Times New Roman" w:hAnsi="Times New Roman" w:cs="Times New Roman"/>
              <w:sz w:val="24"/>
              <w:szCs w:val="24"/>
              <w:lang w:val="en-GB"/>
            </w:rPr>
          </w:rPrChange>
        </w:rPr>
        <w:t>T</w:t>
      </w:r>
      <w:r w:rsidRPr="00A023CC">
        <w:rPr>
          <w:rFonts w:ascii="Times New Roman" w:hAnsi="Times New Roman" w:cs="Times New Roman"/>
          <w:sz w:val="24"/>
          <w:szCs w:val="24"/>
          <w:lang w:val="en-US"/>
          <w:rPrChange w:id="1378" w:author="Ian Hussey" w:date="2020-08-25T17:52:00Z">
            <w:rPr>
              <w:rFonts w:ascii="Times New Roman" w:hAnsi="Times New Roman" w:cs="Times New Roman"/>
              <w:sz w:val="24"/>
              <w:szCs w:val="24"/>
              <w:lang w:val="en-GB"/>
            </w:rPr>
          </w:rPrChange>
        </w:rPr>
        <w:t xml:space="preserve">he vast majority </w:t>
      </w:r>
      <w:r w:rsidR="00AE7198" w:rsidRPr="00A023CC">
        <w:rPr>
          <w:rFonts w:ascii="Times New Roman" w:hAnsi="Times New Roman" w:cs="Times New Roman"/>
          <w:sz w:val="24"/>
          <w:szCs w:val="24"/>
          <w:lang w:val="en-US"/>
          <w:rPrChange w:id="1379" w:author="Ian Hussey" w:date="2020-08-25T17:52:00Z">
            <w:rPr>
              <w:rFonts w:ascii="Times New Roman" w:hAnsi="Times New Roman" w:cs="Times New Roman"/>
              <w:sz w:val="24"/>
              <w:szCs w:val="24"/>
              <w:lang w:val="en-GB"/>
            </w:rPr>
          </w:rPrChange>
        </w:rPr>
        <w:t xml:space="preserve">also </w:t>
      </w:r>
      <w:r w:rsidR="00F8536C" w:rsidRPr="00A023CC">
        <w:rPr>
          <w:rFonts w:ascii="Times New Roman" w:hAnsi="Times New Roman" w:cs="Times New Roman"/>
          <w:sz w:val="24"/>
          <w:szCs w:val="24"/>
          <w:lang w:val="en-US"/>
          <w:rPrChange w:id="1380" w:author="Ian Hussey" w:date="2020-08-25T17:52:00Z">
            <w:rPr>
              <w:rFonts w:ascii="Times New Roman" w:hAnsi="Times New Roman" w:cs="Times New Roman"/>
              <w:sz w:val="24"/>
              <w:szCs w:val="24"/>
              <w:lang w:val="en-GB"/>
            </w:rPr>
          </w:rPrChange>
        </w:rPr>
        <w:t xml:space="preserve">met the necessary criterion to be </w:t>
      </w:r>
      <w:r w:rsidR="00F8536C" w:rsidRPr="00A023CC">
        <w:rPr>
          <w:rFonts w:ascii="Times New Roman" w:hAnsi="Times New Roman" w:cs="Times New Roman"/>
          <w:sz w:val="24"/>
          <w:szCs w:val="24"/>
          <w:lang w:val="en-US"/>
          <w:rPrChange w:id="1381" w:author="Ian Hussey" w:date="2020-08-25T17:52:00Z">
            <w:rPr>
              <w:rFonts w:ascii="Times New Roman" w:hAnsi="Times New Roman" w:cs="Times New Roman"/>
              <w:sz w:val="24"/>
              <w:szCs w:val="24"/>
              <w:lang w:val="en-GB"/>
            </w:rPr>
          </w:rPrChange>
        </w:rPr>
        <w:lastRenderedPageBreak/>
        <w:t xml:space="preserve">labelled as having </w:t>
      </w:r>
      <w:r w:rsidRPr="00A023CC">
        <w:rPr>
          <w:rFonts w:ascii="Times New Roman" w:hAnsi="Times New Roman" w:cs="Times New Roman"/>
          <w:sz w:val="24"/>
          <w:szCs w:val="24"/>
          <w:lang w:val="en-US"/>
          <w:rPrChange w:id="1382" w:author="Ian Hussey" w:date="2020-08-25T17:52:00Z">
            <w:rPr>
              <w:rFonts w:ascii="Times New Roman" w:hAnsi="Times New Roman" w:cs="Times New Roman"/>
              <w:sz w:val="24"/>
              <w:szCs w:val="24"/>
              <w:lang w:val="en-GB"/>
            </w:rPr>
          </w:rPrChange>
        </w:rPr>
        <w:t xml:space="preserve">“passed” </w:t>
      </w:r>
      <w:r w:rsidR="00303152" w:rsidRPr="00A023CC">
        <w:rPr>
          <w:rFonts w:ascii="Times New Roman" w:hAnsi="Times New Roman" w:cs="Times New Roman"/>
          <w:sz w:val="24"/>
          <w:szCs w:val="24"/>
          <w:lang w:val="en-US"/>
          <w:rPrChange w:id="1383" w:author="Ian Hussey" w:date="2020-08-25T17:52:00Z">
            <w:rPr>
              <w:rFonts w:ascii="Times New Roman" w:hAnsi="Times New Roman" w:cs="Times New Roman"/>
              <w:sz w:val="24"/>
              <w:szCs w:val="24"/>
              <w:lang w:val="en-GB"/>
            </w:rPr>
          </w:rPrChange>
        </w:rPr>
        <w:t xml:space="preserve">a given </w:t>
      </w:r>
      <w:r w:rsidR="00F8536C" w:rsidRPr="00A023CC">
        <w:rPr>
          <w:rFonts w:ascii="Times New Roman" w:hAnsi="Times New Roman" w:cs="Times New Roman"/>
          <w:sz w:val="24"/>
          <w:szCs w:val="24"/>
          <w:lang w:val="en-US"/>
          <w:rPrChange w:id="1384" w:author="Ian Hussey" w:date="2020-08-25T17:52:00Z">
            <w:rPr>
              <w:rFonts w:ascii="Times New Roman" w:hAnsi="Times New Roman" w:cs="Times New Roman"/>
              <w:sz w:val="24"/>
              <w:szCs w:val="24"/>
              <w:lang w:val="en-GB"/>
            </w:rPr>
          </w:rPrChange>
        </w:rPr>
        <w:t xml:space="preserve">phase of the </w:t>
      </w:r>
      <w:r w:rsidRPr="00A023CC">
        <w:rPr>
          <w:rFonts w:ascii="Times New Roman" w:hAnsi="Times New Roman" w:cs="Times New Roman"/>
          <w:sz w:val="24"/>
          <w:szCs w:val="24"/>
          <w:lang w:val="en-US"/>
          <w:rPrChange w:id="1385" w:author="Ian Hussey" w:date="2020-08-25T17:52:00Z">
            <w:rPr>
              <w:rFonts w:ascii="Times New Roman" w:hAnsi="Times New Roman" w:cs="Times New Roman"/>
              <w:sz w:val="24"/>
              <w:szCs w:val="24"/>
              <w:lang w:val="en-GB"/>
            </w:rPr>
          </w:rPrChange>
        </w:rPr>
        <w:t xml:space="preserve">learning task (see Table 2). </w:t>
      </w:r>
      <w:r w:rsidR="00970D2B" w:rsidRPr="00A023CC">
        <w:rPr>
          <w:rFonts w:ascii="Times New Roman" w:hAnsi="Times New Roman" w:cs="Times New Roman"/>
          <w:sz w:val="24"/>
          <w:szCs w:val="24"/>
          <w:lang w:val="en-US"/>
          <w:rPrChange w:id="1386" w:author="Ian Hussey" w:date="2020-08-25T17:52:00Z">
            <w:rPr>
              <w:rFonts w:ascii="Times New Roman" w:hAnsi="Times New Roman" w:cs="Times New Roman"/>
              <w:sz w:val="24"/>
              <w:szCs w:val="24"/>
              <w:lang w:val="en-GB"/>
            </w:rPr>
          </w:rPrChange>
        </w:rPr>
        <w:t>One notable exception was the extinction testing phase in studies where the outcome stimulus was removed from both contingencies (Experiments 3 and 7). This is despite the fact that those same participants had little difficulty passing the extinction training phase in those same experiments.</w:t>
      </w:r>
    </w:p>
    <w:p w14:paraId="3F506208" w14:textId="4275E448" w:rsidR="00F639ED" w:rsidRPr="00A023CC" w:rsidRDefault="00F639ED" w:rsidP="00A05613">
      <w:pPr>
        <w:spacing w:line="480" w:lineRule="auto"/>
        <w:contextualSpacing/>
        <w:rPr>
          <w:rFonts w:ascii="Times New Roman" w:hAnsi="Times New Roman" w:cs="Times New Roman"/>
          <w:b/>
          <w:sz w:val="24"/>
          <w:szCs w:val="24"/>
          <w:lang w:val="en-US"/>
          <w:rPrChange w:id="1387"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1388" w:author="Ian Hussey" w:date="2020-08-25T17:52:00Z">
            <w:rPr>
              <w:rFonts w:ascii="Times New Roman" w:hAnsi="Times New Roman" w:cs="Times New Roman"/>
              <w:b/>
              <w:sz w:val="24"/>
              <w:szCs w:val="24"/>
              <w:lang w:val="en-GB"/>
            </w:rPr>
          </w:rPrChange>
        </w:rPr>
        <w:t>Table 1</w:t>
      </w:r>
    </w:p>
    <w:p w14:paraId="23086908" w14:textId="542132E3" w:rsidR="00F639ED" w:rsidRPr="00A023CC" w:rsidRDefault="00F639ED" w:rsidP="00A05613">
      <w:pPr>
        <w:spacing w:line="480" w:lineRule="auto"/>
        <w:contextualSpacing/>
        <w:rPr>
          <w:rFonts w:ascii="Times New Roman" w:hAnsi="Times New Roman" w:cs="Times New Roman"/>
          <w:i/>
          <w:sz w:val="24"/>
          <w:szCs w:val="24"/>
          <w:lang w:val="en-US"/>
          <w:rPrChange w:id="1389"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i/>
          <w:sz w:val="24"/>
          <w:szCs w:val="24"/>
          <w:lang w:val="en-US"/>
          <w:rPrChange w:id="1390" w:author="Ian Hussey" w:date="2020-08-25T17:52:00Z">
            <w:rPr>
              <w:rFonts w:ascii="Times New Roman" w:hAnsi="Times New Roman" w:cs="Times New Roman"/>
              <w:i/>
              <w:sz w:val="24"/>
              <w:szCs w:val="24"/>
              <w:lang w:val="en-GB"/>
            </w:rPr>
          </w:rPrChange>
        </w:rPr>
        <w:t xml:space="preserve">Mean (and standard deviation) accuracy as a function of learning task </w:t>
      </w:r>
      <w:r w:rsidR="00970D2B" w:rsidRPr="00A023CC">
        <w:rPr>
          <w:rFonts w:ascii="Times New Roman" w:hAnsi="Times New Roman" w:cs="Times New Roman"/>
          <w:i/>
          <w:sz w:val="24"/>
          <w:szCs w:val="24"/>
          <w:lang w:val="en-US"/>
          <w:rPrChange w:id="1391" w:author="Ian Hussey" w:date="2020-08-25T17:52:00Z">
            <w:rPr>
              <w:rFonts w:ascii="Times New Roman" w:hAnsi="Times New Roman" w:cs="Times New Roman"/>
              <w:i/>
              <w:sz w:val="24"/>
              <w:szCs w:val="24"/>
              <w:lang w:val="en-GB"/>
            </w:rPr>
          </w:rPrChange>
        </w:rPr>
        <w:t xml:space="preserve">type </w:t>
      </w:r>
      <w:r w:rsidRPr="00A023CC">
        <w:rPr>
          <w:rFonts w:ascii="Times New Roman" w:hAnsi="Times New Roman" w:cs="Times New Roman"/>
          <w:i/>
          <w:sz w:val="24"/>
          <w:szCs w:val="24"/>
          <w:lang w:val="en-US"/>
          <w:rPrChange w:id="1392" w:author="Ian Hussey" w:date="2020-08-25T17:52:00Z">
            <w:rPr>
              <w:rFonts w:ascii="Times New Roman" w:hAnsi="Times New Roman" w:cs="Times New Roman"/>
              <w:i/>
              <w:sz w:val="24"/>
              <w:szCs w:val="24"/>
              <w:lang w:val="en-GB"/>
            </w:rPr>
          </w:rPrChange>
        </w:rPr>
        <w:t xml:space="preserve">(acquisition, extinction, </w:t>
      </w:r>
      <w:r w:rsidR="00970D2B" w:rsidRPr="00A023CC">
        <w:rPr>
          <w:rFonts w:ascii="Times New Roman" w:hAnsi="Times New Roman" w:cs="Times New Roman"/>
          <w:i/>
          <w:sz w:val="24"/>
          <w:szCs w:val="24"/>
          <w:lang w:val="en-US"/>
          <w:rPrChange w:id="1393" w:author="Ian Hussey" w:date="2020-08-25T17:52:00Z">
            <w:rPr>
              <w:rFonts w:ascii="Times New Roman" w:hAnsi="Times New Roman" w:cs="Times New Roman"/>
              <w:i/>
              <w:sz w:val="24"/>
              <w:szCs w:val="24"/>
              <w:lang w:val="en-GB"/>
            </w:rPr>
          </w:rPrChange>
        </w:rPr>
        <w:t xml:space="preserve">or </w:t>
      </w:r>
      <w:r w:rsidRPr="00A023CC">
        <w:rPr>
          <w:rFonts w:ascii="Times New Roman" w:hAnsi="Times New Roman" w:cs="Times New Roman"/>
          <w:i/>
          <w:sz w:val="24"/>
          <w:szCs w:val="24"/>
          <w:lang w:val="en-US"/>
          <w:rPrChange w:id="1394" w:author="Ian Hussey" w:date="2020-08-25T17:52:00Z">
            <w:rPr>
              <w:rFonts w:ascii="Times New Roman" w:hAnsi="Times New Roman" w:cs="Times New Roman"/>
              <w:i/>
              <w:sz w:val="24"/>
              <w:szCs w:val="24"/>
              <w:lang w:val="en-GB"/>
            </w:rPr>
          </w:rPrChange>
        </w:rPr>
        <w:t>counterconditioning</w:t>
      </w:r>
      <w:r w:rsidR="00970D2B" w:rsidRPr="00A023CC">
        <w:rPr>
          <w:rFonts w:ascii="Times New Roman" w:hAnsi="Times New Roman" w:cs="Times New Roman"/>
          <w:i/>
          <w:sz w:val="24"/>
          <w:szCs w:val="24"/>
          <w:lang w:val="en-US"/>
          <w:rPrChange w:id="1395" w:author="Ian Hussey" w:date="2020-08-25T17:52:00Z">
            <w:rPr>
              <w:rFonts w:ascii="Times New Roman" w:hAnsi="Times New Roman" w:cs="Times New Roman"/>
              <w:i/>
              <w:sz w:val="24"/>
              <w:szCs w:val="24"/>
              <w:lang w:val="en-GB"/>
            </w:rPr>
          </w:rPrChange>
        </w:rPr>
        <w:t xml:space="preserve"> training or testing</w:t>
      </w:r>
      <w:r w:rsidRPr="00A023CC">
        <w:rPr>
          <w:rFonts w:ascii="Times New Roman" w:hAnsi="Times New Roman" w:cs="Times New Roman"/>
          <w:i/>
          <w:sz w:val="24"/>
          <w:szCs w:val="24"/>
          <w:lang w:val="en-US"/>
          <w:rPrChange w:id="1396" w:author="Ian Hussey" w:date="2020-08-25T17:52:00Z">
            <w:rPr>
              <w:rFonts w:ascii="Times New Roman" w:hAnsi="Times New Roman" w:cs="Times New Roman"/>
              <w:i/>
              <w:sz w:val="24"/>
              <w:szCs w:val="24"/>
              <w:lang w:val="en-GB"/>
            </w:rPr>
          </w:rPrChange>
        </w:rPr>
        <w:t xml:space="preserve">) in Experiments 1-7. </w:t>
      </w:r>
    </w:p>
    <w:tbl>
      <w:tblPr>
        <w:tblStyle w:val="TableGridLight"/>
        <w:tblW w:w="0" w:type="auto"/>
        <w:tblInd w:w="-882" w:type="dxa"/>
        <w:tblLayout w:type="fixed"/>
        <w:tblLook w:val="04A0" w:firstRow="1" w:lastRow="0" w:firstColumn="1" w:lastColumn="0" w:noHBand="0" w:noVBand="1"/>
      </w:tblPr>
      <w:tblGrid>
        <w:gridCol w:w="630"/>
        <w:gridCol w:w="1390"/>
        <w:gridCol w:w="1390"/>
        <w:gridCol w:w="1283"/>
        <w:gridCol w:w="1283"/>
        <w:gridCol w:w="2350"/>
        <w:gridCol w:w="2350"/>
      </w:tblGrid>
      <w:tr w:rsidR="00F639ED" w:rsidRPr="00A023CC" w14:paraId="46FD1936" w14:textId="77777777" w:rsidTr="00A05613">
        <w:trPr>
          <w:trHeight w:val="340"/>
        </w:trPr>
        <w:tc>
          <w:tcPr>
            <w:tcW w:w="630" w:type="dxa"/>
            <w:tcBorders>
              <w:left w:val="single" w:sz="4" w:space="0" w:color="FFFFFF" w:themeColor="background1"/>
              <w:right w:val="single" w:sz="4" w:space="0" w:color="FFFFFF" w:themeColor="background1"/>
            </w:tcBorders>
            <w:hideMark/>
          </w:tcPr>
          <w:p w14:paraId="50269AAE" w14:textId="6A6B8F2F" w:rsidR="0039212F" w:rsidRPr="00A023CC" w:rsidRDefault="00F639ED" w:rsidP="00A05613">
            <w:pPr>
              <w:spacing w:after="315"/>
              <w:jc w:val="center"/>
              <w:rPr>
                <w:rFonts w:ascii="Times New Roman" w:eastAsia="Times New Roman" w:hAnsi="Times New Roman" w:cs="Times New Roman"/>
                <w:b/>
                <w:bCs/>
                <w:sz w:val="24"/>
                <w:szCs w:val="24"/>
                <w:lang w:val="en-US" w:eastAsia="nl-BE"/>
                <w:rPrChange w:id="1397"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398" w:author="Ian Hussey" w:date="2020-08-25T17:52:00Z">
                  <w:rPr>
                    <w:rFonts w:ascii="Times New Roman" w:eastAsia="Times New Roman" w:hAnsi="Times New Roman" w:cs="Times New Roman"/>
                    <w:b/>
                    <w:bCs/>
                    <w:sz w:val="24"/>
                    <w:szCs w:val="24"/>
                    <w:lang w:val="en-GB" w:eastAsia="nl-BE"/>
                  </w:rPr>
                </w:rPrChange>
              </w:rPr>
              <w:t>Exp</w:t>
            </w:r>
          </w:p>
        </w:tc>
        <w:tc>
          <w:tcPr>
            <w:tcW w:w="1390" w:type="dxa"/>
            <w:tcBorders>
              <w:left w:val="single" w:sz="4" w:space="0" w:color="FFFFFF" w:themeColor="background1"/>
              <w:right w:val="single" w:sz="4" w:space="0" w:color="FFFFFF" w:themeColor="background1"/>
            </w:tcBorders>
            <w:hideMark/>
          </w:tcPr>
          <w:p w14:paraId="7408F36D" w14:textId="375A6762" w:rsidR="0039212F" w:rsidRPr="00A023CC" w:rsidRDefault="00F639ED" w:rsidP="00A05613">
            <w:pPr>
              <w:spacing w:after="315"/>
              <w:jc w:val="center"/>
              <w:rPr>
                <w:rFonts w:ascii="Times New Roman" w:eastAsia="Times New Roman" w:hAnsi="Times New Roman" w:cs="Times New Roman"/>
                <w:b/>
                <w:bCs/>
                <w:sz w:val="24"/>
                <w:szCs w:val="24"/>
                <w:lang w:val="en-US" w:eastAsia="nl-BE"/>
                <w:rPrChange w:id="1399"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400" w:author="Ian Hussey" w:date="2020-08-25T17:52:00Z">
                  <w:rPr>
                    <w:rFonts w:ascii="Times New Roman" w:eastAsia="Times New Roman" w:hAnsi="Times New Roman" w:cs="Times New Roman"/>
                    <w:b/>
                    <w:bCs/>
                    <w:sz w:val="24"/>
                    <w:szCs w:val="24"/>
                    <w:lang w:val="en-GB" w:eastAsia="nl-BE"/>
                  </w:rPr>
                </w:rPrChange>
              </w:rPr>
              <w:t xml:space="preserve">Acquisition </w:t>
            </w:r>
            <w:r w:rsidR="0039212F" w:rsidRPr="00A023CC">
              <w:rPr>
                <w:rFonts w:ascii="Times New Roman" w:eastAsia="Times New Roman" w:hAnsi="Times New Roman" w:cs="Times New Roman"/>
                <w:b/>
                <w:bCs/>
                <w:sz w:val="24"/>
                <w:szCs w:val="24"/>
                <w:lang w:val="en-US" w:eastAsia="nl-BE"/>
                <w:rPrChange w:id="1401" w:author="Ian Hussey" w:date="2020-08-25T17:52:00Z">
                  <w:rPr>
                    <w:rFonts w:ascii="Times New Roman" w:eastAsia="Times New Roman" w:hAnsi="Times New Roman" w:cs="Times New Roman"/>
                    <w:b/>
                    <w:bCs/>
                    <w:sz w:val="24"/>
                    <w:szCs w:val="24"/>
                    <w:lang w:val="en-GB" w:eastAsia="nl-BE"/>
                  </w:rPr>
                </w:rPrChange>
              </w:rPr>
              <w:t>training</w:t>
            </w:r>
          </w:p>
        </w:tc>
        <w:tc>
          <w:tcPr>
            <w:tcW w:w="1390" w:type="dxa"/>
            <w:tcBorders>
              <w:left w:val="single" w:sz="4" w:space="0" w:color="FFFFFF" w:themeColor="background1"/>
              <w:right w:val="single" w:sz="4" w:space="0" w:color="FFFFFF" w:themeColor="background1"/>
            </w:tcBorders>
            <w:hideMark/>
          </w:tcPr>
          <w:p w14:paraId="166FA439" w14:textId="77777777" w:rsidR="0039212F" w:rsidRPr="00A023CC" w:rsidRDefault="0039212F" w:rsidP="00A05613">
            <w:pPr>
              <w:spacing w:after="315"/>
              <w:jc w:val="center"/>
              <w:rPr>
                <w:rFonts w:ascii="Times New Roman" w:eastAsia="Times New Roman" w:hAnsi="Times New Roman" w:cs="Times New Roman"/>
                <w:b/>
                <w:bCs/>
                <w:sz w:val="24"/>
                <w:szCs w:val="24"/>
                <w:lang w:val="en-US" w:eastAsia="nl-BE"/>
                <w:rPrChange w:id="1402"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403" w:author="Ian Hussey" w:date="2020-08-25T17:52:00Z">
                  <w:rPr>
                    <w:rFonts w:ascii="Times New Roman" w:eastAsia="Times New Roman" w:hAnsi="Times New Roman" w:cs="Times New Roman"/>
                    <w:b/>
                    <w:bCs/>
                    <w:sz w:val="24"/>
                    <w:szCs w:val="24"/>
                    <w:lang w:val="en-GB" w:eastAsia="nl-BE"/>
                  </w:rPr>
                </w:rPrChange>
              </w:rPr>
              <w:t>Acquisition test</w:t>
            </w:r>
          </w:p>
        </w:tc>
        <w:tc>
          <w:tcPr>
            <w:tcW w:w="1283" w:type="dxa"/>
            <w:tcBorders>
              <w:left w:val="single" w:sz="4" w:space="0" w:color="FFFFFF" w:themeColor="background1"/>
              <w:right w:val="single" w:sz="4" w:space="0" w:color="FFFFFF" w:themeColor="background1"/>
            </w:tcBorders>
            <w:hideMark/>
          </w:tcPr>
          <w:p w14:paraId="53FBC97D" w14:textId="77777777" w:rsidR="0039212F" w:rsidRPr="00A023CC" w:rsidRDefault="0039212F" w:rsidP="00A05613">
            <w:pPr>
              <w:spacing w:after="315"/>
              <w:jc w:val="center"/>
              <w:rPr>
                <w:rFonts w:ascii="Times New Roman" w:eastAsia="Times New Roman" w:hAnsi="Times New Roman" w:cs="Times New Roman"/>
                <w:b/>
                <w:bCs/>
                <w:sz w:val="24"/>
                <w:szCs w:val="24"/>
                <w:lang w:val="en-US" w:eastAsia="nl-BE"/>
                <w:rPrChange w:id="1404"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405" w:author="Ian Hussey" w:date="2020-08-25T17:52:00Z">
                  <w:rPr>
                    <w:rFonts w:ascii="Times New Roman" w:eastAsia="Times New Roman" w:hAnsi="Times New Roman" w:cs="Times New Roman"/>
                    <w:b/>
                    <w:bCs/>
                    <w:sz w:val="24"/>
                    <w:szCs w:val="24"/>
                    <w:lang w:val="en-GB" w:eastAsia="nl-BE"/>
                  </w:rPr>
                </w:rPrChange>
              </w:rPr>
              <w:t>Extinction training</w:t>
            </w:r>
          </w:p>
        </w:tc>
        <w:tc>
          <w:tcPr>
            <w:tcW w:w="1283" w:type="dxa"/>
            <w:tcBorders>
              <w:left w:val="single" w:sz="4" w:space="0" w:color="FFFFFF" w:themeColor="background1"/>
              <w:right w:val="single" w:sz="4" w:space="0" w:color="FFFFFF" w:themeColor="background1"/>
            </w:tcBorders>
            <w:hideMark/>
          </w:tcPr>
          <w:p w14:paraId="7D6DB5BF" w14:textId="77777777" w:rsidR="0039212F" w:rsidRPr="00A023CC" w:rsidRDefault="0039212F" w:rsidP="00A05613">
            <w:pPr>
              <w:spacing w:after="315"/>
              <w:jc w:val="center"/>
              <w:rPr>
                <w:rFonts w:ascii="Times New Roman" w:eastAsia="Times New Roman" w:hAnsi="Times New Roman" w:cs="Times New Roman"/>
                <w:b/>
                <w:bCs/>
                <w:sz w:val="24"/>
                <w:szCs w:val="24"/>
                <w:lang w:val="en-US" w:eastAsia="nl-BE"/>
                <w:rPrChange w:id="1406"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407" w:author="Ian Hussey" w:date="2020-08-25T17:52:00Z">
                  <w:rPr>
                    <w:rFonts w:ascii="Times New Roman" w:eastAsia="Times New Roman" w:hAnsi="Times New Roman" w:cs="Times New Roman"/>
                    <w:b/>
                    <w:bCs/>
                    <w:sz w:val="24"/>
                    <w:szCs w:val="24"/>
                    <w:lang w:val="en-GB" w:eastAsia="nl-BE"/>
                  </w:rPr>
                </w:rPrChange>
              </w:rPr>
              <w:t>Extinction testing</w:t>
            </w:r>
          </w:p>
        </w:tc>
        <w:tc>
          <w:tcPr>
            <w:tcW w:w="2350" w:type="dxa"/>
            <w:tcBorders>
              <w:left w:val="single" w:sz="4" w:space="0" w:color="FFFFFF" w:themeColor="background1"/>
              <w:right w:val="single" w:sz="4" w:space="0" w:color="FFFFFF" w:themeColor="background1"/>
            </w:tcBorders>
            <w:hideMark/>
          </w:tcPr>
          <w:p w14:paraId="74E24B75" w14:textId="77777777" w:rsidR="0039212F" w:rsidRPr="00A023CC" w:rsidRDefault="0039212F" w:rsidP="00A05613">
            <w:pPr>
              <w:spacing w:after="315"/>
              <w:jc w:val="center"/>
              <w:rPr>
                <w:rFonts w:ascii="Times New Roman" w:eastAsia="Times New Roman" w:hAnsi="Times New Roman" w:cs="Times New Roman"/>
                <w:b/>
                <w:bCs/>
                <w:sz w:val="24"/>
                <w:szCs w:val="24"/>
                <w:lang w:val="en-US" w:eastAsia="nl-BE"/>
                <w:rPrChange w:id="1408"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409" w:author="Ian Hussey" w:date="2020-08-25T17:52:00Z">
                  <w:rPr>
                    <w:rFonts w:ascii="Times New Roman" w:eastAsia="Times New Roman" w:hAnsi="Times New Roman" w:cs="Times New Roman"/>
                    <w:b/>
                    <w:bCs/>
                    <w:sz w:val="24"/>
                    <w:szCs w:val="24"/>
                    <w:lang w:val="en-GB" w:eastAsia="nl-BE"/>
                  </w:rPr>
                </w:rPrChange>
              </w:rPr>
              <w:t>Counterconditioning training</w:t>
            </w:r>
          </w:p>
        </w:tc>
        <w:tc>
          <w:tcPr>
            <w:tcW w:w="2350" w:type="dxa"/>
            <w:tcBorders>
              <w:left w:val="single" w:sz="4" w:space="0" w:color="FFFFFF" w:themeColor="background1"/>
              <w:right w:val="single" w:sz="4" w:space="0" w:color="FFFFFF" w:themeColor="background1"/>
            </w:tcBorders>
            <w:hideMark/>
          </w:tcPr>
          <w:p w14:paraId="2875B713" w14:textId="77777777" w:rsidR="0039212F" w:rsidRPr="00A023CC" w:rsidRDefault="0039212F" w:rsidP="00A05613">
            <w:pPr>
              <w:spacing w:after="315"/>
              <w:jc w:val="center"/>
              <w:rPr>
                <w:rFonts w:ascii="Times New Roman" w:eastAsia="Times New Roman" w:hAnsi="Times New Roman" w:cs="Times New Roman"/>
                <w:b/>
                <w:bCs/>
                <w:sz w:val="24"/>
                <w:szCs w:val="24"/>
                <w:lang w:val="en-US" w:eastAsia="nl-BE"/>
                <w:rPrChange w:id="1410" w:author="Ian Hussey" w:date="2020-08-25T17:52:00Z">
                  <w:rPr>
                    <w:rFonts w:ascii="Times New Roman" w:eastAsia="Times New Roman" w:hAnsi="Times New Roman" w:cs="Times New Roman"/>
                    <w:b/>
                    <w:bCs/>
                    <w:sz w:val="24"/>
                    <w:szCs w:val="24"/>
                    <w:lang w:val="en-GB" w:eastAsia="nl-BE"/>
                  </w:rPr>
                </w:rPrChange>
              </w:rPr>
            </w:pPr>
            <w:r w:rsidRPr="00A023CC">
              <w:rPr>
                <w:rFonts w:ascii="Times New Roman" w:eastAsia="Times New Roman" w:hAnsi="Times New Roman" w:cs="Times New Roman"/>
                <w:b/>
                <w:bCs/>
                <w:sz w:val="24"/>
                <w:szCs w:val="24"/>
                <w:lang w:val="en-US" w:eastAsia="nl-BE"/>
                <w:rPrChange w:id="1411" w:author="Ian Hussey" w:date="2020-08-25T17:52:00Z">
                  <w:rPr>
                    <w:rFonts w:ascii="Times New Roman" w:eastAsia="Times New Roman" w:hAnsi="Times New Roman" w:cs="Times New Roman"/>
                    <w:b/>
                    <w:bCs/>
                    <w:sz w:val="24"/>
                    <w:szCs w:val="24"/>
                    <w:lang w:val="en-GB" w:eastAsia="nl-BE"/>
                  </w:rPr>
                </w:rPrChange>
              </w:rPr>
              <w:t>Counterconditioning testing</w:t>
            </w:r>
          </w:p>
        </w:tc>
      </w:tr>
      <w:tr w:rsidR="00F639ED" w:rsidRPr="00A023CC" w14:paraId="4FE32738" w14:textId="77777777" w:rsidTr="00A05613">
        <w:trPr>
          <w:trHeight w:val="340"/>
        </w:trPr>
        <w:tc>
          <w:tcPr>
            <w:tcW w:w="630" w:type="dxa"/>
            <w:tcBorders>
              <w:left w:val="single" w:sz="4" w:space="0" w:color="FFFFFF" w:themeColor="background1"/>
              <w:bottom w:val="single" w:sz="4" w:space="0" w:color="FFFFFF" w:themeColor="background1"/>
              <w:right w:val="single" w:sz="4" w:space="0" w:color="FFFFFF" w:themeColor="background1"/>
            </w:tcBorders>
            <w:hideMark/>
          </w:tcPr>
          <w:p w14:paraId="76BD0721"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12"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13" w:author="Ian Hussey" w:date="2020-08-25T17:52:00Z">
                  <w:rPr>
                    <w:rFonts w:ascii="Times New Roman" w:eastAsia="Times New Roman" w:hAnsi="Times New Roman" w:cs="Times New Roman"/>
                    <w:sz w:val="24"/>
                    <w:szCs w:val="24"/>
                    <w:lang w:val="en-GB" w:eastAsia="nl-BE"/>
                  </w:rPr>
                </w:rPrChange>
              </w:rPr>
              <w:t>1</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4CC76703"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14"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15" w:author="Ian Hussey" w:date="2020-08-25T17:52:00Z">
                  <w:rPr>
                    <w:rFonts w:ascii="Times New Roman" w:eastAsia="Times New Roman" w:hAnsi="Times New Roman" w:cs="Times New Roman"/>
                    <w:sz w:val="24"/>
                    <w:szCs w:val="24"/>
                    <w:lang w:val="en-GB" w:eastAsia="nl-BE"/>
                  </w:rPr>
                </w:rPrChange>
              </w:rPr>
              <w:t>88 (22)</w:t>
            </w:r>
          </w:p>
        </w:tc>
        <w:tc>
          <w:tcPr>
            <w:tcW w:w="1390" w:type="dxa"/>
            <w:tcBorders>
              <w:left w:val="single" w:sz="4" w:space="0" w:color="FFFFFF" w:themeColor="background1"/>
              <w:bottom w:val="single" w:sz="4" w:space="0" w:color="FFFFFF" w:themeColor="background1"/>
              <w:right w:val="single" w:sz="4" w:space="0" w:color="FFFFFF" w:themeColor="background1"/>
            </w:tcBorders>
            <w:hideMark/>
          </w:tcPr>
          <w:p w14:paraId="18C7B8D5"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16"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17" w:author="Ian Hussey" w:date="2020-08-25T17:52:00Z">
                  <w:rPr>
                    <w:rFonts w:ascii="Times New Roman" w:eastAsia="Times New Roman" w:hAnsi="Times New Roman" w:cs="Times New Roman"/>
                    <w:sz w:val="24"/>
                    <w:szCs w:val="24"/>
                    <w:lang w:val="en-GB" w:eastAsia="nl-BE"/>
                  </w:rPr>
                </w:rPrChange>
              </w:rPr>
              <w:t>85 (23)</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10A7595"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18"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19" w:author="Ian Hussey" w:date="2020-08-25T17:52:00Z">
                  <w:rPr>
                    <w:rFonts w:ascii="Times New Roman" w:eastAsia="Times New Roman" w:hAnsi="Times New Roman" w:cs="Times New Roman"/>
                    <w:sz w:val="24"/>
                    <w:szCs w:val="24"/>
                    <w:lang w:val="en-GB" w:eastAsia="nl-BE"/>
                  </w:rPr>
                </w:rPrChange>
              </w:rPr>
              <w:t>96 (12)</w:t>
            </w:r>
          </w:p>
        </w:tc>
        <w:tc>
          <w:tcPr>
            <w:tcW w:w="1283" w:type="dxa"/>
            <w:tcBorders>
              <w:left w:val="single" w:sz="4" w:space="0" w:color="FFFFFF" w:themeColor="background1"/>
              <w:bottom w:val="single" w:sz="4" w:space="0" w:color="FFFFFF" w:themeColor="background1"/>
              <w:right w:val="single" w:sz="4" w:space="0" w:color="FFFFFF" w:themeColor="background1"/>
            </w:tcBorders>
            <w:hideMark/>
          </w:tcPr>
          <w:p w14:paraId="494DA36E"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20"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21" w:author="Ian Hussey" w:date="2020-08-25T17:52:00Z">
                  <w:rPr>
                    <w:rFonts w:ascii="Times New Roman" w:eastAsia="Times New Roman" w:hAnsi="Times New Roman" w:cs="Times New Roman"/>
                    <w:sz w:val="24"/>
                    <w:szCs w:val="24"/>
                    <w:lang w:val="en-GB" w:eastAsia="nl-BE"/>
                  </w:rPr>
                </w:rPrChange>
              </w:rPr>
              <w:t>82 (15)</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28385AF"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22"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23" w:author="Ian Hussey" w:date="2020-08-25T17:52:00Z">
                  <w:rPr>
                    <w:rFonts w:ascii="Times New Roman" w:eastAsia="Times New Roman" w:hAnsi="Times New Roman" w:cs="Times New Roman"/>
                    <w:sz w:val="24"/>
                    <w:szCs w:val="24"/>
                    <w:lang w:val="en-GB" w:eastAsia="nl-BE"/>
                  </w:rPr>
                </w:rPrChange>
              </w:rPr>
              <w:t>/</w:t>
            </w:r>
          </w:p>
        </w:tc>
        <w:tc>
          <w:tcPr>
            <w:tcW w:w="2350" w:type="dxa"/>
            <w:tcBorders>
              <w:left w:val="single" w:sz="4" w:space="0" w:color="FFFFFF" w:themeColor="background1"/>
              <w:bottom w:val="single" w:sz="4" w:space="0" w:color="FFFFFF" w:themeColor="background1"/>
              <w:right w:val="single" w:sz="4" w:space="0" w:color="FFFFFF" w:themeColor="background1"/>
            </w:tcBorders>
            <w:hideMark/>
          </w:tcPr>
          <w:p w14:paraId="4AAC526E"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24"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25" w:author="Ian Hussey" w:date="2020-08-25T17:52:00Z">
                  <w:rPr>
                    <w:rFonts w:ascii="Times New Roman" w:eastAsia="Times New Roman" w:hAnsi="Times New Roman" w:cs="Times New Roman"/>
                    <w:sz w:val="24"/>
                    <w:szCs w:val="24"/>
                    <w:lang w:val="en-GB" w:eastAsia="nl-BE"/>
                  </w:rPr>
                </w:rPrChange>
              </w:rPr>
              <w:t>/</w:t>
            </w:r>
          </w:p>
        </w:tc>
      </w:tr>
      <w:tr w:rsidR="00F639ED" w:rsidRPr="00A023CC" w14:paraId="22813AD1"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8646057"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26"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27" w:author="Ian Hussey" w:date="2020-08-25T17:52:00Z">
                  <w:rPr>
                    <w:rFonts w:ascii="Times New Roman" w:eastAsia="Times New Roman" w:hAnsi="Times New Roman" w:cs="Times New Roman"/>
                    <w:sz w:val="24"/>
                    <w:szCs w:val="24"/>
                    <w:lang w:val="en-GB" w:eastAsia="nl-BE"/>
                  </w:rPr>
                </w:rPrChange>
              </w:rPr>
              <w:t>2</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D0D102"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28"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29" w:author="Ian Hussey" w:date="2020-08-25T17:52:00Z">
                  <w:rPr>
                    <w:rFonts w:ascii="Times New Roman" w:eastAsia="Times New Roman" w:hAnsi="Times New Roman" w:cs="Times New Roman"/>
                    <w:sz w:val="24"/>
                    <w:szCs w:val="24"/>
                    <w:lang w:val="en-GB" w:eastAsia="nl-BE"/>
                  </w:rPr>
                </w:rPrChang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EEF06AD"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30"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31" w:author="Ian Hussey" w:date="2020-08-25T17:52:00Z">
                  <w:rPr>
                    <w:rFonts w:ascii="Times New Roman" w:eastAsia="Times New Roman" w:hAnsi="Times New Roman" w:cs="Times New Roman"/>
                    <w:sz w:val="24"/>
                    <w:szCs w:val="24"/>
                    <w:lang w:val="en-GB" w:eastAsia="nl-BE"/>
                  </w:rPr>
                </w:rPrChange>
              </w:rPr>
              <w:t>88 (21)</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00997" w14:textId="04DF35D5" w:rsidR="0039212F" w:rsidRPr="00A023CC" w:rsidRDefault="00D3628B" w:rsidP="00D3628B">
            <w:pPr>
              <w:spacing w:after="120"/>
              <w:rPr>
                <w:rFonts w:ascii="Times New Roman" w:eastAsia="Times New Roman" w:hAnsi="Times New Roman" w:cs="Times New Roman"/>
                <w:sz w:val="24"/>
                <w:szCs w:val="24"/>
                <w:lang w:val="en-US" w:eastAsia="nl-BE"/>
                <w:rPrChange w:id="1432"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33" w:author="Ian Hussey" w:date="2020-08-25T17:52:00Z">
                  <w:rPr>
                    <w:rFonts w:ascii="Times New Roman" w:eastAsia="Times New Roman" w:hAnsi="Times New Roman" w:cs="Times New Roman"/>
                    <w:sz w:val="24"/>
                    <w:szCs w:val="24"/>
                    <w:lang w:val="en-GB" w:eastAsia="nl-BE"/>
                  </w:rPr>
                </w:rPrChange>
              </w:rPr>
              <w:t xml:space="preserve">   </w:t>
            </w:r>
            <w:r w:rsidR="0039212F" w:rsidRPr="00A023CC">
              <w:rPr>
                <w:rFonts w:ascii="Times New Roman" w:eastAsia="Times New Roman" w:hAnsi="Times New Roman" w:cs="Times New Roman"/>
                <w:sz w:val="24"/>
                <w:szCs w:val="24"/>
                <w:lang w:val="en-US" w:eastAsia="nl-BE"/>
                <w:rPrChange w:id="1434" w:author="Ian Hussey" w:date="2020-08-25T17:52:00Z">
                  <w:rPr>
                    <w:rFonts w:ascii="Times New Roman" w:eastAsia="Times New Roman" w:hAnsi="Times New Roman" w:cs="Times New Roman"/>
                    <w:sz w:val="24"/>
                    <w:szCs w:val="24"/>
                    <w:lang w:val="en-GB" w:eastAsia="nl-BE"/>
                  </w:rPr>
                </w:rPrChange>
              </w:rPr>
              <w:t>98 (8)</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7DCD1AD"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35"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36" w:author="Ian Hussey" w:date="2020-08-25T17:52:00Z">
                  <w:rPr>
                    <w:rFonts w:ascii="Times New Roman" w:eastAsia="Times New Roman" w:hAnsi="Times New Roman" w:cs="Times New Roman"/>
                    <w:sz w:val="24"/>
                    <w:szCs w:val="24"/>
                    <w:lang w:val="en-GB" w:eastAsia="nl-BE"/>
                  </w:rPr>
                </w:rPrChange>
              </w:rPr>
              <w:t>89 (12)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64C24B"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3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38" w:author="Ian Hussey" w:date="2020-08-25T17:52:00Z">
                  <w:rPr>
                    <w:rFonts w:ascii="Times New Roman" w:eastAsia="Times New Roman" w:hAnsi="Times New Roman" w:cs="Times New Roman"/>
                    <w:sz w:val="24"/>
                    <w:szCs w:val="24"/>
                    <w:lang w:val="en-GB" w:eastAsia="nl-BE"/>
                  </w:rPr>
                </w:rPrChang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7EBF65"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3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40" w:author="Ian Hussey" w:date="2020-08-25T17:52:00Z">
                  <w:rPr>
                    <w:rFonts w:ascii="Times New Roman" w:eastAsia="Times New Roman" w:hAnsi="Times New Roman" w:cs="Times New Roman"/>
                    <w:sz w:val="24"/>
                    <w:szCs w:val="24"/>
                    <w:lang w:val="en-GB" w:eastAsia="nl-BE"/>
                  </w:rPr>
                </w:rPrChange>
              </w:rPr>
              <w:t>/</w:t>
            </w:r>
          </w:p>
        </w:tc>
      </w:tr>
      <w:tr w:rsidR="00F639ED" w:rsidRPr="00A023CC" w14:paraId="567AC005"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2BA3572"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41"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42" w:author="Ian Hussey" w:date="2020-08-25T17:52:00Z">
                  <w:rPr>
                    <w:rFonts w:ascii="Times New Roman" w:eastAsia="Times New Roman" w:hAnsi="Times New Roman" w:cs="Times New Roman"/>
                    <w:sz w:val="24"/>
                    <w:szCs w:val="24"/>
                    <w:lang w:val="en-GB" w:eastAsia="nl-BE"/>
                  </w:rPr>
                </w:rPrChange>
              </w:rPr>
              <w:t>3</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CA1483B"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43"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44" w:author="Ian Hussey" w:date="2020-08-25T17:52:00Z">
                  <w:rPr>
                    <w:rFonts w:ascii="Times New Roman" w:eastAsia="Times New Roman" w:hAnsi="Times New Roman" w:cs="Times New Roman"/>
                    <w:sz w:val="24"/>
                    <w:szCs w:val="24"/>
                    <w:lang w:val="en-GB" w:eastAsia="nl-BE"/>
                  </w:rPr>
                </w:rPrChange>
              </w:rPr>
              <w:t>91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5CD5E6"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45"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46" w:author="Ian Hussey" w:date="2020-08-25T17:52:00Z">
                  <w:rPr>
                    <w:rFonts w:ascii="Times New Roman" w:eastAsia="Times New Roman" w:hAnsi="Times New Roman" w:cs="Times New Roman"/>
                    <w:sz w:val="24"/>
                    <w:szCs w:val="24"/>
                    <w:lang w:val="en-GB" w:eastAsia="nl-BE"/>
                  </w:rPr>
                </w:rPrChange>
              </w:rPr>
              <w:t>83 (20)</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86C9EC"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4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48" w:author="Ian Hussey" w:date="2020-08-25T17:52:00Z">
                  <w:rPr>
                    <w:rFonts w:ascii="Times New Roman" w:eastAsia="Times New Roman" w:hAnsi="Times New Roman" w:cs="Times New Roman"/>
                    <w:sz w:val="24"/>
                    <w:szCs w:val="24"/>
                    <w:lang w:val="en-GB" w:eastAsia="nl-BE"/>
                  </w:rPr>
                </w:rPrChange>
              </w:rPr>
              <w:t>97 (13)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FD35C2"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4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50" w:author="Ian Hussey" w:date="2020-08-25T17:52:00Z">
                  <w:rPr>
                    <w:rFonts w:ascii="Times New Roman" w:eastAsia="Times New Roman" w:hAnsi="Times New Roman" w:cs="Times New Roman"/>
                    <w:sz w:val="24"/>
                    <w:szCs w:val="24"/>
                    <w:lang w:val="en-GB" w:eastAsia="nl-BE"/>
                  </w:rPr>
                </w:rPrChange>
              </w:rPr>
              <w:t>61 (22)</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40410D9"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51"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52" w:author="Ian Hussey" w:date="2020-08-25T17:52:00Z">
                  <w:rPr>
                    <w:rFonts w:ascii="Times New Roman" w:eastAsia="Times New Roman" w:hAnsi="Times New Roman" w:cs="Times New Roman"/>
                    <w:sz w:val="24"/>
                    <w:szCs w:val="24"/>
                    <w:lang w:val="en-GB" w:eastAsia="nl-BE"/>
                  </w:rPr>
                </w:rPrChang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06FF3D"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53"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54" w:author="Ian Hussey" w:date="2020-08-25T17:52:00Z">
                  <w:rPr>
                    <w:rFonts w:ascii="Times New Roman" w:eastAsia="Times New Roman" w:hAnsi="Times New Roman" w:cs="Times New Roman"/>
                    <w:sz w:val="24"/>
                    <w:szCs w:val="24"/>
                    <w:lang w:val="en-GB" w:eastAsia="nl-BE"/>
                  </w:rPr>
                </w:rPrChange>
              </w:rPr>
              <w:t>/</w:t>
            </w:r>
          </w:p>
        </w:tc>
      </w:tr>
      <w:tr w:rsidR="00F639ED" w:rsidRPr="00A023CC" w14:paraId="6193BC8A"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E255935"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55"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56" w:author="Ian Hussey" w:date="2020-08-25T17:52:00Z">
                  <w:rPr>
                    <w:rFonts w:ascii="Times New Roman" w:eastAsia="Times New Roman" w:hAnsi="Times New Roman" w:cs="Times New Roman"/>
                    <w:sz w:val="24"/>
                    <w:szCs w:val="24"/>
                    <w:lang w:val="en-GB" w:eastAsia="nl-BE"/>
                  </w:rPr>
                </w:rPrChange>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DC147B"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5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58" w:author="Ian Hussey" w:date="2020-08-25T17:52:00Z">
                  <w:rPr>
                    <w:rFonts w:ascii="Times New Roman" w:eastAsia="Times New Roman" w:hAnsi="Times New Roman" w:cs="Times New Roman"/>
                    <w:sz w:val="24"/>
                    <w:szCs w:val="24"/>
                    <w:lang w:val="en-GB" w:eastAsia="nl-BE"/>
                  </w:rPr>
                </w:rPrChange>
              </w:rPr>
              <w:t>93 (17)</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B0A7E70"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5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60" w:author="Ian Hussey" w:date="2020-08-25T17:52:00Z">
                  <w:rPr>
                    <w:rFonts w:ascii="Times New Roman" w:eastAsia="Times New Roman" w:hAnsi="Times New Roman" w:cs="Times New Roman"/>
                    <w:sz w:val="24"/>
                    <w:szCs w:val="24"/>
                    <w:lang w:val="en-GB" w:eastAsia="nl-BE"/>
                  </w:rPr>
                </w:rPrChange>
              </w:rPr>
              <w:t>85 (22)</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A15AAA"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61"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62" w:author="Ian Hussey" w:date="2020-08-25T17:52:00Z">
                  <w:rPr>
                    <w:rFonts w:ascii="Times New Roman" w:eastAsia="Times New Roman" w:hAnsi="Times New Roman" w:cs="Times New Roman"/>
                    <w:sz w:val="24"/>
                    <w:szCs w:val="24"/>
                    <w:lang w:val="en-GB" w:eastAsia="nl-BE"/>
                  </w:rPr>
                </w:rPrChang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200CA5"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63"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64" w:author="Ian Hussey" w:date="2020-08-25T17:52:00Z">
                  <w:rPr>
                    <w:rFonts w:ascii="Times New Roman" w:eastAsia="Times New Roman" w:hAnsi="Times New Roman" w:cs="Times New Roman"/>
                    <w:sz w:val="24"/>
                    <w:szCs w:val="24"/>
                    <w:lang w:val="en-GB" w:eastAsia="nl-BE"/>
                  </w:rPr>
                </w:rPrChang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91C42C"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65"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66" w:author="Ian Hussey" w:date="2020-08-25T17:52:00Z">
                  <w:rPr>
                    <w:rFonts w:ascii="Times New Roman" w:eastAsia="Times New Roman" w:hAnsi="Times New Roman" w:cs="Times New Roman"/>
                    <w:sz w:val="24"/>
                    <w:szCs w:val="24"/>
                    <w:lang w:val="en-GB" w:eastAsia="nl-BE"/>
                  </w:rPr>
                </w:rPrChang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FA899"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6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68" w:author="Ian Hussey" w:date="2020-08-25T17:52:00Z">
                  <w:rPr>
                    <w:rFonts w:ascii="Times New Roman" w:eastAsia="Times New Roman" w:hAnsi="Times New Roman" w:cs="Times New Roman"/>
                    <w:sz w:val="24"/>
                    <w:szCs w:val="24"/>
                    <w:lang w:val="en-GB" w:eastAsia="nl-BE"/>
                  </w:rPr>
                </w:rPrChange>
              </w:rPr>
              <w:t>/</w:t>
            </w:r>
          </w:p>
        </w:tc>
      </w:tr>
      <w:tr w:rsidR="00F639ED" w:rsidRPr="00A023CC" w14:paraId="6EC9CF3D"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B4D47E"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6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70" w:author="Ian Hussey" w:date="2020-08-25T17:52:00Z">
                  <w:rPr>
                    <w:rFonts w:ascii="Times New Roman" w:eastAsia="Times New Roman" w:hAnsi="Times New Roman" w:cs="Times New Roman"/>
                    <w:sz w:val="24"/>
                    <w:szCs w:val="24"/>
                    <w:lang w:val="en-GB" w:eastAsia="nl-BE"/>
                  </w:rPr>
                </w:rPrChange>
              </w:rPr>
              <w:t>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48E839"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71"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72" w:author="Ian Hussey" w:date="2020-08-25T17:52:00Z">
                  <w:rPr>
                    <w:rFonts w:ascii="Times New Roman" w:eastAsia="Times New Roman" w:hAnsi="Times New Roman" w:cs="Times New Roman"/>
                    <w:sz w:val="24"/>
                    <w:szCs w:val="24"/>
                    <w:lang w:val="en-GB" w:eastAsia="nl-BE"/>
                  </w:rPr>
                </w:rPrChange>
              </w:rPr>
              <w:t>93 (15)</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01B5AF"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73"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74" w:author="Ian Hussey" w:date="2020-08-25T17:52:00Z">
                  <w:rPr>
                    <w:rFonts w:ascii="Times New Roman" w:eastAsia="Times New Roman" w:hAnsi="Times New Roman" w:cs="Times New Roman"/>
                    <w:sz w:val="24"/>
                    <w:szCs w:val="24"/>
                    <w:lang w:val="en-GB" w:eastAsia="nl-BE"/>
                  </w:rPr>
                </w:rPrChange>
              </w:rPr>
              <w:t>87 (23)</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A3F8C0"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75"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76" w:author="Ian Hussey" w:date="2020-08-25T17:52:00Z">
                  <w:rPr>
                    <w:rFonts w:ascii="Times New Roman" w:eastAsia="Times New Roman" w:hAnsi="Times New Roman" w:cs="Times New Roman"/>
                    <w:sz w:val="24"/>
                    <w:szCs w:val="24"/>
                    <w:lang w:val="en-GB" w:eastAsia="nl-BE"/>
                  </w:rPr>
                </w:rPrChang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8AD975"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7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78" w:author="Ian Hussey" w:date="2020-08-25T17:52:00Z">
                  <w:rPr>
                    <w:rFonts w:ascii="Times New Roman" w:eastAsia="Times New Roman" w:hAnsi="Times New Roman" w:cs="Times New Roman"/>
                    <w:sz w:val="24"/>
                    <w:szCs w:val="24"/>
                    <w:lang w:val="en-GB" w:eastAsia="nl-BE"/>
                  </w:rPr>
                </w:rPrChang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C53325" w14:textId="76FCDEF8" w:rsidR="0039212F" w:rsidRPr="00A023CC" w:rsidRDefault="00D3628B" w:rsidP="00D3628B">
            <w:pPr>
              <w:spacing w:after="120"/>
              <w:rPr>
                <w:rFonts w:ascii="Times New Roman" w:eastAsia="Times New Roman" w:hAnsi="Times New Roman" w:cs="Times New Roman"/>
                <w:sz w:val="24"/>
                <w:szCs w:val="24"/>
                <w:lang w:val="en-US" w:eastAsia="nl-BE"/>
                <w:rPrChange w:id="147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80" w:author="Ian Hussey" w:date="2020-08-25T17:52:00Z">
                  <w:rPr>
                    <w:rFonts w:ascii="Times New Roman" w:eastAsia="Times New Roman" w:hAnsi="Times New Roman" w:cs="Times New Roman"/>
                    <w:sz w:val="24"/>
                    <w:szCs w:val="24"/>
                    <w:lang w:val="en-GB" w:eastAsia="nl-BE"/>
                  </w:rPr>
                </w:rPrChange>
              </w:rPr>
              <w:t xml:space="preserve">            </w:t>
            </w:r>
            <w:r w:rsidR="0039212F" w:rsidRPr="00A023CC">
              <w:rPr>
                <w:rFonts w:ascii="Times New Roman" w:eastAsia="Times New Roman" w:hAnsi="Times New Roman" w:cs="Times New Roman"/>
                <w:sz w:val="24"/>
                <w:szCs w:val="24"/>
                <w:lang w:val="en-US" w:eastAsia="nl-BE"/>
                <w:rPrChange w:id="1481" w:author="Ian Hussey" w:date="2020-08-25T17:52:00Z">
                  <w:rPr>
                    <w:rFonts w:ascii="Times New Roman" w:eastAsia="Times New Roman" w:hAnsi="Times New Roman" w:cs="Times New Roman"/>
                    <w:sz w:val="24"/>
                    <w:szCs w:val="24"/>
                    <w:lang w:val="en-GB" w:eastAsia="nl-BE"/>
                  </w:rPr>
                </w:rPrChange>
              </w:rPr>
              <w:t>97 (6)</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4803E3"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82"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83" w:author="Ian Hussey" w:date="2020-08-25T17:52:00Z">
                  <w:rPr>
                    <w:rFonts w:ascii="Times New Roman" w:eastAsia="Times New Roman" w:hAnsi="Times New Roman" w:cs="Times New Roman"/>
                    <w:sz w:val="24"/>
                    <w:szCs w:val="24"/>
                    <w:lang w:val="en-GB" w:eastAsia="nl-BE"/>
                  </w:rPr>
                </w:rPrChange>
              </w:rPr>
              <w:t>87 (23)</w:t>
            </w:r>
          </w:p>
        </w:tc>
      </w:tr>
      <w:tr w:rsidR="00F639ED" w:rsidRPr="00A023CC" w14:paraId="59F759A4" w14:textId="77777777" w:rsidTr="00A05613">
        <w:trPr>
          <w:trHeight w:val="340"/>
        </w:trPr>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2044B4"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84"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85" w:author="Ian Hussey" w:date="2020-08-25T17:52:00Z">
                  <w:rPr>
                    <w:rFonts w:ascii="Times New Roman" w:eastAsia="Times New Roman" w:hAnsi="Times New Roman" w:cs="Times New Roman"/>
                    <w:sz w:val="24"/>
                    <w:szCs w:val="24"/>
                    <w:lang w:val="en-GB" w:eastAsia="nl-BE"/>
                  </w:rPr>
                </w:rPrChange>
              </w:rPr>
              <w:t>6</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F89CD0"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86"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87" w:author="Ian Hussey" w:date="2020-08-25T17:52:00Z">
                  <w:rPr>
                    <w:rFonts w:ascii="Times New Roman" w:eastAsia="Times New Roman" w:hAnsi="Times New Roman" w:cs="Times New Roman"/>
                    <w:sz w:val="24"/>
                    <w:szCs w:val="24"/>
                    <w:lang w:val="en-GB" w:eastAsia="nl-BE"/>
                  </w:rPr>
                </w:rPrChange>
              </w:rPr>
              <w:t>95 (11)</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A48EDD"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88"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89" w:author="Ian Hussey" w:date="2020-08-25T17:52:00Z">
                  <w:rPr>
                    <w:rFonts w:ascii="Times New Roman" w:eastAsia="Times New Roman" w:hAnsi="Times New Roman" w:cs="Times New Roman"/>
                    <w:sz w:val="24"/>
                    <w:szCs w:val="24"/>
                    <w:lang w:val="en-GB" w:eastAsia="nl-BE"/>
                  </w:rPr>
                </w:rPrChange>
              </w:rPr>
              <w:t>90 (14)</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0969B6"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90"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91" w:author="Ian Hussey" w:date="2020-08-25T17:52:00Z">
                  <w:rPr>
                    <w:rFonts w:ascii="Times New Roman" w:eastAsia="Times New Roman" w:hAnsi="Times New Roman" w:cs="Times New Roman"/>
                    <w:sz w:val="24"/>
                    <w:szCs w:val="24"/>
                    <w:lang w:val="en-GB" w:eastAsia="nl-BE"/>
                  </w:rPr>
                </w:rPrChange>
              </w:rPr>
              <w:t>/</w:t>
            </w:r>
          </w:p>
        </w:tc>
        <w:tc>
          <w:tcPr>
            <w:tcW w:w="12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3293227"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92"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93" w:author="Ian Hussey" w:date="2020-08-25T17:52:00Z">
                  <w:rPr>
                    <w:rFonts w:ascii="Times New Roman" w:eastAsia="Times New Roman" w:hAnsi="Times New Roman" w:cs="Times New Roman"/>
                    <w:sz w:val="24"/>
                    <w:szCs w:val="24"/>
                    <w:lang w:val="en-GB" w:eastAsia="nl-BE"/>
                  </w:rPr>
                </w:rPrChange>
              </w:rPr>
              <w:t>/</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75BD22" w14:textId="4F21D276" w:rsidR="0039212F" w:rsidRPr="00A023CC" w:rsidRDefault="00D3628B" w:rsidP="00D3628B">
            <w:pPr>
              <w:spacing w:after="120"/>
              <w:rPr>
                <w:rFonts w:ascii="Times New Roman" w:eastAsia="Times New Roman" w:hAnsi="Times New Roman" w:cs="Times New Roman"/>
                <w:sz w:val="24"/>
                <w:szCs w:val="24"/>
                <w:lang w:val="en-US" w:eastAsia="nl-BE"/>
                <w:rPrChange w:id="1494"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95" w:author="Ian Hussey" w:date="2020-08-25T17:52:00Z">
                  <w:rPr>
                    <w:rFonts w:ascii="Times New Roman" w:eastAsia="Times New Roman" w:hAnsi="Times New Roman" w:cs="Times New Roman"/>
                    <w:sz w:val="24"/>
                    <w:szCs w:val="24"/>
                    <w:lang w:val="en-GB" w:eastAsia="nl-BE"/>
                  </w:rPr>
                </w:rPrChange>
              </w:rPr>
              <w:t xml:space="preserve">            </w:t>
            </w:r>
            <w:r w:rsidR="0039212F" w:rsidRPr="00A023CC">
              <w:rPr>
                <w:rFonts w:ascii="Times New Roman" w:eastAsia="Times New Roman" w:hAnsi="Times New Roman" w:cs="Times New Roman"/>
                <w:sz w:val="24"/>
                <w:szCs w:val="24"/>
                <w:lang w:val="en-US" w:eastAsia="nl-BE"/>
                <w:rPrChange w:id="1496" w:author="Ian Hussey" w:date="2020-08-25T17:52:00Z">
                  <w:rPr>
                    <w:rFonts w:ascii="Times New Roman" w:eastAsia="Times New Roman" w:hAnsi="Times New Roman" w:cs="Times New Roman"/>
                    <w:sz w:val="24"/>
                    <w:szCs w:val="24"/>
                    <w:lang w:val="en-GB" w:eastAsia="nl-BE"/>
                  </w:rPr>
                </w:rPrChange>
              </w:rPr>
              <w:t>98 (5)</w:t>
            </w:r>
          </w:p>
        </w:tc>
        <w:tc>
          <w:tcPr>
            <w:tcW w:w="2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5E5BFAF"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9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498" w:author="Ian Hussey" w:date="2020-08-25T17:52:00Z">
                  <w:rPr>
                    <w:rFonts w:ascii="Times New Roman" w:eastAsia="Times New Roman" w:hAnsi="Times New Roman" w:cs="Times New Roman"/>
                    <w:sz w:val="24"/>
                    <w:szCs w:val="24"/>
                    <w:lang w:val="en-GB" w:eastAsia="nl-BE"/>
                  </w:rPr>
                </w:rPrChange>
              </w:rPr>
              <w:t>90 (14)</w:t>
            </w:r>
          </w:p>
        </w:tc>
      </w:tr>
      <w:tr w:rsidR="00F639ED" w:rsidRPr="00A023CC" w14:paraId="3D881DDE" w14:textId="77777777" w:rsidTr="00A05613">
        <w:trPr>
          <w:trHeight w:val="370"/>
        </w:trPr>
        <w:tc>
          <w:tcPr>
            <w:tcW w:w="630" w:type="dxa"/>
            <w:tcBorders>
              <w:top w:val="single" w:sz="4" w:space="0" w:color="FFFFFF" w:themeColor="background1"/>
              <w:left w:val="single" w:sz="4" w:space="0" w:color="FFFFFF" w:themeColor="background1"/>
              <w:right w:val="single" w:sz="4" w:space="0" w:color="FFFFFF" w:themeColor="background1"/>
            </w:tcBorders>
            <w:hideMark/>
          </w:tcPr>
          <w:p w14:paraId="0136C3D8"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49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00" w:author="Ian Hussey" w:date="2020-08-25T17:52:00Z">
                  <w:rPr>
                    <w:rFonts w:ascii="Times New Roman" w:eastAsia="Times New Roman" w:hAnsi="Times New Roman" w:cs="Times New Roman"/>
                    <w:sz w:val="24"/>
                    <w:szCs w:val="24"/>
                    <w:lang w:val="en-GB" w:eastAsia="nl-BE"/>
                  </w:rPr>
                </w:rPrChange>
              </w:rPr>
              <w:t>7</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2D03F216"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501"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02" w:author="Ian Hussey" w:date="2020-08-25T17:52:00Z">
                  <w:rPr>
                    <w:rFonts w:ascii="Times New Roman" w:eastAsia="Times New Roman" w:hAnsi="Times New Roman" w:cs="Times New Roman"/>
                    <w:sz w:val="24"/>
                    <w:szCs w:val="24"/>
                    <w:lang w:val="en-GB" w:eastAsia="nl-BE"/>
                  </w:rPr>
                </w:rPrChange>
              </w:rPr>
              <w:t>89 (21)</w:t>
            </w:r>
          </w:p>
        </w:tc>
        <w:tc>
          <w:tcPr>
            <w:tcW w:w="1390" w:type="dxa"/>
            <w:tcBorders>
              <w:top w:val="single" w:sz="4" w:space="0" w:color="FFFFFF" w:themeColor="background1"/>
              <w:left w:val="single" w:sz="4" w:space="0" w:color="FFFFFF" w:themeColor="background1"/>
              <w:right w:val="single" w:sz="4" w:space="0" w:color="FFFFFF" w:themeColor="background1"/>
            </w:tcBorders>
            <w:hideMark/>
          </w:tcPr>
          <w:p w14:paraId="0B6B0DD0"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503"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04" w:author="Ian Hussey" w:date="2020-08-25T17:52:00Z">
                  <w:rPr>
                    <w:rFonts w:ascii="Times New Roman" w:eastAsia="Times New Roman" w:hAnsi="Times New Roman" w:cs="Times New Roman"/>
                    <w:sz w:val="24"/>
                    <w:szCs w:val="24"/>
                    <w:lang w:val="en-GB" w:eastAsia="nl-BE"/>
                  </w:rPr>
                </w:rPrChange>
              </w:rPr>
              <w:t>80 (23)</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24FD9F0C"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505"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06" w:author="Ian Hussey" w:date="2020-08-25T17:52:00Z">
                  <w:rPr>
                    <w:rFonts w:ascii="Times New Roman" w:eastAsia="Times New Roman" w:hAnsi="Times New Roman" w:cs="Times New Roman"/>
                    <w:sz w:val="24"/>
                    <w:szCs w:val="24"/>
                    <w:lang w:val="en-GB" w:eastAsia="nl-BE"/>
                  </w:rPr>
                </w:rPrChange>
              </w:rPr>
              <w:t>97 (11)</w:t>
            </w:r>
          </w:p>
        </w:tc>
        <w:tc>
          <w:tcPr>
            <w:tcW w:w="1283" w:type="dxa"/>
            <w:tcBorders>
              <w:top w:val="single" w:sz="4" w:space="0" w:color="FFFFFF" w:themeColor="background1"/>
              <w:left w:val="single" w:sz="4" w:space="0" w:color="FFFFFF" w:themeColor="background1"/>
              <w:right w:val="single" w:sz="4" w:space="0" w:color="FFFFFF" w:themeColor="background1"/>
            </w:tcBorders>
            <w:hideMark/>
          </w:tcPr>
          <w:p w14:paraId="30CB4D37"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507"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08" w:author="Ian Hussey" w:date="2020-08-25T17:52:00Z">
                  <w:rPr>
                    <w:rFonts w:ascii="Times New Roman" w:eastAsia="Times New Roman" w:hAnsi="Times New Roman" w:cs="Times New Roman"/>
                    <w:sz w:val="24"/>
                    <w:szCs w:val="24"/>
                    <w:lang w:val="en-GB" w:eastAsia="nl-BE"/>
                  </w:rPr>
                </w:rPrChange>
              </w:rPr>
              <w:t>75 (25)</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025DFB82" w14:textId="76CEB508" w:rsidR="0039212F" w:rsidRPr="00A023CC" w:rsidRDefault="00D3628B" w:rsidP="00D3628B">
            <w:pPr>
              <w:spacing w:after="120"/>
              <w:jc w:val="center"/>
              <w:rPr>
                <w:rFonts w:ascii="Times New Roman" w:eastAsia="Times New Roman" w:hAnsi="Times New Roman" w:cs="Times New Roman"/>
                <w:sz w:val="24"/>
                <w:szCs w:val="24"/>
                <w:lang w:val="en-US" w:eastAsia="nl-BE"/>
                <w:rPrChange w:id="1509"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10" w:author="Ian Hussey" w:date="2020-08-25T17:52:00Z">
                  <w:rPr>
                    <w:rFonts w:ascii="Times New Roman" w:eastAsia="Times New Roman" w:hAnsi="Times New Roman" w:cs="Times New Roman"/>
                    <w:sz w:val="24"/>
                    <w:szCs w:val="24"/>
                    <w:lang w:val="en-GB" w:eastAsia="nl-BE"/>
                  </w:rPr>
                </w:rPrChange>
              </w:rPr>
              <w:t xml:space="preserve"> </w:t>
            </w:r>
            <w:r w:rsidR="0039212F" w:rsidRPr="00A023CC">
              <w:rPr>
                <w:rFonts w:ascii="Times New Roman" w:eastAsia="Times New Roman" w:hAnsi="Times New Roman" w:cs="Times New Roman"/>
                <w:sz w:val="24"/>
                <w:szCs w:val="24"/>
                <w:lang w:val="en-US" w:eastAsia="nl-BE"/>
                <w:rPrChange w:id="1511" w:author="Ian Hussey" w:date="2020-08-25T17:52:00Z">
                  <w:rPr>
                    <w:rFonts w:ascii="Times New Roman" w:eastAsia="Times New Roman" w:hAnsi="Times New Roman" w:cs="Times New Roman"/>
                    <w:sz w:val="24"/>
                    <w:szCs w:val="24"/>
                    <w:lang w:val="en-GB" w:eastAsia="nl-BE"/>
                  </w:rPr>
                </w:rPrChange>
              </w:rPr>
              <w:t>97 (12)</w:t>
            </w:r>
          </w:p>
        </w:tc>
        <w:tc>
          <w:tcPr>
            <w:tcW w:w="2350" w:type="dxa"/>
            <w:tcBorders>
              <w:top w:val="single" w:sz="4" w:space="0" w:color="FFFFFF" w:themeColor="background1"/>
              <w:left w:val="single" w:sz="4" w:space="0" w:color="FFFFFF" w:themeColor="background1"/>
              <w:right w:val="single" w:sz="4" w:space="0" w:color="FFFFFF" w:themeColor="background1"/>
            </w:tcBorders>
            <w:hideMark/>
          </w:tcPr>
          <w:p w14:paraId="6A864EC0" w14:textId="77777777" w:rsidR="0039212F" w:rsidRPr="00A023CC" w:rsidRDefault="0039212F" w:rsidP="00D3628B">
            <w:pPr>
              <w:spacing w:after="120"/>
              <w:jc w:val="center"/>
              <w:rPr>
                <w:rFonts w:ascii="Times New Roman" w:eastAsia="Times New Roman" w:hAnsi="Times New Roman" w:cs="Times New Roman"/>
                <w:sz w:val="24"/>
                <w:szCs w:val="24"/>
                <w:lang w:val="en-US" w:eastAsia="nl-BE"/>
                <w:rPrChange w:id="1512" w:author="Ian Hussey" w:date="2020-08-25T17:52:00Z">
                  <w:rPr>
                    <w:rFonts w:ascii="Times New Roman" w:eastAsia="Times New Roman" w:hAnsi="Times New Roman" w:cs="Times New Roman"/>
                    <w:sz w:val="24"/>
                    <w:szCs w:val="24"/>
                    <w:lang w:val="en-GB" w:eastAsia="nl-BE"/>
                  </w:rPr>
                </w:rPrChange>
              </w:rPr>
            </w:pPr>
            <w:r w:rsidRPr="00A023CC">
              <w:rPr>
                <w:rFonts w:ascii="Times New Roman" w:eastAsia="Times New Roman" w:hAnsi="Times New Roman" w:cs="Times New Roman"/>
                <w:sz w:val="24"/>
                <w:szCs w:val="24"/>
                <w:lang w:val="en-US" w:eastAsia="nl-BE"/>
                <w:rPrChange w:id="1513" w:author="Ian Hussey" w:date="2020-08-25T17:52:00Z">
                  <w:rPr>
                    <w:rFonts w:ascii="Times New Roman" w:eastAsia="Times New Roman" w:hAnsi="Times New Roman" w:cs="Times New Roman"/>
                    <w:sz w:val="24"/>
                    <w:szCs w:val="24"/>
                    <w:lang w:val="en-GB" w:eastAsia="nl-BE"/>
                  </w:rPr>
                </w:rPrChange>
              </w:rPr>
              <w:t>93 (16)</w:t>
            </w:r>
          </w:p>
        </w:tc>
      </w:tr>
    </w:tbl>
    <w:p w14:paraId="59646173" w14:textId="7A3B7115" w:rsidR="0039212F" w:rsidRPr="00A023CC" w:rsidRDefault="0039212F" w:rsidP="00BA1B4A">
      <w:pPr>
        <w:spacing w:line="480" w:lineRule="auto"/>
        <w:contextualSpacing/>
        <w:rPr>
          <w:rFonts w:ascii="Times New Roman" w:hAnsi="Times New Roman" w:cs="Times New Roman"/>
          <w:sz w:val="24"/>
          <w:szCs w:val="24"/>
          <w:lang w:val="en-US"/>
          <w:rPrChange w:id="1514" w:author="Ian Hussey" w:date="2020-08-25T17:52:00Z">
            <w:rPr>
              <w:rFonts w:ascii="Times New Roman" w:hAnsi="Times New Roman" w:cs="Times New Roman"/>
              <w:sz w:val="24"/>
              <w:szCs w:val="24"/>
              <w:lang w:val="en-GB"/>
            </w:rPr>
          </w:rPrChange>
        </w:rPr>
      </w:pPr>
    </w:p>
    <w:p w14:paraId="44E05763" w14:textId="77777777" w:rsidR="0069494D" w:rsidRPr="00A023CC" w:rsidRDefault="0069494D" w:rsidP="00A05613">
      <w:pPr>
        <w:spacing w:line="480" w:lineRule="auto"/>
        <w:contextualSpacing/>
        <w:rPr>
          <w:rFonts w:ascii="Times New Roman" w:hAnsi="Times New Roman" w:cs="Times New Roman"/>
          <w:b/>
          <w:sz w:val="24"/>
          <w:szCs w:val="24"/>
          <w:lang w:val="en-US"/>
          <w:rPrChange w:id="1515" w:author="Ian Hussey" w:date="2020-08-25T17:52:00Z">
            <w:rPr>
              <w:rFonts w:ascii="Times New Roman" w:hAnsi="Times New Roman" w:cs="Times New Roman"/>
              <w:b/>
              <w:sz w:val="24"/>
              <w:szCs w:val="24"/>
              <w:lang w:val="en-GB"/>
            </w:rPr>
          </w:rPrChange>
        </w:rPr>
      </w:pPr>
    </w:p>
    <w:p w14:paraId="6CC0DF5B" w14:textId="77777777" w:rsidR="0069494D" w:rsidRPr="00A023CC" w:rsidRDefault="0069494D" w:rsidP="00A05613">
      <w:pPr>
        <w:spacing w:line="480" w:lineRule="auto"/>
        <w:contextualSpacing/>
        <w:rPr>
          <w:rFonts w:ascii="Times New Roman" w:hAnsi="Times New Roman" w:cs="Times New Roman"/>
          <w:b/>
          <w:sz w:val="24"/>
          <w:szCs w:val="24"/>
          <w:lang w:val="en-US"/>
          <w:rPrChange w:id="1516" w:author="Ian Hussey" w:date="2020-08-25T17:52:00Z">
            <w:rPr>
              <w:rFonts w:ascii="Times New Roman" w:hAnsi="Times New Roman" w:cs="Times New Roman"/>
              <w:b/>
              <w:sz w:val="24"/>
              <w:szCs w:val="24"/>
              <w:lang w:val="en-GB"/>
            </w:rPr>
          </w:rPrChange>
        </w:rPr>
      </w:pPr>
    </w:p>
    <w:p w14:paraId="3BE83CFE" w14:textId="77777777" w:rsidR="0069494D" w:rsidRPr="00A023CC" w:rsidRDefault="0069494D" w:rsidP="00A05613">
      <w:pPr>
        <w:spacing w:line="480" w:lineRule="auto"/>
        <w:contextualSpacing/>
        <w:rPr>
          <w:rFonts w:ascii="Times New Roman" w:hAnsi="Times New Roman" w:cs="Times New Roman"/>
          <w:b/>
          <w:sz w:val="24"/>
          <w:szCs w:val="24"/>
          <w:lang w:val="en-US"/>
          <w:rPrChange w:id="1517" w:author="Ian Hussey" w:date="2020-08-25T17:52:00Z">
            <w:rPr>
              <w:rFonts w:ascii="Times New Roman" w:hAnsi="Times New Roman" w:cs="Times New Roman"/>
              <w:b/>
              <w:sz w:val="24"/>
              <w:szCs w:val="24"/>
              <w:lang w:val="en-GB"/>
            </w:rPr>
          </w:rPrChange>
        </w:rPr>
      </w:pPr>
    </w:p>
    <w:p w14:paraId="7F4E7D7B" w14:textId="77777777" w:rsidR="0069494D" w:rsidRPr="00A023CC" w:rsidRDefault="0069494D" w:rsidP="00A05613">
      <w:pPr>
        <w:spacing w:line="480" w:lineRule="auto"/>
        <w:contextualSpacing/>
        <w:rPr>
          <w:rFonts w:ascii="Times New Roman" w:hAnsi="Times New Roman" w:cs="Times New Roman"/>
          <w:b/>
          <w:sz w:val="24"/>
          <w:szCs w:val="24"/>
          <w:lang w:val="en-US"/>
          <w:rPrChange w:id="1518" w:author="Ian Hussey" w:date="2020-08-25T17:52:00Z">
            <w:rPr>
              <w:rFonts w:ascii="Times New Roman" w:hAnsi="Times New Roman" w:cs="Times New Roman"/>
              <w:b/>
              <w:sz w:val="24"/>
              <w:szCs w:val="24"/>
              <w:lang w:val="en-GB"/>
            </w:rPr>
          </w:rPrChange>
        </w:rPr>
      </w:pPr>
    </w:p>
    <w:p w14:paraId="00919FFD" w14:textId="77777777" w:rsidR="0069494D" w:rsidRPr="00A023CC" w:rsidRDefault="0069494D" w:rsidP="00A05613">
      <w:pPr>
        <w:spacing w:line="480" w:lineRule="auto"/>
        <w:contextualSpacing/>
        <w:rPr>
          <w:rFonts w:ascii="Times New Roman" w:hAnsi="Times New Roman" w:cs="Times New Roman"/>
          <w:b/>
          <w:sz w:val="24"/>
          <w:szCs w:val="24"/>
          <w:lang w:val="en-US"/>
          <w:rPrChange w:id="1519" w:author="Ian Hussey" w:date="2020-08-25T17:52:00Z">
            <w:rPr>
              <w:rFonts w:ascii="Times New Roman" w:hAnsi="Times New Roman" w:cs="Times New Roman"/>
              <w:b/>
              <w:sz w:val="24"/>
              <w:szCs w:val="24"/>
              <w:lang w:val="en-GB"/>
            </w:rPr>
          </w:rPrChange>
        </w:rPr>
      </w:pPr>
    </w:p>
    <w:p w14:paraId="2EE1B9E0" w14:textId="77777777" w:rsidR="0069494D" w:rsidRPr="00A023CC" w:rsidRDefault="0069494D" w:rsidP="00A05613">
      <w:pPr>
        <w:spacing w:line="480" w:lineRule="auto"/>
        <w:contextualSpacing/>
        <w:rPr>
          <w:rFonts w:ascii="Times New Roman" w:hAnsi="Times New Roman" w:cs="Times New Roman"/>
          <w:b/>
          <w:sz w:val="24"/>
          <w:szCs w:val="24"/>
          <w:lang w:val="en-US"/>
          <w:rPrChange w:id="1520" w:author="Ian Hussey" w:date="2020-08-25T17:52:00Z">
            <w:rPr>
              <w:rFonts w:ascii="Times New Roman" w:hAnsi="Times New Roman" w:cs="Times New Roman"/>
              <w:b/>
              <w:sz w:val="24"/>
              <w:szCs w:val="24"/>
              <w:lang w:val="en-GB"/>
            </w:rPr>
          </w:rPrChange>
        </w:rPr>
      </w:pPr>
    </w:p>
    <w:p w14:paraId="56697D31" w14:textId="77777777" w:rsidR="0069494D" w:rsidRPr="00A023CC" w:rsidRDefault="0069494D" w:rsidP="00A05613">
      <w:pPr>
        <w:spacing w:line="480" w:lineRule="auto"/>
        <w:contextualSpacing/>
        <w:rPr>
          <w:rFonts w:ascii="Times New Roman" w:hAnsi="Times New Roman" w:cs="Times New Roman"/>
          <w:b/>
          <w:sz w:val="24"/>
          <w:szCs w:val="24"/>
          <w:lang w:val="en-US"/>
          <w:rPrChange w:id="1521" w:author="Ian Hussey" w:date="2020-08-25T17:52:00Z">
            <w:rPr>
              <w:rFonts w:ascii="Times New Roman" w:hAnsi="Times New Roman" w:cs="Times New Roman"/>
              <w:b/>
              <w:sz w:val="24"/>
              <w:szCs w:val="24"/>
              <w:lang w:val="en-GB"/>
            </w:rPr>
          </w:rPrChange>
        </w:rPr>
      </w:pPr>
    </w:p>
    <w:p w14:paraId="6A621680" w14:textId="77777777" w:rsidR="0069494D" w:rsidRPr="00A023CC" w:rsidRDefault="0069494D" w:rsidP="00A05613">
      <w:pPr>
        <w:spacing w:line="480" w:lineRule="auto"/>
        <w:contextualSpacing/>
        <w:rPr>
          <w:rFonts w:ascii="Times New Roman" w:hAnsi="Times New Roman" w:cs="Times New Roman"/>
          <w:b/>
          <w:sz w:val="24"/>
          <w:szCs w:val="24"/>
          <w:lang w:val="en-US"/>
          <w:rPrChange w:id="1522" w:author="Ian Hussey" w:date="2020-08-25T17:52:00Z">
            <w:rPr>
              <w:rFonts w:ascii="Times New Roman" w:hAnsi="Times New Roman" w:cs="Times New Roman"/>
              <w:b/>
              <w:sz w:val="24"/>
              <w:szCs w:val="24"/>
              <w:lang w:val="en-GB"/>
            </w:rPr>
          </w:rPrChange>
        </w:rPr>
      </w:pPr>
    </w:p>
    <w:p w14:paraId="052EE3F6" w14:textId="6A6D6C2E" w:rsidR="0069494D" w:rsidRPr="00A023CC" w:rsidRDefault="0069494D" w:rsidP="00A05613">
      <w:pPr>
        <w:spacing w:line="480" w:lineRule="auto"/>
        <w:contextualSpacing/>
        <w:rPr>
          <w:rFonts w:ascii="Times New Roman" w:hAnsi="Times New Roman" w:cs="Times New Roman"/>
          <w:b/>
          <w:sz w:val="24"/>
          <w:szCs w:val="24"/>
          <w:lang w:val="en-US"/>
          <w:rPrChange w:id="1523" w:author="Ian Hussey" w:date="2020-08-25T17:52:00Z">
            <w:rPr>
              <w:rFonts w:ascii="Times New Roman" w:hAnsi="Times New Roman" w:cs="Times New Roman"/>
              <w:b/>
              <w:sz w:val="24"/>
              <w:szCs w:val="24"/>
              <w:lang w:val="en-GB"/>
            </w:rPr>
          </w:rPrChange>
        </w:rPr>
      </w:pPr>
    </w:p>
    <w:p w14:paraId="02DC20FE" w14:textId="77777777" w:rsidR="00092D22" w:rsidRPr="00A023CC" w:rsidRDefault="00092D22" w:rsidP="00A05613">
      <w:pPr>
        <w:spacing w:line="480" w:lineRule="auto"/>
        <w:contextualSpacing/>
        <w:rPr>
          <w:rFonts w:ascii="Times New Roman" w:hAnsi="Times New Roman" w:cs="Times New Roman"/>
          <w:b/>
          <w:sz w:val="24"/>
          <w:szCs w:val="24"/>
          <w:lang w:val="en-US"/>
          <w:rPrChange w:id="1524" w:author="Ian Hussey" w:date="2020-08-25T17:52:00Z">
            <w:rPr>
              <w:rFonts w:ascii="Times New Roman" w:hAnsi="Times New Roman" w:cs="Times New Roman"/>
              <w:b/>
              <w:sz w:val="24"/>
              <w:szCs w:val="24"/>
              <w:lang w:val="en-GB"/>
            </w:rPr>
          </w:rPrChange>
        </w:rPr>
      </w:pPr>
    </w:p>
    <w:p w14:paraId="1DA84BE0" w14:textId="77777777" w:rsidR="0069494D" w:rsidRPr="00A023CC" w:rsidRDefault="0069494D" w:rsidP="00A05613">
      <w:pPr>
        <w:spacing w:line="480" w:lineRule="auto"/>
        <w:contextualSpacing/>
        <w:rPr>
          <w:rFonts w:ascii="Times New Roman" w:hAnsi="Times New Roman" w:cs="Times New Roman"/>
          <w:b/>
          <w:sz w:val="24"/>
          <w:szCs w:val="24"/>
          <w:lang w:val="en-US"/>
          <w:rPrChange w:id="1525" w:author="Ian Hussey" w:date="2020-08-25T17:52:00Z">
            <w:rPr>
              <w:rFonts w:ascii="Times New Roman" w:hAnsi="Times New Roman" w:cs="Times New Roman"/>
              <w:b/>
              <w:sz w:val="24"/>
              <w:szCs w:val="24"/>
              <w:lang w:val="en-GB"/>
            </w:rPr>
          </w:rPrChange>
        </w:rPr>
      </w:pPr>
    </w:p>
    <w:p w14:paraId="27823C41" w14:textId="5B17085A" w:rsidR="00A05613" w:rsidRPr="00A023CC" w:rsidRDefault="00A05613" w:rsidP="00A05613">
      <w:pPr>
        <w:spacing w:line="480" w:lineRule="auto"/>
        <w:contextualSpacing/>
        <w:rPr>
          <w:rFonts w:ascii="Times New Roman" w:hAnsi="Times New Roman" w:cs="Times New Roman"/>
          <w:b/>
          <w:sz w:val="24"/>
          <w:szCs w:val="24"/>
          <w:lang w:val="en-US"/>
          <w:rPrChange w:id="1526"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1527" w:author="Ian Hussey" w:date="2020-08-25T17:52:00Z">
            <w:rPr>
              <w:rFonts w:ascii="Times New Roman" w:hAnsi="Times New Roman" w:cs="Times New Roman"/>
              <w:b/>
              <w:sz w:val="24"/>
              <w:szCs w:val="24"/>
              <w:lang w:val="en-GB"/>
            </w:rPr>
          </w:rPrChange>
        </w:rPr>
        <w:t>Table 2</w:t>
      </w:r>
    </w:p>
    <w:p w14:paraId="4A4E58E3" w14:textId="681E3ED8" w:rsidR="00A05613" w:rsidRPr="00A023CC" w:rsidRDefault="00A05613" w:rsidP="00A05613">
      <w:pPr>
        <w:spacing w:line="480" w:lineRule="auto"/>
        <w:contextualSpacing/>
        <w:rPr>
          <w:rFonts w:ascii="Times New Roman" w:hAnsi="Times New Roman" w:cs="Times New Roman"/>
          <w:i/>
          <w:sz w:val="24"/>
          <w:szCs w:val="24"/>
          <w:lang w:val="en-US"/>
          <w:rPrChange w:id="1528"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i/>
          <w:sz w:val="24"/>
          <w:szCs w:val="24"/>
          <w:lang w:val="en-US"/>
          <w:rPrChange w:id="1529" w:author="Ian Hussey" w:date="2020-08-25T17:52:00Z">
            <w:rPr>
              <w:rFonts w:ascii="Times New Roman" w:hAnsi="Times New Roman" w:cs="Times New Roman"/>
              <w:i/>
              <w:sz w:val="24"/>
              <w:szCs w:val="24"/>
              <w:lang w:val="en-GB"/>
            </w:rPr>
          </w:rPrChange>
        </w:rPr>
        <w:t xml:space="preserve">Percentage of participants who passed each section of the learning task (acquisition, extinction, counterconditioning) in Experiments 1-7. </w:t>
      </w:r>
    </w:p>
    <w:tbl>
      <w:tblPr>
        <w:tblStyle w:val="TableGridLight"/>
        <w:tblW w:w="11199" w:type="dxa"/>
        <w:tblInd w:w="-998" w:type="dxa"/>
        <w:tblLayout w:type="fixed"/>
        <w:tblLook w:val="04A0" w:firstRow="1" w:lastRow="0" w:firstColumn="1" w:lastColumn="0" w:noHBand="0" w:noVBand="1"/>
      </w:tblPr>
      <w:tblGrid>
        <w:gridCol w:w="709"/>
        <w:gridCol w:w="1418"/>
        <w:gridCol w:w="1418"/>
        <w:gridCol w:w="1417"/>
        <w:gridCol w:w="1418"/>
        <w:gridCol w:w="2410"/>
        <w:gridCol w:w="2409"/>
      </w:tblGrid>
      <w:tr w:rsidR="00A05613" w:rsidRPr="00A023CC" w14:paraId="5BDEBFC2" w14:textId="77777777" w:rsidTr="00A05613">
        <w:tc>
          <w:tcPr>
            <w:tcW w:w="709" w:type="dxa"/>
            <w:tcBorders>
              <w:left w:val="single" w:sz="4" w:space="0" w:color="FFFFFF" w:themeColor="background1"/>
              <w:right w:val="single" w:sz="4" w:space="0" w:color="FFFFFF" w:themeColor="background1"/>
            </w:tcBorders>
            <w:hideMark/>
          </w:tcPr>
          <w:p w14:paraId="50CA9C2D" w14:textId="3288F9E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30"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31" w:author="Ian Hussey" w:date="2020-08-25T17:52:00Z">
                  <w:rPr>
                    <w:rFonts w:ascii="Times New Roman" w:eastAsia="Times New Roman" w:hAnsi="Times New Roman" w:cs="Times New Roman"/>
                    <w:b/>
                    <w:bCs/>
                    <w:sz w:val="24"/>
                    <w:szCs w:val="28"/>
                    <w:lang w:val="en-GB" w:eastAsia="nl-BE"/>
                  </w:rPr>
                </w:rPrChange>
              </w:rPr>
              <w:t xml:space="preserve">Exp </w:t>
            </w:r>
          </w:p>
        </w:tc>
        <w:tc>
          <w:tcPr>
            <w:tcW w:w="1418" w:type="dxa"/>
            <w:tcBorders>
              <w:left w:val="single" w:sz="4" w:space="0" w:color="FFFFFF" w:themeColor="background1"/>
              <w:right w:val="single" w:sz="4" w:space="0" w:color="FFFFFF" w:themeColor="background1"/>
            </w:tcBorders>
            <w:hideMark/>
          </w:tcPr>
          <w:p w14:paraId="07D64B62" w14:textId="7777777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32"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33" w:author="Ian Hussey" w:date="2020-08-25T17:52:00Z">
                  <w:rPr>
                    <w:rFonts w:ascii="Times New Roman" w:eastAsia="Times New Roman" w:hAnsi="Times New Roman" w:cs="Times New Roman"/>
                    <w:b/>
                    <w:bCs/>
                    <w:sz w:val="24"/>
                    <w:szCs w:val="28"/>
                    <w:lang w:val="en-GB" w:eastAsia="nl-BE"/>
                  </w:rPr>
                </w:rPrChange>
              </w:rPr>
              <w:t>Acquisition training</w:t>
            </w:r>
          </w:p>
        </w:tc>
        <w:tc>
          <w:tcPr>
            <w:tcW w:w="1418" w:type="dxa"/>
            <w:tcBorders>
              <w:left w:val="single" w:sz="4" w:space="0" w:color="FFFFFF" w:themeColor="background1"/>
              <w:right w:val="single" w:sz="4" w:space="0" w:color="FFFFFF" w:themeColor="background1"/>
            </w:tcBorders>
            <w:hideMark/>
          </w:tcPr>
          <w:p w14:paraId="4316AAB2" w14:textId="7777777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34"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35" w:author="Ian Hussey" w:date="2020-08-25T17:52:00Z">
                  <w:rPr>
                    <w:rFonts w:ascii="Times New Roman" w:eastAsia="Times New Roman" w:hAnsi="Times New Roman" w:cs="Times New Roman"/>
                    <w:b/>
                    <w:bCs/>
                    <w:sz w:val="24"/>
                    <w:szCs w:val="28"/>
                    <w:lang w:val="en-GB" w:eastAsia="nl-BE"/>
                  </w:rPr>
                </w:rPrChange>
              </w:rPr>
              <w:t>Acquisition test</w:t>
            </w:r>
          </w:p>
        </w:tc>
        <w:tc>
          <w:tcPr>
            <w:tcW w:w="1417" w:type="dxa"/>
            <w:tcBorders>
              <w:left w:val="single" w:sz="4" w:space="0" w:color="FFFFFF" w:themeColor="background1"/>
              <w:right w:val="single" w:sz="4" w:space="0" w:color="FFFFFF" w:themeColor="background1"/>
            </w:tcBorders>
            <w:hideMark/>
          </w:tcPr>
          <w:p w14:paraId="579F3C10" w14:textId="7777777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36"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37" w:author="Ian Hussey" w:date="2020-08-25T17:52:00Z">
                  <w:rPr>
                    <w:rFonts w:ascii="Times New Roman" w:eastAsia="Times New Roman" w:hAnsi="Times New Roman" w:cs="Times New Roman"/>
                    <w:b/>
                    <w:bCs/>
                    <w:sz w:val="24"/>
                    <w:szCs w:val="28"/>
                    <w:lang w:val="en-GB" w:eastAsia="nl-BE"/>
                  </w:rPr>
                </w:rPrChange>
              </w:rPr>
              <w:t>Extinction training</w:t>
            </w:r>
          </w:p>
        </w:tc>
        <w:tc>
          <w:tcPr>
            <w:tcW w:w="1418" w:type="dxa"/>
            <w:tcBorders>
              <w:left w:val="single" w:sz="4" w:space="0" w:color="FFFFFF" w:themeColor="background1"/>
              <w:right w:val="single" w:sz="4" w:space="0" w:color="FFFFFF" w:themeColor="background1"/>
            </w:tcBorders>
            <w:hideMark/>
          </w:tcPr>
          <w:p w14:paraId="12D02402" w14:textId="7777777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38"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39" w:author="Ian Hussey" w:date="2020-08-25T17:52:00Z">
                  <w:rPr>
                    <w:rFonts w:ascii="Times New Roman" w:eastAsia="Times New Roman" w:hAnsi="Times New Roman" w:cs="Times New Roman"/>
                    <w:b/>
                    <w:bCs/>
                    <w:sz w:val="24"/>
                    <w:szCs w:val="28"/>
                    <w:lang w:val="en-GB" w:eastAsia="nl-BE"/>
                  </w:rPr>
                </w:rPrChange>
              </w:rPr>
              <w:t>Extinction testing</w:t>
            </w:r>
          </w:p>
        </w:tc>
        <w:tc>
          <w:tcPr>
            <w:tcW w:w="2410" w:type="dxa"/>
            <w:tcBorders>
              <w:left w:val="single" w:sz="4" w:space="0" w:color="FFFFFF" w:themeColor="background1"/>
              <w:right w:val="single" w:sz="4" w:space="0" w:color="FFFFFF" w:themeColor="background1"/>
            </w:tcBorders>
            <w:hideMark/>
          </w:tcPr>
          <w:p w14:paraId="56020D4F" w14:textId="7777777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40"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41" w:author="Ian Hussey" w:date="2020-08-25T17:52:00Z">
                  <w:rPr>
                    <w:rFonts w:ascii="Times New Roman" w:eastAsia="Times New Roman" w:hAnsi="Times New Roman" w:cs="Times New Roman"/>
                    <w:b/>
                    <w:bCs/>
                    <w:sz w:val="24"/>
                    <w:szCs w:val="28"/>
                    <w:lang w:val="en-GB" w:eastAsia="nl-BE"/>
                  </w:rPr>
                </w:rPrChange>
              </w:rPr>
              <w:t>Counterconditioning training</w:t>
            </w:r>
          </w:p>
        </w:tc>
        <w:tc>
          <w:tcPr>
            <w:tcW w:w="2409" w:type="dxa"/>
            <w:tcBorders>
              <w:left w:val="single" w:sz="4" w:space="0" w:color="FFFFFF" w:themeColor="background1"/>
            </w:tcBorders>
            <w:hideMark/>
          </w:tcPr>
          <w:p w14:paraId="27C56C76" w14:textId="77777777" w:rsidR="00F639ED" w:rsidRPr="00A023CC" w:rsidRDefault="00F639ED" w:rsidP="00F639ED">
            <w:pPr>
              <w:spacing w:after="315"/>
              <w:jc w:val="center"/>
              <w:rPr>
                <w:rFonts w:ascii="Times New Roman" w:eastAsia="Times New Roman" w:hAnsi="Times New Roman" w:cs="Times New Roman"/>
                <w:b/>
                <w:bCs/>
                <w:sz w:val="24"/>
                <w:szCs w:val="28"/>
                <w:lang w:val="en-US" w:eastAsia="nl-BE"/>
                <w:rPrChange w:id="1542" w:author="Ian Hussey" w:date="2020-08-25T17:52:00Z">
                  <w:rPr>
                    <w:rFonts w:ascii="Times New Roman" w:eastAsia="Times New Roman" w:hAnsi="Times New Roman" w:cs="Times New Roman"/>
                    <w:b/>
                    <w:bCs/>
                    <w:sz w:val="24"/>
                    <w:szCs w:val="28"/>
                    <w:lang w:val="en-GB" w:eastAsia="nl-BE"/>
                  </w:rPr>
                </w:rPrChange>
              </w:rPr>
            </w:pPr>
            <w:r w:rsidRPr="00A023CC">
              <w:rPr>
                <w:rFonts w:ascii="Times New Roman" w:eastAsia="Times New Roman" w:hAnsi="Times New Roman" w:cs="Times New Roman"/>
                <w:b/>
                <w:bCs/>
                <w:sz w:val="24"/>
                <w:szCs w:val="28"/>
                <w:lang w:val="en-US" w:eastAsia="nl-BE"/>
                <w:rPrChange w:id="1543" w:author="Ian Hussey" w:date="2020-08-25T17:52:00Z">
                  <w:rPr>
                    <w:rFonts w:ascii="Times New Roman" w:eastAsia="Times New Roman" w:hAnsi="Times New Roman" w:cs="Times New Roman"/>
                    <w:b/>
                    <w:bCs/>
                    <w:sz w:val="24"/>
                    <w:szCs w:val="28"/>
                    <w:lang w:val="en-GB" w:eastAsia="nl-BE"/>
                  </w:rPr>
                </w:rPrChange>
              </w:rPr>
              <w:t>Counterconditioning testing</w:t>
            </w:r>
          </w:p>
        </w:tc>
      </w:tr>
      <w:tr w:rsidR="00A05613" w:rsidRPr="00A023CC" w14:paraId="22A9B929" w14:textId="77777777" w:rsidTr="00A05613">
        <w:tc>
          <w:tcPr>
            <w:tcW w:w="709" w:type="dxa"/>
            <w:tcBorders>
              <w:left w:val="single" w:sz="4" w:space="0" w:color="FFFFFF" w:themeColor="background1"/>
              <w:bottom w:val="single" w:sz="4" w:space="0" w:color="FFFFFF" w:themeColor="background1"/>
              <w:right w:val="single" w:sz="4" w:space="0" w:color="FFFFFF" w:themeColor="background1"/>
            </w:tcBorders>
            <w:hideMark/>
          </w:tcPr>
          <w:p w14:paraId="0B6F6DF7"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4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45" w:author="Ian Hussey" w:date="2020-08-25T17:52:00Z">
                  <w:rPr>
                    <w:rFonts w:ascii="Times New Roman" w:eastAsia="Times New Roman" w:hAnsi="Times New Roman" w:cs="Times New Roman"/>
                    <w:sz w:val="24"/>
                    <w:szCs w:val="28"/>
                    <w:lang w:val="en-GB" w:eastAsia="nl-BE"/>
                  </w:rPr>
                </w:rPrChange>
              </w:rPr>
              <w:t>1</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4CDA5334"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4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47" w:author="Ian Hussey" w:date="2020-08-25T17:52:00Z">
                  <w:rPr>
                    <w:rFonts w:ascii="Times New Roman" w:eastAsia="Times New Roman" w:hAnsi="Times New Roman" w:cs="Times New Roman"/>
                    <w:sz w:val="24"/>
                    <w:szCs w:val="28"/>
                    <w:lang w:val="en-GB" w:eastAsia="nl-BE"/>
                  </w:rPr>
                </w:rPrChange>
              </w:rPr>
              <w:t>83</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6EB6CDC0"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4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49" w:author="Ian Hussey" w:date="2020-08-25T17:52:00Z">
                  <w:rPr>
                    <w:rFonts w:ascii="Times New Roman" w:eastAsia="Times New Roman" w:hAnsi="Times New Roman" w:cs="Times New Roman"/>
                    <w:sz w:val="24"/>
                    <w:szCs w:val="28"/>
                    <w:lang w:val="en-GB" w:eastAsia="nl-BE"/>
                  </w:rPr>
                </w:rPrChange>
              </w:rPr>
              <w:t>81</w:t>
            </w:r>
          </w:p>
        </w:tc>
        <w:tc>
          <w:tcPr>
            <w:tcW w:w="1417" w:type="dxa"/>
            <w:tcBorders>
              <w:left w:val="single" w:sz="4" w:space="0" w:color="FFFFFF" w:themeColor="background1"/>
              <w:bottom w:val="single" w:sz="4" w:space="0" w:color="FFFFFF" w:themeColor="background1"/>
              <w:right w:val="single" w:sz="4" w:space="0" w:color="FFFFFF" w:themeColor="background1"/>
            </w:tcBorders>
            <w:hideMark/>
          </w:tcPr>
          <w:p w14:paraId="7600331C"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5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51" w:author="Ian Hussey" w:date="2020-08-25T17:52:00Z">
                  <w:rPr>
                    <w:rFonts w:ascii="Times New Roman" w:eastAsia="Times New Roman" w:hAnsi="Times New Roman" w:cs="Times New Roman"/>
                    <w:sz w:val="24"/>
                    <w:szCs w:val="28"/>
                    <w:lang w:val="en-GB" w:eastAsia="nl-BE"/>
                  </w:rPr>
                </w:rPrChange>
              </w:rPr>
              <w:t>96</w:t>
            </w:r>
          </w:p>
        </w:tc>
        <w:tc>
          <w:tcPr>
            <w:tcW w:w="1418" w:type="dxa"/>
            <w:tcBorders>
              <w:left w:val="single" w:sz="4" w:space="0" w:color="FFFFFF" w:themeColor="background1"/>
              <w:bottom w:val="single" w:sz="4" w:space="0" w:color="FFFFFF" w:themeColor="background1"/>
              <w:right w:val="single" w:sz="4" w:space="0" w:color="FFFFFF" w:themeColor="background1"/>
            </w:tcBorders>
            <w:hideMark/>
          </w:tcPr>
          <w:p w14:paraId="00B5BCD3"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5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53" w:author="Ian Hussey" w:date="2020-08-25T17:52:00Z">
                  <w:rPr>
                    <w:rFonts w:ascii="Times New Roman" w:eastAsia="Times New Roman" w:hAnsi="Times New Roman" w:cs="Times New Roman"/>
                    <w:sz w:val="24"/>
                    <w:szCs w:val="28"/>
                    <w:lang w:val="en-GB" w:eastAsia="nl-BE"/>
                  </w:rPr>
                </w:rPrChange>
              </w:rPr>
              <w:t>91</w:t>
            </w:r>
          </w:p>
        </w:tc>
        <w:tc>
          <w:tcPr>
            <w:tcW w:w="2410" w:type="dxa"/>
            <w:tcBorders>
              <w:left w:val="single" w:sz="4" w:space="0" w:color="FFFFFF" w:themeColor="background1"/>
              <w:bottom w:val="single" w:sz="4" w:space="0" w:color="FFFFFF" w:themeColor="background1"/>
              <w:right w:val="single" w:sz="4" w:space="0" w:color="FFFFFF" w:themeColor="background1"/>
            </w:tcBorders>
            <w:hideMark/>
          </w:tcPr>
          <w:p w14:paraId="5719A3AC"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5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55" w:author="Ian Hussey" w:date="2020-08-25T17:52:00Z">
                  <w:rPr>
                    <w:rFonts w:ascii="Times New Roman" w:eastAsia="Times New Roman" w:hAnsi="Times New Roman" w:cs="Times New Roman"/>
                    <w:sz w:val="24"/>
                    <w:szCs w:val="28"/>
                    <w:lang w:val="en-GB" w:eastAsia="nl-BE"/>
                  </w:rPr>
                </w:rPrChange>
              </w:rPr>
              <w:t>/</w:t>
            </w:r>
          </w:p>
        </w:tc>
        <w:tc>
          <w:tcPr>
            <w:tcW w:w="2409" w:type="dxa"/>
            <w:tcBorders>
              <w:left w:val="single" w:sz="4" w:space="0" w:color="FFFFFF" w:themeColor="background1"/>
              <w:bottom w:val="single" w:sz="4" w:space="0" w:color="FFFFFF" w:themeColor="background1"/>
            </w:tcBorders>
            <w:hideMark/>
          </w:tcPr>
          <w:p w14:paraId="0DA8E018"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5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57" w:author="Ian Hussey" w:date="2020-08-25T17:52:00Z">
                  <w:rPr>
                    <w:rFonts w:ascii="Times New Roman" w:eastAsia="Times New Roman" w:hAnsi="Times New Roman" w:cs="Times New Roman"/>
                    <w:sz w:val="24"/>
                    <w:szCs w:val="28"/>
                    <w:lang w:val="en-GB" w:eastAsia="nl-BE"/>
                  </w:rPr>
                </w:rPrChange>
              </w:rPr>
              <w:t>/</w:t>
            </w:r>
          </w:p>
        </w:tc>
      </w:tr>
      <w:tr w:rsidR="00A05613" w:rsidRPr="00A023CC" w14:paraId="3479F4C9"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4311576"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5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59" w:author="Ian Hussey" w:date="2020-08-25T17:52:00Z">
                  <w:rPr>
                    <w:rFonts w:ascii="Times New Roman" w:eastAsia="Times New Roman" w:hAnsi="Times New Roman" w:cs="Times New Roman"/>
                    <w:sz w:val="24"/>
                    <w:szCs w:val="28"/>
                    <w:lang w:val="en-GB" w:eastAsia="nl-BE"/>
                  </w:rPr>
                </w:rPrChange>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A113937"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6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61" w:author="Ian Hussey" w:date="2020-08-25T17:52:00Z">
                  <w:rPr>
                    <w:rFonts w:ascii="Times New Roman" w:eastAsia="Times New Roman" w:hAnsi="Times New Roman" w:cs="Times New Roman"/>
                    <w:sz w:val="24"/>
                    <w:szCs w:val="28"/>
                    <w:lang w:val="en-GB" w:eastAsia="nl-BE"/>
                  </w:rPr>
                </w:rPrChang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CCDBA9"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6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63" w:author="Ian Hussey" w:date="2020-08-25T17:52:00Z">
                  <w:rPr>
                    <w:rFonts w:ascii="Times New Roman" w:eastAsia="Times New Roman" w:hAnsi="Times New Roman" w:cs="Times New Roman"/>
                    <w:sz w:val="24"/>
                    <w:szCs w:val="28"/>
                    <w:lang w:val="en-GB" w:eastAsia="nl-BE"/>
                  </w:rPr>
                </w:rPrChang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138C5A"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6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65" w:author="Ian Hussey" w:date="2020-08-25T17:52:00Z">
                  <w:rPr>
                    <w:rFonts w:ascii="Times New Roman" w:eastAsia="Times New Roman" w:hAnsi="Times New Roman" w:cs="Times New Roman"/>
                    <w:sz w:val="24"/>
                    <w:szCs w:val="28"/>
                    <w:lang w:val="en-GB" w:eastAsia="nl-BE"/>
                  </w:rPr>
                </w:rPrChange>
              </w:rPr>
              <w:t>97</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FC4E1C"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6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67" w:author="Ian Hussey" w:date="2020-08-25T17:52:00Z">
                  <w:rPr>
                    <w:rFonts w:ascii="Times New Roman" w:eastAsia="Times New Roman" w:hAnsi="Times New Roman" w:cs="Times New Roman"/>
                    <w:sz w:val="24"/>
                    <w:szCs w:val="28"/>
                    <w:lang w:val="en-GB" w:eastAsia="nl-BE"/>
                  </w:rPr>
                </w:rPrChange>
              </w:rPr>
              <w:t>100</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4D53EC"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6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69" w:author="Ian Hussey" w:date="2020-08-25T17:52:00Z">
                  <w:rPr>
                    <w:rFonts w:ascii="Times New Roman" w:eastAsia="Times New Roman" w:hAnsi="Times New Roman" w:cs="Times New Roman"/>
                    <w:sz w:val="24"/>
                    <w:szCs w:val="28"/>
                    <w:lang w:val="en-GB" w:eastAsia="nl-BE"/>
                  </w:rPr>
                </w:rPrChang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62997713"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7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71" w:author="Ian Hussey" w:date="2020-08-25T17:52:00Z">
                  <w:rPr>
                    <w:rFonts w:ascii="Times New Roman" w:eastAsia="Times New Roman" w:hAnsi="Times New Roman" w:cs="Times New Roman"/>
                    <w:sz w:val="24"/>
                    <w:szCs w:val="28"/>
                    <w:lang w:val="en-GB" w:eastAsia="nl-BE"/>
                  </w:rPr>
                </w:rPrChange>
              </w:rPr>
              <w:t>/</w:t>
            </w:r>
          </w:p>
        </w:tc>
      </w:tr>
      <w:tr w:rsidR="00A05613" w:rsidRPr="00A023CC" w14:paraId="6A7BFA0F"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B0978A"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7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73" w:author="Ian Hussey" w:date="2020-08-25T17:52:00Z">
                  <w:rPr>
                    <w:rFonts w:ascii="Times New Roman" w:eastAsia="Times New Roman" w:hAnsi="Times New Roman" w:cs="Times New Roman"/>
                    <w:sz w:val="24"/>
                    <w:szCs w:val="28"/>
                    <w:lang w:val="en-GB" w:eastAsia="nl-BE"/>
                  </w:rPr>
                </w:rPrChange>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B25EC7"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7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75" w:author="Ian Hussey" w:date="2020-08-25T17:52:00Z">
                  <w:rPr>
                    <w:rFonts w:ascii="Times New Roman" w:eastAsia="Times New Roman" w:hAnsi="Times New Roman" w:cs="Times New Roman"/>
                    <w:sz w:val="24"/>
                    <w:szCs w:val="28"/>
                    <w:lang w:val="en-GB" w:eastAsia="nl-BE"/>
                  </w:rPr>
                </w:rPrChange>
              </w:rPr>
              <w:t>88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EAC35F"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7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77" w:author="Ian Hussey" w:date="2020-08-25T17:52:00Z">
                  <w:rPr>
                    <w:rFonts w:ascii="Times New Roman" w:eastAsia="Times New Roman" w:hAnsi="Times New Roman" w:cs="Times New Roman"/>
                    <w:sz w:val="24"/>
                    <w:szCs w:val="28"/>
                    <w:lang w:val="en-GB" w:eastAsia="nl-BE"/>
                  </w:rPr>
                </w:rPrChange>
              </w:rPr>
              <w:t>78</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55ED80"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7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79" w:author="Ian Hussey" w:date="2020-08-25T17:52:00Z">
                  <w:rPr>
                    <w:rFonts w:ascii="Times New Roman" w:eastAsia="Times New Roman" w:hAnsi="Times New Roman" w:cs="Times New Roman"/>
                    <w:sz w:val="24"/>
                    <w:szCs w:val="28"/>
                    <w:lang w:val="en-GB" w:eastAsia="nl-BE"/>
                  </w:rPr>
                </w:rPrChange>
              </w:rPr>
              <w:t>98</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5271B"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8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81" w:author="Ian Hussey" w:date="2020-08-25T17:52:00Z">
                  <w:rPr>
                    <w:rFonts w:ascii="Times New Roman" w:eastAsia="Times New Roman" w:hAnsi="Times New Roman" w:cs="Times New Roman"/>
                    <w:sz w:val="24"/>
                    <w:szCs w:val="28"/>
                    <w:lang w:val="en-GB" w:eastAsia="nl-BE"/>
                  </w:rPr>
                </w:rPrChange>
              </w:rPr>
              <w:t>28</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3A2E51"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8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83" w:author="Ian Hussey" w:date="2020-08-25T17:52:00Z">
                  <w:rPr>
                    <w:rFonts w:ascii="Times New Roman" w:eastAsia="Times New Roman" w:hAnsi="Times New Roman" w:cs="Times New Roman"/>
                    <w:sz w:val="24"/>
                    <w:szCs w:val="28"/>
                    <w:lang w:val="en-GB" w:eastAsia="nl-BE"/>
                  </w:rPr>
                </w:rPrChang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250FCEC4"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8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85" w:author="Ian Hussey" w:date="2020-08-25T17:52:00Z">
                  <w:rPr>
                    <w:rFonts w:ascii="Times New Roman" w:eastAsia="Times New Roman" w:hAnsi="Times New Roman" w:cs="Times New Roman"/>
                    <w:sz w:val="24"/>
                    <w:szCs w:val="28"/>
                    <w:lang w:val="en-GB" w:eastAsia="nl-BE"/>
                  </w:rPr>
                </w:rPrChange>
              </w:rPr>
              <w:t>/</w:t>
            </w:r>
          </w:p>
        </w:tc>
      </w:tr>
      <w:tr w:rsidR="00A05613" w:rsidRPr="00A023CC" w14:paraId="7CF92AF2"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350EE1"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8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87" w:author="Ian Hussey" w:date="2020-08-25T17:52:00Z">
                  <w:rPr>
                    <w:rFonts w:ascii="Times New Roman" w:eastAsia="Times New Roman" w:hAnsi="Times New Roman" w:cs="Times New Roman"/>
                    <w:sz w:val="24"/>
                    <w:szCs w:val="28"/>
                    <w:lang w:val="en-GB" w:eastAsia="nl-BE"/>
                  </w:rPr>
                </w:rPrChange>
              </w:rPr>
              <w:t>4</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88AA20"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8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89" w:author="Ian Hussey" w:date="2020-08-25T17:52:00Z">
                  <w:rPr>
                    <w:rFonts w:ascii="Times New Roman" w:eastAsia="Times New Roman" w:hAnsi="Times New Roman" w:cs="Times New Roman"/>
                    <w:sz w:val="24"/>
                    <w:szCs w:val="28"/>
                    <w:lang w:val="en-GB" w:eastAsia="nl-BE"/>
                  </w:rPr>
                </w:rPrChange>
              </w:rPr>
              <w:t>90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F3660B"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9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91" w:author="Ian Hussey" w:date="2020-08-25T17:52:00Z">
                  <w:rPr>
                    <w:rFonts w:ascii="Times New Roman" w:eastAsia="Times New Roman" w:hAnsi="Times New Roman" w:cs="Times New Roman"/>
                    <w:sz w:val="24"/>
                    <w:szCs w:val="28"/>
                    <w:lang w:val="en-GB" w:eastAsia="nl-BE"/>
                  </w:rPr>
                </w:rPrChange>
              </w:rPr>
              <w:t>84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9E745C"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9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93" w:author="Ian Hussey" w:date="2020-08-25T17:52:00Z">
                  <w:rPr>
                    <w:rFonts w:ascii="Times New Roman" w:eastAsia="Times New Roman" w:hAnsi="Times New Roman" w:cs="Times New Roman"/>
                    <w:sz w:val="24"/>
                    <w:szCs w:val="28"/>
                    <w:lang w:val="en-GB" w:eastAsia="nl-BE"/>
                  </w:rPr>
                </w:rPrChang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1E2C862"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9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95" w:author="Ian Hussey" w:date="2020-08-25T17:52:00Z">
                  <w:rPr>
                    <w:rFonts w:ascii="Times New Roman" w:eastAsia="Times New Roman" w:hAnsi="Times New Roman" w:cs="Times New Roman"/>
                    <w:sz w:val="24"/>
                    <w:szCs w:val="28"/>
                    <w:lang w:val="en-GB" w:eastAsia="nl-BE"/>
                  </w:rPr>
                </w:rPrChang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2E4512"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9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97" w:author="Ian Hussey" w:date="2020-08-25T17:52:00Z">
                  <w:rPr>
                    <w:rFonts w:ascii="Times New Roman" w:eastAsia="Times New Roman" w:hAnsi="Times New Roman" w:cs="Times New Roman"/>
                    <w:sz w:val="24"/>
                    <w:szCs w:val="28"/>
                    <w:lang w:val="en-GB" w:eastAsia="nl-BE"/>
                  </w:rPr>
                </w:rPrChange>
              </w:rPr>
              <w:t>/</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E1CABD8"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59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599" w:author="Ian Hussey" w:date="2020-08-25T17:52:00Z">
                  <w:rPr>
                    <w:rFonts w:ascii="Times New Roman" w:eastAsia="Times New Roman" w:hAnsi="Times New Roman" w:cs="Times New Roman"/>
                    <w:sz w:val="24"/>
                    <w:szCs w:val="28"/>
                    <w:lang w:val="en-GB" w:eastAsia="nl-BE"/>
                  </w:rPr>
                </w:rPrChange>
              </w:rPr>
              <w:t>/</w:t>
            </w:r>
          </w:p>
        </w:tc>
      </w:tr>
      <w:tr w:rsidR="00A05613" w:rsidRPr="00A023CC" w14:paraId="29FF19E7"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F18FEE"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0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01" w:author="Ian Hussey" w:date="2020-08-25T17:52:00Z">
                  <w:rPr>
                    <w:rFonts w:ascii="Times New Roman" w:eastAsia="Times New Roman" w:hAnsi="Times New Roman" w:cs="Times New Roman"/>
                    <w:sz w:val="24"/>
                    <w:szCs w:val="28"/>
                    <w:lang w:val="en-GB" w:eastAsia="nl-BE"/>
                  </w:rPr>
                </w:rPrChange>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2B8DC8"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0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03" w:author="Ian Hussey" w:date="2020-08-25T17:52:00Z">
                  <w:rPr>
                    <w:rFonts w:ascii="Times New Roman" w:eastAsia="Times New Roman" w:hAnsi="Times New Roman" w:cs="Times New Roman"/>
                    <w:sz w:val="24"/>
                    <w:szCs w:val="28"/>
                    <w:lang w:val="en-GB" w:eastAsia="nl-BE"/>
                  </w:rPr>
                </w:rPrChange>
              </w:rPr>
              <w:t>91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EAEFED"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0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05" w:author="Ian Hussey" w:date="2020-08-25T17:52:00Z">
                  <w:rPr>
                    <w:rFonts w:ascii="Times New Roman" w:eastAsia="Times New Roman" w:hAnsi="Times New Roman" w:cs="Times New Roman"/>
                    <w:sz w:val="24"/>
                    <w:szCs w:val="28"/>
                    <w:lang w:val="en-GB" w:eastAsia="nl-BE"/>
                  </w:rPr>
                </w:rPrChange>
              </w:rPr>
              <w:t>85</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C030866"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0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07" w:author="Ian Hussey" w:date="2020-08-25T17:52:00Z">
                  <w:rPr>
                    <w:rFonts w:ascii="Times New Roman" w:eastAsia="Times New Roman" w:hAnsi="Times New Roman" w:cs="Times New Roman"/>
                    <w:sz w:val="24"/>
                    <w:szCs w:val="28"/>
                    <w:lang w:val="en-GB" w:eastAsia="nl-BE"/>
                  </w:rPr>
                </w:rPrChang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661ED4"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0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09" w:author="Ian Hussey" w:date="2020-08-25T17:52:00Z">
                  <w:rPr>
                    <w:rFonts w:ascii="Times New Roman" w:eastAsia="Times New Roman" w:hAnsi="Times New Roman" w:cs="Times New Roman"/>
                    <w:sz w:val="24"/>
                    <w:szCs w:val="28"/>
                    <w:lang w:val="en-GB" w:eastAsia="nl-BE"/>
                  </w:rPr>
                </w:rPrChang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7B9628A"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1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11" w:author="Ian Hussey" w:date="2020-08-25T17:52:00Z">
                  <w:rPr>
                    <w:rFonts w:ascii="Times New Roman" w:eastAsia="Times New Roman" w:hAnsi="Times New Roman" w:cs="Times New Roman"/>
                    <w:sz w:val="24"/>
                    <w:szCs w:val="28"/>
                    <w:lang w:val="en-GB" w:eastAsia="nl-BE"/>
                  </w:rPr>
                </w:rPrChange>
              </w:rPr>
              <w:t>98</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5E061276"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1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13" w:author="Ian Hussey" w:date="2020-08-25T17:52:00Z">
                  <w:rPr>
                    <w:rFonts w:ascii="Times New Roman" w:eastAsia="Times New Roman" w:hAnsi="Times New Roman" w:cs="Times New Roman"/>
                    <w:sz w:val="24"/>
                    <w:szCs w:val="28"/>
                    <w:lang w:val="en-GB" w:eastAsia="nl-BE"/>
                  </w:rPr>
                </w:rPrChange>
              </w:rPr>
              <w:t>85</w:t>
            </w:r>
          </w:p>
        </w:tc>
      </w:tr>
      <w:tr w:rsidR="00A05613" w:rsidRPr="00A023CC" w14:paraId="1E016CDA" w14:textId="77777777" w:rsidTr="00A05613">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916F03"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1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15" w:author="Ian Hussey" w:date="2020-08-25T17:52:00Z">
                  <w:rPr>
                    <w:rFonts w:ascii="Times New Roman" w:eastAsia="Times New Roman" w:hAnsi="Times New Roman" w:cs="Times New Roman"/>
                    <w:sz w:val="24"/>
                    <w:szCs w:val="28"/>
                    <w:lang w:val="en-GB" w:eastAsia="nl-BE"/>
                  </w:rPr>
                </w:rPrChange>
              </w:rPr>
              <w:t>6</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5C937D"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1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17" w:author="Ian Hussey" w:date="2020-08-25T17:52:00Z">
                  <w:rPr>
                    <w:rFonts w:ascii="Times New Roman" w:eastAsia="Times New Roman" w:hAnsi="Times New Roman" w:cs="Times New Roman"/>
                    <w:sz w:val="24"/>
                    <w:szCs w:val="28"/>
                    <w:lang w:val="en-GB" w:eastAsia="nl-BE"/>
                  </w:rPr>
                </w:rPrChange>
              </w:rPr>
              <w:t>93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93149B"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1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19" w:author="Ian Hussey" w:date="2020-08-25T17:52:00Z">
                  <w:rPr>
                    <w:rFonts w:ascii="Times New Roman" w:eastAsia="Times New Roman" w:hAnsi="Times New Roman" w:cs="Times New Roman"/>
                    <w:sz w:val="24"/>
                    <w:szCs w:val="28"/>
                    <w:lang w:val="en-GB" w:eastAsia="nl-BE"/>
                  </w:rPr>
                </w:rPrChange>
              </w:rPr>
              <w:t>91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A2AE4"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2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21" w:author="Ian Hussey" w:date="2020-08-25T17:52:00Z">
                  <w:rPr>
                    <w:rFonts w:ascii="Times New Roman" w:eastAsia="Times New Roman" w:hAnsi="Times New Roman" w:cs="Times New Roman"/>
                    <w:sz w:val="24"/>
                    <w:szCs w:val="28"/>
                    <w:lang w:val="en-GB" w:eastAsia="nl-BE"/>
                  </w:rPr>
                </w:rPrChange>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9C4996"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2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23" w:author="Ian Hussey" w:date="2020-08-25T17:52:00Z">
                  <w:rPr>
                    <w:rFonts w:ascii="Times New Roman" w:eastAsia="Times New Roman" w:hAnsi="Times New Roman" w:cs="Times New Roman"/>
                    <w:sz w:val="24"/>
                    <w:szCs w:val="28"/>
                    <w:lang w:val="en-GB" w:eastAsia="nl-BE"/>
                  </w:rPr>
                </w:rPrChange>
              </w:rPr>
              <w:t>/</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FFAC0"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2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25" w:author="Ian Hussey" w:date="2020-08-25T17:52:00Z">
                  <w:rPr>
                    <w:rFonts w:ascii="Times New Roman" w:eastAsia="Times New Roman" w:hAnsi="Times New Roman" w:cs="Times New Roman"/>
                    <w:sz w:val="24"/>
                    <w:szCs w:val="28"/>
                    <w:lang w:val="en-GB" w:eastAsia="nl-BE"/>
                  </w:rPr>
                </w:rPrChange>
              </w:rPr>
              <w:t>100</w:t>
            </w:r>
          </w:p>
        </w:tc>
        <w:tc>
          <w:tcPr>
            <w:tcW w:w="2409" w:type="dxa"/>
            <w:tcBorders>
              <w:top w:val="single" w:sz="4" w:space="0" w:color="FFFFFF" w:themeColor="background1"/>
              <w:left w:val="single" w:sz="4" w:space="0" w:color="FFFFFF" w:themeColor="background1"/>
              <w:bottom w:val="single" w:sz="4" w:space="0" w:color="FFFFFF" w:themeColor="background1"/>
            </w:tcBorders>
            <w:hideMark/>
          </w:tcPr>
          <w:p w14:paraId="000369E0"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2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27" w:author="Ian Hussey" w:date="2020-08-25T17:52:00Z">
                  <w:rPr>
                    <w:rFonts w:ascii="Times New Roman" w:eastAsia="Times New Roman" w:hAnsi="Times New Roman" w:cs="Times New Roman"/>
                    <w:sz w:val="24"/>
                    <w:szCs w:val="28"/>
                    <w:lang w:val="en-GB" w:eastAsia="nl-BE"/>
                  </w:rPr>
                </w:rPrChange>
              </w:rPr>
              <w:t>91</w:t>
            </w:r>
          </w:p>
        </w:tc>
      </w:tr>
      <w:tr w:rsidR="00A05613" w:rsidRPr="00A023CC" w14:paraId="0FCD897D" w14:textId="77777777" w:rsidTr="00A05613">
        <w:tc>
          <w:tcPr>
            <w:tcW w:w="709" w:type="dxa"/>
            <w:tcBorders>
              <w:top w:val="single" w:sz="4" w:space="0" w:color="FFFFFF" w:themeColor="background1"/>
              <w:left w:val="single" w:sz="4" w:space="0" w:color="FFFFFF" w:themeColor="background1"/>
              <w:right w:val="single" w:sz="4" w:space="0" w:color="FFFFFF" w:themeColor="background1"/>
            </w:tcBorders>
            <w:hideMark/>
          </w:tcPr>
          <w:p w14:paraId="37B99CB2"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2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29" w:author="Ian Hussey" w:date="2020-08-25T17:52:00Z">
                  <w:rPr>
                    <w:rFonts w:ascii="Times New Roman" w:eastAsia="Times New Roman" w:hAnsi="Times New Roman" w:cs="Times New Roman"/>
                    <w:sz w:val="24"/>
                    <w:szCs w:val="28"/>
                    <w:lang w:val="en-GB" w:eastAsia="nl-BE"/>
                  </w:rPr>
                </w:rPrChange>
              </w:rPr>
              <w:t>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66BD347D"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3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31" w:author="Ian Hussey" w:date="2020-08-25T17:52:00Z">
                  <w:rPr>
                    <w:rFonts w:ascii="Times New Roman" w:eastAsia="Times New Roman" w:hAnsi="Times New Roman" w:cs="Times New Roman"/>
                    <w:sz w:val="24"/>
                    <w:szCs w:val="28"/>
                    <w:lang w:val="en-GB" w:eastAsia="nl-BE"/>
                  </w:rPr>
                </w:rPrChange>
              </w:rPr>
              <w:t>85</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03937D13"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32"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33" w:author="Ian Hussey" w:date="2020-08-25T17:52:00Z">
                  <w:rPr>
                    <w:rFonts w:ascii="Times New Roman" w:eastAsia="Times New Roman" w:hAnsi="Times New Roman" w:cs="Times New Roman"/>
                    <w:sz w:val="24"/>
                    <w:szCs w:val="28"/>
                    <w:lang w:val="en-GB" w:eastAsia="nl-BE"/>
                  </w:rPr>
                </w:rPrChange>
              </w:rPr>
              <w:t>75</w:t>
            </w:r>
          </w:p>
        </w:tc>
        <w:tc>
          <w:tcPr>
            <w:tcW w:w="1417" w:type="dxa"/>
            <w:tcBorders>
              <w:top w:val="single" w:sz="4" w:space="0" w:color="FFFFFF" w:themeColor="background1"/>
              <w:left w:val="single" w:sz="4" w:space="0" w:color="FFFFFF" w:themeColor="background1"/>
              <w:right w:val="single" w:sz="4" w:space="0" w:color="FFFFFF" w:themeColor="background1"/>
            </w:tcBorders>
            <w:hideMark/>
          </w:tcPr>
          <w:p w14:paraId="4C31F753"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34"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35" w:author="Ian Hussey" w:date="2020-08-25T17:52:00Z">
                  <w:rPr>
                    <w:rFonts w:ascii="Times New Roman" w:eastAsia="Times New Roman" w:hAnsi="Times New Roman" w:cs="Times New Roman"/>
                    <w:sz w:val="24"/>
                    <w:szCs w:val="28"/>
                    <w:lang w:val="en-GB" w:eastAsia="nl-BE"/>
                  </w:rPr>
                </w:rPrChange>
              </w:rPr>
              <w:t>97</w:t>
            </w:r>
          </w:p>
        </w:tc>
        <w:tc>
          <w:tcPr>
            <w:tcW w:w="1418" w:type="dxa"/>
            <w:tcBorders>
              <w:top w:val="single" w:sz="4" w:space="0" w:color="FFFFFF" w:themeColor="background1"/>
              <w:left w:val="single" w:sz="4" w:space="0" w:color="FFFFFF" w:themeColor="background1"/>
              <w:right w:val="single" w:sz="4" w:space="0" w:color="FFFFFF" w:themeColor="background1"/>
            </w:tcBorders>
            <w:hideMark/>
          </w:tcPr>
          <w:p w14:paraId="33EA188C"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36"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37" w:author="Ian Hussey" w:date="2020-08-25T17:52:00Z">
                  <w:rPr>
                    <w:rFonts w:ascii="Times New Roman" w:eastAsia="Times New Roman" w:hAnsi="Times New Roman" w:cs="Times New Roman"/>
                    <w:sz w:val="24"/>
                    <w:szCs w:val="28"/>
                    <w:lang w:val="en-GB" w:eastAsia="nl-BE"/>
                  </w:rPr>
                </w:rPrChange>
              </w:rPr>
              <w:t>52</w:t>
            </w:r>
          </w:p>
        </w:tc>
        <w:tc>
          <w:tcPr>
            <w:tcW w:w="2410" w:type="dxa"/>
            <w:tcBorders>
              <w:top w:val="single" w:sz="4" w:space="0" w:color="FFFFFF" w:themeColor="background1"/>
              <w:left w:val="single" w:sz="4" w:space="0" w:color="FFFFFF" w:themeColor="background1"/>
              <w:right w:val="single" w:sz="4" w:space="0" w:color="FFFFFF" w:themeColor="background1"/>
            </w:tcBorders>
            <w:hideMark/>
          </w:tcPr>
          <w:p w14:paraId="36BC9431"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38"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39" w:author="Ian Hussey" w:date="2020-08-25T17:52:00Z">
                  <w:rPr>
                    <w:rFonts w:ascii="Times New Roman" w:eastAsia="Times New Roman" w:hAnsi="Times New Roman" w:cs="Times New Roman"/>
                    <w:sz w:val="24"/>
                    <w:szCs w:val="28"/>
                    <w:lang w:val="en-GB" w:eastAsia="nl-BE"/>
                  </w:rPr>
                </w:rPrChange>
              </w:rPr>
              <w:t>96</w:t>
            </w:r>
          </w:p>
        </w:tc>
        <w:tc>
          <w:tcPr>
            <w:tcW w:w="2409" w:type="dxa"/>
            <w:tcBorders>
              <w:top w:val="single" w:sz="4" w:space="0" w:color="FFFFFF" w:themeColor="background1"/>
              <w:left w:val="single" w:sz="4" w:space="0" w:color="FFFFFF" w:themeColor="background1"/>
            </w:tcBorders>
            <w:hideMark/>
          </w:tcPr>
          <w:p w14:paraId="7B8DF3C3" w14:textId="77777777" w:rsidR="00F639ED" w:rsidRPr="00A023CC" w:rsidRDefault="00F639ED" w:rsidP="00A05613">
            <w:pPr>
              <w:spacing w:after="120"/>
              <w:jc w:val="center"/>
              <w:rPr>
                <w:rFonts w:ascii="Times New Roman" w:eastAsia="Times New Roman" w:hAnsi="Times New Roman" w:cs="Times New Roman"/>
                <w:sz w:val="24"/>
                <w:szCs w:val="28"/>
                <w:lang w:val="en-US" w:eastAsia="nl-BE"/>
                <w:rPrChange w:id="1640" w:author="Ian Hussey" w:date="2020-08-25T17:52:00Z">
                  <w:rPr>
                    <w:rFonts w:ascii="Times New Roman" w:eastAsia="Times New Roman" w:hAnsi="Times New Roman" w:cs="Times New Roman"/>
                    <w:sz w:val="24"/>
                    <w:szCs w:val="28"/>
                    <w:lang w:val="en-GB" w:eastAsia="nl-BE"/>
                  </w:rPr>
                </w:rPrChange>
              </w:rPr>
            </w:pPr>
            <w:r w:rsidRPr="00A023CC">
              <w:rPr>
                <w:rFonts w:ascii="Times New Roman" w:eastAsia="Times New Roman" w:hAnsi="Times New Roman" w:cs="Times New Roman"/>
                <w:sz w:val="24"/>
                <w:szCs w:val="28"/>
                <w:lang w:val="en-US" w:eastAsia="nl-BE"/>
                <w:rPrChange w:id="1641" w:author="Ian Hussey" w:date="2020-08-25T17:52:00Z">
                  <w:rPr>
                    <w:rFonts w:ascii="Times New Roman" w:eastAsia="Times New Roman" w:hAnsi="Times New Roman" w:cs="Times New Roman"/>
                    <w:sz w:val="24"/>
                    <w:szCs w:val="28"/>
                    <w:lang w:val="en-GB" w:eastAsia="nl-BE"/>
                  </w:rPr>
                </w:rPrChange>
              </w:rPr>
              <w:t>91</w:t>
            </w:r>
          </w:p>
        </w:tc>
      </w:tr>
    </w:tbl>
    <w:p w14:paraId="7380D894" w14:textId="77777777" w:rsidR="00FF6222" w:rsidRPr="00A023CC" w:rsidRDefault="00FF6222" w:rsidP="00FF6222">
      <w:pPr>
        <w:spacing w:line="480" w:lineRule="auto"/>
        <w:contextualSpacing/>
        <w:rPr>
          <w:rFonts w:ascii="Times New Roman" w:hAnsi="Times New Roman" w:cs="Times New Roman"/>
          <w:sz w:val="24"/>
          <w:szCs w:val="24"/>
          <w:lang w:val="en-US"/>
          <w:rPrChange w:id="1642" w:author="Ian Hussey" w:date="2020-08-25T17:52:00Z">
            <w:rPr>
              <w:rFonts w:ascii="Times New Roman" w:hAnsi="Times New Roman" w:cs="Times New Roman"/>
              <w:sz w:val="24"/>
              <w:szCs w:val="24"/>
              <w:lang w:val="en-GB"/>
            </w:rPr>
          </w:rPrChange>
        </w:rPr>
      </w:pPr>
      <w:r w:rsidRPr="00A023CC">
        <w:rPr>
          <w:rFonts w:ascii="Times New Roman" w:hAnsi="Times New Roman" w:cs="Times New Roman"/>
          <w:i/>
          <w:sz w:val="24"/>
          <w:szCs w:val="24"/>
          <w:lang w:val="en-US"/>
          <w:rPrChange w:id="1643" w:author="Ian Hussey" w:date="2020-08-25T17:52:00Z">
            <w:rPr>
              <w:rFonts w:ascii="Times New Roman" w:hAnsi="Times New Roman" w:cs="Times New Roman"/>
              <w:i/>
              <w:sz w:val="24"/>
              <w:szCs w:val="24"/>
              <w:lang w:val="en-GB"/>
            </w:rPr>
          </w:rPrChange>
        </w:rPr>
        <w:t>Note</w:t>
      </w:r>
      <w:r w:rsidRPr="00A023CC">
        <w:rPr>
          <w:rFonts w:ascii="Times New Roman" w:hAnsi="Times New Roman" w:cs="Times New Roman"/>
          <w:sz w:val="24"/>
          <w:szCs w:val="24"/>
          <w:lang w:val="en-US"/>
          <w:rPrChange w:id="1644" w:author="Ian Hussey" w:date="2020-08-25T17:52:00Z">
            <w:rPr>
              <w:rFonts w:ascii="Times New Roman" w:hAnsi="Times New Roman" w:cs="Times New Roman"/>
              <w:sz w:val="24"/>
              <w:szCs w:val="24"/>
              <w:lang w:val="en-GB"/>
            </w:rPr>
          </w:rPrChange>
        </w:rPr>
        <w:t xml:space="preserve">. Counterconditioning was not provided in Experiments 1-4 nor was Extinction provided in Experiments 5-6. The type of extinction procedure used in Experiment 4 did not involve collection of training and testing data. </w:t>
      </w:r>
    </w:p>
    <w:p w14:paraId="02E6A59D" w14:textId="77777777" w:rsidR="00F17CC5" w:rsidRPr="00A023CC" w:rsidRDefault="00F17CC5" w:rsidP="00BA1B4A">
      <w:pPr>
        <w:spacing w:line="480" w:lineRule="auto"/>
        <w:contextualSpacing/>
        <w:rPr>
          <w:rFonts w:ascii="Times New Roman" w:hAnsi="Times New Roman" w:cs="Times New Roman"/>
          <w:b/>
          <w:i/>
          <w:sz w:val="24"/>
          <w:szCs w:val="24"/>
          <w:lang w:val="en-US"/>
          <w:rPrChange w:id="1645" w:author="Ian Hussey" w:date="2020-08-25T17:52:00Z">
            <w:rPr>
              <w:rFonts w:ascii="Times New Roman" w:hAnsi="Times New Roman" w:cs="Times New Roman"/>
              <w:b/>
              <w:i/>
              <w:sz w:val="24"/>
              <w:szCs w:val="24"/>
              <w:lang w:val="en-GB"/>
            </w:rPr>
          </w:rPrChange>
        </w:rPr>
      </w:pPr>
    </w:p>
    <w:p w14:paraId="38661143" w14:textId="404DC761" w:rsidR="00BE39A4" w:rsidRPr="00A023CC" w:rsidRDefault="00FF6222" w:rsidP="00BA1B4A">
      <w:pPr>
        <w:spacing w:line="480" w:lineRule="auto"/>
        <w:contextualSpacing/>
        <w:rPr>
          <w:rFonts w:ascii="Times New Roman" w:hAnsi="Times New Roman" w:cs="Times New Roman"/>
          <w:i/>
          <w:sz w:val="24"/>
          <w:szCs w:val="24"/>
          <w:lang w:val="en-US"/>
          <w:rPrChange w:id="1646"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b/>
          <w:i/>
          <w:sz w:val="24"/>
          <w:szCs w:val="24"/>
          <w:lang w:val="en-US"/>
          <w:rPrChange w:id="1647" w:author="Ian Hussey" w:date="2020-08-25T17:52:00Z">
            <w:rPr>
              <w:rFonts w:ascii="Times New Roman" w:hAnsi="Times New Roman" w:cs="Times New Roman"/>
              <w:b/>
              <w:i/>
              <w:sz w:val="24"/>
              <w:szCs w:val="24"/>
              <w:lang w:val="en-GB"/>
            </w:rPr>
          </w:rPrChange>
        </w:rPr>
        <w:t>Q</w:t>
      </w:r>
      <w:r w:rsidR="00704B90" w:rsidRPr="00A023CC">
        <w:rPr>
          <w:rFonts w:ascii="Times New Roman" w:hAnsi="Times New Roman" w:cs="Times New Roman"/>
          <w:b/>
          <w:i/>
          <w:sz w:val="24"/>
          <w:szCs w:val="24"/>
          <w:lang w:val="en-US"/>
          <w:rPrChange w:id="1648" w:author="Ian Hussey" w:date="2020-08-25T17:52:00Z">
            <w:rPr>
              <w:rFonts w:ascii="Times New Roman" w:hAnsi="Times New Roman" w:cs="Times New Roman"/>
              <w:b/>
              <w:i/>
              <w:sz w:val="24"/>
              <w:szCs w:val="24"/>
              <w:lang w:val="en-GB"/>
            </w:rPr>
          </w:rPrChange>
        </w:rPr>
        <w:t>uestion 2</w:t>
      </w:r>
      <w:r w:rsidR="00CF5977" w:rsidRPr="00A023CC">
        <w:rPr>
          <w:rFonts w:ascii="Times New Roman" w:hAnsi="Times New Roman" w:cs="Times New Roman"/>
          <w:i/>
          <w:sz w:val="24"/>
          <w:szCs w:val="24"/>
          <w:lang w:val="en-US"/>
          <w:rPrChange w:id="1649" w:author="Ian Hussey" w:date="2020-08-25T17:52:00Z">
            <w:rPr>
              <w:rFonts w:ascii="Times New Roman" w:hAnsi="Times New Roman" w:cs="Times New Roman"/>
              <w:i/>
              <w:sz w:val="24"/>
              <w:szCs w:val="24"/>
              <w:lang w:val="en-GB"/>
            </w:rPr>
          </w:rPrChange>
        </w:rPr>
        <w:t xml:space="preserve">: </w:t>
      </w:r>
      <w:r w:rsidR="00CF5977" w:rsidRPr="00A023CC">
        <w:rPr>
          <w:rFonts w:ascii="Times New Roman" w:hAnsi="Times New Roman" w:cs="Times New Roman"/>
          <w:b/>
          <w:i/>
          <w:sz w:val="24"/>
          <w:szCs w:val="24"/>
          <w:lang w:val="en-US"/>
          <w:rPrChange w:id="1650" w:author="Ian Hussey" w:date="2020-08-25T17:52:00Z">
            <w:rPr>
              <w:rFonts w:ascii="Times New Roman" w:hAnsi="Times New Roman" w:cs="Times New Roman"/>
              <w:b/>
              <w:i/>
              <w:sz w:val="24"/>
              <w:szCs w:val="24"/>
              <w:lang w:val="en-GB"/>
            </w:rPr>
          </w:rPrChange>
        </w:rPr>
        <w:t xml:space="preserve">Did </w:t>
      </w:r>
      <w:r w:rsidR="00BA1B4A" w:rsidRPr="00A023CC">
        <w:rPr>
          <w:rFonts w:ascii="Times New Roman" w:hAnsi="Times New Roman" w:cs="Times New Roman"/>
          <w:b/>
          <w:i/>
          <w:sz w:val="24"/>
          <w:szCs w:val="24"/>
          <w:lang w:val="en-US"/>
          <w:rPrChange w:id="1651" w:author="Ian Hussey" w:date="2020-08-25T17:52:00Z">
            <w:rPr>
              <w:rFonts w:ascii="Times New Roman" w:hAnsi="Times New Roman" w:cs="Times New Roman"/>
              <w:b/>
              <w:i/>
              <w:sz w:val="24"/>
              <w:szCs w:val="24"/>
              <w:lang w:val="en-GB"/>
            </w:rPr>
          </w:rPrChange>
        </w:rPr>
        <w:t>E</w:t>
      </w:r>
      <w:r w:rsidR="00CF5977" w:rsidRPr="00A023CC">
        <w:rPr>
          <w:rFonts w:ascii="Times New Roman" w:hAnsi="Times New Roman" w:cs="Times New Roman"/>
          <w:b/>
          <w:i/>
          <w:sz w:val="24"/>
          <w:szCs w:val="24"/>
          <w:lang w:val="en-US"/>
          <w:rPrChange w:id="1652" w:author="Ian Hussey" w:date="2020-08-25T17:52:00Z">
            <w:rPr>
              <w:rFonts w:ascii="Times New Roman" w:hAnsi="Times New Roman" w:cs="Times New Roman"/>
              <w:b/>
              <w:i/>
              <w:sz w:val="24"/>
              <w:szCs w:val="24"/>
              <w:lang w:val="en-GB"/>
            </w:rPr>
          </w:rPrChange>
        </w:rPr>
        <w:t xml:space="preserve">valuative </w:t>
      </w:r>
      <w:r w:rsidR="00BA1B4A" w:rsidRPr="00A023CC">
        <w:rPr>
          <w:rFonts w:ascii="Times New Roman" w:hAnsi="Times New Roman" w:cs="Times New Roman"/>
          <w:b/>
          <w:i/>
          <w:sz w:val="24"/>
          <w:szCs w:val="24"/>
          <w:lang w:val="en-US"/>
          <w:rPrChange w:id="1653" w:author="Ian Hussey" w:date="2020-08-25T17:52:00Z">
            <w:rPr>
              <w:rFonts w:ascii="Times New Roman" w:hAnsi="Times New Roman" w:cs="Times New Roman"/>
              <w:b/>
              <w:i/>
              <w:sz w:val="24"/>
              <w:szCs w:val="24"/>
              <w:lang w:val="en-GB"/>
            </w:rPr>
          </w:rPrChange>
        </w:rPr>
        <w:t>L</w:t>
      </w:r>
      <w:r w:rsidR="00CF5977" w:rsidRPr="00A023CC">
        <w:rPr>
          <w:rFonts w:ascii="Times New Roman" w:hAnsi="Times New Roman" w:cs="Times New Roman"/>
          <w:b/>
          <w:i/>
          <w:sz w:val="24"/>
          <w:szCs w:val="24"/>
          <w:lang w:val="en-US"/>
          <w:rPrChange w:id="1654" w:author="Ian Hussey" w:date="2020-08-25T17:52:00Z">
            <w:rPr>
              <w:rFonts w:ascii="Times New Roman" w:hAnsi="Times New Roman" w:cs="Times New Roman"/>
              <w:b/>
              <w:i/>
              <w:sz w:val="24"/>
              <w:szCs w:val="24"/>
              <w:lang w:val="en-GB"/>
            </w:rPr>
          </w:rPrChange>
        </w:rPr>
        <w:t xml:space="preserve">earning </w:t>
      </w:r>
      <w:r w:rsidR="00704B90" w:rsidRPr="00A023CC">
        <w:rPr>
          <w:rFonts w:ascii="Times New Roman" w:hAnsi="Times New Roman" w:cs="Times New Roman"/>
          <w:b/>
          <w:i/>
          <w:sz w:val="24"/>
          <w:szCs w:val="24"/>
          <w:lang w:val="en-US"/>
          <w:rPrChange w:id="1655" w:author="Ian Hussey" w:date="2020-08-25T17:52:00Z">
            <w:rPr>
              <w:rFonts w:ascii="Times New Roman" w:hAnsi="Times New Roman" w:cs="Times New Roman"/>
              <w:b/>
              <w:i/>
              <w:sz w:val="24"/>
              <w:szCs w:val="24"/>
              <w:lang w:val="en-GB"/>
            </w:rPr>
          </w:rPrChange>
        </w:rPr>
        <w:t>Take Place</w:t>
      </w:r>
      <w:r w:rsidR="00CF5977" w:rsidRPr="00A023CC">
        <w:rPr>
          <w:rFonts w:ascii="Times New Roman" w:hAnsi="Times New Roman" w:cs="Times New Roman"/>
          <w:b/>
          <w:i/>
          <w:sz w:val="24"/>
          <w:szCs w:val="24"/>
          <w:lang w:val="en-US"/>
          <w:rPrChange w:id="1656" w:author="Ian Hussey" w:date="2020-08-25T17:52:00Z">
            <w:rPr>
              <w:rFonts w:ascii="Times New Roman" w:hAnsi="Times New Roman" w:cs="Times New Roman"/>
              <w:b/>
              <w:i/>
              <w:sz w:val="24"/>
              <w:szCs w:val="24"/>
              <w:lang w:val="en-GB"/>
            </w:rPr>
          </w:rPrChange>
        </w:rPr>
        <w:t>?</w:t>
      </w:r>
    </w:p>
    <w:p w14:paraId="1DAB6C60" w14:textId="0217D3B7" w:rsidR="00D63B5E" w:rsidRPr="00A023CC" w:rsidRDefault="008E3A84" w:rsidP="00D63B5E">
      <w:pPr>
        <w:spacing w:line="480" w:lineRule="auto"/>
        <w:ind w:firstLine="708"/>
        <w:contextualSpacing/>
        <w:rPr>
          <w:rFonts w:ascii="Times New Roman" w:hAnsi="Times New Roman" w:cs="Times New Roman"/>
          <w:sz w:val="24"/>
          <w:szCs w:val="24"/>
          <w:lang w:val="en-US"/>
          <w:rPrChange w:id="1657"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lang w:val="en-US"/>
          <w:rPrChange w:id="1658" w:author="Ian Hussey" w:date="2020-08-25T17:52:00Z">
            <w:rPr>
              <w:rFonts w:ascii="Times New Roman" w:hAnsi="Times New Roman" w:cs="Times New Roman"/>
              <w:b/>
              <w:sz w:val="24"/>
              <w:lang w:val="en-GB"/>
            </w:rPr>
          </w:rPrChange>
        </w:rPr>
        <w:t>Operant Evaluative Conditioning</w:t>
      </w:r>
      <w:r w:rsidR="00635362" w:rsidRPr="00A023CC">
        <w:rPr>
          <w:rFonts w:ascii="Times New Roman" w:hAnsi="Times New Roman" w:cs="Times New Roman"/>
          <w:b/>
          <w:sz w:val="24"/>
          <w:lang w:val="en-US"/>
          <w:rPrChange w:id="1659" w:author="Ian Hussey" w:date="2020-08-25T17:52:00Z">
            <w:rPr>
              <w:rFonts w:ascii="Times New Roman" w:hAnsi="Times New Roman" w:cs="Times New Roman"/>
              <w:b/>
              <w:sz w:val="24"/>
              <w:lang w:val="en-GB"/>
            </w:rPr>
          </w:rPrChange>
        </w:rPr>
        <w:t xml:space="preserve"> Effects</w:t>
      </w:r>
      <w:r w:rsidRPr="00A023CC">
        <w:rPr>
          <w:rFonts w:ascii="Times New Roman" w:hAnsi="Times New Roman" w:cs="Times New Roman"/>
          <w:sz w:val="24"/>
          <w:lang w:val="en-US"/>
          <w:rPrChange w:id="1660" w:author="Ian Hussey" w:date="2020-08-25T17:52:00Z">
            <w:rPr>
              <w:rFonts w:ascii="Times New Roman" w:hAnsi="Times New Roman" w:cs="Times New Roman"/>
              <w:sz w:val="24"/>
              <w:lang w:val="en-GB"/>
            </w:rPr>
          </w:rPrChange>
        </w:rPr>
        <w:t xml:space="preserve">. OEC </w:t>
      </w:r>
      <w:r w:rsidR="00F8536C" w:rsidRPr="00A023CC">
        <w:rPr>
          <w:rFonts w:ascii="Times New Roman" w:hAnsi="Times New Roman" w:cs="Times New Roman"/>
          <w:sz w:val="24"/>
          <w:lang w:val="en-US"/>
          <w:rPrChange w:id="1661" w:author="Ian Hussey" w:date="2020-08-25T17:52:00Z">
            <w:rPr>
              <w:rFonts w:ascii="Times New Roman" w:hAnsi="Times New Roman" w:cs="Times New Roman"/>
              <w:sz w:val="24"/>
              <w:lang w:val="en-GB"/>
            </w:rPr>
          </w:rPrChange>
        </w:rPr>
        <w:t xml:space="preserve">effects emerged in all four studies. Participants </w:t>
      </w:r>
      <w:r w:rsidRPr="00A023CC">
        <w:rPr>
          <w:rFonts w:ascii="Times New Roman" w:hAnsi="Times New Roman" w:cs="Times New Roman"/>
          <w:sz w:val="24"/>
          <w:lang w:val="en-US"/>
          <w:rPrChange w:id="1662" w:author="Ian Hussey" w:date="2020-08-25T17:52:00Z">
            <w:rPr>
              <w:rFonts w:ascii="Times New Roman" w:hAnsi="Times New Roman" w:cs="Times New Roman"/>
              <w:sz w:val="24"/>
              <w:lang w:val="en-GB"/>
            </w:rPr>
          </w:rPrChange>
        </w:rPr>
        <w:t>self-</w:t>
      </w:r>
      <w:r w:rsidR="00F8536C" w:rsidRPr="00A023CC">
        <w:rPr>
          <w:rFonts w:ascii="Times New Roman" w:hAnsi="Times New Roman" w:cs="Times New Roman"/>
          <w:sz w:val="24"/>
          <w:lang w:val="en-US"/>
          <w:rPrChange w:id="1663" w:author="Ian Hussey" w:date="2020-08-25T17:52:00Z">
            <w:rPr>
              <w:rFonts w:ascii="Times New Roman" w:hAnsi="Times New Roman" w:cs="Times New Roman"/>
              <w:sz w:val="24"/>
              <w:lang w:val="en-GB"/>
            </w:rPr>
          </w:rPrChange>
        </w:rPr>
        <w:t xml:space="preserve">reported that they liked </w:t>
      </w:r>
      <w:r w:rsidRPr="00A023CC">
        <w:rPr>
          <w:rFonts w:ascii="Times New Roman" w:hAnsi="Times New Roman" w:cs="Times New Roman"/>
          <w:sz w:val="24"/>
          <w:lang w:val="en-US"/>
          <w:rPrChange w:id="1664" w:author="Ian Hussey" w:date="2020-08-25T17:52:00Z">
            <w:rPr>
              <w:rFonts w:ascii="Times New Roman" w:hAnsi="Times New Roman" w:cs="Times New Roman"/>
              <w:sz w:val="24"/>
              <w:lang w:val="en-GB"/>
            </w:rPr>
          </w:rPrChange>
        </w:rPr>
        <w:t xml:space="preserve">O1 (the outcome </w:t>
      </w:r>
      <w:r w:rsidR="00F8536C" w:rsidRPr="00A023CC">
        <w:rPr>
          <w:rFonts w:ascii="Times New Roman" w:hAnsi="Times New Roman" w:cs="Times New Roman"/>
          <w:sz w:val="24"/>
          <w:lang w:val="en-US"/>
          <w:rPrChange w:id="1665" w:author="Ian Hussey" w:date="2020-08-25T17:52:00Z">
            <w:rPr>
              <w:rFonts w:ascii="Times New Roman" w:hAnsi="Times New Roman" w:cs="Times New Roman"/>
              <w:sz w:val="24"/>
              <w:lang w:val="en-GB"/>
            </w:rPr>
          </w:rPrChange>
        </w:rPr>
        <w:t>that was part of a contingency with positive sources</w:t>
      </w:r>
      <w:r w:rsidRPr="00A023CC">
        <w:rPr>
          <w:rFonts w:ascii="Times New Roman" w:hAnsi="Times New Roman" w:cs="Times New Roman"/>
          <w:sz w:val="24"/>
          <w:lang w:val="en-US"/>
          <w:rPrChange w:id="1666" w:author="Ian Hussey" w:date="2020-08-25T17:52:00Z">
            <w:rPr>
              <w:rFonts w:ascii="Times New Roman" w:hAnsi="Times New Roman" w:cs="Times New Roman"/>
              <w:sz w:val="24"/>
              <w:lang w:val="en-GB"/>
            </w:rPr>
          </w:rPrChange>
        </w:rPr>
        <w:t xml:space="preserve">) and disliked O2 (the outcome that was part of a contingency with negative sources), Experiment 1: </w:t>
      </w:r>
      <w:r w:rsidRPr="00A023CC">
        <w:rPr>
          <w:rFonts w:ascii="Times New Roman" w:hAnsi="Times New Roman" w:cs="Times New Roman"/>
          <w:i/>
          <w:sz w:val="24"/>
          <w:lang w:val="en-US"/>
          <w:rPrChange w:id="1667" w:author="Ian Hussey" w:date="2020-08-25T17:52:00Z">
            <w:rPr>
              <w:rFonts w:ascii="Times New Roman" w:hAnsi="Times New Roman" w:cs="Times New Roman"/>
              <w:i/>
              <w:sz w:val="24"/>
              <w:lang w:val="en-GB"/>
            </w:rPr>
          </w:rPrChange>
        </w:rPr>
        <w:t>t</w:t>
      </w:r>
      <w:r w:rsidRPr="00A023CC">
        <w:rPr>
          <w:rFonts w:ascii="Times New Roman" w:hAnsi="Times New Roman" w:cs="Times New Roman"/>
          <w:sz w:val="24"/>
          <w:lang w:val="en-US"/>
          <w:rPrChange w:id="1668" w:author="Ian Hussey" w:date="2020-08-25T17:52:00Z">
            <w:rPr>
              <w:rFonts w:ascii="Times New Roman" w:hAnsi="Times New Roman" w:cs="Times New Roman"/>
              <w:sz w:val="24"/>
              <w:lang w:val="en-GB"/>
            </w:rPr>
          </w:rPrChange>
        </w:rPr>
        <w:t xml:space="preserve">(47.93) = 4.91, </w:t>
      </w:r>
      <w:r w:rsidRPr="00A023CC">
        <w:rPr>
          <w:rFonts w:ascii="Times New Roman" w:hAnsi="Times New Roman" w:cs="Times New Roman"/>
          <w:i/>
          <w:sz w:val="24"/>
          <w:lang w:val="en-US"/>
          <w:rPrChange w:id="1669" w:author="Ian Hussey" w:date="2020-08-25T17:52:00Z">
            <w:rPr>
              <w:rFonts w:ascii="Times New Roman" w:hAnsi="Times New Roman" w:cs="Times New Roman"/>
              <w:i/>
              <w:sz w:val="24"/>
              <w:lang w:val="en-GB"/>
            </w:rPr>
          </w:rPrChange>
        </w:rPr>
        <w:t>p</w:t>
      </w:r>
      <w:r w:rsidRPr="00A023CC">
        <w:rPr>
          <w:rFonts w:ascii="Times New Roman" w:hAnsi="Times New Roman" w:cs="Times New Roman"/>
          <w:sz w:val="24"/>
          <w:lang w:val="en-US"/>
          <w:rPrChange w:id="1670" w:author="Ian Hussey" w:date="2020-08-25T17:52:00Z">
            <w:rPr>
              <w:rFonts w:ascii="Times New Roman" w:hAnsi="Times New Roman" w:cs="Times New Roman"/>
              <w:sz w:val="24"/>
              <w:lang w:val="en-GB"/>
            </w:rPr>
          </w:rPrChange>
        </w:rPr>
        <w:t xml:space="preserve"> &lt; .0001, </w:t>
      </w:r>
      <w:r w:rsidRPr="00A023CC">
        <w:rPr>
          <w:rFonts w:ascii="Times New Roman" w:hAnsi="Times New Roman" w:cs="Times New Roman"/>
          <w:i/>
          <w:sz w:val="24"/>
          <w:lang w:val="en-US"/>
          <w:rPrChange w:id="1671" w:author="Ian Hussey" w:date="2020-08-25T17:52:00Z">
            <w:rPr>
              <w:rFonts w:ascii="Times New Roman" w:hAnsi="Times New Roman" w:cs="Times New Roman"/>
              <w:i/>
              <w:sz w:val="24"/>
              <w:lang w:val="en-GB"/>
            </w:rPr>
          </w:rPrChange>
        </w:rPr>
        <w:t>d</w:t>
      </w:r>
      <w:r w:rsidRPr="00A023CC">
        <w:rPr>
          <w:rFonts w:ascii="Times New Roman" w:hAnsi="Times New Roman" w:cs="Times New Roman"/>
          <w:sz w:val="24"/>
          <w:lang w:val="en-US"/>
          <w:rPrChange w:id="1672" w:author="Ian Hussey" w:date="2020-08-25T17:52:00Z">
            <w:rPr>
              <w:rFonts w:ascii="Times New Roman" w:hAnsi="Times New Roman" w:cs="Times New Roman"/>
              <w:sz w:val="24"/>
              <w:lang w:val="en-GB"/>
            </w:rPr>
          </w:rPrChange>
        </w:rPr>
        <w:t xml:space="preserve"> = 1.31, 95% CI [0.68, 1.93], BF</w:t>
      </w:r>
      <w:r w:rsidRPr="00A023CC">
        <w:rPr>
          <w:rFonts w:ascii="Times New Roman" w:hAnsi="Times New Roman" w:cs="Times New Roman"/>
          <w:sz w:val="24"/>
          <w:vertAlign w:val="subscript"/>
          <w:lang w:val="en-US"/>
          <w:rPrChange w:id="1673" w:author="Ian Hussey" w:date="2020-08-25T17:52:00Z">
            <w:rPr>
              <w:rFonts w:ascii="Times New Roman" w:hAnsi="Times New Roman" w:cs="Times New Roman"/>
              <w:sz w:val="24"/>
              <w:vertAlign w:val="subscript"/>
              <w:lang w:val="en-GB"/>
            </w:rPr>
          </w:rPrChange>
        </w:rPr>
        <w:t>10</w:t>
      </w:r>
      <w:r w:rsidRPr="00A023CC">
        <w:rPr>
          <w:rFonts w:ascii="Times New Roman" w:hAnsi="Times New Roman" w:cs="Times New Roman"/>
          <w:sz w:val="24"/>
          <w:lang w:val="en-US"/>
          <w:rPrChange w:id="1674" w:author="Ian Hussey" w:date="2020-08-25T17:52:00Z">
            <w:rPr>
              <w:rFonts w:ascii="Times New Roman" w:hAnsi="Times New Roman" w:cs="Times New Roman"/>
              <w:sz w:val="24"/>
              <w:lang w:val="en-GB"/>
            </w:rPr>
          </w:rPrChange>
        </w:rPr>
        <w:t xml:space="preserve"> = 689; Experiment 2: </w:t>
      </w:r>
      <w:r w:rsidRPr="00A023CC">
        <w:rPr>
          <w:rFonts w:ascii="Times New Roman" w:hAnsi="Times New Roman" w:cs="Times New Roman"/>
          <w:i/>
          <w:sz w:val="24"/>
          <w:szCs w:val="24"/>
          <w:lang w:val="en-US"/>
          <w:rPrChange w:id="1675" w:author="Ian Hussey" w:date="2020-08-25T17:52:00Z">
            <w:rPr>
              <w:rFonts w:ascii="Times New Roman" w:hAnsi="Times New Roman" w:cs="Times New Roman"/>
              <w:i/>
              <w:sz w:val="24"/>
              <w:szCs w:val="24"/>
              <w:lang w:val="en-GB"/>
            </w:rPr>
          </w:rPrChange>
        </w:rPr>
        <w:t>t</w:t>
      </w:r>
      <w:r w:rsidRPr="00A023CC">
        <w:rPr>
          <w:rFonts w:ascii="Times New Roman" w:hAnsi="Times New Roman" w:cs="Times New Roman"/>
          <w:sz w:val="24"/>
          <w:szCs w:val="24"/>
          <w:lang w:val="en-US"/>
          <w:rPrChange w:id="1676" w:author="Ian Hussey" w:date="2020-08-25T17:52:00Z">
            <w:rPr>
              <w:rFonts w:ascii="Times New Roman" w:hAnsi="Times New Roman" w:cs="Times New Roman"/>
              <w:sz w:val="24"/>
              <w:szCs w:val="24"/>
              <w:lang w:val="en-GB"/>
            </w:rPr>
          </w:rPrChange>
        </w:rPr>
        <w:t xml:space="preserve">(35.56) = 5.85, </w:t>
      </w:r>
      <w:r w:rsidRPr="00A023CC">
        <w:rPr>
          <w:rFonts w:ascii="Times New Roman" w:hAnsi="Times New Roman" w:cs="Times New Roman"/>
          <w:i/>
          <w:sz w:val="24"/>
          <w:szCs w:val="24"/>
          <w:lang w:val="en-US"/>
          <w:rPrChange w:id="1677" w:author="Ian Hussey" w:date="2020-08-25T17:52:00Z">
            <w:rPr>
              <w:rFonts w:ascii="Times New Roman" w:hAnsi="Times New Roman" w:cs="Times New Roman"/>
              <w:i/>
              <w:sz w:val="24"/>
              <w:szCs w:val="24"/>
              <w:lang w:val="en-GB"/>
            </w:rPr>
          </w:rPrChange>
        </w:rPr>
        <w:t>p</w:t>
      </w:r>
      <w:r w:rsidRPr="00A023CC">
        <w:rPr>
          <w:rFonts w:ascii="Times New Roman" w:hAnsi="Times New Roman" w:cs="Times New Roman"/>
          <w:sz w:val="24"/>
          <w:szCs w:val="24"/>
          <w:lang w:val="en-US"/>
          <w:rPrChange w:id="1678" w:author="Ian Hussey" w:date="2020-08-25T17:52:00Z">
            <w:rPr>
              <w:rFonts w:ascii="Times New Roman" w:hAnsi="Times New Roman" w:cs="Times New Roman"/>
              <w:sz w:val="24"/>
              <w:szCs w:val="24"/>
              <w:lang w:val="en-GB"/>
            </w:rPr>
          </w:rPrChange>
        </w:rPr>
        <w:t xml:space="preserve"> &lt; .0001, </w:t>
      </w:r>
      <w:r w:rsidRPr="00A023CC">
        <w:rPr>
          <w:rFonts w:ascii="Times New Roman" w:hAnsi="Times New Roman" w:cs="Times New Roman"/>
          <w:i/>
          <w:sz w:val="24"/>
          <w:szCs w:val="24"/>
          <w:lang w:val="en-US"/>
          <w:rPrChange w:id="1679" w:author="Ian Hussey" w:date="2020-08-25T17:52:00Z">
            <w:rPr>
              <w:rFonts w:ascii="Times New Roman" w:hAnsi="Times New Roman" w:cs="Times New Roman"/>
              <w:i/>
              <w:sz w:val="24"/>
              <w:szCs w:val="24"/>
              <w:lang w:val="en-GB"/>
            </w:rPr>
          </w:rPrChange>
        </w:rPr>
        <w:t>d</w:t>
      </w:r>
      <w:r w:rsidRPr="00A023CC">
        <w:rPr>
          <w:rFonts w:ascii="Times New Roman" w:hAnsi="Times New Roman" w:cs="Times New Roman"/>
          <w:sz w:val="24"/>
          <w:szCs w:val="24"/>
          <w:lang w:val="en-US"/>
          <w:rPrChange w:id="1680" w:author="Ian Hussey" w:date="2020-08-25T17:52:00Z">
            <w:rPr>
              <w:rFonts w:ascii="Times New Roman" w:hAnsi="Times New Roman" w:cs="Times New Roman"/>
              <w:sz w:val="24"/>
              <w:szCs w:val="24"/>
              <w:lang w:val="en-GB"/>
            </w:rPr>
          </w:rPrChange>
        </w:rPr>
        <w:t xml:space="preserve"> = 1.67, 95% CI [1.04, 2.3], BF</w:t>
      </w:r>
      <w:r w:rsidRPr="00A023CC">
        <w:rPr>
          <w:rFonts w:ascii="Times New Roman" w:hAnsi="Times New Roman" w:cs="Times New Roman"/>
          <w:sz w:val="24"/>
          <w:szCs w:val="24"/>
          <w:vertAlign w:val="subscript"/>
          <w:lang w:val="en-US"/>
          <w:rPrChange w:id="1681" w:author="Ian Hussey" w:date="2020-08-25T17:52:00Z">
            <w:rPr>
              <w:rFonts w:ascii="Times New Roman" w:hAnsi="Times New Roman" w:cs="Times New Roman"/>
              <w:sz w:val="24"/>
              <w:szCs w:val="24"/>
              <w:vertAlign w:val="subscript"/>
              <w:lang w:val="en-GB"/>
            </w:rPr>
          </w:rPrChange>
        </w:rPr>
        <w:t>10</w:t>
      </w:r>
      <w:r w:rsidRPr="00A023CC">
        <w:rPr>
          <w:rFonts w:ascii="Times New Roman" w:hAnsi="Times New Roman" w:cs="Times New Roman"/>
          <w:sz w:val="24"/>
          <w:szCs w:val="24"/>
          <w:lang w:val="en-US"/>
          <w:rPrChange w:id="1682" w:author="Ian Hussey" w:date="2020-08-25T17:52:00Z">
            <w:rPr>
              <w:rFonts w:ascii="Times New Roman" w:hAnsi="Times New Roman" w:cs="Times New Roman"/>
              <w:sz w:val="24"/>
              <w:szCs w:val="24"/>
              <w:lang w:val="en-GB"/>
            </w:rPr>
          </w:rPrChange>
        </w:rPr>
        <w:t xml:space="preserve"> &gt; 10</w:t>
      </w:r>
      <w:r w:rsidRPr="00A023CC">
        <w:rPr>
          <w:rFonts w:ascii="Times New Roman" w:hAnsi="Times New Roman" w:cs="Times New Roman"/>
          <w:sz w:val="24"/>
          <w:szCs w:val="24"/>
          <w:vertAlign w:val="superscript"/>
          <w:lang w:val="en-US"/>
          <w:rPrChange w:id="1683" w:author="Ian Hussey" w:date="2020-08-25T17:52:00Z">
            <w:rPr>
              <w:rFonts w:ascii="Times New Roman" w:hAnsi="Times New Roman" w:cs="Times New Roman"/>
              <w:sz w:val="24"/>
              <w:szCs w:val="24"/>
              <w:vertAlign w:val="superscript"/>
              <w:lang w:val="en-GB"/>
            </w:rPr>
          </w:rPrChange>
        </w:rPr>
        <w:t>4</w:t>
      </w:r>
      <w:r w:rsidRPr="00A023CC">
        <w:rPr>
          <w:rFonts w:ascii="Times New Roman" w:hAnsi="Times New Roman" w:cs="Times New Roman"/>
          <w:sz w:val="24"/>
          <w:szCs w:val="24"/>
          <w:lang w:val="en-US"/>
          <w:rPrChange w:id="1684" w:author="Ian Hussey" w:date="2020-08-25T17:52:00Z">
            <w:rPr>
              <w:rFonts w:ascii="Times New Roman" w:hAnsi="Times New Roman" w:cs="Times New Roman"/>
              <w:sz w:val="24"/>
              <w:szCs w:val="24"/>
              <w:lang w:val="en-GB"/>
            </w:rPr>
          </w:rPrChange>
        </w:rPr>
        <w:t xml:space="preserve">; Experiment 3: </w:t>
      </w:r>
      <w:r w:rsidRPr="00A023CC">
        <w:rPr>
          <w:rFonts w:ascii="Times New Roman" w:hAnsi="Times New Roman" w:cs="Times New Roman"/>
          <w:i/>
          <w:sz w:val="24"/>
          <w:szCs w:val="24"/>
          <w:lang w:val="en-US"/>
          <w:rPrChange w:id="1685" w:author="Ian Hussey" w:date="2020-08-25T17:52:00Z">
            <w:rPr>
              <w:rFonts w:ascii="Times New Roman" w:hAnsi="Times New Roman" w:cs="Times New Roman"/>
              <w:i/>
              <w:sz w:val="24"/>
              <w:szCs w:val="24"/>
              <w:lang w:val="en-GB"/>
            </w:rPr>
          </w:rPrChange>
        </w:rPr>
        <w:t>t</w:t>
      </w:r>
      <w:r w:rsidRPr="00A023CC">
        <w:rPr>
          <w:rFonts w:ascii="Times New Roman" w:hAnsi="Times New Roman" w:cs="Times New Roman"/>
          <w:sz w:val="24"/>
          <w:szCs w:val="24"/>
          <w:lang w:val="en-US"/>
          <w:rPrChange w:id="1686" w:author="Ian Hussey" w:date="2020-08-25T17:52:00Z">
            <w:rPr>
              <w:rFonts w:ascii="Times New Roman" w:hAnsi="Times New Roman" w:cs="Times New Roman"/>
              <w:sz w:val="24"/>
              <w:szCs w:val="24"/>
              <w:lang w:val="en-GB"/>
            </w:rPr>
          </w:rPrChange>
        </w:rPr>
        <w:t xml:space="preserve">(43.97) = 6.08, </w:t>
      </w:r>
      <w:r w:rsidRPr="00A023CC">
        <w:rPr>
          <w:rFonts w:ascii="Times New Roman" w:hAnsi="Times New Roman" w:cs="Times New Roman"/>
          <w:i/>
          <w:sz w:val="24"/>
          <w:szCs w:val="24"/>
          <w:lang w:val="en-US"/>
          <w:rPrChange w:id="1687" w:author="Ian Hussey" w:date="2020-08-25T17:52:00Z">
            <w:rPr>
              <w:rFonts w:ascii="Times New Roman" w:hAnsi="Times New Roman" w:cs="Times New Roman"/>
              <w:i/>
              <w:sz w:val="24"/>
              <w:szCs w:val="24"/>
              <w:lang w:val="en-GB"/>
            </w:rPr>
          </w:rPrChange>
        </w:rPr>
        <w:t>p</w:t>
      </w:r>
      <w:r w:rsidRPr="00A023CC">
        <w:rPr>
          <w:rFonts w:ascii="Times New Roman" w:hAnsi="Times New Roman" w:cs="Times New Roman"/>
          <w:sz w:val="24"/>
          <w:szCs w:val="24"/>
          <w:lang w:val="en-US"/>
          <w:rPrChange w:id="1688" w:author="Ian Hussey" w:date="2020-08-25T17:52:00Z">
            <w:rPr>
              <w:rFonts w:ascii="Times New Roman" w:hAnsi="Times New Roman" w:cs="Times New Roman"/>
              <w:sz w:val="24"/>
              <w:szCs w:val="24"/>
              <w:lang w:val="en-GB"/>
            </w:rPr>
          </w:rPrChange>
        </w:rPr>
        <w:t xml:space="preserve"> &lt; .0001, </w:t>
      </w:r>
      <w:r w:rsidRPr="00A023CC">
        <w:rPr>
          <w:rFonts w:ascii="Times New Roman" w:hAnsi="Times New Roman" w:cs="Times New Roman"/>
          <w:i/>
          <w:sz w:val="24"/>
          <w:szCs w:val="24"/>
          <w:lang w:val="en-US"/>
          <w:rPrChange w:id="1689" w:author="Ian Hussey" w:date="2020-08-25T17:52:00Z">
            <w:rPr>
              <w:rFonts w:ascii="Times New Roman" w:hAnsi="Times New Roman" w:cs="Times New Roman"/>
              <w:i/>
              <w:sz w:val="24"/>
              <w:szCs w:val="24"/>
              <w:lang w:val="en-GB"/>
            </w:rPr>
          </w:rPrChange>
        </w:rPr>
        <w:t>d</w:t>
      </w:r>
      <w:r w:rsidRPr="00A023CC">
        <w:rPr>
          <w:rFonts w:ascii="Times New Roman" w:hAnsi="Times New Roman" w:cs="Times New Roman"/>
          <w:sz w:val="24"/>
          <w:szCs w:val="24"/>
          <w:lang w:val="en-US"/>
          <w:rPrChange w:id="1690" w:author="Ian Hussey" w:date="2020-08-25T17:52:00Z">
            <w:rPr>
              <w:rFonts w:ascii="Times New Roman" w:hAnsi="Times New Roman" w:cs="Times New Roman"/>
              <w:sz w:val="24"/>
              <w:szCs w:val="24"/>
              <w:lang w:val="en-GB"/>
            </w:rPr>
          </w:rPrChange>
        </w:rPr>
        <w:t xml:space="preserve"> = 1.74, 95% CI [1.05, 2.43], BF</w:t>
      </w:r>
      <w:r w:rsidRPr="00A023CC">
        <w:rPr>
          <w:rFonts w:ascii="Times New Roman" w:hAnsi="Times New Roman" w:cs="Times New Roman"/>
          <w:sz w:val="24"/>
          <w:szCs w:val="24"/>
          <w:vertAlign w:val="subscript"/>
          <w:lang w:val="en-US"/>
          <w:rPrChange w:id="1691" w:author="Ian Hussey" w:date="2020-08-25T17:52:00Z">
            <w:rPr>
              <w:rFonts w:ascii="Times New Roman" w:hAnsi="Times New Roman" w:cs="Times New Roman"/>
              <w:sz w:val="24"/>
              <w:szCs w:val="24"/>
              <w:vertAlign w:val="subscript"/>
              <w:lang w:val="en-GB"/>
            </w:rPr>
          </w:rPrChange>
        </w:rPr>
        <w:t>10</w:t>
      </w:r>
      <w:r w:rsidRPr="00A023CC">
        <w:rPr>
          <w:rFonts w:ascii="Times New Roman" w:hAnsi="Times New Roman" w:cs="Times New Roman"/>
          <w:sz w:val="24"/>
          <w:szCs w:val="24"/>
          <w:lang w:val="en-US"/>
          <w:rPrChange w:id="1692" w:author="Ian Hussey" w:date="2020-08-25T17:52:00Z">
            <w:rPr>
              <w:rFonts w:ascii="Times New Roman" w:hAnsi="Times New Roman" w:cs="Times New Roman"/>
              <w:sz w:val="24"/>
              <w:szCs w:val="24"/>
              <w:lang w:val="en-GB"/>
            </w:rPr>
          </w:rPrChange>
        </w:rPr>
        <w:t xml:space="preserve"> &gt; 10</w:t>
      </w:r>
      <w:r w:rsidRPr="00A023CC">
        <w:rPr>
          <w:rFonts w:ascii="Times New Roman" w:hAnsi="Times New Roman" w:cs="Times New Roman"/>
          <w:sz w:val="24"/>
          <w:szCs w:val="24"/>
          <w:vertAlign w:val="superscript"/>
          <w:lang w:val="en-US"/>
          <w:rPrChange w:id="1693" w:author="Ian Hussey" w:date="2020-08-25T17:52:00Z">
            <w:rPr>
              <w:rFonts w:ascii="Times New Roman" w:hAnsi="Times New Roman" w:cs="Times New Roman"/>
              <w:sz w:val="24"/>
              <w:szCs w:val="24"/>
              <w:vertAlign w:val="superscript"/>
              <w:lang w:val="en-GB"/>
            </w:rPr>
          </w:rPrChange>
        </w:rPr>
        <w:t>4</w:t>
      </w:r>
      <w:r w:rsidRPr="00A023CC">
        <w:rPr>
          <w:rFonts w:ascii="Times New Roman" w:hAnsi="Times New Roman" w:cs="Times New Roman"/>
          <w:sz w:val="24"/>
          <w:szCs w:val="24"/>
          <w:lang w:val="en-US"/>
          <w:rPrChange w:id="1694" w:author="Ian Hussey" w:date="2020-08-25T17:52:00Z">
            <w:rPr>
              <w:rFonts w:ascii="Times New Roman" w:hAnsi="Times New Roman" w:cs="Times New Roman"/>
              <w:sz w:val="24"/>
              <w:szCs w:val="24"/>
              <w:lang w:val="en-GB"/>
            </w:rPr>
          </w:rPrChange>
        </w:rPr>
        <w:t xml:space="preserve">; Experiment 4: </w:t>
      </w:r>
      <w:r w:rsidRPr="00A023CC">
        <w:rPr>
          <w:rFonts w:ascii="Times New Roman" w:hAnsi="Times New Roman" w:cs="Times New Roman"/>
          <w:i/>
          <w:sz w:val="24"/>
          <w:szCs w:val="24"/>
          <w:lang w:val="en-US"/>
          <w:rPrChange w:id="1695" w:author="Ian Hussey" w:date="2020-08-25T17:52:00Z">
            <w:rPr>
              <w:rFonts w:ascii="Times New Roman" w:hAnsi="Times New Roman" w:cs="Times New Roman"/>
              <w:i/>
              <w:sz w:val="24"/>
              <w:szCs w:val="24"/>
              <w:lang w:val="en-GB"/>
            </w:rPr>
          </w:rPrChange>
        </w:rPr>
        <w:t>t</w:t>
      </w:r>
      <w:r w:rsidRPr="00A023CC">
        <w:rPr>
          <w:rFonts w:ascii="Times New Roman" w:hAnsi="Times New Roman" w:cs="Times New Roman"/>
          <w:sz w:val="24"/>
          <w:szCs w:val="24"/>
          <w:lang w:val="en-US"/>
          <w:rPrChange w:id="1696" w:author="Ian Hussey" w:date="2020-08-25T17:52:00Z">
            <w:rPr>
              <w:rFonts w:ascii="Times New Roman" w:hAnsi="Times New Roman" w:cs="Times New Roman"/>
              <w:sz w:val="24"/>
              <w:szCs w:val="24"/>
              <w:lang w:val="en-GB"/>
            </w:rPr>
          </w:rPrChange>
        </w:rPr>
        <w:t xml:space="preserve">(40.05) = 6.24, </w:t>
      </w:r>
      <w:r w:rsidRPr="00A023CC">
        <w:rPr>
          <w:rFonts w:ascii="Times New Roman" w:hAnsi="Times New Roman" w:cs="Times New Roman"/>
          <w:i/>
          <w:sz w:val="24"/>
          <w:szCs w:val="24"/>
          <w:lang w:val="en-US"/>
          <w:rPrChange w:id="1697" w:author="Ian Hussey" w:date="2020-08-25T17:52:00Z">
            <w:rPr>
              <w:rFonts w:ascii="Times New Roman" w:hAnsi="Times New Roman" w:cs="Times New Roman"/>
              <w:i/>
              <w:sz w:val="24"/>
              <w:szCs w:val="24"/>
              <w:lang w:val="en-GB"/>
            </w:rPr>
          </w:rPrChange>
        </w:rPr>
        <w:t>p</w:t>
      </w:r>
      <w:r w:rsidRPr="00A023CC">
        <w:rPr>
          <w:rFonts w:ascii="Times New Roman" w:hAnsi="Times New Roman" w:cs="Times New Roman"/>
          <w:sz w:val="24"/>
          <w:szCs w:val="24"/>
          <w:lang w:val="en-US"/>
          <w:rPrChange w:id="1698" w:author="Ian Hussey" w:date="2020-08-25T17:52:00Z">
            <w:rPr>
              <w:rFonts w:ascii="Times New Roman" w:hAnsi="Times New Roman" w:cs="Times New Roman"/>
              <w:sz w:val="24"/>
              <w:szCs w:val="24"/>
              <w:lang w:val="en-GB"/>
            </w:rPr>
          </w:rPrChange>
        </w:rPr>
        <w:t xml:space="preserve"> &lt; .0001, </w:t>
      </w:r>
      <w:r w:rsidRPr="00A023CC">
        <w:rPr>
          <w:rFonts w:ascii="Times New Roman" w:hAnsi="Times New Roman" w:cs="Times New Roman"/>
          <w:i/>
          <w:sz w:val="24"/>
          <w:szCs w:val="24"/>
          <w:lang w:val="en-US"/>
          <w:rPrChange w:id="1699" w:author="Ian Hussey" w:date="2020-08-25T17:52:00Z">
            <w:rPr>
              <w:rFonts w:ascii="Times New Roman" w:hAnsi="Times New Roman" w:cs="Times New Roman"/>
              <w:i/>
              <w:sz w:val="24"/>
              <w:szCs w:val="24"/>
              <w:lang w:val="en-GB"/>
            </w:rPr>
          </w:rPrChange>
        </w:rPr>
        <w:t>d</w:t>
      </w:r>
      <w:r w:rsidRPr="00A023CC">
        <w:rPr>
          <w:rFonts w:ascii="Times New Roman" w:hAnsi="Times New Roman" w:cs="Times New Roman"/>
          <w:sz w:val="24"/>
          <w:szCs w:val="24"/>
          <w:lang w:val="en-US"/>
          <w:rPrChange w:id="1700" w:author="Ian Hussey" w:date="2020-08-25T17:52:00Z">
            <w:rPr>
              <w:rFonts w:ascii="Times New Roman" w:hAnsi="Times New Roman" w:cs="Times New Roman"/>
              <w:sz w:val="24"/>
              <w:szCs w:val="24"/>
              <w:lang w:val="en-GB"/>
            </w:rPr>
          </w:rPrChange>
        </w:rPr>
        <w:t xml:space="preserve"> = 1.81, 95% CI [1.14, 2.49], BF</w:t>
      </w:r>
      <w:r w:rsidRPr="00A023CC">
        <w:rPr>
          <w:rFonts w:ascii="Times New Roman" w:hAnsi="Times New Roman" w:cs="Times New Roman"/>
          <w:sz w:val="24"/>
          <w:szCs w:val="24"/>
          <w:vertAlign w:val="subscript"/>
          <w:lang w:val="en-US"/>
          <w:rPrChange w:id="1701" w:author="Ian Hussey" w:date="2020-08-25T17:52:00Z">
            <w:rPr>
              <w:rFonts w:ascii="Times New Roman" w:hAnsi="Times New Roman" w:cs="Times New Roman"/>
              <w:sz w:val="24"/>
              <w:szCs w:val="24"/>
              <w:vertAlign w:val="subscript"/>
              <w:lang w:val="en-GB"/>
            </w:rPr>
          </w:rPrChange>
        </w:rPr>
        <w:t>10</w:t>
      </w:r>
      <w:r w:rsidRPr="00A023CC">
        <w:rPr>
          <w:rFonts w:ascii="Times New Roman" w:hAnsi="Times New Roman" w:cs="Times New Roman"/>
          <w:sz w:val="24"/>
          <w:szCs w:val="24"/>
          <w:lang w:val="en-US"/>
          <w:rPrChange w:id="1702" w:author="Ian Hussey" w:date="2020-08-25T17:52:00Z">
            <w:rPr>
              <w:rFonts w:ascii="Times New Roman" w:hAnsi="Times New Roman" w:cs="Times New Roman"/>
              <w:sz w:val="24"/>
              <w:szCs w:val="24"/>
              <w:lang w:val="en-GB"/>
            </w:rPr>
          </w:rPrChange>
        </w:rPr>
        <w:t xml:space="preserve"> &gt; 10</w:t>
      </w:r>
      <w:r w:rsidRPr="00A023CC">
        <w:rPr>
          <w:rFonts w:ascii="Times New Roman" w:hAnsi="Times New Roman" w:cs="Times New Roman"/>
          <w:sz w:val="24"/>
          <w:szCs w:val="24"/>
          <w:vertAlign w:val="superscript"/>
          <w:lang w:val="en-US"/>
          <w:rPrChange w:id="1703" w:author="Ian Hussey" w:date="2020-08-25T17:52:00Z">
            <w:rPr>
              <w:rFonts w:ascii="Times New Roman" w:hAnsi="Times New Roman" w:cs="Times New Roman"/>
              <w:sz w:val="24"/>
              <w:szCs w:val="24"/>
              <w:vertAlign w:val="superscript"/>
              <w:lang w:val="en-GB"/>
            </w:rPr>
          </w:rPrChange>
        </w:rPr>
        <w:t>4</w:t>
      </w:r>
      <w:r w:rsidRPr="00A023CC">
        <w:rPr>
          <w:rFonts w:ascii="Times New Roman" w:hAnsi="Times New Roman" w:cs="Times New Roman"/>
          <w:sz w:val="24"/>
          <w:szCs w:val="24"/>
          <w:lang w:val="en-US"/>
          <w:rPrChange w:id="1704" w:author="Ian Hussey" w:date="2020-08-25T17:52:00Z">
            <w:rPr>
              <w:rFonts w:ascii="Times New Roman" w:hAnsi="Times New Roman" w:cs="Times New Roman"/>
              <w:sz w:val="24"/>
              <w:szCs w:val="24"/>
              <w:lang w:val="en-GB"/>
            </w:rPr>
          </w:rPrChange>
        </w:rPr>
        <w:t>.</w:t>
      </w:r>
      <w:r w:rsidR="00D63B5E" w:rsidRPr="00A023CC">
        <w:rPr>
          <w:rFonts w:ascii="Times New Roman" w:hAnsi="Times New Roman" w:cs="Times New Roman"/>
          <w:sz w:val="24"/>
          <w:szCs w:val="24"/>
          <w:lang w:val="en-US"/>
          <w:rPrChange w:id="1705" w:author="Ian Hussey" w:date="2020-08-25T17:52:00Z">
            <w:rPr>
              <w:rFonts w:ascii="Times New Roman" w:hAnsi="Times New Roman" w:cs="Times New Roman"/>
              <w:sz w:val="24"/>
              <w:szCs w:val="24"/>
              <w:lang w:val="en-GB"/>
            </w:rPr>
          </w:rPrChange>
        </w:rPr>
        <w:t xml:space="preserve"> Likewise, </w:t>
      </w:r>
      <w:r w:rsidR="00D63B5E" w:rsidRPr="00A023CC">
        <w:rPr>
          <w:rFonts w:ascii="Times New Roman" w:hAnsi="Times New Roman"/>
          <w:sz w:val="24"/>
          <w:szCs w:val="24"/>
          <w:lang w:val="en-US"/>
          <w:rPrChange w:id="1706" w:author="Ian Hussey" w:date="2020-08-25T17:52:00Z">
            <w:rPr>
              <w:rFonts w:ascii="Times New Roman" w:hAnsi="Times New Roman"/>
              <w:sz w:val="24"/>
              <w:szCs w:val="24"/>
              <w:lang w:val="en-GB"/>
            </w:rPr>
          </w:rPrChange>
        </w:rPr>
        <w:t xml:space="preserve">the odds of </w:t>
      </w:r>
      <w:r w:rsidR="00D63B5E" w:rsidRPr="00A023CC">
        <w:rPr>
          <w:rFonts w:ascii="Times New Roman" w:hAnsi="Times New Roman" w:cs="Times New Roman"/>
          <w:sz w:val="24"/>
          <w:szCs w:val="24"/>
          <w:lang w:val="en-US"/>
          <w:rPrChange w:id="1707" w:author="Ian Hussey" w:date="2020-08-25T17:52:00Z">
            <w:rPr>
              <w:rFonts w:ascii="Times New Roman" w:hAnsi="Times New Roman" w:cs="Times New Roman"/>
              <w:sz w:val="24"/>
              <w:szCs w:val="24"/>
              <w:lang w:val="en-GB"/>
            </w:rPr>
          </w:rPrChange>
        </w:rPr>
        <w:t xml:space="preserve">selecting O1 were higher than those of selecting O2 in the </w:t>
      </w:r>
      <w:r w:rsidR="00D63B5E" w:rsidRPr="00A023CC">
        <w:rPr>
          <w:rFonts w:ascii="Times New Roman" w:hAnsi="Times New Roman" w:cs="Times New Roman"/>
          <w:sz w:val="24"/>
          <w:szCs w:val="24"/>
          <w:lang w:val="en-US"/>
        </w:rPr>
        <w:t>behavioral</w:t>
      </w:r>
      <w:r w:rsidR="00D63B5E" w:rsidRPr="00A023CC">
        <w:rPr>
          <w:rFonts w:ascii="Times New Roman" w:hAnsi="Times New Roman" w:cs="Times New Roman"/>
          <w:sz w:val="24"/>
          <w:szCs w:val="24"/>
          <w:lang w:val="en-US"/>
          <w:rPrChange w:id="1708" w:author="Ian Hussey" w:date="2020-08-25T17:52:00Z">
            <w:rPr>
              <w:rFonts w:ascii="Times New Roman" w:hAnsi="Times New Roman" w:cs="Times New Roman"/>
              <w:sz w:val="24"/>
              <w:szCs w:val="24"/>
              <w:lang w:val="en-GB"/>
            </w:rPr>
          </w:rPrChange>
        </w:rPr>
        <w:t xml:space="preserve"> intentions </w:t>
      </w:r>
      <w:r w:rsidR="00D63B5E" w:rsidRPr="00A023CC">
        <w:rPr>
          <w:rFonts w:ascii="Times New Roman" w:hAnsi="Times New Roman" w:cs="Times New Roman"/>
          <w:sz w:val="24"/>
          <w:szCs w:val="24"/>
          <w:lang w:val="en-US"/>
          <w:rPrChange w:id="1709" w:author="Ian Hussey" w:date="2020-08-25T17:52:00Z">
            <w:rPr>
              <w:rFonts w:ascii="Times New Roman" w:hAnsi="Times New Roman" w:cs="Times New Roman"/>
              <w:sz w:val="24"/>
              <w:szCs w:val="24"/>
              <w:lang w:val="en-GB"/>
            </w:rPr>
          </w:rPrChange>
        </w:rPr>
        <w:lastRenderedPageBreak/>
        <w:t>task: Experiment 1 (</w:t>
      </w:r>
      <w:r w:rsidR="00D63B5E" w:rsidRPr="00A023CC">
        <w:rPr>
          <w:rFonts w:ascii="Times New Roman" w:hAnsi="Times New Roman"/>
          <w:sz w:val="24"/>
          <w:szCs w:val="24"/>
          <w:lang w:val="en-US"/>
          <w:rPrChange w:id="1710" w:author="Ian Hussey" w:date="2020-08-25T17:52:00Z">
            <w:rPr>
              <w:rFonts w:ascii="Times New Roman" w:hAnsi="Times New Roman"/>
              <w:sz w:val="24"/>
              <w:szCs w:val="24"/>
              <w:lang w:val="en-GB"/>
            </w:rPr>
          </w:rPrChange>
        </w:rPr>
        <w:t xml:space="preserve">OR = 69.33, 95% CI [6.43, 748.06], </w:t>
      </w:r>
      <w:r w:rsidR="00D63B5E" w:rsidRPr="00A023CC">
        <w:rPr>
          <w:rFonts w:ascii="Times New Roman" w:hAnsi="Times New Roman"/>
          <w:i/>
          <w:sz w:val="24"/>
          <w:szCs w:val="24"/>
          <w:lang w:val="en-US"/>
          <w:rPrChange w:id="1711" w:author="Ian Hussey" w:date="2020-08-25T17:52:00Z">
            <w:rPr>
              <w:rFonts w:ascii="Times New Roman" w:hAnsi="Times New Roman"/>
              <w:i/>
              <w:sz w:val="24"/>
              <w:szCs w:val="24"/>
              <w:lang w:val="en-GB"/>
            </w:rPr>
          </w:rPrChange>
        </w:rPr>
        <w:t>p</w:t>
      </w:r>
      <w:r w:rsidR="00D63B5E" w:rsidRPr="00A023CC">
        <w:rPr>
          <w:rFonts w:ascii="Times New Roman" w:hAnsi="Times New Roman"/>
          <w:sz w:val="24"/>
          <w:szCs w:val="24"/>
          <w:lang w:val="en-US"/>
          <w:rPrChange w:id="1712" w:author="Ian Hussey" w:date="2020-08-25T17:52:00Z">
            <w:rPr>
              <w:rFonts w:ascii="Times New Roman" w:hAnsi="Times New Roman"/>
              <w:sz w:val="24"/>
              <w:szCs w:val="24"/>
              <w:lang w:val="en-GB"/>
            </w:rPr>
          </w:rPrChange>
        </w:rPr>
        <w:t xml:space="preserve"> &lt; .0001</w:t>
      </w:r>
      <w:r w:rsidR="00D63B5E" w:rsidRPr="00A023CC">
        <w:rPr>
          <w:rFonts w:ascii="Times New Roman" w:hAnsi="Times New Roman" w:cs="Times New Roman"/>
          <w:sz w:val="24"/>
          <w:szCs w:val="24"/>
          <w:lang w:val="en-US"/>
          <w:rPrChange w:id="1713" w:author="Ian Hussey" w:date="2020-08-25T17:52:00Z">
            <w:rPr>
              <w:rFonts w:ascii="Times New Roman" w:hAnsi="Times New Roman" w:cs="Times New Roman"/>
              <w:sz w:val="24"/>
              <w:szCs w:val="24"/>
              <w:lang w:val="en-GB"/>
            </w:rPr>
          </w:rPrChange>
        </w:rPr>
        <w:t>); Experiment 2 (</w:t>
      </w:r>
      <w:r w:rsidR="00D63B5E" w:rsidRPr="00A023CC">
        <w:rPr>
          <w:rFonts w:ascii="Times New Roman" w:hAnsi="Times New Roman"/>
          <w:sz w:val="24"/>
          <w:szCs w:val="24"/>
          <w:lang w:val="en-US"/>
          <w:rPrChange w:id="1714" w:author="Ian Hussey" w:date="2020-08-25T17:52:00Z">
            <w:rPr>
              <w:rFonts w:ascii="Times New Roman" w:hAnsi="Times New Roman"/>
              <w:sz w:val="24"/>
              <w:szCs w:val="24"/>
              <w:lang w:val="en-GB"/>
            </w:rPr>
          </w:rPrChange>
        </w:rPr>
        <w:t xml:space="preserve">OR = 55.25, 95% CI [5.5, 555.07], </w:t>
      </w:r>
      <w:r w:rsidR="00D63B5E" w:rsidRPr="00A023CC">
        <w:rPr>
          <w:rFonts w:ascii="Times New Roman" w:hAnsi="Times New Roman"/>
          <w:i/>
          <w:sz w:val="24"/>
          <w:szCs w:val="24"/>
          <w:lang w:val="en-US"/>
          <w:rPrChange w:id="1715" w:author="Ian Hussey" w:date="2020-08-25T17:52:00Z">
            <w:rPr>
              <w:rFonts w:ascii="Times New Roman" w:hAnsi="Times New Roman"/>
              <w:i/>
              <w:sz w:val="24"/>
              <w:szCs w:val="24"/>
              <w:lang w:val="en-GB"/>
            </w:rPr>
          </w:rPrChange>
        </w:rPr>
        <w:t>p</w:t>
      </w:r>
      <w:r w:rsidR="00D63B5E" w:rsidRPr="00A023CC">
        <w:rPr>
          <w:rFonts w:ascii="Times New Roman" w:hAnsi="Times New Roman"/>
          <w:sz w:val="24"/>
          <w:szCs w:val="24"/>
          <w:lang w:val="en-US"/>
          <w:rPrChange w:id="1716" w:author="Ian Hussey" w:date="2020-08-25T17:52:00Z">
            <w:rPr>
              <w:rFonts w:ascii="Times New Roman" w:hAnsi="Times New Roman"/>
              <w:sz w:val="24"/>
              <w:szCs w:val="24"/>
              <w:lang w:val="en-GB"/>
            </w:rPr>
          </w:rPrChange>
        </w:rPr>
        <w:t xml:space="preserve"> &lt; .0001</w:t>
      </w:r>
      <w:r w:rsidR="00D63B5E" w:rsidRPr="00A023CC">
        <w:rPr>
          <w:rFonts w:ascii="Times New Roman" w:hAnsi="Times New Roman" w:cs="Times New Roman"/>
          <w:sz w:val="24"/>
          <w:szCs w:val="24"/>
          <w:lang w:val="en-US"/>
          <w:rPrChange w:id="1717" w:author="Ian Hussey" w:date="2020-08-25T17:52:00Z">
            <w:rPr>
              <w:rFonts w:ascii="Times New Roman" w:hAnsi="Times New Roman" w:cs="Times New Roman"/>
              <w:sz w:val="24"/>
              <w:szCs w:val="24"/>
              <w:lang w:val="en-GB"/>
            </w:rPr>
          </w:rPrChange>
        </w:rPr>
        <w:t>); Experiment 3 (</w:t>
      </w:r>
      <w:r w:rsidR="00D63B5E" w:rsidRPr="00A023CC">
        <w:rPr>
          <w:rFonts w:ascii="Times New Roman" w:hAnsi="Times New Roman"/>
          <w:sz w:val="24"/>
          <w:szCs w:val="24"/>
          <w:lang w:val="en-US"/>
          <w:rPrChange w:id="1718" w:author="Ian Hussey" w:date="2020-08-25T17:52:00Z">
            <w:rPr>
              <w:rFonts w:ascii="Times New Roman" w:hAnsi="Times New Roman"/>
              <w:sz w:val="24"/>
              <w:szCs w:val="24"/>
              <w:lang w:val="en-GB"/>
            </w:rPr>
          </w:rPrChange>
        </w:rPr>
        <w:t xml:space="preserve">OR = 80, 95% CI [6.39, 1001.41], </w:t>
      </w:r>
      <w:r w:rsidR="00D63B5E" w:rsidRPr="00A023CC">
        <w:rPr>
          <w:rFonts w:ascii="Times New Roman" w:hAnsi="Times New Roman"/>
          <w:i/>
          <w:sz w:val="24"/>
          <w:szCs w:val="24"/>
          <w:lang w:val="en-US"/>
          <w:rPrChange w:id="1719" w:author="Ian Hussey" w:date="2020-08-25T17:52:00Z">
            <w:rPr>
              <w:rFonts w:ascii="Times New Roman" w:hAnsi="Times New Roman"/>
              <w:i/>
              <w:sz w:val="24"/>
              <w:szCs w:val="24"/>
              <w:lang w:val="en-GB"/>
            </w:rPr>
          </w:rPrChange>
        </w:rPr>
        <w:t>p</w:t>
      </w:r>
      <w:r w:rsidR="00D63B5E" w:rsidRPr="00A023CC">
        <w:rPr>
          <w:rFonts w:ascii="Times New Roman" w:hAnsi="Times New Roman"/>
          <w:sz w:val="24"/>
          <w:szCs w:val="24"/>
          <w:lang w:val="en-US"/>
          <w:rPrChange w:id="1720" w:author="Ian Hussey" w:date="2020-08-25T17:52:00Z">
            <w:rPr>
              <w:rFonts w:ascii="Times New Roman" w:hAnsi="Times New Roman"/>
              <w:sz w:val="24"/>
              <w:szCs w:val="24"/>
              <w:lang w:val="en-GB"/>
            </w:rPr>
          </w:rPrChange>
        </w:rPr>
        <w:t xml:space="preserve"> &lt; .0001</w:t>
      </w:r>
      <w:r w:rsidR="00D63B5E" w:rsidRPr="00A023CC">
        <w:rPr>
          <w:rFonts w:ascii="Times New Roman" w:hAnsi="Times New Roman" w:cs="Times New Roman"/>
          <w:sz w:val="24"/>
          <w:szCs w:val="24"/>
          <w:lang w:val="en-US"/>
          <w:rPrChange w:id="1721" w:author="Ian Hussey" w:date="2020-08-25T17:52:00Z">
            <w:rPr>
              <w:rFonts w:ascii="Times New Roman" w:hAnsi="Times New Roman" w:cs="Times New Roman"/>
              <w:sz w:val="24"/>
              <w:szCs w:val="24"/>
              <w:lang w:val="en-GB"/>
            </w:rPr>
          </w:rPrChange>
        </w:rPr>
        <w:t>); Experiment 4 (</w:t>
      </w:r>
      <w:r w:rsidR="00D63B5E" w:rsidRPr="00A023CC">
        <w:rPr>
          <w:rFonts w:ascii="Times New Roman" w:hAnsi="Times New Roman"/>
          <w:sz w:val="24"/>
          <w:szCs w:val="24"/>
          <w:lang w:val="en-US"/>
          <w:rPrChange w:id="1722" w:author="Ian Hussey" w:date="2020-08-25T17:52:00Z">
            <w:rPr>
              <w:rFonts w:ascii="Times New Roman" w:hAnsi="Times New Roman"/>
              <w:sz w:val="24"/>
              <w:szCs w:val="24"/>
              <w:lang w:val="en-GB"/>
            </w:rPr>
          </w:rPrChange>
        </w:rPr>
        <w:t xml:space="preserve">OR = 13.22, 95% CI [1.4, 124.91], </w:t>
      </w:r>
      <w:r w:rsidR="00D63B5E" w:rsidRPr="00A023CC">
        <w:rPr>
          <w:rFonts w:ascii="Times New Roman" w:hAnsi="Times New Roman"/>
          <w:i/>
          <w:sz w:val="24"/>
          <w:szCs w:val="24"/>
          <w:lang w:val="en-US"/>
          <w:rPrChange w:id="1723" w:author="Ian Hussey" w:date="2020-08-25T17:52:00Z">
            <w:rPr>
              <w:rFonts w:ascii="Times New Roman" w:hAnsi="Times New Roman"/>
              <w:i/>
              <w:sz w:val="24"/>
              <w:szCs w:val="24"/>
              <w:lang w:val="en-GB"/>
            </w:rPr>
          </w:rPrChange>
        </w:rPr>
        <w:t>p</w:t>
      </w:r>
      <w:r w:rsidR="00D63B5E" w:rsidRPr="00A023CC">
        <w:rPr>
          <w:rFonts w:ascii="Times New Roman" w:hAnsi="Times New Roman"/>
          <w:sz w:val="24"/>
          <w:szCs w:val="24"/>
          <w:lang w:val="en-US"/>
          <w:rPrChange w:id="1724" w:author="Ian Hussey" w:date="2020-08-25T17:52:00Z">
            <w:rPr>
              <w:rFonts w:ascii="Times New Roman" w:hAnsi="Times New Roman"/>
              <w:sz w:val="24"/>
              <w:szCs w:val="24"/>
              <w:lang w:val="en-GB"/>
            </w:rPr>
          </w:rPrChange>
        </w:rPr>
        <w:t xml:space="preserve"> = .01</w:t>
      </w:r>
      <w:r w:rsidR="00D63B5E" w:rsidRPr="00A023CC">
        <w:rPr>
          <w:rFonts w:ascii="Times New Roman" w:hAnsi="Times New Roman" w:cs="Times New Roman"/>
          <w:sz w:val="24"/>
          <w:szCs w:val="24"/>
          <w:lang w:val="en-US"/>
          <w:rPrChange w:id="1725" w:author="Ian Hussey" w:date="2020-08-25T17:52:00Z">
            <w:rPr>
              <w:rFonts w:ascii="Times New Roman" w:hAnsi="Times New Roman" w:cs="Times New Roman"/>
              <w:sz w:val="24"/>
              <w:szCs w:val="24"/>
              <w:lang w:val="en-GB"/>
            </w:rPr>
          </w:rPrChange>
        </w:rPr>
        <w:t xml:space="preserve">). </w:t>
      </w:r>
    </w:p>
    <w:p w14:paraId="07E9E9E3" w14:textId="7F4C9247" w:rsidR="007E1C20" w:rsidRPr="00A023CC" w:rsidRDefault="00635362" w:rsidP="00303152">
      <w:pPr>
        <w:spacing w:line="480" w:lineRule="auto"/>
        <w:ind w:firstLine="708"/>
        <w:contextualSpacing/>
        <w:rPr>
          <w:rFonts w:ascii="Times New Roman" w:hAnsi="Times New Roman" w:cs="Times New Roman"/>
          <w:sz w:val="24"/>
          <w:szCs w:val="24"/>
          <w:lang w:val="en-US"/>
          <w:rPrChange w:id="1726"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1727" w:author="Ian Hussey" w:date="2020-08-25T17:52:00Z">
            <w:rPr>
              <w:rFonts w:ascii="Times New Roman" w:hAnsi="Times New Roman" w:cs="Times New Roman"/>
              <w:b/>
              <w:sz w:val="24"/>
              <w:szCs w:val="24"/>
              <w:lang w:val="en-GB"/>
            </w:rPr>
          </w:rPrChange>
        </w:rPr>
        <w:t>Intersecting Regularity</w:t>
      </w:r>
      <w:r w:rsidR="00570739" w:rsidRPr="00A023CC">
        <w:rPr>
          <w:rFonts w:ascii="Times New Roman" w:hAnsi="Times New Roman" w:cs="Times New Roman"/>
          <w:b/>
          <w:sz w:val="24"/>
          <w:szCs w:val="24"/>
          <w:lang w:val="en-US"/>
          <w:rPrChange w:id="1728" w:author="Ian Hussey" w:date="2020-08-25T17:52:00Z">
            <w:rPr>
              <w:rFonts w:ascii="Times New Roman" w:hAnsi="Times New Roman" w:cs="Times New Roman"/>
              <w:b/>
              <w:sz w:val="24"/>
              <w:szCs w:val="24"/>
              <w:lang w:val="en-GB"/>
            </w:rPr>
          </w:rPrChange>
        </w:rPr>
        <w:t xml:space="preserve"> Effects</w:t>
      </w:r>
      <w:r w:rsidR="008E3A84" w:rsidRPr="00A023CC">
        <w:rPr>
          <w:rFonts w:ascii="Times New Roman" w:hAnsi="Times New Roman" w:cs="Times New Roman"/>
          <w:sz w:val="24"/>
          <w:szCs w:val="24"/>
          <w:lang w:val="en-US"/>
          <w:rPrChange w:id="1729" w:author="Ian Hussey" w:date="2020-08-25T17:52:00Z">
            <w:rPr>
              <w:rFonts w:ascii="Times New Roman" w:hAnsi="Times New Roman" w:cs="Times New Roman"/>
              <w:sz w:val="24"/>
              <w:szCs w:val="24"/>
              <w:lang w:val="en-GB"/>
            </w:rPr>
          </w:rPrChange>
        </w:rPr>
        <w:t xml:space="preserve">. IR effects </w:t>
      </w:r>
      <w:r w:rsidR="00D63B5E" w:rsidRPr="00A023CC">
        <w:rPr>
          <w:rFonts w:ascii="Times New Roman" w:hAnsi="Times New Roman" w:cs="Times New Roman"/>
          <w:sz w:val="24"/>
          <w:szCs w:val="24"/>
          <w:lang w:val="en-US"/>
          <w:rPrChange w:id="1730" w:author="Ian Hussey" w:date="2020-08-25T17:52:00Z">
            <w:rPr>
              <w:rFonts w:ascii="Times New Roman" w:hAnsi="Times New Roman" w:cs="Times New Roman"/>
              <w:sz w:val="24"/>
              <w:szCs w:val="24"/>
              <w:lang w:val="en-GB"/>
            </w:rPr>
          </w:rPrChange>
        </w:rPr>
        <w:t xml:space="preserve">also </w:t>
      </w:r>
      <w:r w:rsidR="008E3A84" w:rsidRPr="00A023CC">
        <w:rPr>
          <w:rFonts w:ascii="Times New Roman" w:hAnsi="Times New Roman" w:cs="Times New Roman"/>
          <w:sz w:val="24"/>
          <w:szCs w:val="24"/>
          <w:lang w:val="en-US"/>
          <w:rPrChange w:id="1731" w:author="Ian Hussey" w:date="2020-08-25T17:52:00Z">
            <w:rPr>
              <w:rFonts w:ascii="Times New Roman" w:hAnsi="Times New Roman" w:cs="Times New Roman"/>
              <w:sz w:val="24"/>
              <w:szCs w:val="24"/>
              <w:lang w:val="en-GB"/>
            </w:rPr>
          </w:rPrChange>
        </w:rPr>
        <w:t xml:space="preserve">emerged </w:t>
      </w:r>
      <w:r w:rsidR="00303152" w:rsidRPr="00A023CC">
        <w:rPr>
          <w:rFonts w:ascii="Times New Roman" w:hAnsi="Times New Roman" w:cs="Times New Roman"/>
          <w:sz w:val="24"/>
          <w:szCs w:val="24"/>
          <w:lang w:val="en-US"/>
          <w:rPrChange w:id="1732" w:author="Ian Hussey" w:date="2020-08-25T17:52:00Z">
            <w:rPr>
              <w:rFonts w:ascii="Times New Roman" w:hAnsi="Times New Roman" w:cs="Times New Roman"/>
              <w:sz w:val="24"/>
              <w:szCs w:val="24"/>
              <w:lang w:val="en-GB"/>
            </w:rPr>
          </w:rPrChange>
        </w:rPr>
        <w:t>across studies</w:t>
      </w:r>
      <w:r w:rsidR="008E3A84" w:rsidRPr="00A023CC">
        <w:rPr>
          <w:rFonts w:ascii="Times New Roman" w:hAnsi="Times New Roman" w:cs="Times New Roman"/>
          <w:sz w:val="24"/>
          <w:szCs w:val="24"/>
          <w:lang w:val="en-US"/>
          <w:rPrChange w:id="1733" w:author="Ian Hussey" w:date="2020-08-25T17:52:00Z">
            <w:rPr>
              <w:rFonts w:ascii="Times New Roman" w:hAnsi="Times New Roman" w:cs="Times New Roman"/>
              <w:sz w:val="24"/>
              <w:szCs w:val="24"/>
              <w:lang w:val="en-GB"/>
            </w:rPr>
          </w:rPrChange>
        </w:rPr>
        <w:t>.</w:t>
      </w:r>
      <w:r w:rsidR="008E3A84" w:rsidRPr="00A023CC">
        <w:rPr>
          <w:rFonts w:ascii="Times New Roman" w:hAnsi="Times New Roman" w:cs="Times New Roman"/>
          <w:sz w:val="24"/>
          <w:lang w:val="en-US"/>
          <w:rPrChange w:id="1734" w:author="Ian Hussey" w:date="2020-08-25T17:52:00Z">
            <w:rPr>
              <w:rFonts w:ascii="Times New Roman" w:hAnsi="Times New Roman" w:cs="Times New Roman"/>
              <w:sz w:val="24"/>
              <w:lang w:val="en-GB"/>
            </w:rPr>
          </w:rPrChange>
        </w:rPr>
        <w:t xml:space="preserve"> </w:t>
      </w:r>
      <w:r w:rsidR="00303152" w:rsidRPr="00A023CC">
        <w:rPr>
          <w:rFonts w:ascii="Times New Roman" w:hAnsi="Times New Roman" w:cs="Times New Roman"/>
          <w:sz w:val="24"/>
          <w:lang w:val="en-US"/>
          <w:rPrChange w:id="1735" w:author="Ian Hussey" w:date="2020-08-25T17:52:00Z">
            <w:rPr>
              <w:rFonts w:ascii="Times New Roman" w:hAnsi="Times New Roman" w:cs="Times New Roman"/>
              <w:sz w:val="24"/>
              <w:lang w:val="en-GB"/>
            </w:rPr>
          </w:rPrChange>
        </w:rPr>
        <w:t>P</w:t>
      </w:r>
      <w:r w:rsidR="008E3A84" w:rsidRPr="00A023CC">
        <w:rPr>
          <w:rFonts w:ascii="Times New Roman" w:hAnsi="Times New Roman" w:cs="Times New Roman"/>
          <w:sz w:val="24"/>
          <w:lang w:val="en-US"/>
          <w:rPrChange w:id="1736" w:author="Ian Hussey" w:date="2020-08-25T17:52:00Z">
            <w:rPr>
              <w:rFonts w:ascii="Times New Roman" w:hAnsi="Times New Roman" w:cs="Times New Roman"/>
              <w:sz w:val="24"/>
              <w:lang w:val="en-GB"/>
            </w:rPr>
          </w:rPrChange>
        </w:rPr>
        <w:t xml:space="preserve">articipants self-reported that they liked T1 (the target that intersected with a contingency containing positive sources) and disliked T2 (the target that intersected with a contingency containing negative sources), Experiment 1: </w:t>
      </w:r>
      <w:r w:rsidR="008E3A84" w:rsidRPr="00A023CC">
        <w:rPr>
          <w:rFonts w:ascii="Times New Roman" w:eastAsia="Times New Roman" w:hAnsi="Times New Roman" w:cs="Times New Roman"/>
          <w:i/>
          <w:color w:val="000000"/>
          <w:sz w:val="24"/>
          <w:szCs w:val="20"/>
          <w:lang w:val="en-US" w:eastAsia="nl-BE"/>
          <w:rPrChange w:id="1737" w:author="Ian Hussey" w:date="2020-08-25T17:52:00Z">
            <w:rPr>
              <w:rFonts w:ascii="Times New Roman" w:eastAsia="Times New Roman" w:hAnsi="Times New Roman" w:cs="Times New Roman"/>
              <w:i/>
              <w:color w:val="000000"/>
              <w:sz w:val="24"/>
              <w:szCs w:val="20"/>
              <w:lang w:val="en-GB" w:eastAsia="nl-BE"/>
            </w:rPr>
          </w:rPrChange>
        </w:rPr>
        <w:t>t</w:t>
      </w:r>
      <w:r w:rsidR="008E3A84" w:rsidRPr="00A023CC">
        <w:rPr>
          <w:rFonts w:ascii="Times New Roman" w:eastAsia="Times New Roman" w:hAnsi="Times New Roman" w:cs="Times New Roman"/>
          <w:color w:val="000000"/>
          <w:sz w:val="24"/>
          <w:szCs w:val="20"/>
          <w:lang w:val="en-US" w:eastAsia="nl-BE"/>
          <w:rPrChange w:id="1738" w:author="Ian Hussey" w:date="2020-08-25T17:52:00Z">
            <w:rPr>
              <w:rFonts w:ascii="Times New Roman" w:eastAsia="Times New Roman" w:hAnsi="Times New Roman" w:cs="Times New Roman"/>
              <w:color w:val="000000"/>
              <w:sz w:val="24"/>
              <w:szCs w:val="20"/>
              <w:lang w:val="en-GB" w:eastAsia="nl-BE"/>
            </w:rPr>
          </w:rPrChange>
        </w:rPr>
        <w:t xml:space="preserve">(47.55) = 1.9, </w:t>
      </w:r>
      <w:r w:rsidR="008E3A84" w:rsidRPr="00A023CC">
        <w:rPr>
          <w:rFonts w:ascii="Times New Roman" w:eastAsia="Times New Roman" w:hAnsi="Times New Roman" w:cs="Times New Roman"/>
          <w:i/>
          <w:color w:val="000000"/>
          <w:sz w:val="24"/>
          <w:szCs w:val="20"/>
          <w:lang w:val="en-US" w:eastAsia="nl-BE"/>
          <w:rPrChange w:id="1739" w:author="Ian Hussey" w:date="2020-08-25T17:52:00Z">
            <w:rPr>
              <w:rFonts w:ascii="Times New Roman" w:eastAsia="Times New Roman" w:hAnsi="Times New Roman" w:cs="Times New Roman"/>
              <w:i/>
              <w:color w:val="000000"/>
              <w:sz w:val="24"/>
              <w:szCs w:val="20"/>
              <w:lang w:val="en-GB" w:eastAsia="nl-BE"/>
            </w:rPr>
          </w:rPrChange>
        </w:rPr>
        <w:t>p</w:t>
      </w:r>
      <w:r w:rsidR="00762F2F" w:rsidRPr="00A023CC">
        <w:rPr>
          <w:rFonts w:ascii="Times New Roman" w:eastAsia="Times New Roman" w:hAnsi="Times New Roman" w:cs="Times New Roman"/>
          <w:color w:val="000000"/>
          <w:sz w:val="24"/>
          <w:szCs w:val="20"/>
          <w:lang w:val="en-US" w:eastAsia="nl-BE"/>
          <w:rPrChange w:id="1740" w:author="Ian Hussey" w:date="2020-08-25T17:52:00Z">
            <w:rPr>
              <w:rFonts w:ascii="Times New Roman" w:eastAsia="Times New Roman" w:hAnsi="Times New Roman" w:cs="Times New Roman"/>
              <w:color w:val="000000"/>
              <w:sz w:val="24"/>
              <w:szCs w:val="20"/>
              <w:lang w:val="en-GB" w:eastAsia="nl-BE"/>
            </w:rPr>
          </w:rPrChange>
        </w:rPr>
        <w:t xml:space="preserve"> = .06</w:t>
      </w:r>
      <w:r w:rsidR="008E3A84" w:rsidRPr="00A023CC">
        <w:rPr>
          <w:rFonts w:ascii="Times New Roman" w:eastAsia="Times New Roman" w:hAnsi="Times New Roman" w:cs="Times New Roman"/>
          <w:color w:val="000000"/>
          <w:sz w:val="24"/>
          <w:szCs w:val="20"/>
          <w:lang w:val="en-US" w:eastAsia="nl-BE"/>
          <w:rPrChange w:id="1741" w:author="Ian Hussey" w:date="2020-08-25T17:52:00Z">
            <w:rPr>
              <w:rFonts w:ascii="Times New Roman" w:eastAsia="Times New Roman" w:hAnsi="Times New Roman" w:cs="Times New Roman"/>
              <w:color w:val="000000"/>
              <w:sz w:val="24"/>
              <w:szCs w:val="20"/>
              <w:lang w:val="en-GB" w:eastAsia="nl-BE"/>
            </w:rPr>
          </w:rPrChange>
        </w:rPr>
        <w:t xml:space="preserve">, </w:t>
      </w:r>
      <w:r w:rsidR="008E3A84" w:rsidRPr="00A023CC">
        <w:rPr>
          <w:rFonts w:ascii="Times New Roman" w:eastAsia="Times New Roman" w:hAnsi="Times New Roman" w:cs="Times New Roman"/>
          <w:i/>
          <w:color w:val="000000"/>
          <w:sz w:val="24"/>
          <w:szCs w:val="20"/>
          <w:lang w:val="en-US" w:eastAsia="nl-BE"/>
          <w:rPrChange w:id="1742" w:author="Ian Hussey" w:date="2020-08-25T17:52:00Z">
            <w:rPr>
              <w:rFonts w:ascii="Times New Roman" w:eastAsia="Times New Roman" w:hAnsi="Times New Roman" w:cs="Times New Roman"/>
              <w:i/>
              <w:color w:val="000000"/>
              <w:sz w:val="24"/>
              <w:szCs w:val="20"/>
              <w:lang w:val="en-GB" w:eastAsia="nl-BE"/>
            </w:rPr>
          </w:rPrChange>
        </w:rPr>
        <w:t>d</w:t>
      </w:r>
      <w:r w:rsidR="008E3A84" w:rsidRPr="00A023CC">
        <w:rPr>
          <w:rFonts w:ascii="Times New Roman" w:eastAsia="Times New Roman" w:hAnsi="Times New Roman" w:cs="Times New Roman"/>
          <w:color w:val="000000"/>
          <w:sz w:val="24"/>
          <w:szCs w:val="20"/>
          <w:lang w:val="en-US" w:eastAsia="nl-BE"/>
          <w:rPrChange w:id="1743" w:author="Ian Hussey" w:date="2020-08-25T17:52:00Z">
            <w:rPr>
              <w:rFonts w:ascii="Times New Roman" w:eastAsia="Times New Roman" w:hAnsi="Times New Roman" w:cs="Times New Roman"/>
              <w:color w:val="000000"/>
              <w:sz w:val="24"/>
              <w:szCs w:val="20"/>
              <w:lang w:val="en-GB" w:eastAsia="nl-BE"/>
            </w:rPr>
          </w:rPrChange>
        </w:rPr>
        <w:t xml:space="preserve"> = 0.53, 95% CI [-0.05, 1.11], BF</w:t>
      </w:r>
      <w:r w:rsidR="008E3A84" w:rsidRPr="00A023CC">
        <w:rPr>
          <w:rFonts w:ascii="Times New Roman" w:eastAsia="Times New Roman" w:hAnsi="Times New Roman" w:cs="Times New Roman"/>
          <w:color w:val="000000"/>
          <w:sz w:val="24"/>
          <w:szCs w:val="20"/>
          <w:vertAlign w:val="subscript"/>
          <w:lang w:val="en-US" w:eastAsia="nl-BE"/>
          <w:rPrChange w:id="1744" w:author="Ian Hussey" w:date="2020-08-25T17:52:00Z">
            <w:rPr>
              <w:rFonts w:ascii="Times New Roman" w:eastAsia="Times New Roman" w:hAnsi="Times New Roman" w:cs="Times New Roman"/>
              <w:color w:val="000000"/>
              <w:sz w:val="24"/>
              <w:szCs w:val="20"/>
              <w:vertAlign w:val="subscript"/>
              <w:lang w:val="en-GB" w:eastAsia="nl-BE"/>
            </w:rPr>
          </w:rPrChange>
        </w:rPr>
        <w:t>10</w:t>
      </w:r>
      <w:r w:rsidR="008E3A84" w:rsidRPr="00A023CC">
        <w:rPr>
          <w:rFonts w:ascii="Times New Roman" w:eastAsia="Times New Roman" w:hAnsi="Times New Roman" w:cs="Times New Roman"/>
          <w:color w:val="000000"/>
          <w:sz w:val="24"/>
          <w:szCs w:val="20"/>
          <w:lang w:val="en-US" w:eastAsia="nl-BE"/>
          <w:rPrChange w:id="1745" w:author="Ian Hussey" w:date="2020-08-25T17:52:00Z">
            <w:rPr>
              <w:rFonts w:ascii="Times New Roman" w:eastAsia="Times New Roman" w:hAnsi="Times New Roman" w:cs="Times New Roman"/>
              <w:color w:val="000000"/>
              <w:sz w:val="24"/>
              <w:szCs w:val="20"/>
              <w:lang w:val="en-GB" w:eastAsia="nl-BE"/>
            </w:rPr>
          </w:rPrChange>
        </w:rPr>
        <w:t xml:space="preserve"> = 1.2</w:t>
      </w:r>
      <w:r w:rsidR="002E3B7C" w:rsidRPr="00A023CC">
        <w:rPr>
          <w:rFonts w:ascii="Times New Roman" w:eastAsia="Times New Roman" w:hAnsi="Times New Roman" w:cs="Times New Roman"/>
          <w:color w:val="000000"/>
          <w:sz w:val="24"/>
          <w:szCs w:val="20"/>
          <w:lang w:val="en-US" w:eastAsia="nl-BE"/>
          <w:rPrChange w:id="1746" w:author="Ian Hussey" w:date="2020-08-25T17:52:00Z">
            <w:rPr>
              <w:rFonts w:ascii="Times New Roman" w:eastAsia="Times New Roman" w:hAnsi="Times New Roman" w:cs="Times New Roman"/>
              <w:color w:val="000000"/>
              <w:sz w:val="24"/>
              <w:szCs w:val="20"/>
              <w:lang w:val="en-GB" w:eastAsia="nl-BE"/>
            </w:rPr>
          </w:rPrChange>
        </w:rPr>
        <w:t xml:space="preserve">; Experiment 2: </w:t>
      </w:r>
      <w:r w:rsidR="002E3B7C" w:rsidRPr="00A023CC">
        <w:rPr>
          <w:rFonts w:ascii="Times New Roman" w:hAnsi="Times New Roman" w:cs="Times New Roman"/>
          <w:i/>
          <w:sz w:val="24"/>
          <w:szCs w:val="24"/>
          <w:lang w:val="en-US"/>
          <w:rPrChange w:id="1747" w:author="Ian Hussey" w:date="2020-08-25T17:52:00Z">
            <w:rPr>
              <w:rFonts w:ascii="Times New Roman" w:hAnsi="Times New Roman" w:cs="Times New Roman"/>
              <w:i/>
              <w:sz w:val="24"/>
              <w:szCs w:val="24"/>
              <w:lang w:val="en-GB"/>
            </w:rPr>
          </w:rPrChange>
        </w:rPr>
        <w:t>t</w:t>
      </w:r>
      <w:r w:rsidR="002E3B7C" w:rsidRPr="00A023CC">
        <w:rPr>
          <w:rFonts w:ascii="Times New Roman" w:hAnsi="Times New Roman" w:cs="Times New Roman"/>
          <w:sz w:val="24"/>
          <w:szCs w:val="24"/>
          <w:lang w:val="en-US"/>
          <w:rPrChange w:id="1748" w:author="Ian Hussey" w:date="2020-08-25T17:52:00Z">
            <w:rPr>
              <w:rFonts w:ascii="Times New Roman" w:hAnsi="Times New Roman" w:cs="Times New Roman"/>
              <w:sz w:val="24"/>
              <w:szCs w:val="24"/>
              <w:lang w:val="en-GB"/>
            </w:rPr>
          </w:rPrChange>
        </w:rPr>
        <w:t xml:space="preserve">(45.88) = 2.61, </w:t>
      </w:r>
      <w:r w:rsidR="002E3B7C" w:rsidRPr="00A023CC">
        <w:rPr>
          <w:rFonts w:ascii="Times New Roman" w:hAnsi="Times New Roman" w:cs="Times New Roman"/>
          <w:i/>
          <w:sz w:val="24"/>
          <w:szCs w:val="24"/>
          <w:lang w:val="en-US"/>
          <w:rPrChange w:id="1749" w:author="Ian Hussey" w:date="2020-08-25T17:52:00Z">
            <w:rPr>
              <w:rFonts w:ascii="Times New Roman" w:hAnsi="Times New Roman" w:cs="Times New Roman"/>
              <w:i/>
              <w:sz w:val="24"/>
              <w:szCs w:val="24"/>
              <w:lang w:val="en-GB"/>
            </w:rPr>
          </w:rPrChange>
        </w:rPr>
        <w:t>p</w:t>
      </w:r>
      <w:r w:rsidR="002E3B7C" w:rsidRPr="00A023CC">
        <w:rPr>
          <w:rFonts w:ascii="Times New Roman" w:hAnsi="Times New Roman" w:cs="Times New Roman"/>
          <w:sz w:val="24"/>
          <w:szCs w:val="24"/>
          <w:lang w:val="en-US"/>
          <w:rPrChange w:id="1750" w:author="Ian Hussey" w:date="2020-08-25T17:52:00Z">
            <w:rPr>
              <w:rFonts w:ascii="Times New Roman" w:hAnsi="Times New Roman" w:cs="Times New Roman"/>
              <w:sz w:val="24"/>
              <w:szCs w:val="24"/>
              <w:lang w:val="en-GB"/>
            </w:rPr>
          </w:rPrChange>
        </w:rPr>
        <w:t xml:space="preserve"> = .012, </w:t>
      </w:r>
      <w:r w:rsidR="002E3B7C" w:rsidRPr="00A023CC">
        <w:rPr>
          <w:rFonts w:ascii="Times New Roman" w:hAnsi="Times New Roman" w:cs="Times New Roman"/>
          <w:i/>
          <w:sz w:val="24"/>
          <w:szCs w:val="24"/>
          <w:lang w:val="en-US"/>
          <w:rPrChange w:id="1751" w:author="Ian Hussey" w:date="2020-08-25T17:52:00Z">
            <w:rPr>
              <w:rFonts w:ascii="Times New Roman" w:hAnsi="Times New Roman" w:cs="Times New Roman"/>
              <w:i/>
              <w:sz w:val="24"/>
              <w:szCs w:val="24"/>
              <w:lang w:val="en-GB"/>
            </w:rPr>
          </w:rPrChange>
        </w:rPr>
        <w:t>d</w:t>
      </w:r>
      <w:r w:rsidR="002E3B7C" w:rsidRPr="00A023CC">
        <w:rPr>
          <w:rFonts w:ascii="Times New Roman" w:hAnsi="Times New Roman" w:cs="Times New Roman"/>
          <w:sz w:val="24"/>
          <w:szCs w:val="24"/>
          <w:lang w:val="en-US"/>
          <w:rPrChange w:id="1752" w:author="Ian Hussey" w:date="2020-08-25T17:52:00Z">
            <w:rPr>
              <w:rFonts w:ascii="Times New Roman" w:hAnsi="Times New Roman" w:cs="Times New Roman"/>
              <w:sz w:val="24"/>
              <w:szCs w:val="24"/>
              <w:lang w:val="en-GB"/>
            </w:rPr>
          </w:rPrChange>
        </w:rPr>
        <w:t xml:space="preserve"> = 0.72, 95% CI [0.16, 1.28], BF</w:t>
      </w:r>
      <w:r w:rsidR="002E3B7C" w:rsidRPr="00A023CC">
        <w:rPr>
          <w:rFonts w:ascii="Times New Roman" w:hAnsi="Times New Roman" w:cs="Times New Roman"/>
          <w:sz w:val="24"/>
          <w:szCs w:val="24"/>
          <w:vertAlign w:val="subscript"/>
          <w:lang w:val="en-US"/>
          <w:rPrChange w:id="1753" w:author="Ian Hussey" w:date="2020-08-25T17:52:00Z">
            <w:rPr>
              <w:rFonts w:ascii="Times New Roman" w:hAnsi="Times New Roman" w:cs="Times New Roman"/>
              <w:sz w:val="24"/>
              <w:szCs w:val="24"/>
              <w:vertAlign w:val="subscript"/>
              <w:lang w:val="en-GB"/>
            </w:rPr>
          </w:rPrChange>
        </w:rPr>
        <w:t>10</w:t>
      </w:r>
      <w:r w:rsidR="002E3B7C" w:rsidRPr="00A023CC">
        <w:rPr>
          <w:rFonts w:ascii="Times New Roman" w:hAnsi="Times New Roman" w:cs="Times New Roman"/>
          <w:sz w:val="24"/>
          <w:szCs w:val="24"/>
          <w:lang w:val="en-US"/>
          <w:rPrChange w:id="1754" w:author="Ian Hussey" w:date="2020-08-25T17:52:00Z">
            <w:rPr>
              <w:rFonts w:ascii="Times New Roman" w:hAnsi="Times New Roman" w:cs="Times New Roman"/>
              <w:sz w:val="24"/>
              <w:szCs w:val="24"/>
              <w:lang w:val="en-GB"/>
            </w:rPr>
          </w:rPrChange>
        </w:rPr>
        <w:t xml:space="preserve"> = 4.7; Experiment 3: </w:t>
      </w:r>
      <w:r w:rsidR="002E3B7C" w:rsidRPr="00A023CC">
        <w:rPr>
          <w:rFonts w:ascii="Times New Roman" w:hAnsi="Times New Roman" w:cs="Times New Roman"/>
          <w:i/>
          <w:sz w:val="24"/>
          <w:szCs w:val="24"/>
          <w:lang w:val="en-US"/>
          <w:rPrChange w:id="1755" w:author="Ian Hussey" w:date="2020-08-25T17:52:00Z">
            <w:rPr>
              <w:rFonts w:ascii="Times New Roman" w:hAnsi="Times New Roman" w:cs="Times New Roman"/>
              <w:i/>
              <w:sz w:val="24"/>
              <w:szCs w:val="24"/>
              <w:lang w:val="en-GB"/>
            </w:rPr>
          </w:rPrChange>
        </w:rPr>
        <w:t>t</w:t>
      </w:r>
      <w:r w:rsidR="002E3B7C" w:rsidRPr="00A023CC">
        <w:rPr>
          <w:rFonts w:ascii="Times New Roman" w:hAnsi="Times New Roman" w:cs="Times New Roman"/>
          <w:sz w:val="24"/>
          <w:szCs w:val="24"/>
          <w:lang w:val="en-US"/>
          <w:rPrChange w:id="1756" w:author="Ian Hussey" w:date="2020-08-25T17:52:00Z">
            <w:rPr>
              <w:rFonts w:ascii="Times New Roman" w:hAnsi="Times New Roman" w:cs="Times New Roman"/>
              <w:sz w:val="24"/>
              <w:szCs w:val="24"/>
              <w:lang w:val="en-GB"/>
            </w:rPr>
          </w:rPrChange>
        </w:rPr>
        <w:t xml:space="preserve">(40.34) = 5.68, </w:t>
      </w:r>
      <w:r w:rsidR="002E3B7C" w:rsidRPr="00A023CC">
        <w:rPr>
          <w:rFonts w:ascii="Times New Roman" w:hAnsi="Times New Roman" w:cs="Times New Roman"/>
          <w:i/>
          <w:sz w:val="24"/>
          <w:szCs w:val="24"/>
          <w:lang w:val="en-US"/>
          <w:rPrChange w:id="1757" w:author="Ian Hussey" w:date="2020-08-25T17:52:00Z">
            <w:rPr>
              <w:rFonts w:ascii="Times New Roman" w:hAnsi="Times New Roman" w:cs="Times New Roman"/>
              <w:i/>
              <w:sz w:val="24"/>
              <w:szCs w:val="24"/>
              <w:lang w:val="en-GB"/>
            </w:rPr>
          </w:rPrChange>
        </w:rPr>
        <w:t>p</w:t>
      </w:r>
      <w:r w:rsidR="002E3B7C" w:rsidRPr="00A023CC">
        <w:rPr>
          <w:rFonts w:ascii="Times New Roman" w:hAnsi="Times New Roman" w:cs="Times New Roman"/>
          <w:sz w:val="24"/>
          <w:szCs w:val="24"/>
          <w:lang w:val="en-US"/>
          <w:rPrChange w:id="1758" w:author="Ian Hussey" w:date="2020-08-25T17:52:00Z">
            <w:rPr>
              <w:rFonts w:ascii="Times New Roman" w:hAnsi="Times New Roman" w:cs="Times New Roman"/>
              <w:sz w:val="24"/>
              <w:szCs w:val="24"/>
              <w:lang w:val="en-GB"/>
            </w:rPr>
          </w:rPrChange>
        </w:rPr>
        <w:t xml:space="preserve"> &lt; .0001, </w:t>
      </w:r>
      <w:r w:rsidR="002E3B7C" w:rsidRPr="00A023CC">
        <w:rPr>
          <w:rFonts w:ascii="Times New Roman" w:hAnsi="Times New Roman" w:cs="Times New Roman"/>
          <w:i/>
          <w:sz w:val="24"/>
          <w:szCs w:val="24"/>
          <w:lang w:val="en-US"/>
          <w:rPrChange w:id="1759" w:author="Ian Hussey" w:date="2020-08-25T17:52:00Z">
            <w:rPr>
              <w:rFonts w:ascii="Times New Roman" w:hAnsi="Times New Roman" w:cs="Times New Roman"/>
              <w:i/>
              <w:sz w:val="24"/>
              <w:szCs w:val="24"/>
              <w:lang w:val="en-GB"/>
            </w:rPr>
          </w:rPrChange>
        </w:rPr>
        <w:t>d</w:t>
      </w:r>
      <w:r w:rsidR="002E3B7C" w:rsidRPr="00A023CC">
        <w:rPr>
          <w:rFonts w:ascii="Times New Roman" w:hAnsi="Times New Roman" w:cs="Times New Roman"/>
          <w:sz w:val="24"/>
          <w:szCs w:val="24"/>
          <w:lang w:val="en-US"/>
          <w:rPrChange w:id="1760" w:author="Ian Hussey" w:date="2020-08-25T17:52:00Z">
            <w:rPr>
              <w:rFonts w:ascii="Times New Roman" w:hAnsi="Times New Roman" w:cs="Times New Roman"/>
              <w:sz w:val="24"/>
              <w:szCs w:val="24"/>
              <w:lang w:val="en-GB"/>
            </w:rPr>
          </w:rPrChange>
        </w:rPr>
        <w:t xml:space="preserve"> = 1.67, 95% CI [0.99, 2.35], BF</w:t>
      </w:r>
      <w:r w:rsidR="002E3B7C" w:rsidRPr="00A023CC">
        <w:rPr>
          <w:rFonts w:ascii="Times New Roman" w:hAnsi="Times New Roman" w:cs="Times New Roman"/>
          <w:sz w:val="24"/>
          <w:szCs w:val="24"/>
          <w:vertAlign w:val="subscript"/>
          <w:lang w:val="en-US"/>
          <w:rPrChange w:id="1761" w:author="Ian Hussey" w:date="2020-08-25T17:52:00Z">
            <w:rPr>
              <w:rFonts w:ascii="Times New Roman" w:hAnsi="Times New Roman" w:cs="Times New Roman"/>
              <w:sz w:val="24"/>
              <w:szCs w:val="24"/>
              <w:vertAlign w:val="subscript"/>
              <w:lang w:val="en-GB"/>
            </w:rPr>
          </w:rPrChange>
        </w:rPr>
        <w:t>10</w:t>
      </w:r>
      <w:r w:rsidR="002E3B7C" w:rsidRPr="00A023CC">
        <w:rPr>
          <w:rFonts w:ascii="Times New Roman" w:hAnsi="Times New Roman" w:cs="Times New Roman"/>
          <w:sz w:val="24"/>
          <w:szCs w:val="24"/>
          <w:lang w:val="en-US"/>
          <w:rPrChange w:id="1762" w:author="Ian Hussey" w:date="2020-08-25T17:52:00Z">
            <w:rPr>
              <w:rFonts w:ascii="Times New Roman" w:hAnsi="Times New Roman" w:cs="Times New Roman"/>
              <w:sz w:val="24"/>
              <w:szCs w:val="24"/>
              <w:lang w:val="en-GB"/>
            </w:rPr>
          </w:rPrChange>
        </w:rPr>
        <w:t xml:space="preserve"> &gt; 10</w:t>
      </w:r>
      <w:r w:rsidR="002E3B7C" w:rsidRPr="00A023CC">
        <w:rPr>
          <w:rFonts w:ascii="Times New Roman" w:hAnsi="Times New Roman" w:cs="Times New Roman"/>
          <w:sz w:val="24"/>
          <w:szCs w:val="24"/>
          <w:vertAlign w:val="superscript"/>
          <w:lang w:val="en-US"/>
          <w:rPrChange w:id="1763" w:author="Ian Hussey" w:date="2020-08-25T17:52:00Z">
            <w:rPr>
              <w:rFonts w:ascii="Times New Roman" w:hAnsi="Times New Roman" w:cs="Times New Roman"/>
              <w:sz w:val="24"/>
              <w:szCs w:val="24"/>
              <w:vertAlign w:val="superscript"/>
              <w:lang w:val="en-GB"/>
            </w:rPr>
          </w:rPrChange>
        </w:rPr>
        <w:t>4</w:t>
      </w:r>
      <w:r w:rsidR="002E3B7C" w:rsidRPr="00A023CC">
        <w:rPr>
          <w:rFonts w:ascii="Times New Roman" w:hAnsi="Times New Roman" w:cs="Times New Roman"/>
          <w:sz w:val="24"/>
          <w:szCs w:val="24"/>
          <w:lang w:val="en-US"/>
          <w:rPrChange w:id="1764" w:author="Ian Hussey" w:date="2020-08-25T17:52:00Z">
            <w:rPr>
              <w:rFonts w:ascii="Times New Roman" w:hAnsi="Times New Roman" w:cs="Times New Roman"/>
              <w:sz w:val="24"/>
              <w:szCs w:val="24"/>
              <w:lang w:val="en-GB"/>
            </w:rPr>
          </w:rPrChange>
        </w:rPr>
        <w:t xml:space="preserve">; Experiment 4: </w:t>
      </w:r>
      <w:r w:rsidR="002E3B7C" w:rsidRPr="00A023CC">
        <w:rPr>
          <w:rFonts w:ascii="Times New Roman" w:hAnsi="Times New Roman" w:cs="Times New Roman"/>
          <w:i/>
          <w:sz w:val="24"/>
          <w:szCs w:val="24"/>
          <w:lang w:val="en-US"/>
          <w:rPrChange w:id="1765" w:author="Ian Hussey" w:date="2020-08-25T17:52:00Z">
            <w:rPr>
              <w:rFonts w:ascii="Times New Roman" w:hAnsi="Times New Roman" w:cs="Times New Roman"/>
              <w:i/>
              <w:sz w:val="24"/>
              <w:szCs w:val="24"/>
              <w:lang w:val="en-GB"/>
            </w:rPr>
          </w:rPrChange>
        </w:rPr>
        <w:t>t</w:t>
      </w:r>
      <w:r w:rsidR="002E3B7C" w:rsidRPr="00A023CC">
        <w:rPr>
          <w:rFonts w:ascii="Times New Roman" w:hAnsi="Times New Roman" w:cs="Times New Roman"/>
          <w:sz w:val="24"/>
          <w:szCs w:val="24"/>
          <w:lang w:val="en-US"/>
          <w:rPrChange w:id="1766" w:author="Ian Hussey" w:date="2020-08-25T17:52:00Z">
            <w:rPr>
              <w:rFonts w:ascii="Times New Roman" w:hAnsi="Times New Roman" w:cs="Times New Roman"/>
              <w:sz w:val="24"/>
              <w:szCs w:val="24"/>
              <w:lang w:val="en-GB"/>
            </w:rPr>
          </w:rPrChange>
        </w:rPr>
        <w:t xml:space="preserve">(48.24) = 3.03, </w:t>
      </w:r>
      <w:r w:rsidR="002E3B7C" w:rsidRPr="00A023CC">
        <w:rPr>
          <w:rFonts w:ascii="Times New Roman" w:hAnsi="Times New Roman" w:cs="Times New Roman"/>
          <w:i/>
          <w:sz w:val="24"/>
          <w:szCs w:val="24"/>
          <w:lang w:val="en-US"/>
          <w:rPrChange w:id="1767" w:author="Ian Hussey" w:date="2020-08-25T17:52:00Z">
            <w:rPr>
              <w:rFonts w:ascii="Times New Roman" w:hAnsi="Times New Roman" w:cs="Times New Roman"/>
              <w:i/>
              <w:sz w:val="24"/>
              <w:szCs w:val="24"/>
              <w:lang w:val="en-GB"/>
            </w:rPr>
          </w:rPrChange>
        </w:rPr>
        <w:t>p</w:t>
      </w:r>
      <w:r w:rsidR="002E3B7C" w:rsidRPr="00A023CC">
        <w:rPr>
          <w:rFonts w:ascii="Times New Roman" w:hAnsi="Times New Roman" w:cs="Times New Roman"/>
          <w:sz w:val="24"/>
          <w:szCs w:val="24"/>
          <w:lang w:val="en-US"/>
          <w:rPrChange w:id="1768" w:author="Ian Hussey" w:date="2020-08-25T17:52:00Z">
            <w:rPr>
              <w:rFonts w:ascii="Times New Roman" w:hAnsi="Times New Roman" w:cs="Times New Roman"/>
              <w:sz w:val="24"/>
              <w:szCs w:val="24"/>
              <w:lang w:val="en-GB"/>
            </w:rPr>
          </w:rPrChange>
        </w:rPr>
        <w:t xml:space="preserve"> = .004, </w:t>
      </w:r>
      <w:r w:rsidR="002E3B7C" w:rsidRPr="00A023CC">
        <w:rPr>
          <w:rFonts w:ascii="Times New Roman" w:hAnsi="Times New Roman" w:cs="Times New Roman"/>
          <w:i/>
          <w:sz w:val="24"/>
          <w:szCs w:val="24"/>
          <w:lang w:val="en-US"/>
          <w:rPrChange w:id="1769" w:author="Ian Hussey" w:date="2020-08-25T17:52:00Z">
            <w:rPr>
              <w:rFonts w:ascii="Times New Roman" w:hAnsi="Times New Roman" w:cs="Times New Roman"/>
              <w:i/>
              <w:sz w:val="24"/>
              <w:szCs w:val="24"/>
              <w:lang w:val="en-GB"/>
            </w:rPr>
          </w:rPrChange>
        </w:rPr>
        <w:t>d</w:t>
      </w:r>
      <w:r w:rsidR="002E3B7C" w:rsidRPr="00A023CC">
        <w:rPr>
          <w:rFonts w:ascii="Times New Roman" w:hAnsi="Times New Roman" w:cs="Times New Roman"/>
          <w:sz w:val="24"/>
          <w:szCs w:val="24"/>
          <w:lang w:val="en-US"/>
          <w:rPrChange w:id="1770" w:author="Ian Hussey" w:date="2020-08-25T17:52:00Z">
            <w:rPr>
              <w:rFonts w:ascii="Times New Roman" w:hAnsi="Times New Roman" w:cs="Times New Roman"/>
              <w:sz w:val="24"/>
              <w:szCs w:val="24"/>
              <w:lang w:val="en-GB"/>
            </w:rPr>
          </w:rPrChange>
        </w:rPr>
        <w:t xml:space="preserve"> = 0.83, 95% CI [0.23, 1.42], BF</w:t>
      </w:r>
      <w:r w:rsidR="002E3B7C" w:rsidRPr="00A023CC">
        <w:rPr>
          <w:rFonts w:ascii="Times New Roman" w:hAnsi="Times New Roman" w:cs="Times New Roman"/>
          <w:sz w:val="24"/>
          <w:szCs w:val="24"/>
          <w:vertAlign w:val="subscript"/>
          <w:lang w:val="en-US"/>
          <w:rPrChange w:id="1771" w:author="Ian Hussey" w:date="2020-08-25T17:52:00Z">
            <w:rPr>
              <w:rFonts w:ascii="Times New Roman" w:hAnsi="Times New Roman" w:cs="Times New Roman"/>
              <w:sz w:val="24"/>
              <w:szCs w:val="24"/>
              <w:vertAlign w:val="subscript"/>
              <w:lang w:val="en-GB"/>
            </w:rPr>
          </w:rPrChange>
        </w:rPr>
        <w:t>10</w:t>
      </w:r>
      <w:r w:rsidR="002E3B7C" w:rsidRPr="00A023CC">
        <w:rPr>
          <w:rFonts w:ascii="Times New Roman" w:hAnsi="Times New Roman" w:cs="Times New Roman"/>
          <w:sz w:val="24"/>
          <w:szCs w:val="24"/>
          <w:lang w:val="en-US"/>
          <w:rPrChange w:id="1772" w:author="Ian Hussey" w:date="2020-08-25T17:52:00Z">
            <w:rPr>
              <w:rFonts w:ascii="Times New Roman" w:hAnsi="Times New Roman" w:cs="Times New Roman"/>
              <w:sz w:val="24"/>
              <w:szCs w:val="24"/>
              <w:lang w:val="en-GB"/>
            </w:rPr>
          </w:rPrChange>
        </w:rPr>
        <w:t xml:space="preserve"> = 7.8. </w:t>
      </w:r>
      <w:r w:rsidR="00762F2F" w:rsidRPr="00A023CC">
        <w:rPr>
          <w:rFonts w:ascii="Times New Roman" w:hAnsi="Times New Roman" w:cs="Times New Roman"/>
          <w:sz w:val="24"/>
          <w:szCs w:val="24"/>
          <w:lang w:val="en-US"/>
          <w:rPrChange w:id="1773" w:author="Ian Hussey" w:date="2020-08-25T17:52:00Z">
            <w:rPr>
              <w:rFonts w:ascii="Times New Roman" w:hAnsi="Times New Roman" w:cs="Times New Roman"/>
              <w:sz w:val="24"/>
              <w:szCs w:val="24"/>
              <w:lang w:val="en-GB"/>
            </w:rPr>
          </w:rPrChange>
        </w:rPr>
        <w:t xml:space="preserve">IAT scores demonstrated evidence for a relative preference for T1 over T2: Experiment 1: </w:t>
      </w:r>
      <w:r w:rsidR="00762F2F" w:rsidRPr="00A023CC">
        <w:rPr>
          <w:rFonts w:ascii="Times New Roman" w:hAnsi="Times New Roman" w:cs="Times New Roman"/>
          <w:i/>
          <w:sz w:val="24"/>
          <w:szCs w:val="24"/>
          <w:lang w:val="en-US"/>
          <w:rPrChange w:id="1774" w:author="Ian Hussey" w:date="2020-08-25T17:52:00Z">
            <w:rPr>
              <w:rFonts w:ascii="Times New Roman" w:hAnsi="Times New Roman" w:cs="Times New Roman"/>
              <w:i/>
              <w:sz w:val="24"/>
              <w:szCs w:val="24"/>
              <w:lang w:val="en-GB"/>
            </w:rPr>
          </w:rPrChange>
        </w:rPr>
        <w:t>t</w:t>
      </w:r>
      <w:r w:rsidR="00762F2F" w:rsidRPr="00A023CC">
        <w:rPr>
          <w:rFonts w:ascii="Times New Roman" w:hAnsi="Times New Roman" w:cs="Times New Roman"/>
          <w:sz w:val="24"/>
          <w:szCs w:val="24"/>
          <w:lang w:val="en-US"/>
          <w:rPrChange w:id="1775" w:author="Ian Hussey" w:date="2020-08-25T17:52:00Z">
            <w:rPr>
              <w:rFonts w:ascii="Times New Roman" w:hAnsi="Times New Roman" w:cs="Times New Roman"/>
              <w:sz w:val="24"/>
              <w:szCs w:val="24"/>
              <w:lang w:val="en-GB"/>
            </w:rPr>
          </w:rPrChange>
        </w:rPr>
        <w:t xml:space="preserve">(44.43) = 3.78, </w:t>
      </w:r>
      <w:r w:rsidR="00762F2F" w:rsidRPr="00A023CC">
        <w:rPr>
          <w:rFonts w:ascii="Times New Roman" w:hAnsi="Times New Roman" w:cs="Times New Roman"/>
          <w:i/>
          <w:sz w:val="24"/>
          <w:szCs w:val="24"/>
          <w:lang w:val="en-US"/>
          <w:rPrChange w:id="1776" w:author="Ian Hussey" w:date="2020-08-25T17:52:00Z">
            <w:rPr>
              <w:rFonts w:ascii="Times New Roman" w:hAnsi="Times New Roman" w:cs="Times New Roman"/>
              <w:i/>
              <w:sz w:val="24"/>
              <w:szCs w:val="24"/>
              <w:lang w:val="en-GB"/>
            </w:rPr>
          </w:rPrChange>
        </w:rPr>
        <w:t>p</w:t>
      </w:r>
      <w:r w:rsidR="00762F2F" w:rsidRPr="00A023CC">
        <w:rPr>
          <w:rFonts w:ascii="Times New Roman" w:hAnsi="Times New Roman" w:cs="Times New Roman"/>
          <w:sz w:val="24"/>
          <w:szCs w:val="24"/>
          <w:lang w:val="en-US"/>
          <w:rPrChange w:id="1777" w:author="Ian Hussey" w:date="2020-08-25T17:52:00Z">
            <w:rPr>
              <w:rFonts w:ascii="Times New Roman" w:hAnsi="Times New Roman" w:cs="Times New Roman"/>
              <w:sz w:val="24"/>
              <w:szCs w:val="24"/>
              <w:lang w:val="en-GB"/>
            </w:rPr>
          </w:rPrChange>
        </w:rPr>
        <w:t xml:space="preserve"> &lt; .001, </w:t>
      </w:r>
      <w:r w:rsidR="00762F2F" w:rsidRPr="00A023CC">
        <w:rPr>
          <w:rFonts w:ascii="Times New Roman" w:hAnsi="Times New Roman" w:cs="Times New Roman"/>
          <w:i/>
          <w:sz w:val="24"/>
          <w:szCs w:val="24"/>
          <w:lang w:val="en-US"/>
          <w:rPrChange w:id="1778" w:author="Ian Hussey" w:date="2020-08-25T17:52:00Z">
            <w:rPr>
              <w:rFonts w:ascii="Times New Roman" w:hAnsi="Times New Roman" w:cs="Times New Roman"/>
              <w:i/>
              <w:sz w:val="24"/>
              <w:szCs w:val="24"/>
              <w:lang w:val="en-GB"/>
            </w:rPr>
          </w:rPrChange>
        </w:rPr>
        <w:t>d</w:t>
      </w:r>
      <w:r w:rsidR="00762F2F" w:rsidRPr="00A023CC">
        <w:rPr>
          <w:rFonts w:ascii="Times New Roman" w:hAnsi="Times New Roman" w:cs="Times New Roman"/>
          <w:sz w:val="24"/>
          <w:szCs w:val="24"/>
          <w:lang w:val="en-US"/>
          <w:rPrChange w:id="1779" w:author="Ian Hussey" w:date="2020-08-25T17:52:00Z">
            <w:rPr>
              <w:rFonts w:ascii="Times New Roman" w:hAnsi="Times New Roman" w:cs="Times New Roman"/>
              <w:sz w:val="24"/>
              <w:szCs w:val="24"/>
              <w:lang w:val="en-GB"/>
            </w:rPr>
          </w:rPrChange>
        </w:rPr>
        <w:t xml:space="preserve"> = 1.07, 95% CI [0.47, 1.67], BF</w:t>
      </w:r>
      <w:r w:rsidR="00762F2F" w:rsidRPr="00A023CC">
        <w:rPr>
          <w:rFonts w:ascii="Times New Roman" w:hAnsi="Times New Roman" w:cs="Times New Roman"/>
          <w:sz w:val="24"/>
          <w:szCs w:val="24"/>
          <w:vertAlign w:val="subscript"/>
          <w:lang w:val="en-US"/>
          <w:rPrChange w:id="1780" w:author="Ian Hussey" w:date="2020-08-25T17:52:00Z">
            <w:rPr>
              <w:rFonts w:ascii="Times New Roman" w:hAnsi="Times New Roman" w:cs="Times New Roman"/>
              <w:sz w:val="24"/>
              <w:szCs w:val="24"/>
              <w:vertAlign w:val="subscript"/>
              <w:lang w:val="en-GB"/>
            </w:rPr>
          </w:rPrChange>
        </w:rPr>
        <w:t>10</w:t>
      </w:r>
      <w:r w:rsidR="00762F2F" w:rsidRPr="00A023CC">
        <w:rPr>
          <w:rFonts w:ascii="Times New Roman" w:hAnsi="Times New Roman" w:cs="Times New Roman"/>
          <w:sz w:val="24"/>
          <w:szCs w:val="24"/>
          <w:lang w:val="en-US"/>
          <w:rPrChange w:id="1781" w:author="Ian Hussey" w:date="2020-08-25T17:52:00Z">
            <w:rPr>
              <w:rFonts w:ascii="Times New Roman" w:hAnsi="Times New Roman" w:cs="Times New Roman"/>
              <w:sz w:val="24"/>
              <w:szCs w:val="24"/>
              <w:lang w:val="en-GB"/>
            </w:rPr>
          </w:rPrChange>
        </w:rPr>
        <w:t xml:space="preserve"> = 75; Experiment 2: </w:t>
      </w:r>
      <w:r w:rsidR="00762F2F" w:rsidRPr="00A023CC">
        <w:rPr>
          <w:rFonts w:ascii="Times New Roman" w:hAnsi="Times New Roman" w:cs="Times New Roman"/>
          <w:i/>
          <w:sz w:val="24"/>
          <w:szCs w:val="24"/>
          <w:lang w:val="en-US"/>
          <w:rPrChange w:id="1782" w:author="Ian Hussey" w:date="2020-08-25T17:52:00Z">
            <w:rPr>
              <w:rFonts w:ascii="Times New Roman" w:hAnsi="Times New Roman" w:cs="Times New Roman"/>
              <w:i/>
              <w:sz w:val="24"/>
              <w:szCs w:val="24"/>
              <w:lang w:val="en-GB"/>
            </w:rPr>
          </w:rPrChange>
        </w:rPr>
        <w:t>t</w:t>
      </w:r>
      <w:r w:rsidR="00762F2F" w:rsidRPr="00A023CC">
        <w:rPr>
          <w:rFonts w:ascii="Times New Roman" w:hAnsi="Times New Roman" w:cs="Times New Roman"/>
          <w:sz w:val="24"/>
          <w:szCs w:val="24"/>
          <w:lang w:val="en-US"/>
          <w:rPrChange w:id="1783" w:author="Ian Hussey" w:date="2020-08-25T17:52:00Z">
            <w:rPr>
              <w:rFonts w:ascii="Times New Roman" w:hAnsi="Times New Roman" w:cs="Times New Roman"/>
              <w:sz w:val="24"/>
              <w:szCs w:val="24"/>
              <w:lang w:val="en-GB"/>
            </w:rPr>
          </w:rPrChange>
        </w:rPr>
        <w:t xml:space="preserve">(50.19) = 1.91, </w:t>
      </w:r>
      <w:r w:rsidR="00762F2F" w:rsidRPr="00A023CC">
        <w:rPr>
          <w:rFonts w:ascii="Times New Roman" w:hAnsi="Times New Roman" w:cs="Times New Roman"/>
          <w:i/>
          <w:sz w:val="24"/>
          <w:szCs w:val="24"/>
          <w:lang w:val="en-US"/>
          <w:rPrChange w:id="1784" w:author="Ian Hussey" w:date="2020-08-25T17:52:00Z">
            <w:rPr>
              <w:rFonts w:ascii="Times New Roman" w:hAnsi="Times New Roman" w:cs="Times New Roman"/>
              <w:i/>
              <w:sz w:val="24"/>
              <w:szCs w:val="24"/>
              <w:lang w:val="en-GB"/>
            </w:rPr>
          </w:rPrChange>
        </w:rPr>
        <w:t>p</w:t>
      </w:r>
      <w:r w:rsidR="00762F2F" w:rsidRPr="00A023CC">
        <w:rPr>
          <w:rFonts w:ascii="Times New Roman" w:hAnsi="Times New Roman" w:cs="Times New Roman"/>
          <w:sz w:val="24"/>
          <w:szCs w:val="24"/>
          <w:lang w:val="en-US"/>
          <w:rPrChange w:id="1785" w:author="Ian Hussey" w:date="2020-08-25T17:52:00Z">
            <w:rPr>
              <w:rFonts w:ascii="Times New Roman" w:hAnsi="Times New Roman" w:cs="Times New Roman"/>
              <w:sz w:val="24"/>
              <w:szCs w:val="24"/>
              <w:lang w:val="en-GB"/>
            </w:rPr>
          </w:rPrChange>
        </w:rPr>
        <w:t xml:space="preserve"> = .06, d = 0.52, 95% CI [-0.03, 1.07], BF</w:t>
      </w:r>
      <w:r w:rsidR="00762F2F" w:rsidRPr="00A023CC">
        <w:rPr>
          <w:rFonts w:ascii="Times New Roman" w:hAnsi="Times New Roman" w:cs="Times New Roman"/>
          <w:sz w:val="24"/>
          <w:szCs w:val="24"/>
          <w:vertAlign w:val="subscript"/>
          <w:lang w:val="en-US"/>
          <w:rPrChange w:id="1786" w:author="Ian Hussey" w:date="2020-08-25T17:52:00Z">
            <w:rPr>
              <w:rFonts w:ascii="Times New Roman" w:hAnsi="Times New Roman" w:cs="Times New Roman"/>
              <w:sz w:val="24"/>
              <w:szCs w:val="24"/>
              <w:vertAlign w:val="subscript"/>
              <w:lang w:val="en-GB"/>
            </w:rPr>
          </w:rPrChange>
        </w:rPr>
        <w:t>10</w:t>
      </w:r>
      <w:r w:rsidR="00762F2F" w:rsidRPr="00A023CC">
        <w:rPr>
          <w:rFonts w:ascii="Times New Roman" w:hAnsi="Times New Roman" w:cs="Times New Roman"/>
          <w:sz w:val="24"/>
          <w:szCs w:val="24"/>
          <w:lang w:val="en-US"/>
          <w:rPrChange w:id="1787" w:author="Ian Hussey" w:date="2020-08-25T17:52:00Z">
            <w:rPr>
              <w:rFonts w:ascii="Times New Roman" w:hAnsi="Times New Roman" w:cs="Times New Roman"/>
              <w:sz w:val="24"/>
              <w:szCs w:val="24"/>
              <w:lang w:val="en-GB"/>
            </w:rPr>
          </w:rPrChange>
        </w:rPr>
        <w:t xml:space="preserve"> = 1.2</w:t>
      </w:r>
      <w:r w:rsidR="007E1C20" w:rsidRPr="00A023CC">
        <w:rPr>
          <w:rFonts w:ascii="Times New Roman" w:hAnsi="Times New Roman" w:cs="Times New Roman"/>
          <w:sz w:val="24"/>
          <w:szCs w:val="24"/>
          <w:lang w:val="en-US"/>
          <w:rPrChange w:id="1788" w:author="Ian Hussey" w:date="2020-08-25T17:52:00Z">
            <w:rPr>
              <w:rFonts w:ascii="Times New Roman" w:hAnsi="Times New Roman" w:cs="Times New Roman"/>
              <w:sz w:val="24"/>
              <w:szCs w:val="24"/>
              <w:lang w:val="en-GB"/>
            </w:rPr>
          </w:rPrChange>
        </w:rPr>
        <w:t xml:space="preserve">; Experiment 3: </w:t>
      </w:r>
      <w:r w:rsidR="007E1C20" w:rsidRPr="00A023CC">
        <w:rPr>
          <w:rFonts w:ascii="Times New Roman" w:hAnsi="Times New Roman" w:cs="Times New Roman"/>
          <w:i/>
          <w:sz w:val="24"/>
          <w:szCs w:val="24"/>
          <w:lang w:val="en-US"/>
          <w:rPrChange w:id="1789" w:author="Ian Hussey" w:date="2020-08-25T17:52:00Z">
            <w:rPr>
              <w:rFonts w:ascii="Times New Roman" w:hAnsi="Times New Roman" w:cs="Times New Roman"/>
              <w:i/>
              <w:sz w:val="24"/>
              <w:szCs w:val="24"/>
              <w:lang w:val="en-GB"/>
            </w:rPr>
          </w:rPrChange>
        </w:rPr>
        <w:t>t</w:t>
      </w:r>
      <w:r w:rsidR="007E1C20" w:rsidRPr="00A023CC">
        <w:rPr>
          <w:rFonts w:ascii="Times New Roman" w:hAnsi="Times New Roman" w:cs="Times New Roman"/>
          <w:sz w:val="24"/>
          <w:szCs w:val="24"/>
          <w:lang w:val="en-US"/>
          <w:rPrChange w:id="1790" w:author="Ian Hussey" w:date="2020-08-25T17:52:00Z">
            <w:rPr>
              <w:rFonts w:ascii="Times New Roman" w:hAnsi="Times New Roman" w:cs="Times New Roman"/>
              <w:sz w:val="24"/>
              <w:szCs w:val="24"/>
              <w:lang w:val="en-GB"/>
            </w:rPr>
          </w:rPrChange>
        </w:rPr>
        <w:t xml:space="preserve">(36.27) = 4.6, </w:t>
      </w:r>
      <w:r w:rsidR="007E1C20" w:rsidRPr="00A023CC">
        <w:rPr>
          <w:rFonts w:ascii="Times New Roman" w:hAnsi="Times New Roman" w:cs="Times New Roman"/>
          <w:i/>
          <w:sz w:val="24"/>
          <w:szCs w:val="24"/>
          <w:lang w:val="en-US"/>
          <w:rPrChange w:id="1791" w:author="Ian Hussey" w:date="2020-08-25T17:52:00Z">
            <w:rPr>
              <w:rFonts w:ascii="Times New Roman" w:hAnsi="Times New Roman" w:cs="Times New Roman"/>
              <w:i/>
              <w:sz w:val="24"/>
              <w:szCs w:val="24"/>
              <w:lang w:val="en-GB"/>
            </w:rPr>
          </w:rPrChange>
        </w:rPr>
        <w:t>p</w:t>
      </w:r>
      <w:r w:rsidR="007E1C20" w:rsidRPr="00A023CC">
        <w:rPr>
          <w:rFonts w:ascii="Times New Roman" w:hAnsi="Times New Roman" w:cs="Times New Roman"/>
          <w:sz w:val="24"/>
          <w:szCs w:val="24"/>
          <w:lang w:val="en-US"/>
          <w:rPrChange w:id="1792" w:author="Ian Hussey" w:date="2020-08-25T17:52:00Z">
            <w:rPr>
              <w:rFonts w:ascii="Times New Roman" w:hAnsi="Times New Roman" w:cs="Times New Roman"/>
              <w:sz w:val="24"/>
              <w:szCs w:val="24"/>
              <w:lang w:val="en-GB"/>
            </w:rPr>
          </w:rPrChange>
        </w:rPr>
        <w:t xml:space="preserve"> &lt; .0001, </w:t>
      </w:r>
      <w:r w:rsidR="007E1C20" w:rsidRPr="00A023CC">
        <w:rPr>
          <w:rFonts w:ascii="Times New Roman" w:hAnsi="Times New Roman" w:cs="Times New Roman"/>
          <w:i/>
          <w:sz w:val="24"/>
          <w:szCs w:val="24"/>
          <w:lang w:val="en-US"/>
          <w:rPrChange w:id="1793" w:author="Ian Hussey" w:date="2020-08-25T17:52:00Z">
            <w:rPr>
              <w:rFonts w:ascii="Times New Roman" w:hAnsi="Times New Roman" w:cs="Times New Roman"/>
              <w:i/>
              <w:sz w:val="24"/>
              <w:szCs w:val="24"/>
              <w:lang w:val="en-GB"/>
            </w:rPr>
          </w:rPrChange>
        </w:rPr>
        <w:t>d</w:t>
      </w:r>
      <w:r w:rsidR="007E1C20" w:rsidRPr="00A023CC">
        <w:rPr>
          <w:rFonts w:ascii="Times New Roman" w:hAnsi="Times New Roman" w:cs="Times New Roman"/>
          <w:sz w:val="24"/>
          <w:szCs w:val="24"/>
          <w:lang w:val="en-US"/>
          <w:rPrChange w:id="1794" w:author="Ian Hussey" w:date="2020-08-25T17:52:00Z">
            <w:rPr>
              <w:rFonts w:ascii="Times New Roman" w:hAnsi="Times New Roman" w:cs="Times New Roman"/>
              <w:sz w:val="24"/>
              <w:szCs w:val="24"/>
              <w:lang w:val="en-GB"/>
            </w:rPr>
          </w:rPrChange>
        </w:rPr>
        <w:t xml:space="preserve"> = 1.39, 95% CI [0.73, 2.04], BF</w:t>
      </w:r>
      <w:r w:rsidR="007E1C20" w:rsidRPr="00A023CC">
        <w:rPr>
          <w:rFonts w:ascii="Times New Roman" w:hAnsi="Times New Roman" w:cs="Times New Roman"/>
          <w:sz w:val="24"/>
          <w:szCs w:val="24"/>
          <w:vertAlign w:val="subscript"/>
          <w:lang w:val="en-US"/>
          <w:rPrChange w:id="1795" w:author="Ian Hussey" w:date="2020-08-25T17:52:00Z">
            <w:rPr>
              <w:rFonts w:ascii="Times New Roman" w:hAnsi="Times New Roman" w:cs="Times New Roman"/>
              <w:sz w:val="24"/>
              <w:szCs w:val="24"/>
              <w:vertAlign w:val="subscript"/>
              <w:lang w:val="en-GB"/>
            </w:rPr>
          </w:rPrChange>
        </w:rPr>
        <w:t>10</w:t>
      </w:r>
      <w:r w:rsidR="007E1C20" w:rsidRPr="00A023CC">
        <w:rPr>
          <w:rFonts w:ascii="Times New Roman" w:hAnsi="Times New Roman" w:cs="Times New Roman"/>
          <w:sz w:val="24"/>
          <w:szCs w:val="24"/>
          <w:lang w:val="en-US"/>
          <w:rPrChange w:id="1796" w:author="Ian Hussey" w:date="2020-08-25T17:52:00Z">
            <w:rPr>
              <w:rFonts w:ascii="Times New Roman" w:hAnsi="Times New Roman" w:cs="Times New Roman"/>
              <w:sz w:val="24"/>
              <w:szCs w:val="24"/>
              <w:lang w:val="en-GB"/>
            </w:rPr>
          </w:rPrChange>
        </w:rPr>
        <w:t xml:space="preserve"> = 856; Experiment 4: </w:t>
      </w:r>
      <w:r w:rsidR="007E1C20" w:rsidRPr="00A023CC">
        <w:rPr>
          <w:rFonts w:ascii="Times New Roman" w:hAnsi="Times New Roman" w:cs="Times New Roman"/>
          <w:i/>
          <w:sz w:val="24"/>
          <w:szCs w:val="24"/>
          <w:lang w:val="en-US"/>
          <w:rPrChange w:id="1797" w:author="Ian Hussey" w:date="2020-08-25T17:52:00Z">
            <w:rPr>
              <w:rFonts w:ascii="Times New Roman" w:hAnsi="Times New Roman" w:cs="Times New Roman"/>
              <w:i/>
              <w:sz w:val="24"/>
              <w:szCs w:val="24"/>
              <w:lang w:val="en-GB"/>
            </w:rPr>
          </w:rPrChange>
        </w:rPr>
        <w:t>t</w:t>
      </w:r>
      <w:r w:rsidR="007E1C20" w:rsidRPr="00A023CC">
        <w:rPr>
          <w:rFonts w:ascii="Times New Roman" w:hAnsi="Times New Roman" w:cs="Times New Roman"/>
          <w:sz w:val="24"/>
          <w:szCs w:val="24"/>
          <w:lang w:val="en-US"/>
          <w:rPrChange w:id="1798" w:author="Ian Hussey" w:date="2020-08-25T17:52:00Z">
            <w:rPr>
              <w:rFonts w:ascii="Times New Roman" w:hAnsi="Times New Roman" w:cs="Times New Roman"/>
              <w:sz w:val="24"/>
              <w:szCs w:val="24"/>
              <w:lang w:val="en-GB"/>
            </w:rPr>
          </w:rPrChange>
        </w:rPr>
        <w:t xml:space="preserve">(39.6) = 3.39, </w:t>
      </w:r>
      <w:r w:rsidR="007E1C20" w:rsidRPr="00A023CC">
        <w:rPr>
          <w:rFonts w:ascii="Times New Roman" w:hAnsi="Times New Roman" w:cs="Times New Roman"/>
          <w:i/>
          <w:sz w:val="24"/>
          <w:szCs w:val="24"/>
          <w:lang w:val="en-US"/>
          <w:rPrChange w:id="1799" w:author="Ian Hussey" w:date="2020-08-25T17:52:00Z">
            <w:rPr>
              <w:rFonts w:ascii="Times New Roman" w:hAnsi="Times New Roman" w:cs="Times New Roman"/>
              <w:i/>
              <w:sz w:val="24"/>
              <w:szCs w:val="24"/>
              <w:lang w:val="en-GB"/>
            </w:rPr>
          </w:rPrChange>
        </w:rPr>
        <w:t>p</w:t>
      </w:r>
      <w:r w:rsidR="007E1C20" w:rsidRPr="00A023CC">
        <w:rPr>
          <w:rFonts w:ascii="Times New Roman" w:hAnsi="Times New Roman" w:cs="Times New Roman"/>
          <w:sz w:val="24"/>
          <w:szCs w:val="24"/>
          <w:lang w:val="en-US"/>
          <w:rPrChange w:id="1800" w:author="Ian Hussey" w:date="2020-08-25T17:52:00Z">
            <w:rPr>
              <w:rFonts w:ascii="Times New Roman" w:hAnsi="Times New Roman" w:cs="Times New Roman"/>
              <w:sz w:val="24"/>
              <w:szCs w:val="24"/>
              <w:lang w:val="en-GB"/>
            </w:rPr>
          </w:rPrChange>
        </w:rPr>
        <w:t xml:space="preserve"> = .002, </w:t>
      </w:r>
      <w:r w:rsidR="007E1C20" w:rsidRPr="00A023CC">
        <w:rPr>
          <w:rFonts w:ascii="Times New Roman" w:hAnsi="Times New Roman" w:cs="Times New Roman"/>
          <w:i/>
          <w:sz w:val="24"/>
          <w:szCs w:val="24"/>
          <w:lang w:val="en-US"/>
          <w:rPrChange w:id="1801" w:author="Ian Hussey" w:date="2020-08-25T17:52:00Z">
            <w:rPr>
              <w:rFonts w:ascii="Times New Roman" w:hAnsi="Times New Roman" w:cs="Times New Roman"/>
              <w:i/>
              <w:sz w:val="24"/>
              <w:szCs w:val="24"/>
              <w:lang w:val="en-GB"/>
            </w:rPr>
          </w:rPrChange>
        </w:rPr>
        <w:t>d</w:t>
      </w:r>
      <w:r w:rsidR="007E1C20" w:rsidRPr="00A023CC">
        <w:rPr>
          <w:rFonts w:ascii="Times New Roman" w:hAnsi="Times New Roman" w:cs="Times New Roman"/>
          <w:sz w:val="24"/>
          <w:szCs w:val="24"/>
          <w:lang w:val="en-US"/>
          <w:rPrChange w:id="1802" w:author="Ian Hussey" w:date="2020-08-25T17:52:00Z">
            <w:rPr>
              <w:rFonts w:ascii="Times New Roman" w:hAnsi="Times New Roman" w:cs="Times New Roman"/>
              <w:sz w:val="24"/>
              <w:szCs w:val="24"/>
              <w:lang w:val="en-GB"/>
            </w:rPr>
          </w:rPrChange>
        </w:rPr>
        <w:t xml:space="preserve"> = 0.99, 95% CI [0.38, 1.59], BF</w:t>
      </w:r>
      <w:r w:rsidR="007E1C20" w:rsidRPr="00A023CC">
        <w:rPr>
          <w:rFonts w:ascii="Times New Roman" w:hAnsi="Times New Roman" w:cs="Times New Roman"/>
          <w:sz w:val="24"/>
          <w:szCs w:val="24"/>
          <w:vertAlign w:val="subscript"/>
          <w:lang w:val="en-US"/>
          <w:rPrChange w:id="1803" w:author="Ian Hussey" w:date="2020-08-25T17:52:00Z">
            <w:rPr>
              <w:rFonts w:ascii="Times New Roman" w:hAnsi="Times New Roman" w:cs="Times New Roman"/>
              <w:sz w:val="24"/>
              <w:szCs w:val="24"/>
              <w:vertAlign w:val="subscript"/>
              <w:lang w:val="en-GB"/>
            </w:rPr>
          </w:rPrChange>
        </w:rPr>
        <w:t>10</w:t>
      </w:r>
      <w:r w:rsidR="007E1C20" w:rsidRPr="00A023CC">
        <w:rPr>
          <w:rFonts w:ascii="Times New Roman" w:hAnsi="Times New Roman" w:cs="Times New Roman"/>
          <w:sz w:val="24"/>
          <w:szCs w:val="24"/>
          <w:lang w:val="en-US"/>
          <w:rPrChange w:id="1804" w:author="Ian Hussey" w:date="2020-08-25T17:52:00Z">
            <w:rPr>
              <w:rFonts w:ascii="Times New Roman" w:hAnsi="Times New Roman" w:cs="Times New Roman"/>
              <w:sz w:val="24"/>
              <w:szCs w:val="24"/>
              <w:lang w:val="en-GB"/>
            </w:rPr>
          </w:rPrChange>
        </w:rPr>
        <w:t xml:space="preserve"> = 29.</w:t>
      </w:r>
      <w:r w:rsidR="00303152" w:rsidRPr="00A023CC">
        <w:rPr>
          <w:rFonts w:ascii="Times New Roman" w:hAnsi="Times New Roman" w:cs="Times New Roman"/>
          <w:sz w:val="24"/>
          <w:szCs w:val="24"/>
          <w:lang w:val="en-US"/>
          <w:rPrChange w:id="1805" w:author="Ian Hussey" w:date="2020-08-25T17:52:00Z">
            <w:rPr>
              <w:rFonts w:ascii="Times New Roman" w:hAnsi="Times New Roman" w:cs="Times New Roman"/>
              <w:sz w:val="24"/>
              <w:szCs w:val="24"/>
              <w:lang w:val="en-GB"/>
            </w:rPr>
          </w:rPrChange>
        </w:rPr>
        <w:t xml:space="preserve"> Finally, </w:t>
      </w:r>
      <w:r w:rsidR="007E1C20" w:rsidRPr="00A023CC">
        <w:rPr>
          <w:rFonts w:ascii="Times New Roman" w:hAnsi="Times New Roman"/>
          <w:sz w:val="24"/>
          <w:szCs w:val="24"/>
          <w:lang w:val="en-US"/>
          <w:rPrChange w:id="1806" w:author="Ian Hussey" w:date="2020-08-25T17:52:00Z">
            <w:rPr>
              <w:rFonts w:ascii="Times New Roman" w:hAnsi="Times New Roman"/>
              <w:sz w:val="24"/>
              <w:szCs w:val="24"/>
              <w:lang w:val="en-GB"/>
            </w:rPr>
          </w:rPrChange>
        </w:rPr>
        <w:t xml:space="preserve">the odds of </w:t>
      </w:r>
      <w:r w:rsidR="007E1C20" w:rsidRPr="00A023CC">
        <w:rPr>
          <w:rFonts w:ascii="Times New Roman" w:hAnsi="Times New Roman" w:cs="Times New Roman"/>
          <w:sz w:val="24"/>
          <w:szCs w:val="24"/>
          <w:lang w:val="en-US"/>
          <w:rPrChange w:id="1807" w:author="Ian Hussey" w:date="2020-08-25T17:52:00Z">
            <w:rPr>
              <w:rFonts w:ascii="Times New Roman" w:hAnsi="Times New Roman" w:cs="Times New Roman"/>
              <w:sz w:val="24"/>
              <w:szCs w:val="24"/>
              <w:lang w:val="en-GB"/>
            </w:rPr>
          </w:rPrChange>
        </w:rPr>
        <w:t xml:space="preserve">selecting T1 were higher than those of selecting T2 </w:t>
      </w:r>
      <w:r w:rsidR="00303152" w:rsidRPr="00A023CC">
        <w:rPr>
          <w:rFonts w:ascii="Times New Roman" w:hAnsi="Times New Roman" w:cs="Times New Roman"/>
          <w:sz w:val="24"/>
          <w:szCs w:val="24"/>
          <w:lang w:val="en-US"/>
          <w:rPrChange w:id="1808" w:author="Ian Hussey" w:date="2020-08-25T17:52:00Z">
            <w:rPr>
              <w:rFonts w:ascii="Times New Roman" w:hAnsi="Times New Roman" w:cs="Times New Roman"/>
              <w:sz w:val="24"/>
              <w:szCs w:val="24"/>
              <w:lang w:val="en-GB"/>
            </w:rPr>
          </w:rPrChange>
        </w:rPr>
        <w:t xml:space="preserve">in the </w:t>
      </w:r>
      <w:r w:rsidR="00303152" w:rsidRPr="00A023CC">
        <w:rPr>
          <w:rFonts w:ascii="Times New Roman" w:hAnsi="Times New Roman" w:cs="Times New Roman"/>
          <w:sz w:val="24"/>
          <w:szCs w:val="24"/>
          <w:lang w:val="en-US"/>
        </w:rPr>
        <w:t>behavioral</w:t>
      </w:r>
      <w:r w:rsidR="00303152" w:rsidRPr="00A023CC">
        <w:rPr>
          <w:rFonts w:ascii="Times New Roman" w:hAnsi="Times New Roman" w:cs="Times New Roman"/>
          <w:sz w:val="24"/>
          <w:szCs w:val="24"/>
          <w:lang w:val="en-US"/>
          <w:rPrChange w:id="1809" w:author="Ian Hussey" w:date="2020-08-25T17:52:00Z">
            <w:rPr>
              <w:rFonts w:ascii="Times New Roman" w:hAnsi="Times New Roman" w:cs="Times New Roman"/>
              <w:sz w:val="24"/>
              <w:szCs w:val="24"/>
              <w:lang w:val="en-GB"/>
            </w:rPr>
          </w:rPrChange>
        </w:rPr>
        <w:t xml:space="preserve"> intentions task in two of the four studies: Experiment 1 </w:t>
      </w:r>
      <w:r w:rsidR="007E1C20" w:rsidRPr="00A023CC">
        <w:rPr>
          <w:rFonts w:ascii="Times New Roman" w:hAnsi="Times New Roman" w:cs="Times New Roman"/>
          <w:sz w:val="24"/>
          <w:szCs w:val="24"/>
          <w:lang w:val="en-US"/>
          <w:rPrChange w:id="1810" w:author="Ian Hussey" w:date="2020-08-25T17:52:00Z">
            <w:rPr>
              <w:rFonts w:ascii="Times New Roman" w:hAnsi="Times New Roman" w:cs="Times New Roman"/>
              <w:sz w:val="24"/>
              <w:szCs w:val="24"/>
              <w:lang w:val="en-GB"/>
            </w:rPr>
          </w:rPrChange>
        </w:rPr>
        <w:t>(</w:t>
      </w:r>
      <w:r w:rsidR="00303152" w:rsidRPr="00A023CC">
        <w:rPr>
          <w:rFonts w:ascii="Times New Roman" w:hAnsi="Times New Roman"/>
          <w:sz w:val="24"/>
          <w:szCs w:val="24"/>
          <w:lang w:val="en-US"/>
          <w:rPrChange w:id="1811" w:author="Ian Hussey" w:date="2020-08-25T17:52:00Z">
            <w:rPr>
              <w:rFonts w:ascii="Times New Roman" w:hAnsi="Times New Roman"/>
              <w:sz w:val="24"/>
              <w:szCs w:val="24"/>
              <w:lang w:val="en-GB"/>
            </w:rPr>
          </w:rPrChange>
        </w:rPr>
        <w:t>OR = 2.6</w:t>
      </w:r>
      <w:r w:rsidR="007E1C20" w:rsidRPr="00A023CC">
        <w:rPr>
          <w:rFonts w:ascii="Times New Roman" w:hAnsi="Times New Roman"/>
          <w:sz w:val="24"/>
          <w:szCs w:val="24"/>
          <w:lang w:val="en-US"/>
          <w:rPrChange w:id="1812" w:author="Ian Hussey" w:date="2020-08-25T17:52:00Z">
            <w:rPr>
              <w:rFonts w:ascii="Times New Roman" w:hAnsi="Times New Roman"/>
              <w:sz w:val="24"/>
              <w:szCs w:val="24"/>
              <w:lang w:val="en-GB"/>
            </w:rPr>
          </w:rPrChange>
        </w:rPr>
        <w:t>, 95% CI [</w:t>
      </w:r>
      <w:r w:rsidR="00303152" w:rsidRPr="00A023CC">
        <w:rPr>
          <w:rFonts w:ascii="Times New Roman" w:hAnsi="Times New Roman"/>
          <w:sz w:val="24"/>
          <w:szCs w:val="24"/>
          <w:lang w:val="en-US"/>
          <w:rPrChange w:id="1813" w:author="Ian Hussey" w:date="2020-08-25T17:52:00Z">
            <w:rPr>
              <w:rFonts w:ascii="Times New Roman" w:hAnsi="Times New Roman"/>
              <w:sz w:val="24"/>
              <w:szCs w:val="24"/>
              <w:lang w:val="en-GB"/>
            </w:rPr>
          </w:rPrChange>
        </w:rPr>
        <w:t>0.6</w:t>
      </w:r>
      <w:r w:rsidR="007E1C20" w:rsidRPr="00A023CC">
        <w:rPr>
          <w:rFonts w:ascii="Times New Roman" w:hAnsi="Times New Roman"/>
          <w:sz w:val="24"/>
          <w:szCs w:val="24"/>
          <w:lang w:val="en-US"/>
          <w:rPrChange w:id="1814" w:author="Ian Hussey" w:date="2020-08-25T17:52:00Z">
            <w:rPr>
              <w:rFonts w:ascii="Times New Roman" w:hAnsi="Times New Roman"/>
              <w:sz w:val="24"/>
              <w:szCs w:val="24"/>
              <w:lang w:val="en-GB"/>
            </w:rPr>
          </w:rPrChange>
        </w:rPr>
        <w:t xml:space="preserve">; </w:t>
      </w:r>
      <w:r w:rsidR="00303152" w:rsidRPr="00A023CC">
        <w:rPr>
          <w:rFonts w:ascii="Times New Roman" w:hAnsi="Times New Roman"/>
          <w:sz w:val="24"/>
          <w:szCs w:val="24"/>
          <w:lang w:val="en-US"/>
          <w:rPrChange w:id="1815" w:author="Ian Hussey" w:date="2020-08-25T17:52:00Z">
            <w:rPr>
              <w:rFonts w:ascii="Times New Roman" w:hAnsi="Times New Roman"/>
              <w:sz w:val="24"/>
              <w:szCs w:val="24"/>
              <w:lang w:val="en-GB"/>
            </w:rPr>
          </w:rPrChange>
        </w:rPr>
        <w:t>11.31</w:t>
      </w:r>
      <w:r w:rsidR="007E1C20" w:rsidRPr="00A023CC">
        <w:rPr>
          <w:rFonts w:ascii="Times New Roman" w:hAnsi="Times New Roman"/>
          <w:sz w:val="24"/>
          <w:szCs w:val="24"/>
          <w:lang w:val="en-US"/>
          <w:rPrChange w:id="1816" w:author="Ian Hussey" w:date="2020-08-25T17:52:00Z">
            <w:rPr>
              <w:rFonts w:ascii="Times New Roman" w:hAnsi="Times New Roman"/>
              <w:sz w:val="24"/>
              <w:szCs w:val="24"/>
              <w:lang w:val="en-GB"/>
            </w:rPr>
          </w:rPrChange>
        </w:rPr>
        <w:t xml:space="preserve">], </w:t>
      </w:r>
      <w:r w:rsidR="007E1C20" w:rsidRPr="00A023CC">
        <w:rPr>
          <w:rFonts w:ascii="Times New Roman" w:hAnsi="Times New Roman"/>
          <w:i/>
          <w:sz w:val="24"/>
          <w:szCs w:val="24"/>
          <w:lang w:val="en-US"/>
          <w:rPrChange w:id="1817" w:author="Ian Hussey" w:date="2020-08-25T17:52:00Z">
            <w:rPr>
              <w:rFonts w:ascii="Times New Roman" w:hAnsi="Times New Roman"/>
              <w:i/>
              <w:sz w:val="24"/>
              <w:szCs w:val="24"/>
              <w:lang w:val="en-GB"/>
            </w:rPr>
          </w:rPrChange>
        </w:rPr>
        <w:t>p</w:t>
      </w:r>
      <w:r w:rsidR="007E1C20" w:rsidRPr="00A023CC">
        <w:rPr>
          <w:rFonts w:ascii="Times New Roman" w:hAnsi="Times New Roman"/>
          <w:sz w:val="24"/>
          <w:szCs w:val="24"/>
          <w:lang w:val="en-US"/>
          <w:rPrChange w:id="1818" w:author="Ian Hussey" w:date="2020-08-25T17:52:00Z">
            <w:rPr>
              <w:rFonts w:ascii="Times New Roman" w:hAnsi="Times New Roman"/>
              <w:sz w:val="24"/>
              <w:szCs w:val="24"/>
              <w:lang w:val="en-GB"/>
            </w:rPr>
          </w:rPrChange>
        </w:rPr>
        <w:t xml:space="preserve"> = .</w:t>
      </w:r>
      <w:r w:rsidR="00303152" w:rsidRPr="00A023CC">
        <w:rPr>
          <w:rFonts w:ascii="Times New Roman" w:hAnsi="Times New Roman"/>
          <w:sz w:val="24"/>
          <w:szCs w:val="24"/>
          <w:lang w:val="en-US"/>
          <w:rPrChange w:id="1819" w:author="Ian Hussey" w:date="2020-08-25T17:52:00Z">
            <w:rPr>
              <w:rFonts w:ascii="Times New Roman" w:hAnsi="Times New Roman"/>
              <w:sz w:val="24"/>
              <w:szCs w:val="24"/>
              <w:lang w:val="en-GB"/>
            </w:rPr>
          </w:rPrChange>
        </w:rPr>
        <w:t>28</w:t>
      </w:r>
      <w:r w:rsidR="007E1C20" w:rsidRPr="00A023CC">
        <w:rPr>
          <w:rFonts w:ascii="Times New Roman" w:hAnsi="Times New Roman" w:cs="Times New Roman"/>
          <w:sz w:val="24"/>
          <w:szCs w:val="24"/>
          <w:lang w:val="en-US"/>
          <w:rPrChange w:id="1820" w:author="Ian Hussey" w:date="2020-08-25T17:52:00Z">
            <w:rPr>
              <w:rFonts w:ascii="Times New Roman" w:hAnsi="Times New Roman" w:cs="Times New Roman"/>
              <w:sz w:val="24"/>
              <w:szCs w:val="24"/>
              <w:lang w:val="en-GB"/>
            </w:rPr>
          </w:rPrChange>
        </w:rPr>
        <w:t>)</w:t>
      </w:r>
      <w:r w:rsidR="00303152" w:rsidRPr="00A023CC">
        <w:rPr>
          <w:rFonts w:ascii="Times New Roman" w:hAnsi="Times New Roman" w:cs="Times New Roman"/>
          <w:sz w:val="24"/>
          <w:szCs w:val="24"/>
          <w:lang w:val="en-US"/>
          <w:rPrChange w:id="1821" w:author="Ian Hussey" w:date="2020-08-25T17:52:00Z">
            <w:rPr>
              <w:rFonts w:ascii="Times New Roman" w:hAnsi="Times New Roman" w:cs="Times New Roman"/>
              <w:sz w:val="24"/>
              <w:szCs w:val="24"/>
              <w:lang w:val="en-GB"/>
            </w:rPr>
          </w:rPrChange>
        </w:rPr>
        <w:t>; Experiment 2 (</w:t>
      </w:r>
      <w:r w:rsidR="00303152" w:rsidRPr="00A023CC">
        <w:rPr>
          <w:rFonts w:ascii="Times New Roman" w:hAnsi="Times New Roman"/>
          <w:sz w:val="24"/>
          <w:szCs w:val="24"/>
          <w:lang w:val="en-US"/>
          <w:rPrChange w:id="1822" w:author="Ian Hussey" w:date="2020-08-25T17:52:00Z">
            <w:rPr>
              <w:rFonts w:ascii="Times New Roman" w:hAnsi="Times New Roman"/>
              <w:sz w:val="24"/>
              <w:szCs w:val="24"/>
              <w:lang w:val="en-GB"/>
            </w:rPr>
          </w:rPrChange>
        </w:rPr>
        <w:t xml:space="preserve">OR = 15.12, 95% CI [2.28; 100.32], </w:t>
      </w:r>
      <w:r w:rsidR="00303152" w:rsidRPr="00A023CC">
        <w:rPr>
          <w:rFonts w:ascii="Times New Roman" w:hAnsi="Times New Roman"/>
          <w:i/>
          <w:sz w:val="24"/>
          <w:szCs w:val="24"/>
          <w:lang w:val="en-US"/>
          <w:rPrChange w:id="1823" w:author="Ian Hussey" w:date="2020-08-25T17:52:00Z">
            <w:rPr>
              <w:rFonts w:ascii="Times New Roman" w:hAnsi="Times New Roman"/>
              <w:i/>
              <w:sz w:val="24"/>
              <w:szCs w:val="24"/>
              <w:lang w:val="en-GB"/>
            </w:rPr>
          </w:rPrChange>
        </w:rPr>
        <w:t>p</w:t>
      </w:r>
      <w:r w:rsidR="00303152" w:rsidRPr="00A023CC">
        <w:rPr>
          <w:rFonts w:ascii="Times New Roman" w:hAnsi="Times New Roman"/>
          <w:sz w:val="24"/>
          <w:szCs w:val="24"/>
          <w:lang w:val="en-US"/>
          <w:rPrChange w:id="1824" w:author="Ian Hussey" w:date="2020-08-25T17:52:00Z">
            <w:rPr>
              <w:rFonts w:ascii="Times New Roman" w:hAnsi="Times New Roman"/>
              <w:sz w:val="24"/>
              <w:szCs w:val="24"/>
              <w:lang w:val="en-GB"/>
            </w:rPr>
          </w:rPrChange>
        </w:rPr>
        <w:t xml:space="preserve"> = .003</w:t>
      </w:r>
      <w:r w:rsidR="00303152" w:rsidRPr="00A023CC">
        <w:rPr>
          <w:rFonts w:ascii="Times New Roman" w:hAnsi="Times New Roman" w:cs="Times New Roman"/>
          <w:sz w:val="24"/>
          <w:szCs w:val="24"/>
          <w:lang w:val="en-US"/>
          <w:rPrChange w:id="1825" w:author="Ian Hussey" w:date="2020-08-25T17:52:00Z">
            <w:rPr>
              <w:rFonts w:ascii="Times New Roman" w:hAnsi="Times New Roman" w:cs="Times New Roman"/>
              <w:sz w:val="24"/>
              <w:szCs w:val="24"/>
              <w:lang w:val="en-GB"/>
            </w:rPr>
          </w:rPrChange>
        </w:rPr>
        <w:t>); Experiment 3 (</w:t>
      </w:r>
      <w:r w:rsidR="00303152" w:rsidRPr="00A023CC">
        <w:rPr>
          <w:rFonts w:ascii="Times New Roman" w:hAnsi="Times New Roman"/>
          <w:sz w:val="24"/>
          <w:szCs w:val="24"/>
          <w:lang w:val="en-US"/>
          <w:rPrChange w:id="1826" w:author="Ian Hussey" w:date="2020-08-25T17:52:00Z">
            <w:rPr>
              <w:rFonts w:ascii="Times New Roman" w:hAnsi="Times New Roman"/>
              <w:sz w:val="24"/>
              <w:szCs w:val="24"/>
              <w:lang w:val="en-GB"/>
            </w:rPr>
          </w:rPrChange>
        </w:rPr>
        <w:t xml:space="preserve">OR = 40, 95% CI [3.56; 450], </w:t>
      </w:r>
      <w:r w:rsidR="00303152" w:rsidRPr="00A023CC">
        <w:rPr>
          <w:rFonts w:ascii="Times New Roman" w:hAnsi="Times New Roman"/>
          <w:i/>
          <w:sz w:val="24"/>
          <w:szCs w:val="24"/>
          <w:lang w:val="en-US"/>
          <w:rPrChange w:id="1827" w:author="Ian Hussey" w:date="2020-08-25T17:52:00Z">
            <w:rPr>
              <w:rFonts w:ascii="Times New Roman" w:hAnsi="Times New Roman"/>
              <w:i/>
              <w:sz w:val="24"/>
              <w:szCs w:val="24"/>
              <w:lang w:val="en-GB"/>
            </w:rPr>
          </w:rPrChange>
        </w:rPr>
        <w:t>p</w:t>
      </w:r>
      <w:r w:rsidR="00303152" w:rsidRPr="00A023CC">
        <w:rPr>
          <w:rFonts w:ascii="Times New Roman" w:hAnsi="Times New Roman"/>
          <w:sz w:val="24"/>
          <w:szCs w:val="24"/>
          <w:lang w:val="en-US"/>
          <w:rPrChange w:id="1828" w:author="Ian Hussey" w:date="2020-08-25T17:52:00Z">
            <w:rPr>
              <w:rFonts w:ascii="Times New Roman" w:hAnsi="Times New Roman"/>
              <w:sz w:val="24"/>
              <w:szCs w:val="24"/>
              <w:lang w:val="en-GB"/>
            </w:rPr>
          </w:rPrChange>
        </w:rPr>
        <w:t xml:space="preserve"> &lt; .001</w:t>
      </w:r>
      <w:r w:rsidR="00303152" w:rsidRPr="00A023CC">
        <w:rPr>
          <w:rFonts w:ascii="Times New Roman" w:hAnsi="Times New Roman" w:cs="Times New Roman"/>
          <w:sz w:val="24"/>
          <w:szCs w:val="24"/>
          <w:lang w:val="en-US"/>
          <w:rPrChange w:id="1829" w:author="Ian Hussey" w:date="2020-08-25T17:52:00Z">
            <w:rPr>
              <w:rFonts w:ascii="Times New Roman" w:hAnsi="Times New Roman" w:cs="Times New Roman"/>
              <w:sz w:val="24"/>
              <w:szCs w:val="24"/>
              <w:lang w:val="en-GB"/>
            </w:rPr>
          </w:rPrChange>
        </w:rPr>
        <w:t>); Experiment 4 (</w:t>
      </w:r>
      <w:r w:rsidR="00303152" w:rsidRPr="00A023CC">
        <w:rPr>
          <w:rFonts w:ascii="Times New Roman" w:hAnsi="Times New Roman"/>
          <w:sz w:val="24"/>
          <w:szCs w:val="24"/>
          <w:lang w:val="en-US"/>
          <w:rPrChange w:id="1830" w:author="Ian Hussey" w:date="2020-08-25T17:52:00Z">
            <w:rPr>
              <w:rFonts w:ascii="Times New Roman" w:hAnsi="Times New Roman"/>
              <w:sz w:val="24"/>
              <w:szCs w:val="24"/>
              <w:lang w:val="en-GB"/>
            </w:rPr>
          </w:rPrChange>
        </w:rPr>
        <w:t xml:space="preserve">OR = 2.89, 95% CI [0.69; 12.12], </w:t>
      </w:r>
      <w:r w:rsidR="00303152" w:rsidRPr="00A023CC">
        <w:rPr>
          <w:rFonts w:ascii="Times New Roman" w:hAnsi="Times New Roman"/>
          <w:i/>
          <w:sz w:val="24"/>
          <w:szCs w:val="24"/>
          <w:lang w:val="en-US"/>
          <w:rPrChange w:id="1831" w:author="Ian Hussey" w:date="2020-08-25T17:52:00Z">
            <w:rPr>
              <w:rFonts w:ascii="Times New Roman" w:hAnsi="Times New Roman"/>
              <w:i/>
              <w:sz w:val="24"/>
              <w:szCs w:val="24"/>
              <w:lang w:val="en-GB"/>
            </w:rPr>
          </w:rPrChange>
        </w:rPr>
        <w:t>p</w:t>
      </w:r>
      <w:r w:rsidR="00303152" w:rsidRPr="00A023CC">
        <w:rPr>
          <w:rFonts w:ascii="Times New Roman" w:hAnsi="Times New Roman"/>
          <w:sz w:val="24"/>
          <w:szCs w:val="24"/>
          <w:lang w:val="en-US"/>
          <w:rPrChange w:id="1832" w:author="Ian Hussey" w:date="2020-08-25T17:52:00Z">
            <w:rPr>
              <w:rFonts w:ascii="Times New Roman" w:hAnsi="Times New Roman"/>
              <w:sz w:val="24"/>
              <w:szCs w:val="24"/>
              <w:lang w:val="en-GB"/>
            </w:rPr>
          </w:rPrChange>
        </w:rPr>
        <w:t xml:space="preserve"> = .17</w:t>
      </w:r>
      <w:r w:rsidR="00303152" w:rsidRPr="00A023CC">
        <w:rPr>
          <w:rFonts w:ascii="Times New Roman" w:hAnsi="Times New Roman" w:cs="Times New Roman"/>
          <w:sz w:val="24"/>
          <w:szCs w:val="24"/>
          <w:lang w:val="en-US"/>
          <w:rPrChange w:id="1833" w:author="Ian Hussey" w:date="2020-08-25T17:52:00Z">
            <w:rPr>
              <w:rFonts w:ascii="Times New Roman" w:hAnsi="Times New Roman" w:cs="Times New Roman"/>
              <w:sz w:val="24"/>
              <w:szCs w:val="24"/>
              <w:lang w:val="en-GB"/>
            </w:rPr>
          </w:rPrChange>
        </w:rPr>
        <w:t>)</w:t>
      </w:r>
      <w:r w:rsidR="007E1C20" w:rsidRPr="00A023CC">
        <w:rPr>
          <w:rFonts w:ascii="Times New Roman" w:hAnsi="Times New Roman" w:cs="Times New Roman"/>
          <w:sz w:val="24"/>
          <w:szCs w:val="24"/>
          <w:lang w:val="en-US"/>
          <w:rPrChange w:id="1834" w:author="Ian Hussey" w:date="2020-08-25T17:52:00Z">
            <w:rPr>
              <w:rFonts w:ascii="Times New Roman" w:hAnsi="Times New Roman" w:cs="Times New Roman"/>
              <w:sz w:val="24"/>
              <w:szCs w:val="24"/>
              <w:lang w:val="en-GB"/>
            </w:rPr>
          </w:rPrChange>
        </w:rPr>
        <w:t xml:space="preserve">. </w:t>
      </w:r>
    </w:p>
    <w:p w14:paraId="3246A7F8" w14:textId="6AB5CAF1" w:rsidR="007E1C20" w:rsidRPr="00A023CC" w:rsidRDefault="00303152" w:rsidP="00303152">
      <w:pPr>
        <w:spacing w:line="480" w:lineRule="auto"/>
        <w:contextualSpacing/>
        <w:rPr>
          <w:rFonts w:ascii="Times New Roman" w:hAnsi="Times New Roman" w:cs="Times New Roman"/>
          <w:b/>
          <w:i/>
          <w:sz w:val="24"/>
          <w:szCs w:val="24"/>
          <w:lang w:val="en-US"/>
          <w:rPrChange w:id="1835" w:author="Ian Hussey" w:date="2020-08-25T17:52:00Z">
            <w:rPr>
              <w:rFonts w:ascii="Times New Roman" w:hAnsi="Times New Roman" w:cs="Times New Roman"/>
              <w:b/>
              <w:i/>
              <w:sz w:val="24"/>
              <w:szCs w:val="24"/>
              <w:lang w:val="en-GB"/>
            </w:rPr>
          </w:rPrChange>
        </w:rPr>
      </w:pPr>
      <w:r w:rsidRPr="00A023CC">
        <w:rPr>
          <w:rFonts w:ascii="Times New Roman" w:hAnsi="Times New Roman" w:cs="Times New Roman"/>
          <w:b/>
          <w:i/>
          <w:sz w:val="24"/>
          <w:szCs w:val="24"/>
          <w:lang w:val="en-US"/>
          <w:rPrChange w:id="1836" w:author="Ian Hussey" w:date="2020-08-25T17:52:00Z">
            <w:rPr>
              <w:rFonts w:ascii="Times New Roman" w:hAnsi="Times New Roman" w:cs="Times New Roman"/>
              <w:b/>
              <w:i/>
              <w:sz w:val="24"/>
              <w:szCs w:val="24"/>
              <w:lang w:val="en-GB"/>
            </w:rPr>
          </w:rPrChange>
        </w:rPr>
        <w:t xml:space="preserve">Question 3: </w:t>
      </w:r>
      <w:r w:rsidR="0066275F" w:rsidRPr="00A023CC">
        <w:rPr>
          <w:rFonts w:ascii="Times New Roman" w:hAnsi="Times New Roman" w:cs="Times New Roman"/>
          <w:b/>
          <w:i/>
          <w:sz w:val="24"/>
          <w:szCs w:val="24"/>
          <w:lang w:val="en-US"/>
          <w:rPrChange w:id="1837" w:author="Ian Hussey" w:date="2020-08-25T17:52:00Z">
            <w:rPr>
              <w:rFonts w:ascii="Times New Roman" w:hAnsi="Times New Roman" w:cs="Times New Roman"/>
              <w:b/>
              <w:i/>
              <w:sz w:val="24"/>
              <w:szCs w:val="24"/>
              <w:lang w:val="en-GB"/>
            </w:rPr>
          </w:rPrChange>
        </w:rPr>
        <w:t xml:space="preserve">Was Evaluative Learning Moderated by the </w:t>
      </w:r>
      <w:r w:rsidRPr="00A023CC">
        <w:rPr>
          <w:rFonts w:ascii="Times New Roman" w:hAnsi="Times New Roman" w:cs="Times New Roman"/>
          <w:b/>
          <w:i/>
          <w:sz w:val="24"/>
          <w:szCs w:val="24"/>
          <w:lang w:val="en-US"/>
          <w:rPrChange w:id="1838" w:author="Ian Hussey" w:date="2020-08-25T17:52:00Z">
            <w:rPr>
              <w:rFonts w:ascii="Times New Roman" w:hAnsi="Times New Roman" w:cs="Times New Roman"/>
              <w:b/>
              <w:i/>
              <w:sz w:val="24"/>
              <w:szCs w:val="24"/>
              <w:lang w:val="en-GB"/>
            </w:rPr>
          </w:rPrChange>
        </w:rPr>
        <w:t>Extinction Procedures?</w:t>
      </w:r>
    </w:p>
    <w:p w14:paraId="050D346A" w14:textId="4AE35919" w:rsidR="007D46E0" w:rsidRPr="00A023CC" w:rsidRDefault="002C53AC" w:rsidP="00F1080D">
      <w:pPr>
        <w:spacing w:line="480" w:lineRule="auto"/>
        <w:ind w:firstLine="708"/>
        <w:contextualSpacing/>
        <w:rPr>
          <w:rFonts w:ascii="Times New Roman" w:hAnsi="Times New Roman" w:cs="Times New Roman"/>
          <w:sz w:val="24"/>
          <w:szCs w:val="24"/>
          <w:lang w:val="en-US"/>
          <w:rPrChange w:id="1839"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1840" w:author="Ian Hussey" w:date="2020-08-25T17:52:00Z">
            <w:rPr>
              <w:rFonts w:ascii="Times New Roman" w:hAnsi="Times New Roman" w:cs="Times New Roman"/>
              <w:b/>
              <w:sz w:val="24"/>
              <w:szCs w:val="24"/>
              <w:lang w:val="en-GB"/>
            </w:rPr>
          </w:rPrChange>
        </w:rPr>
        <w:t>Operant Evaluative Conditioning</w:t>
      </w:r>
      <w:r w:rsidR="00635362" w:rsidRPr="00A023CC">
        <w:rPr>
          <w:rFonts w:ascii="Times New Roman" w:hAnsi="Times New Roman" w:cs="Times New Roman"/>
          <w:b/>
          <w:sz w:val="24"/>
          <w:szCs w:val="24"/>
          <w:lang w:val="en-US"/>
          <w:rPrChange w:id="1841" w:author="Ian Hussey" w:date="2020-08-25T17:52:00Z">
            <w:rPr>
              <w:rFonts w:ascii="Times New Roman" w:hAnsi="Times New Roman" w:cs="Times New Roman"/>
              <w:b/>
              <w:sz w:val="24"/>
              <w:szCs w:val="24"/>
              <w:lang w:val="en-GB"/>
            </w:rPr>
          </w:rPrChange>
        </w:rPr>
        <w:t xml:space="preserve"> Effects</w:t>
      </w:r>
      <w:r w:rsidRPr="00A023CC">
        <w:rPr>
          <w:rFonts w:ascii="Times New Roman" w:hAnsi="Times New Roman" w:cs="Times New Roman"/>
          <w:sz w:val="24"/>
          <w:szCs w:val="24"/>
          <w:lang w:val="en-US"/>
          <w:rPrChange w:id="1842" w:author="Ian Hussey" w:date="2020-08-25T17:52:00Z">
            <w:rPr>
              <w:rFonts w:ascii="Times New Roman" w:hAnsi="Times New Roman" w:cs="Times New Roman"/>
              <w:sz w:val="24"/>
              <w:szCs w:val="24"/>
              <w:lang w:val="en-GB"/>
            </w:rPr>
          </w:rPrChange>
        </w:rPr>
        <w:t xml:space="preserve">. Self-reported ratings </w:t>
      </w:r>
      <w:r w:rsidR="00AA686B" w:rsidRPr="00A023CC">
        <w:rPr>
          <w:rFonts w:ascii="Times New Roman" w:hAnsi="Times New Roman" w:cs="Times New Roman"/>
          <w:sz w:val="24"/>
          <w:szCs w:val="24"/>
          <w:lang w:val="en-US"/>
          <w:rPrChange w:id="1843" w:author="Ian Hussey" w:date="2020-08-25T17:52:00Z">
            <w:rPr>
              <w:rFonts w:ascii="Times New Roman" w:hAnsi="Times New Roman" w:cs="Times New Roman"/>
              <w:sz w:val="24"/>
              <w:szCs w:val="24"/>
              <w:lang w:val="en-GB"/>
            </w:rPr>
          </w:rPrChange>
        </w:rPr>
        <w:t>decrease</w:t>
      </w:r>
      <w:r w:rsidR="00536B3A" w:rsidRPr="00A023CC">
        <w:rPr>
          <w:rFonts w:ascii="Times New Roman" w:hAnsi="Times New Roman" w:cs="Times New Roman"/>
          <w:sz w:val="24"/>
          <w:szCs w:val="24"/>
          <w:lang w:val="en-US"/>
          <w:rPrChange w:id="1844" w:author="Ian Hussey" w:date="2020-08-25T17:52:00Z">
            <w:rPr>
              <w:rFonts w:ascii="Times New Roman" w:hAnsi="Times New Roman" w:cs="Times New Roman"/>
              <w:sz w:val="24"/>
              <w:szCs w:val="24"/>
              <w:lang w:val="en-GB"/>
            </w:rPr>
          </w:rPrChange>
        </w:rPr>
        <w:t>d</w:t>
      </w:r>
      <w:r w:rsidR="00AA686B" w:rsidRPr="00A023CC">
        <w:rPr>
          <w:rFonts w:ascii="Times New Roman" w:hAnsi="Times New Roman" w:cs="Times New Roman"/>
          <w:sz w:val="24"/>
          <w:szCs w:val="24"/>
          <w:lang w:val="en-US"/>
          <w:rPrChange w:id="1845" w:author="Ian Hussey" w:date="2020-08-25T17:52:00Z">
            <w:rPr>
              <w:rFonts w:ascii="Times New Roman" w:hAnsi="Times New Roman" w:cs="Times New Roman"/>
              <w:sz w:val="24"/>
              <w:szCs w:val="24"/>
              <w:lang w:val="en-GB"/>
            </w:rPr>
          </w:rPrChange>
        </w:rPr>
        <w:t xml:space="preserve"> in magnitude (relative to the acquisition-only group) when the outcome stimulus was removed from </w:t>
      </w:r>
      <w:r w:rsidR="00F1080D" w:rsidRPr="00A023CC">
        <w:rPr>
          <w:rFonts w:ascii="Times New Roman" w:hAnsi="Times New Roman" w:cs="Times New Roman"/>
          <w:sz w:val="24"/>
          <w:szCs w:val="24"/>
          <w:lang w:val="en-US"/>
          <w:rPrChange w:id="1846" w:author="Ian Hussey" w:date="2020-08-25T17:52:00Z">
            <w:rPr>
              <w:rFonts w:ascii="Times New Roman" w:hAnsi="Times New Roman" w:cs="Times New Roman"/>
              <w:sz w:val="24"/>
              <w:szCs w:val="24"/>
              <w:lang w:val="en-GB"/>
            </w:rPr>
          </w:rPrChange>
        </w:rPr>
        <w:t xml:space="preserve">both contingencies (Experiment 3), </w:t>
      </w:r>
      <w:r w:rsidR="00F1080D" w:rsidRPr="00A023CC">
        <w:rPr>
          <w:rFonts w:ascii="Times New Roman" w:hAnsi="Times New Roman" w:cs="Times New Roman"/>
          <w:i/>
          <w:sz w:val="24"/>
          <w:szCs w:val="24"/>
          <w:lang w:val="en-US"/>
          <w:rPrChange w:id="1847" w:author="Ian Hussey" w:date="2020-08-25T17:52:00Z">
            <w:rPr>
              <w:rFonts w:ascii="Times New Roman" w:hAnsi="Times New Roman" w:cs="Times New Roman"/>
              <w:i/>
              <w:sz w:val="24"/>
              <w:szCs w:val="24"/>
              <w:lang w:val="en-GB"/>
            </w:rPr>
          </w:rPrChange>
        </w:rPr>
        <w:t>t</w:t>
      </w:r>
      <w:r w:rsidR="00F1080D" w:rsidRPr="00A023CC">
        <w:rPr>
          <w:rFonts w:ascii="Times New Roman" w:hAnsi="Times New Roman" w:cs="Times New Roman"/>
          <w:sz w:val="24"/>
          <w:szCs w:val="24"/>
          <w:lang w:val="en-US"/>
          <w:rPrChange w:id="1848" w:author="Ian Hussey" w:date="2020-08-25T17:52:00Z">
            <w:rPr>
              <w:rFonts w:ascii="Times New Roman" w:hAnsi="Times New Roman" w:cs="Times New Roman"/>
              <w:sz w:val="24"/>
              <w:szCs w:val="24"/>
              <w:lang w:val="en-GB"/>
            </w:rPr>
          </w:rPrChange>
        </w:rPr>
        <w:t xml:space="preserve">(92.88) = -2.14, </w:t>
      </w:r>
      <w:r w:rsidR="00F1080D" w:rsidRPr="00A023CC">
        <w:rPr>
          <w:rFonts w:ascii="Times New Roman" w:hAnsi="Times New Roman" w:cs="Times New Roman"/>
          <w:i/>
          <w:sz w:val="24"/>
          <w:szCs w:val="24"/>
          <w:lang w:val="en-US"/>
          <w:rPrChange w:id="1849" w:author="Ian Hussey" w:date="2020-08-25T17:52:00Z">
            <w:rPr>
              <w:rFonts w:ascii="Times New Roman" w:hAnsi="Times New Roman" w:cs="Times New Roman"/>
              <w:i/>
              <w:sz w:val="24"/>
              <w:szCs w:val="24"/>
              <w:lang w:val="en-GB"/>
            </w:rPr>
          </w:rPrChange>
        </w:rPr>
        <w:t>p</w:t>
      </w:r>
      <w:r w:rsidR="00F1080D" w:rsidRPr="00A023CC">
        <w:rPr>
          <w:rFonts w:ascii="Times New Roman" w:hAnsi="Times New Roman" w:cs="Times New Roman"/>
          <w:sz w:val="24"/>
          <w:szCs w:val="24"/>
          <w:lang w:val="en-US"/>
          <w:rPrChange w:id="1850" w:author="Ian Hussey" w:date="2020-08-25T17:52:00Z">
            <w:rPr>
              <w:rFonts w:ascii="Times New Roman" w:hAnsi="Times New Roman" w:cs="Times New Roman"/>
              <w:sz w:val="24"/>
              <w:szCs w:val="24"/>
              <w:lang w:val="en-GB"/>
            </w:rPr>
          </w:rPrChange>
        </w:rPr>
        <w:t xml:space="preserve"> = .04, </w:t>
      </w:r>
      <w:r w:rsidR="00F1080D" w:rsidRPr="00A023CC">
        <w:rPr>
          <w:rFonts w:ascii="Times New Roman" w:hAnsi="Times New Roman" w:cs="Times New Roman"/>
          <w:i/>
          <w:sz w:val="24"/>
          <w:szCs w:val="24"/>
          <w:lang w:val="en-US"/>
          <w:rPrChange w:id="1851" w:author="Ian Hussey" w:date="2020-08-25T17:52:00Z">
            <w:rPr>
              <w:rFonts w:ascii="Times New Roman" w:hAnsi="Times New Roman" w:cs="Times New Roman"/>
              <w:i/>
              <w:sz w:val="24"/>
              <w:szCs w:val="24"/>
              <w:lang w:val="en-GB"/>
            </w:rPr>
          </w:rPrChange>
        </w:rPr>
        <w:t>d</w:t>
      </w:r>
      <w:r w:rsidR="00F1080D" w:rsidRPr="00A023CC">
        <w:rPr>
          <w:rFonts w:ascii="Times New Roman" w:hAnsi="Times New Roman" w:cs="Times New Roman"/>
          <w:sz w:val="24"/>
          <w:szCs w:val="24"/>
          <w:lang w:val="en-US"/>
          <w:rPrChange w:id="1852" w:author="Ian Hussey" w:date="2020-08-25T17:52:00Z">
            <w:rPr>
              <w:rFonts w:ascii="Times New Roman" w:hAnsi="Times New Roman" w:cs="Times New Roman"/>
              <w:sz w:val="24"/>
              <w:szCs w:val="24"/>
              <w:lang w:val="en-GB"/>
            </w:rPr>
          </w:rPrChange>
        </w:rPr>
        <w:t xml:space="preserve"> = -0.44, 95% CI [-0.85, -0.03], BF</w:t>
      </w:r>
      <w:r w:rsidR="00F1080D" w:rsidRPr="00A023CC">
        <w:rPr>
          <w:rFonts w:ascii="Times New Roman" w:hAnsi="Times New Roman" w:cs="Times New Roman"/>
          <w:sz w:val="24"/>
          <w:szCs w:val="24"/>
          <w:vertAlign w:val="subscript"/>
          <w:lang w:val="en-US"/>
          <w:rPrChange w:id="1853" w:author="Ian Hussey" w:date="2020-08-25T17:52:00Z">
            <w:rPr>
              <w:rFonts w:ascii="Times New Roman" w:hAnsi="Times New Roman" w:cs="Times New Roman"/>
              <w:sz w:val="24"/>
              <w:szCs w:val="24"/>
              <w:vertAlign w:val="subscript"/>
              <w:lang w:val="en-GB"/>
            </w:rPr>
          </w:rPrChange>
        </w:rPr>
        <w:t>10</w:t>
      </w:r>
      <w:r w:rsidR="00F1080D" w:rsidRPr="00A023CC">
        <w:rPr>
          <w:rFonts w:ascii="Times New Roman" w:hAnsi="Times New Roman" w:cs="Times New Roman"/>
          <w:sz w:val="24"/>
          <w:szCs w:val="24"/>
          <w:lang w:val="en-US"/>
          <w:rPrChange w:id="1854" w:author="Ian Hussey" w:date="2020-08-25T17:52:00Z">
            <w:rPr>
              <w:rFonts w:ascii="Times New Roman" w:hAnsi="Times New Roman" w:cs="Times New Roman"/>
              <w:sz w:val="24"/>
              <w:szCs w:val="24"/>
              <w:lang w:val="en-GB"/>
            </w:rPr>
          </w:rPrChange>
        </w:rPr>
        <w:t xml:space="preserve"> = 1.6. </w:t>
      </w:r>
      <w:r w:rsidR="007D46E0" w:rsidRPr="00A023CC">
        <w:rPr>
          <w:rFonts w:ascii="Times New Roman" w:hAnsi="Times New Roman" w:cs="Times New Roman"/>
          <w:sz w:val="24"/>
          <w:szCs w:val="24"/>
          <w:lang w:val="en-US"/>
          <w:rPrChange w:id="1855" w:author="Ian Hussey" w:date="2020-08-25T17:52:00Z">
            <w:rPr>
              <w:rFonts w:ascii="Times New Roman" w:hAnsi="Times New Roman" w:cs="Times New Roman"/>
              <w:sz w:val="24"/>
              <w:szCs w:val="24"/>
              <w:lang w:val="en-GB"/>
            </w:rPr>
          </w:rPrChange>
        </w:rPr>
        <w:t xml:space="preserve">There </w:t>
      </w:r>
      <w:r w:rsidR="00536B3A" w:rsidRPr="00A023CC">
        <w:rPr>
          <w:rFonts w:ascii="Times New Roman" w:hAnsi="Times New Roman" w:cs="Times New Roman"/>
          <w:sz w:val="24"/>
          <w:szCs w:val="24"/>
          <w:lang w:val="en-US"/>
          <w:rPrChange w:id="1856" w:author="Ian Hussey" w:date="2020-08-25T17:52:00Z">
            <w:rPr>
              <w:rFonts w:ascii="Times New Roman" w:hAnsi="Times New Roman" w:cs="Times New Roman"/>
              <w:sz w:val="24"/>
              <w:szCs w:val="24"/>
              <w:lang w:val="en-GB"/>
            </w:rPr>
          </w:rPrChange>
        </w:rPr>
        <w:t xml:space="preserve">was </w:t>
      </w:r>
      <w:r w:rsidR="007D46E0" w:rsidRPr="00A023CC">
        <w:rPr>
          <w:rFonts w:ascii="Times New Roman" w:hAnsi="Times New Roman" w:cs="Times New Roman"/>
          <w:sz w:val="24"/>
          <w:szCs w:val="24"/>
          <w:lang w:val="en-US"/>
          <w:rPrChange w:id="1857" w:author="Ian Hussey" w:date="2020-08-25T17:52:00Z">
            <w:rPr>
              <w:rFonts w:ascii="Times New Roman" w:hAnsi="Times New Roman" w:cs="Times New Roman"/>
              <w:sz w:val="24"/>
              <w:szCs w:val="24"/>
              <w:lang w:val="en-GB"/>
            </w:rPr>
          </w:rPrChange>
        </w:rPr>
        <w:t xml:space="preserve">no difference between extinction and acquisition-only groups </w:t>
      </w:r>
      <w:r w:rsidR="00536B3A" w:rsidRPr="00A023CC">
        <w:rPr>
          <w:rFonts w:ascii="Times New Roman" w:hAnsi="Times New Roman" w:cs="Times New Roman"/>
          <w:sz w:val="24"/>
          <w:szCs w:val="24"/>
          <w:lang w:val="en-US"/>
          <w:rPrChange w:id="1858" w:author="Ian Hussey" w:date="2020-08-25T17:52:00Z">
            <w:rPr>
              <w:rFonts w:ascii="Times New Roman" w:hAnsi="Times New Roman" w:cs="Times New Roman"/>
              <w:sz w:val="24"/>
              <w:szCs w:val="24"/>
              <w:lang w:val="en-GB"/>
            </w:rPr>
          </w:rPrChange>
        </w:rPr>
        <w:t xml:space="preserve">when </w:t>
      </w:r>
      <w:r w:rsidR="00F1080D" w:rsidRPr="00A023CC">
        <w:rPr>
          <w:rFonts w:ascii="Times New Roman" w:hAnsi="Times New Roman" w:cs="Times New Roman"/>
          <w:sz w:val="24"/>
          <w:szCs w:val="24"/>
          <w:lang w:val="en-US"/>
          <w:rPrChange w:id="1859" w:author="Ian Hussey" w:date="2020-08-25T17:52:00Z">
            <w:rPr>
              <w:rFonts w:ascii="Times New Roman" w:hAnsi="Times New Roman" w:cs="Times New Roman"/>
              <w:sz w:val="24"/>
              <w:szCs w:val="24"/>
              <w:lang w:val="en-GB"/>
            </w:rPr>
          </w:rPrChange>
        </w:rPr>
        <w:t xml:space="preserve">the outcome </w:t>
      </w:r>
      <w:r w:rsidR="00536B3A" w:rsidRPr="00A023CC">
        <w:rPr>
          <w:rFonts w:ascii="Times New Roman" w:hAnsi="Times New Roman" w:cs="Times New Roman"/>
          <w:sz w:val="24"/>
          <w:szCs w:val="24"/>
          <w:lang w:val="en-US"/>
          <w:rPrChange w:id="1860" w:author="Ian Hussey" w:date="2020-08-25T17:52:00Z">
            <w:rPr>
              <w:rFonts w:ascii="Times New Roman" w:hAnsi="Times New Roman" w:cs="Times New Roman"/>
              <w:sz w:val="24"/>
              <w:szCs w:val="24"/>
              <w:lang w:val="en-GB"/>
            </w:rPr>
          </w:rPrChange>
        </w:rPr>
        <w:t xml:space="preserve">was </w:t>
      </w:r>
      <w:r w:rsidR="007D46E0" w:rsidRPr="00A023CC">
        <w:rPr>
          <w:rFonts w:ascii="Times New Roman" w:hAnsi="Times New Roman" w:cs="Times New Roman"/>
          <w:sz w:val="24"/>
          <w:szCs w:val="24"/>
          <w:lang w:val="en-US"/>
          <w:rPrChange w:id="1861" w:author="Ian Hussey" w:date="2020-08-25T17:52:00Z">
            <w:rPr>
              <w:rFonts w:ascii="Times New Roman" w:hAnsi="Times New Roman" w:cs="Times New Roman"/>
              <w:sz w:val="24"/>
              <w:szCs w:val="24"/>
              <w:lang w:val="en-GB"/>
            </w:rPr>
          </w:rPrChange>
        </w:rPr>
        <w:t xml:space="preserve">only </w:t>
      </w:r>
      <w:r w:rsidR="00536B3A" w:rsidRPr="00A023CC">
        <w:rPr>
          <w:rFonts w:ascii="Times New Roman" w:hAnsi="Times New Roman" w:cs="Times New Roman"/>
          <w:sz w:val="24"/>
          <w:szCs w:val="24"/>
          <w:lang w:val="en-US"/>
          <w:rPrChange w:id="1862" w:author="Ian Hussey" w:date="2020-08-25T17:52:00Z">
            <w:rPr>
              <w:rFonts w:ascii="Times New Roman" w:hAnsi="Times New Roman" w:cs="Times New Roman"/>
              <w:sz w:val="24"/>
              <w:szCs w:val="24"/>
              <w:lang w:val="en-GB"/>
            </w:rPr>
          </w:rPrChange>
        </w:rPr>
        <w:t xml:space="preserve">removed </w:t>
      </w:r>
      <w:r w:rsidR="00F1080D" w:rsidRPr="00A023CC">
        <w:rPr>
          <w:rFonts w:ascii="Times New Roman" w:hAnsi="Times New Roman" w:cs="Times New Roman"/>
          <w:sz w:val="24"/>
          <w:szCs w:val="24"/>
          <w:lang w:val="en-US"/>
          <w:rPrChange w:id="1863" w:author="Ian Hussey" w:date="2020-08-25T17:52:00Z">
            <w:rPr>
              <w:rFonts w:ascii="Times New Roman" w:hAnsi="Times New Roman" w:cs="Times New Roman"/>
              <w:sz w:val="24"/>
              <w:szCs w:val="24"/>
              <w:lang w:val="en-GB"/>
            </w:rPr>
          </w:rPrChange>
        </w:rPr>
        <w:t>from the source contingency</w:t>
      </w:r>
      <w:r w:rsidR="00AA686B" w:rsidRPr="00A023CC">
        <w:rPr>
          <w:rFonts w:ascii="Times New Roman" w:hAnsi="Times New Roman" w:cs="Times New Roman"/>
          <w:sz w:val="24"/>
          <w:szCs w:val="24"/>
          <w:lang w:val="en-US"/>
          <w:rPrChange w:id="1864" w:author="Ian Hussey" w:date="2020-08-25T17:52:00Z">
            <w:rPr>
              <w:rFonts w:ascii="Times New Roman" w:hAnsi="Times New Roman" w:cs="Times New Roman"/>
              <w:sz w:val="24"/>
              <w:szCs w:val="24"/>
              <w:lang w:val="en-GB"/>
            </w:rPr>
          </w:rPrChange>
        </w:rPr>
        <w:t xml:space="preserve"> (Experiment 1): </w:t>
      </w:r>
      <w:r w:rsidR="00AA686B" w:rsidRPr="00A023CC">
        <w:rPr>
          <w:rFonts w:ascii="Times New Roman" w:hAnsi="Times New Roman" w:cs="Times New Roman"/>
          <w:i/>
          <w:sz w:val="24"/>
          <w:szCs w:val="24"/>
          <w:lang w:val="en-US"/>
          <w:rPrChange w:id="1865" w:author="Ian Hussey" w:date="2020-08-25T17:52:00Z">
            <w:rPr>
              <w:rFonts w:ascii="Times New Roman" w:hAnsi="Times New Roman" w:cs="Times New Roman"/>
              <w:i/>
              <w:sz w:val="24"/>
              <w:szCs w:val="24"/>
              <w:lang w:val="en-GB"/>
            </w:rPr>
          </w:rPrChange>
        </w:rPr>
        <w:t>t</w:t>
      </w:r>
      <w:r w:rsidR="00AA686B" w:rsidRPr="00A023CC">
        <w:rPr>
          <w:rFonts w:ascii="Times New Roman" w:hAnsi="Times New Roman" w:cs="Times New Roman"/>
          <w:sz w:val="24"/>
          <w:szCs w:val="24"/>
          <w:lang w:val="en-US"/>
          <w:rPrChange w:id="1866" w:author="Ian Hussey" w:date="2020-08-25T17:52:00Z">
            <w:rPr>
              <w:rFonts w:ascii="Times New Roman" w:hAnsi="Times New Roman" w:cs="Times New Roman"/>
              <w:sz w:val="24"/>
              <w:szCs w:val="24"/>
              <w:lang w:val="en-GB"/>
            </w:rPr>
          </w:rPrChange>
        </w:rPr>
        <w:t xml:space="preserve">(93.69) = </w:t>
      </w:r>
      <w:r w:rsidR="00AA686B" w:rsidRPr="00A023CC">
        <w:rPr>
          <w:rFonts w:ascii="Times New Roman" w:hAnsi="Times New Roman" w:cs="Times New Roman"/>
          <w:sz w:val="24"/>
          <w:szCs w:val="24"/>
          <w:lang w:val="en-US"/>
          <w:rPrChange w:id="1867" w:author="Ian Hussey" w:date="2020-08-25T17:52:00Z">
            <w:rPr>
              <w:rFonts w:ascii="Times New Roman" w:hAnsi="Times New Roman" w:cs="Times New Roman"/>
              <w:sz w:val="24"/>
              <w:szCs w:val="24"/>
              <w:lang w:val="en-GB"/>
            </w:rPr>
          </w:rPrChange>
        </w:rPr>
        <w:lastRenderedPageBreak/>
        <w:t xml:space="preserve">0.87, </w:t>
      </w:r>
      <w:r w:rsidR="00AA686B" w:rsidRPr="00A023CC">
        <w:rPr>
          <w:rFonts w:ascii="Times New Roman" w:hAnsi="Times New Roman" w:cs="Times New Roman"/>
          <w:i/>
          <w:sz w:val="24"/>
          <w:szCs w:val="24"/>
          <w:lang w:val="en-US"/>
          <w:rPrChange w:id="1868" w:author="Ian Hussey" w:date="2020-08-25T17:52:00Z">
            <w:rPr>
              <w:rFonts w:ascii="Times New Roman" w:hAnsi="Times New Roman" w:cs="Times New Roman"/>
              <w:i/>
              <w:sz w:val="24"/>
              <w:szCs w:val="24"/>
              <w:lang w:val="en-GB"/>
            </w:rPr>
          </w:rPrChange>
        </w:rPr>
        <w:t>p</w:t>
      </w:r>
      <w:r w:rsidR="00AA686B" w:rsidRPr="00A023CC">
        <w:rPr>
          <w:rFonts w:ascii="Times New Roman" w:hAnsi="Times New Roman" w:cs="Times New Roman"/>
          <w:sz w:val="24"/>
          <w:szCs w:val="24"/>
          <w:lang w:val="en-US"/>
          <w:rPrChange w:id="1869" w:author="Ian Hussey" w:date="2020-08-25T17:52:00Z">
            <w:rPr>
              <w:rFonts w:ascii="Times New Roman" w:hAnsi="Times New Roman" w:cs="Times New Roman"/>
              <w:sz w:val="24"/>
              <w:szCs w:val="24"/>
              <w:lang w:val="en-GB"/>
            </w:rPr>
          </w:rPrChange>
        </w:rPr>
        <w:t xml:space="preserve"> = .39, </w:t>
      </w:r>
      <w:r w:rsidR="00AA686B" w:rsidRPr="00A023CC">
        <w:rPr>
          <w:rFonts w:ascii="Times New Roman" w:hAnsi="Times New Roman" w:cs="Times New Roman"/>
          <w:i/>
          <w:sz w:val="24"/>
          <w:szCs w:val="24"/>
          <w:lang w:val="en-US"/>
          <w:rPrChange w:id="1870" w:author="Ian Hussey" w:date="2020-08-25T17:52:00Z">
            <w:rPr>
              <w:rFonts w:ascii="Times New Roman" w:hAnsi="Times New Roman" w:cs="Times New Roman"/>
              <w:i/>
              <w:sz w:val="24"/>
              <w:szCs w:val="24"/>
              <w:lang w:val="en-GB"/>
            </w:rPr>
          </w:rPrChange>
        </w:rPr>
        <w:t>d</w:t>
      </w:r>
      <w:r w:rsidR="00AA686B" w:rsidRPr="00A023CC">
        <w:rPr>
          <w:rFonts w:ascii="Times New Roman" w:hAnsi="Times New Roman" w:cs="Times New Roman"/>
          <w:sz w:val="24"/>
          <w:szCs w:val="24"/>
          <w:lang w:val="en-US"/>
          <w:rPrChange w:id="1871" w:author="Ian Hussey" w:date="2020-08-25T17:52:00Z">
            <w:rPr>
              <w:rFonts w:ascii="Times New Roman" w:hAnsi="Times New Roman" w:cs="Times New Roman"/>
              <w:sz w:val="24"/>
              <w:szCs w:val="24"/>
              <w:lang w:val="en-GB"/>
            </w:rPr>
          </w:rPrChange>
        </w:rPr>
        <w:t xml:space="preserve"> = 0.18, 95% CI [-0.23, 0.58], BF</w:t>
      </w:r>
      <w:r w:rsidR="00AA686B" w:rsidRPr="00A023CC">
        <w:rPr>
          <w:rFonts w:ascii="Times New Roman" w:hAnsi="Times New Roman" w:cs="Times New Roman"/>
          <w:sz w:val="24"/>
          <w:szCs w:val="24"/>
          <w:vertAlign w:val="subscript"/>
          <w:lang w:val="en-US"/>
          <w:rPrChange w:id="1872" w:author="Ian Hussey" w:date="2020-08-25T17:52:00Z">
            <w:rPr>
              <w:rFonts w:ascii="Times New Roman" w:hAnsi="Times New Roman" w:cs="Times New Roman"/>
              <w:sz w:val="24"/>
              <w:szCs w:val="24"/>
              <w:vertAlign w:val="subscript"/>
              <w:lang w:val="en-GB"/>
            </w:rPr>
          </w:rPrChange>
        </w:rPr>
        <w:t>10</w:t>
      </w:r>
      <w:r w:rsidR="00AA686B" w:rsidRPr="00A023CC">
        <w:rPr>
          <w:rFonts w:ascii="Times New Roman" w:hAnsi="Times New Roman" w:cs="Times New Roman"/>
          <w:sz w:val="24"/>
          <w:szCs w:val="24"/>
          <w:lang w:val="en-US"/>
          <w:rPrChange w:id="1873" w:author="Ian Hussey" w:date="2020-08-25T17:52:00Z">
            <w:rPr>
              <w:rFonts w:ascii="Times New Roman" w:hAnsi="Times New Roman" w:cs="Times New Roman"/>
              <w:sz w:val="24"/>
              <w:szCs w:val="24"/>
              <w:lang w:val="en-GB"/>
            </w:rPr>
          </w:rPrChange>
        </w:rPr>
        <w:t xml:space="preserve"> = 0.3</w:t>
      </w:r>
      <w:r w:rsidR="00126A6A" w:rsidRPr="00A023CC">
        <w:rPr>
          <w:rFonts w:ascii="Times New Roman" w:hAnsi="Times New Roman" w:cs="Times New Roman"/>
          <w:sz w:val="24"/>
          <w:szCs w:val="24"/>
          <w:lang w:val="en-US"/>
          <w:rPrChange w:id="1874" w:author="Ian Hussey" w:date="2020-08-25T17:52:00Z">
            <w:rPr>
              <w:rFonts w:ascii="Times New Roman" w:hAnsi="Times New Roman" w:cs="Times New Roman"/>
              <w:sz w:val="24"/>
              <w:szCs w:val="24"/>
              <w:lang w:val="en-GB"/>
            </w:rPr>
          </w:rPrChange>
        </w:rPr>
        <w:t xml:space="preserve">, or </w:t>
      </w:r>
      <w:r w:rsidR="007D46E0" w:rsidRPr="00A023CC">
        <w:rPr>
          <w:rFonts w:ascii="Times New Roman" w:hAnsi="Times New Roman" w:cs="Times New Roman"/>
          <w:sz w:val="24"/>
          <w:szCs w:val="24"/>
          <w:lang w:val="en-US"/>
          <w:rPrChange w:id="1875" w:author="Ian Hussey" w:date="2020-08-25T17:52:00Z">
            <w:rPr>
              <w:rFonts w:ascii="Times New Roman" w:hAnsi="Times New Roman" w:cs="Times New Roman"/>
              <w:sz w:val="24"/>
              <w:szCs w:val="24"/>
              <w:lang w:val="en-GB"/>
            </w:rPr>
          </w:rPrChange>
        </w:rPr>
        <w:t xml:space="preserve">when </w:t>
      </w:r>
      <w:r w:rsidR="00126A6A" w:rsidRPr="00A023CC">
        <w:rPr>
          <w:rFonts w:ascii="Times New Roman" w:hAnsi="Times New Roman" w:cs="Times New Roman"/>
          <w:sz w:val="24"/>
          <w:szCs w:val="24"/>
          <w:lang w:val="en-US"/>
          <w:rPrChange w:id="1876" w:author="Ian Hussey" w:date="2020-08-25T17:52:00Z">
            <w:rPr>
              <w:rFonts w:ascii="Times New Roman" w:hAnsi="Times New Roman" w:cs="Times New Roman"/>
              <w:sz w:val="24"/>
              <w:szCs w:val="24"/>
              <w:lang w:val="en-GB"/>
            </w:rPr>
          </w:rPrChange>
        </w:rPr>
        <w:t xml:space="preserve">stimuli </w:t>
      </w:r>
      <w:r w:rsidR="00536B3A" w:rsidRPr="00A023CC">
        <w:rPr>
          <w:rFonts w:ascii="Times New Roman" w:hAnsi="Times New Roman" w:cs="Times New Roman"/>
          <w:sz w:val="24"/>
          <w:szCs w:val="24"/>
          <w:lang w:val="en-US"/>
          <w:rPrChange w:id="1877" w:author="Ian Hussey" w:date="2020-08-25T17:52:00Z">
            <w:rPr>
              <w:rFonts w:ascii="Times New Roman" w:hAnsi="Times New Roman" w:cs="Times New Roman"/>
              <w:sz w:val="24"/>
              <w:szCs w:val="24"/>
              <w:lang w:val="en-GB"/>
            </w:rPr>
          </w:rPrChange>
        </w:rPr>
        <w:t xml:space="preserve">were presented </w:t>
      </w:r>
      <w:r w:rsidR="00126A6A" w:rsidRPr="00A023CC">
        <w:rPr>
          <w:rFonts w:ascii="Times New Roman" w:hAnsi="Times New Roman" w:cs="Times New Roman"/>
          <w:sz w:val="24"/>
          <w:szCs w:val="24"/>
          <w:lang w:val="en-US"/>
          <w:rPrChange w:id="1878" w:author="Ian Hussey" w:date="2020-08-25T17:52:00Z">
            <w:rPr>
              <w:rFonts w:ascii="Times New Roman" w:hAnsi="Times New Roman" w:cs="Times New Roman"/>
              <w:sz w:val="24"/>
              <w:szCs w:val="24"/>
              <w:lang w:val="en-GB"/>
            </w:rPr>
          </w:rPrChange>
        </w:rPr>
        <w:t>in a non-contingent manner</w:t>
      </w:r>
      <w:r w:rsidR="00F1080D" w:rsidRPr="00A023CC">
        <w:rPr>
          <w:rFonts w:ascii="Times New Roman" w:hAnsi="Times New Roman" w:cs="Times New Roman"/>
          <w:sz w:val="24"/>
          <w:szCs w:val="24"/>
          <w:lang w:val="en-US"/>
          <w:rPrChange w:id="1879" w:author="Ian Hussey" w:date="2020-08-25T17:52:00Z">
            <w:rPr>
              <w:rFonts w:ascii="Times New Roman" w:hAnsi="Times New Roman" w:cs="Times New Roman"/>
              <w:sz w:val="24"/>
              <w:szCs w:val="24"/>
              <w:lang w:val="en-GB"/>
            </w:rPr>
          </w:rPrChange>
        </w:rPr>
        <w:t xml:space="preserve"> (Experiment 4)</w:t>
      </w:r>
      <w:r w:rsidR="00126A6A" w:rsidRPr="00A023CC">
        <w:rPr>
          <w:rFonts w:ascii="Times New Roman" w:hAnsi="Times New Roman" w:cs="Times New Roman"/>
          <w:sz w:val="24"/>
          <w:szCs w:val="24"/>
          <w:lang w:val="en-US"/>
          <w:rPrChange w:id="1880" w:author="Ian Hussey" w:date="2020-08-25T17:52:00Z">
            <w:rPr>
              <w:rFonts w:ascii="Times New Roman" w:hAnsi="Times New Roman" w:cs="Times New Roman"/>
              <w:sz w:val="24"/>
              <w:szCs w:val="24"/>
              <w:lang w:val="en-GB"/>
            </w:rPr>
          </w:rPrChange>
        </w:rPr>
        <w:t xml:space="preserve">, </w:t>
      </w:r>
      <w:r w:rsidR="00126A6A" w:rsidRPr="00A023CC">
        <w:rPr>
          <w:rFonts w:ascii="Times New Roman" w:hAnsi="Times New Roman" w:cs="Times New Roman"/>
          <w:i/>
          <w:sz w:val="24"/>
          <w:szCs w:val="24"/>
          <w:lang w:val="en-US"/>
          <w:rPrChange w:id="1881" w:author="Ian Hussey" w:date="2020-08-25T17:52:00Z">
            <w:rPr>
              <w:rFonts w:ascii="Times New Roman" w:hAnsi="Times New Roman" w:cs="Times New Roman"/>
              <w:i/>
              <w:sz w:val="24"/>
              <w:szCs w:val="24"/>
              <w:lang w:val="en-GB"/>
            </w:rPr>
          </w:rPrChange>
        </w:rPr>
        <w:t>t</w:t>
      </w:r>
      <w:r w:rsidR="00126A6A" w:rsidRPr="00A023CC">
        <w:rPr>
          <w:rFonts w:ascii="Times New Roman" w:hAnsi="Times New Roman" w:cs="Times New Roman"/>
          <w:sz w:val="24"/>
          <w:szCs w:val="24"/>
          <w:lang w:val="en-US"/>
          <w:rPrChange w:id="1882" w:author="Ian Hussey" w:date="2020-08-25T17:52:00Z">
            <w:rPr>
              <w:rFonts w:ascii="Times New Roman" w:hAnsi="Times New Roman" w:cs="Times New Roman"/>
              <w:sz w:val="24"/>
              <w:szCs w:val="24"/>
              <w:lang w:val="en-GB"/>
            </w:rPr>
          </w:rPrChange>
        </w:rPr>
        <w:t xml:space="preserve">(93.74) = -1, </w:t>
      </w:r>
      <w:r w:rsidR="00126A6A" w:rsidRPr="00A023CC">
        <w:rPr>
          <w:rFonts w:ascii="Times New Roman" w:hAnsi="Times New Roman" w:cs="Times New Roman"/>
          <w:i/>
          <w:sz w:val="24"/>
          <w:szCs w:val="24"/>
          <w:lang w:val="en-US"/>
          <w:rPrChange w:id="1883" w:author="Ian Hussey" w:date="2020-08-25T17:52:00Z">
            <w:rPr>
              <w:rFonts w:ascii="Times New Roman" w:hAnsi="Times New Roman" w:cs="Times New Roman"/>
              <w:i/>
              <w:sz w:val="24"/>
              <w:szCs w:val="24"/>
              <w:lang w:val="en-GB"/>
            </w:rPr>
          </w:rPrChange>
        </w:rPr>
        <w:t>p</w:t>
      </w:r>
      <w:r w:rsidR="00126A6A" w:rsidRPr="00A023CC">
        <w:rPr>
          <w:rFonts w:ascii="Times New Roman" w:hAnsi="Times New Roman" w:cs="Times New Roman"/>
          <w:sz w:val="24"/>
          <w:szCs w:val="24"/>
          <w:lang w:val="en-US"/>
          <w:rPrChange w:id="1884" w:author="Ian Hussey" w:date="2020-08-25T17:52:00Z">
            <w:rPr>
              <w:rFonts w:ascii="Times New Roman" w:hAnsi="Times New Roman" w:cs="Times New Roman"/>
              <w:sz w:val="24"/>
              <w:szCs w:val="24"/>
              <w:lang w:val="en-GB"/>
            </w:rPr>
          </w:rPrChange>
        </w:rPr>
        <w:t xml:space="preserve"> = .32, </w:t>
      </w:r>
      <w:r w:rsidR="00126A6A" w:rsidRPr="00A023CC">
        <w:rPr>
          <w:rFonts w:ascii="Times New Roman" w:hAnsi="Times New Roman" w:cs="Times New Roman"/>
          <w:i/>
          <w:sz w:val="24"/>
          <w:szCs w:val="24"/>
          <w:lang w:val="en-US"/>
          <w:rPrChange w:id="1885" w:author="Ian Hussey" w:date="2020-08-25T17:52:00Z">
            <w:rPr>
              <w:rFonts w:ascii="Times New Roman" w:hAnsi="Times New Roman" w:cs="Times New Roman"/>
              <w:i/>
              <w:sz w:val="24"/>
              <w:szCs w:val="24"/>
              <w:lang w:val="en-GB"/>
            </w:rPr>
          </w:rPrChange>
        </w:rPr>
        <w:t>d</w:t>
      </w:r>
      <w:r w:rsidR="00126A6A" w:rsidRPr="00A023CC">
        <w:rPr>
          <w:rFonts w:ascii="Times New Roman" w:hAnsi="Times New Roman" w:cs="Times New Roman"/>
          <w:sz w:val="24"/>
          <w:szCs w:val="24"/>
          <w:lang w:val="en-US"/>
          <w:rPrChange w:id="1886" w:author="Ian Hussey" w:date="2020-08-25T17:52:00Z">
            <w:rPr>
              <w:rFonts w:ascii="Times New Roman" w:hAnsi="Times New Roman" w:cs="Times New Roman"/>
              <w:sz w:val="24"/>
              <w:szCs w:val="24"/>
              <w:lang w:val="en-GB"/>
            </w:rPr>
          </w:rPrChange>
        </w:rPr>
        <w:t xml:space="preserve"> = -0.2, 95% CI [-0.61, 0.2], BF</w:t>
      </w:r>
      <w:r w:rsidR="00126A6A" w:rsidRPr="00A023CC">
        <w:rPr>
          <w:rFonts w:ascii="Times New Roman" w:hAnsi="Times New Roman" w:cs="Times New Roman"/>
          <w:sz w:val="24"/>
          <w:szCs w:val="24"/>
          <w:vertAlign w:val="subscript"/>
          <w:lang w:val="en-US"/>
          <w:rPrChange w:id="1887" w:author="Ian Hussey" w:date="2020-08-25T17:52:00Z">
            <w:rPr>
              <w:rFonts w:ascii="Times New Roman" w:hAnsi="Times New Roman" w:cs="Times New Roman"/>
              <w:sz w:val="24"/>
              <w:szCs w:val="24"/>
              <w:vertAlign w:val="subscript"/>
              <w:lang w:val="en-GB"/>
            </w:rPr>
          </w:rPrChange>
        </w:rPr>
        <w:t>10</w:t>
      </w:r>
      <w:r w:rsidR="00126A6A" w:rsidRPr="00A023CC">
        <w:rPr>
          <w:rFonts w:ascii="Times New Roman" w:hAnsi="Times New Roman" w:cs="Times New Roman"/>
          <w:sz w:val="24"/>
          <w:szCs w:val="24"/>
          <w:lang w:val="en-US"/>
          <w:rPrChange w:id="1888" w:author="Ian Hussey" w:date="2020-08-25T17:52:00Z">
            <w:rPr>
              <w:rFonts w:ascii="Times New Roman" w:hAnsi="Times New Roman" w:cs="Times New Roman"/>
              <w:sz w:val="24"/>
              <w:szCs w:val="24"/>
              <w:lang w:val="en-GB"/>
            </w:rPr>
          </w:rPrChange>
        </w:rPr>
        <w:t xml:space="preserve"> = 0.3</w:t>
      </w:r>
      <w:r w:rsidR="00F1080D" w:rsidRPr="00A023CC">
        <w:rPr>
          <w:rFonts w:ascii="Times New Roman" w:hAnsi="Times New Roman" w:cs="Times New Roman"/>
          <w:sz w:val="24"/>
          <w:szCs w:val="24"/>
          <w:lang w:val="en-US"/>
          <w:rPrChange w:id="1889" w:author="Ian Hussey" w:date="2020-08-25T17:52:00Z">
            <w:rPr>
              <w:rFonts w:ascii="Times New Roman" w:hAnsi="Times New Roman" w:cs="Times New Roman"/>
              <w:sz w:val="24"/>
              <w:szCs w:val="24"/>
              <w:lang w:val="en-GB"/>
            </w:rPr>
          </w:rPrChange>
        </w:rPr>
        <w:t xml:space="preserve">. </w:t>
      </w:r>
      <w:r w:rsidR="002F601C" w:rsidRPr="00A023CC">
        <w:rPr>
          <w:rFonts w:ascii="Times New Roman" w:hAnsi="Times New Roman" w:cs="Times New Roman"/>
          <w:sz w:val="24"/>
          <w:szCs w:val="24"/>
          <w:lang w:val="en-US"/>
          <w:rPrChange w:id="1890" w:author="Ian Hussey" w:date="2020-08-25T17:52:00Z">
            <w:rPr>
              <w:rFonts w:ascii="Times New Roman" w:hAnsi="Times New Roman" w:cs="Times New Roman"/>
              <w:sz w:val="24"/>
              <w:szCs w:val="24"/>
              <w:lang w:val="en-GB"/>
            </w:rPr>
          </w:rPrChange>
        </w:rPr>
        <w:t xml:space="preserve">As expected, OEC effects became stronger </w:t>
      </w:r>
      <w:r w:rsidR="00AA686B" w:rsidRPr="00A023CC">
        <w:rPr>
          <w:rFonts w:ascii="Times New Roman" w:hAnsi="Times New Roman" w:cs="Times New Roman"/>
          <w:sz w:val="24"/>
          <w:szCs w:val="24"/>
          <w:lang w:val="en-US"/>
          <w:rPrChange w:id="1891" w:author="Ian Hussey" w:date="2020-08-25T17:52:00Z">
            <w:rPr>
              <w:rFonts w:ascii="Times New Roman" w:hAnsi="Times New Roman" w:cs="Times New Roman"/>
              <w:sz w:val="24"/>
              <w:szCs w:val="24"/>
              <w:lang w:val="en-GB"/>
            </w:rPr>
          </w:rPrChange>
        </w:rPr>
        <w:t>when</w:t>
      </w:r>
      <w:r w:rsidR="002F601C" w:rsidRPr="00A023CC">
        <w:rPr>
          <w:rFonts w:ascii="Times New Roman" w:hAnsi="Times New Roman" w:cs="Times New Roman"/>
          <w:sz w:val="24"/>
          <w:szCs w:val="24"/>
          <w:lang w:val="en-US"/>
          <w:rPrChange w:id="1892" w:author="Ian Hussey" w:date="2020-08-25T17:52:00Z">
            <w:rPr>
              <w:rFonts w:ascii="Times New Roman" w:hAnsi="Times New Roman" w:cs="Times New Roman"/>
              <w:sz w:val="24"/>
              <w:szCs w:val="24"/>
              <w:lang w:val="en-GB"/>
            </w:rPr>
          </w:rPrChange>
        </w:rPr>
        <w:t xml:space="preserve"> </w:t>
      </w:r>
      <w:r w:rsidR="00AA686B" w:rsidRPr="00A023CC">
        <w:rPr>
          <w:rFonts w:ascii="Times New Roman" w:hAnsi="Times New Roman" w:cs="Times New Roman"/>
          <w:sz w:val="24"/>
          <w:szCs w:val="24"/>
          <w:lang w:val="en-US"/>
          <w:rPrChange w:id="1893" w:author="Ian Hussey" w:date="2020-08-25T17:52:00Z">
            <w:rPr>
              <w:rFonts w:ascii="Times New Roman" w:hAnsi="Times New Roman" w:cs="Times New Roman"/>
              <w:sz w:val="24"/>
              <w:szCs w:val="24"/>
              <w:lang w:val="en-GB"/>
            </w:rPr>
          </w:rPrChange>
        </w:rPr>
        <w:t xml:space="preserve">the outcome stimulus </w:t>
      </w:r>
      <w:r w:rsidR="00F1080D" w:rsidRPr="00A023CC">
        <w:rPr>
          <w:rFonts w:ascii="Times New Roman" w:hAnsi="Times New Roman" w:cs="Times New Roman"/>
          <w:sz w:val="24"/>
          <w:szCs w:val="24"/>
          <w:lang w:val="en-US"/>
          <w:rPrChange w:id="1894" w:author="Ian Hussey" w:date="2020-08-25T17:52:00Z">
            <w:rPr>
              <w:rFonts w:ascii="Times New Roman" w:hAnsi="Times New Roman" w:cs="Times New Roman"/>
              <w:sz w:val="24"/>
              <w:szCs w:val="24"/>
              <w:lang w:val="en-GB"/>
            </w:rPr>
          </w:rPrChange>
        </w:rPr>
        <w:t xml:space="preserve">remained in the source contingency and </w:t>
      </w:r>
      <w:r w:rsidR="00AA686B" w:rsidRPr="00A023CC">
        <w:rPr>
          <w:rFonts w:ascii="Times New Roman" w:hAnsi="Times New Roman" w:cs="Times New Roman"/>
          <w:sz w:val="24"/>
          <w:szCs w:val="24"/>
          <w:lang w:val="en-US"/>
          <w:rPrChange w:id="1895" w:author="Ian Hussey" w:date="2020-08-25T17:52:00Z">
            <w:rPr>
              <w:rFonts w:ascii="Times New Roman" w:hAnsi="Times New Roman" w:cs="Times New Roman"/>
              <w:sz w:val="24"/>
              <w:szCs w:val="24"/>
              <w:lang w:val="en-GB"/>
            </w:rPr>
          </w:rPrChange>
        </w:rPr>
        <w:t xml:space="preserve">was removed from the target contingency (Experiment 2): </w:t>
      </w:r>
      <w:r w:rsidR="00AA686B" w:rsidRPr="00A023CC">
        <w:rPr>
          <w:rFonts w:ascii="Times New Roman" w:hAnsi="Times New Roman" w:cs="Times New Roman"/>
          <w:i/>
          <w:sz w:val="24"/>
          <w:szCs w:val="24"/>
          <w:lang w:val="en-US"/>
          <w:rPrChange w:id="1896" w:author="Ian Hussey" w:date="2020-08-25T17:52:00Z">
            <w:rPr>
              <w:rFonts w:ascii="Times New Roman" w:hAnsi="Times New Roman" w:cs="Times New Roman"/>
              <w:i/>
              <w:sz w:val="24"/>
              <w:szCs w:val="24"/>
              <w:lang w:val="en-GB"/>
            </w:rPr>
          </w:rPrChange>
        </w:rPr>
        <w:t>t</w:t>
      </w:r>
      <w:r w:rsidR="00AA686B" w:rsidRPr="00A023CC">
        <w:rPr>
          <w:rFonts w:ascii="Times New Roman" w:hAnsi="Times New Roman" w:cs="Times New Roman"/>
          <w:sz w:val="24"/>
          <w:szCs w:val="24"/>
          <w:lang w:val="en-US"/>
          <w:rPrChange w:id="1897" w:author="Ian Hussey" w:date="2020-08-25T17:52:00Z">
            <w:rPr>
              <w:rFonts w:ascii="Times New Roman" w:hAnsi="Times New Roman" w:cs="Times New Roman"/>
              <w:sz w:val="24"/>
              <w:szCs w:val="24"/>
              <w:lang w:val="en-GB"/>
            </w:rPr>
          </w:rPrChange>
        </w:rPr>
        <w:t xml:space="preserve">(81.01) = 4.48, </w:t>
      </w:r>
      <w:r w:rsidR="00AA686B" w:rsidRPr="00A023CC">
        <w:rPr>
          <w:rFonts w:ascii="Times New Roman" w:hAnsi="Times New Roman" w:cs="Times New Roman"/>
          <w:i/>
          <w:sz w:val="24"/>
          <w:szCs w:val="24"/>
          <w:lang w:val="en-US"/>
          <w:rPrChange w:id="1898" w:author="Ian Hussey" w:date="2020-08-25T17:52:00Z">
            <w:rPr>
              <w:rFonts w:ascii="Times New Roman" w:hAnsi="Times New Roman" w:cs="Times New Roman"/>
              <w:i/>
              <w:sz w:val="24"/>
              <w:szCs w:val="24"/>
              <w:lang w:val="en-GB"/>
            </w:rPr>
          </w:rPrChange>
        </w:rPr>
        <w:t>p</w:t>
      </w:r>
      <w:r w:rsidR="00AA686B" w:rsidRPr="00A023CC">
        <w:rPr>
          <w:rFonts w:ascii="Times New Roman" w:hAnsi="Times New Roman" w:cs="Times New Roman"/>
          <w:sz w:val="24"/>
          <w:szCs w:val="24"/>
          <w:lang w:val="en-US"/>
          <w:rPrChange w:id="1899" w:author="Ian Hussey" w:date="2020-08-25T17:52:00Z">
            <w:rPr>
              <w:rFonts w:ascii="Times New Roman" w:hAnsi="Times New Roman" w:cs="Times New Roman"/>
              <w:sz w:val="24"/>
              <w:szCs w:val="24"/>
              <w:lang w:val="en-GB"/>
            </w:rPr>
          </w:rPrChange>
        </w:rPr>
        <w:t xml:space="preserve"> &lt; .0</w:t>
      </w:r>
      <w:r w:rsidR="00EF7C44" w:rsidRPr="00A023CC">
        <w:rPr>
          <w:rFonts w:ascii="Times New Roman" w:hAnsi="Times New Roman" w:cs="Times New Roman"/>
          <w:sz w:val="24"/>
          <w:szCs w:val="24"/>
          <w:lang w:val="en-US"/>
          <w:rPrChange w:id="1900" w:author="Ian Hussey" w:date="2020-08-25T17:52:00Z">
            <w:rPr>
              <w:rFonts w:ascii="Times New Roman" w:hAnsi="Times New Roman" w:cs="Times New Roman"/>
              <w:sz w:val="24"/>
              <w:szCs w:val="24"/>
              <w:lang w:val="en-GB"/>
            </w:rPr>
          </w:rPrChange>
        </w:rPr>
        <w:t>0</w:t>
      </w:r>
      <w:r w:rsidR="00AA686B" w:rsidRPr="00A023CC">
        <w:rPr>
          <w:rFonts w:ascii="Times New Roman" w:hAnsi="Times New Roman" w:cs="Times New Roman"/>
          <w:sz w:val="24"/>
          <w:szCs w:val="24"/>
          <w:lang w:val="en-US"/>
          <w:rPrChange w:id="1901" w:author="Ian Hussey" w:date="2020-08-25T17:52:00Z">
            <w:rPr>
              <w:rFonts w:ascii="Times New Roman" w:hAnsi="Times New Roman" w:cs="Times New Roman"/>
              <w:sz w:val="24"/>
              <w:szCs w:val="24"/>
              <w:lang w:val="en-GB"/>
            </w:rPr>
          </w:rPrChange>
        </w:rPr>
        <w:t xml:space="preserve">01, </w:t>
      </w:r>
      <w:r w:rsidR="00AA686B" w:rsidRPr="00A023CC">
        <w:rPr>
          <w:rFonts w:ascii="Times New Roman" w:hAnsi="Times New Roman" w:cs="Times New Roman"/>
          <w:i/>
          <w:sz w:val="24"/>
          <w:szCs w:val="24"/>
          <w:lang w:val="en-US"/>
          <w:rPrChange w:id="1902" w:author="Ian Hussey" w:date="2020-08-25T17:52:00Z">
            <w:rPr>
              <w:rFonts w:ascii="Times New Roman" w:hAnsi="Times New Roman" w:cs="Times New Roman"/>
              <w:i/>
              <w:sz w:val="24"/>
              <w:szCs w:val="24"/>
              <w:lang w:val="en-GB"/>
            </w:rPr>
          </w:rPrChange>
        </w:rPr>
        <w:t>d</w:t>
      </w:r>
      <w:r w:rsidR="00AA686B" w:rsidRPr="00A023CC">
        <w:rPr>
          <w:rFonts w:ascii="Times New Roman" w:hAnsi="Times New Roman" w:cs="Times New Roman"/>
          <w:sz w:val="24"/>
          <w:szCs w:val="24"/>
          <w:lang w:val="en-US"/>
          <w:rPrChange w:id="1903" w:author="Ian Hussey" w:date="2020-08-25T17:52:00Z">
            <w:rPr>
              <w:rFonts w:ascii="Times New Roman" w:hAnsi="Times New Roman" w:cs="Times New Roman"/>
              <w:sz w:val="24"/>
              <w:szCs w:val="24"/>
              <w:lang w:val="en-GB"/>
            </w:rPr>
          </w:rPrChange>
        </w:rPr>
        <w:t xml:space="preserve"> = 0.94, 95% CI [0.5, 1.38], BF</w:t>
      </w:r>
      <w:r w:rsidR="00AA686B" w:rsidRPr="00A023CC">
        <w:rPr>
          <w:rFonts w:ascii="Times New Roman" w:hAnsi="Times New Roman" w:cs="Times New Roman"/>
          <w:sz w:val="24"/>
          <w:szCs w:val="24"/>
          <w:vertAlign w:val="subscript"/>
          <w:lang w:val="en-US"/>
          <w:rPrChange w:id="1904" w:author="Ian Hussey" w:date="2020-08-25T17:52:00Z">
            <w:rPr>
              <w:rFonts w:ascii="Times New Roman" w:hAnsi="Times New Roman" w:cs="Times New Roman"/>
              <w:sz w:val="24"/>
              <w:szCs w:val="24"/>
              <w:vertAlign w:val="subscript"/>
              <w:lang w:val="en-GB"/>
            </w:rPr>
          </w:rPrChange>
        </w:rPr>
        <w:t>10</w:t>
      </w:r>
      <w:r w:rsidR="00AA686B" w:rsidRPr="00A023CC">
        <w:rPr>
          <w:rFonts w:ascii="Times New Roman" w:hAnsi="Times New Roman" w:cs="Times New Roman"/>
          <w:sz w:val="24"/>
          <w:szCs w:val="24"/>
          <w:lang w:val="en-US"/>
          <w:rPrChange w:id="1905" w:author="Ian Hussey" w:date="2020-08-25T17:52:00Z">
            <w:rPr>
              <w:rFonts w:ascii="Times New Roman" w:hAnsi="Times New Roman" w:cs="Times New Roman"/>
              <w:sz w:val="24"/>
              <w:szCs w:val="24"/>
              <w:lang w:val="en-GB"/>
            </w:rPr>
          </w:rPrChange>
        </w:rPr>
        <w:t xml:space="preserve"> = 922</w:t>
      </w:r>
      <w:r w:rsidR="00F1080D" w:rsidRPr="00A023CC">
        <w:rPr>
          <w:rFonts w:ascii="Times New Roman" w:hAnsi="Times New Roman" w:cs="Times New Roman"/>
          <w:sz w:val="24"/>
          <w:szCs w:val="24"/>
          <w:lang w:val="en-US"/>
          <w:rPrChange w:id="1906" w:author="Ian Hussey" w:date="2020-08-25T17:52:00Z">
            <w:rPr>
              <w:rFonts w:ascii="Times New Roman" w:hAnsi="Times New Roman" w:cs="Times New Roman"/>
              <w:sz w:val="24"/>
              <w:szCs w:val="24"/>
              <w:lang w:val="en-GB"/>
            </w:rPr>
          </w:rPrChange>
        </w:rPr>
        <w:t>.</w:t>
      </w:r>
      <w:r w:rsidR="007D46E0" w:rsidRPr="00A023CC">
        <w:rPr>
          <w:rFonts w:ascii="Times New Roman" w:hAnsi="Times New Roman" w:cs="Times New Roman"/>
          <w:sz w:val="24"/>
          <w:szCs w:val="24"/>
          <w:lang w:val="en-US"/>
          <w:rPrChange w:id="1907" w:author="Ian Hussey" w:date="2020-08-25T17:52:00Z">
            <w:rPr>
              <w:rFonts w:ascii="Times New Roman" w:hAnsi="Times New Roman" w:cs="Times New Roman"/>
              <w:sz w:val="24"/>
              <w:szCs w:val="24"/>
              <w:lang w:val="en-GB"/>
            </w:rPr>
          </w:rPrChange>
        </w:rPr>
        <w:t xml:space="preserve"> </w:t>
      </w:r>
    </w:p>
    <w:p w14:paraId="5F6B1787" w14:textId="081E9E33" w:rsidR="007D46E0" w:rsidRPr="00A023CC" w:rsidRDefault="005319B5" w:rsidP="00F1080D">
      <w:pPr>
        <w:spacing w:line="480" w:lineRule="auto"/>
        <w:ind w:firstLine="708"/>
        <w:contextualSpacing/>
        <w:rPr>
          <w:rFonts w:ascii="Times New Roman" w:hAnsi="Times New Roman" w:cs="Times New Roman"/>
          <w:sz w:val="24"/>
          <w:szCs w:val="24"/>
          <w:lang w:val="en-US"/>
          <w:rPrChange w:id="190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
        <w:t>B</w:t>
      </w:r>
      <w:r w:rsidR="007D46E0" w:rsidRPr="00A023CC">
        <w:rPr>
          <w:rFonts w:ascii="Times New Roman" w:hAnsi="Times New Roman" w:cs="Times New Roman"/>
          <w:sz w:val="24"/>
          <w:szCs w:val="24"/>
          <w:lang w:val="en-US"/>
        </w:rPr>
        <w:t>ehavioral</w:t>
      </w:r>
      <w:r w:rsidR="007D46E0" w:rsidRPr="00A023CC">
        <w:rPr>
          <w:rFonts w:ascii="Times New Roman" w:hAnsi="Times New Roman" w:cs="Times New Roman"/>
          <w:sz w:val="24"/>
          <w:szCs w:val="24"/>
          <w:lang w:val="en-US"/>
          <w:rPrChange w:id="1909" w:author="Ian Hussey" w:date="2020-08-25T17:52:00Z">
            <w:rPr>
              <w:rFonts w:ascii="Times New Roman" w:hAnsi="Times New Roman" w:cs="Times New Roman"/>
              <w:sz w:val="24"/>
              <w:szCs w:val="24"/>
              <w:lang w:val="en-GB"/>
            </w:rPr>
          </w:rPrChange>
        </w:rPr>
        <w:t xml:space="preserve"> intentions did not differ between the extinction and acquisition-only groups in Experiment 1 (OR = 1.36, 95% CI [0.49, 3.76], </w:t>
      </w:r>
      <w:r w:rsidR="007D46E0" w:rsidRPr="00A023CC">
        <w:rPr>
          <w:rFonts w:ascii="Times New Roman" w:hAnsi="Times New Roman" w:cs="Times New Roman"/>
          <w:i/>
          <w:sz w:val="24"/>
          <w:szCs w:val="24"/>
          <w:lang w:val="en-US"/>
          <w:rPrChange w:id="1910" w:author="Ian Hussey" w:date="2020-08-25T17:52:00Z">
            <w:rPr>
              <w:rFonts w:ascii="Times New Roman" w:hAnsi="Times New Roman" w:cs="Times New Roman"/>
              <w:i/>
              <w:sz w:val="24"/>
              <w:szCs w:val="24"/>
              <w:lang w:val="en-GB"/>
            </w:rPr>
          </w:rPrChange>
        </w:rPr>
        <w:t>p</w:t>
      </w:r>
      <w:r w:rsidR="007D46E0" w:rsidRPr="00A023CC">
        <w:rPr>
          <w:rFonts w:ascii="Times New Roman" w:hAnsi="Times New Roman" w:cs="Times New Roman"/>
          <w:sz w:val="24"/>
          <w:szCs w:val="24"/>
          <w:lang w:val="en-US"/>
          <w:rPrChange w:id="1911" w:author="Ian Hussey" w:date="2020-08-25T17:52:00Z">
            <w:rPr>
              <w:rFonts w:ascii="Times New Roman" w:hAnsi="Times New Roman" w:cs="Times New Roman"/>
              <w:sz w:val="24"/>
              <w:szCs w:val="24"/>
              <w:lang w:val="en-GB"/>
            </w:rPr>
          </w:rPrChange>
        </w:rPr>
        <w:t xml:space="preserve"> = .61), Experiment 2 (OR = 0.55, 95% CI [0.19, 1.54], </w:t>
      </w:r>
      <w:r w:rsidR="007D46E0" w:rsidRPr="00A023CC">
        <w:rPr>
          <w:rFonts w:ascii="Times New Roman" w:hAnsi="Times New Roman" w:cs="Times New Roman"/>
          <w:i/>
          <w:sz w:val="24"/>
          <w:szCs w:val="24"/>
          <w:lang w:val="en-US"/>
          <w:rPrChange w:id="1912" w:author="Ian Hussey" w:date="2020-08-25T17:52:00Z">
            <w:rPr>
              <w:rFonts w:ascii="Times New Roman" w:hAnsi="Times New Roman" w:cs="Times New Roman"/>
              <w:i/>
              <w:sz w:val="24"/>
              <w:szCs w:val="24"/>
              <w:lang w:val="en-GB"/>
            </w:rPr>
          </w:rPrChange>
        </w:rPr>
        <w:t>p</w:t>
      </w:r>
      <w:r w:rsidR="007D46E0" w:rsidRPr="00A023CC">
        <w:rPr>
          <w:rFonts w:ascii="Times New Roman" w:hAnsi="Times New Roman" w:cs="Times New Roman"/>
          <w:sz w:val="24"/>
          <w:szCs w:val="24"/>
          <w:lang w:val="en-US"/>
          <w:rPrChange w:id="1913" w:author="Ian Hussey" w:date="2020-08-25T17:52:00Z">
            <w:rPr>
              <w:rFonts w:ascii="Times New Roman" w:hAnsi="Times New Roman" w:cs="Times New Roman"/>
              <w:sz w:val="24"/>
              <w:szCs w:val="24"/>
              <w:lang w:val="en-GB"/>
            </w:rPr>
          </w:rPrChange>
        </w:rPr>
        <w:t xml:space="preserve"> = .30), Experiment 3 (OR = 0.78, 95% CI [0.26, 2.31], </w:t>
      </w:r>
      <w:r w:rsidR="007D46E0" w:rsidRPr="00A023CC">
        <w:rPr>
          <w:rFonts w:ascii="Times New Roman" w:hAnsi="Times New Roman" w:cs="Times New Roman"/>
          <w:i/>
          <w:sz w:val="24"/>
          <w:szCs w:val="24"/>
          <w:lang w:val="en-US"/>
          <w:rPrChange w:id="1914" w:author="Ian Hussey" w:date="2020-08-25T17:52:00Z">
            <w:rPr>
              <w:rFonts w:ascii="Times New Roman" w:hAnsi="Times New Roman" w:cs="Times New Roman"/>
              <w:i/>
              <w:sz w:val="24"/>
              <w:szCs w:val="24"/>
              <w:lang w:val="en-GB"/>
            </w:rPr>
          </w:rPrChange>
        </w:rPr>
        <w:t>p</w:t>
      </w:r>
      <w:r w:rsidR="007D46E0" w:rsidRPr="00A023CC">
        <w:rPr>
          <w:rFonts w:ascii="Times New Roman" w:hAnsi="Times New Roman" w:cs="Times New Roman"/>
          <w:sz w:val="24"/>
          <w:szCs w:val="24"/>
          <w:lang w:val="en-US"/>
          <w:rPrChange w:id="1915" w:author="Ian Hussey" w:date="2020-08-25T17:52:00Z">
            <w:rPr>
              <w:rFonts w:ascii="Times New Roman" w:hAnsi="Times New Roman" w:cs="Times New Roman"/>
              <w:sz w:val="24"/>
              <w:szCs w:val="24"/>
              <w:lang w:val="en-GB"/>
            </w:rPr>
          </w:rPrChange>
        </w:rPr>
        <w:t xml:space="preserve"> = .78), or Experiment 4 (OR = 0.62, 95% CI [0.19, 2.1], </w:t>
      </w:r>
      <w:r w:rsidR="007D46E0" w:rsidRPr="00A023CC">
        <w:rPr>
          <w:rFonts w:ascii="Times New Roman" w:hAnsi="Times New Roman" w:cs="Times New Roman"/>
          <w:i/>
          <w:sz w:val="24"/>
          <w:szCs w:val="24"/>
          <w:lang w:val="en-US"/>
          <w:rPrChange w:id="1916" w:author="Ian Hussey" w:date="2020-08-25T17:52:00Z">
            <w:rPr>
              <w:rFonts w:ascii="Times New Roman" w:hAnsi="Times New Roman" w:cs="Times New Roman"/>
              <w:i/>
              <w:sz w:val="24"/>
              <w:szCs w:val="24"/>
              <w:lang w:val="en-GB"/>
            </w:rPr>
          </w:rPrChange>
        </w:rPr>
        <w:t>p</w:t>
      </w:r>
      <w:r w:rsidR="007D46E0" w:rsidRPr="00A023CC">
        <w:rPr>
          <w:rFonts w:ascii="Times New Roman" w:hAnsi="Times New Roman" w:cs="Times New Roman"/>
          <w:sz w:val="24"/>
          <w:szCs w:val="24"/>
          <w:lang w:val="en-US"/>
          <w:rPrChange w:id="1917" w:author="Ian Hussey" w:date="2020-08-25T17:52:00Z">
            <w:rPr>
              <w:rFonts w:ascii="Times New Roman" w:hAnsi="Times New Roman" w:cs="Times New Roman"/>
              <w:sz w:val="24"/>
              <w:szCs w:val="24"/>
              <w:lang w:val="en-GB"/>
            </w:rPr>
          </w:rPrChange>
        </w:rPr>
        <w:t xml:space="preserve"> = .55).</w:t>
      </w:r>
    </w:p>
    <w:p w14:paraId="0BFCAB37" w14:textId="05A44343" w:rsidR="00946027" w:rsidRPr="00A023CC" w:rsidRDefault="00635362" w:rsidP="00BE39A4">
      <w:pPr>
        <w:spacing w:line="480" w:lineRule="auto"/>
        <w:ind w:firstLine="708"/>
        <w:contextualSpacing/>
        <w:rPr>
          <w:rFonts w:ascii="Times New Roman" w:hAnsi="Times New Roman" w:cs="Times New Roman"/>
          <w:sz w:val="24"/>
          <w:szCs w:val="24"/>
          <w:lang w:val="en-US"/>
          <w:rPrChange w:id="191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1919" w:author="Ian Hussey" w:date="2020-08-25T17:52:00Z">
            <w:rPr>
              <w:rFonts w:ascii="Times New Roman" w:hAnsi="Times New Roman" w:cs="Times New Roman"/>
              <w:b/>
              <w:sz w:val="24"/>
              <w:szCs w:val="24"/>
              <w:lang w:val="en-GB"/>
            </w:rPr>
          </w:rPrChange>
        </w:rPr>
        <w:t>Intersecting Regularity</w:t>
      </w:r>
      <w:r w:rsidR="00570739" w:rsidRPr="00A023CC">
        <w:rPr>
          <w:rFonts w:ascii="Times New Roman" w:hAnsi="Times New Roman" w:cs="Times New Roman"/>
          <w:b/>
          <w:sz w:val="24"/>
          <w:szCs w:val="24"/>
          <w:lang w:val="en-US"/>
          <w:rPrChange w:id="1920" w:author="Ian Hussey" w:date="2020-08-25T17:52:00Z">
            <w:rPr>
              <w:rFonts w:ascii="Times New Roman" w:hAnsi="Times New Roman" w:cs="Times New Roman"/>
              <w:b/>
              <w:sz w:val="24"/>
              <w:szCs w:val="24"/>
              <w:lang w:val="en-GB"/>
            </w:rPr>
          </w:rPrChange>
        </w:rPr>
        <w:t xml:space="preserve"> Effects</w:t>
      </w:r>
      <w:r w:rsidR="0066275F" w:rsidRPr="00A023CC">
        <w:rPr>
          <w:rFonts w:ascii="Times New Roman" w:hAnsi="Times New Roman" w:cs="Times New Roman"/>
          <w:sz w:val="24"/>
          <w:szCs w:val="24"/>
          <w:lang w:val="en-US"/>
          <w:rPrChange w:id="1921" w:author="Ian Hussey" w:date="2020-08-25T17:52:00Z">
            <w:rPr>
              <w:rFonts w:ascii="Times New Roman" w:hAnsi="Times New Roman" w:cs="Times New Roman"/>
              <w:sz w:val="24"/>
              <w:szCs w:val="24"/>
              <w:lang w:val="en-GB"/>
            </w:rPr>
          </w:rPrChange>
        </w:rPr>
        <w:t xml:space="preserve">. </w:t>
      </w:r>
      <w:r w:rsidR="001C3FD3" w:rsidRPr="00A023CC">
        <w:rPr>
          <w:rFonts w:ascii="Times New Roman" w:hAnsi="Times New Roman" w:cs="Times New Roman"/>
          <w:sz w:val="24"/>
          <w:szCs w:val="24"/>
          <w:lang w:val="en-US"/>
          <w:rPrChange w:id="1922" w:author="Ian Hussey" w:date="2020-08-25T17:52:00Z">
            <w:rPr>
              <w:rFonts w:ascii="Times New Roman" w:hAnsi="Times New Roman" w:cs="Times New Roman"/>
              <w:sz w:val="24"/>
              <w:szCs w:val="24"/>
              <w:lang w:val="en-GB"/>
            </w:rPr>
          </w:rPrChange>
        </w:rPr>
        <w:t>N</w:t>
      </w:r>
      <w:r w:rsidR="007D46E0" w:rsidRPr="00A023CC">
        <w:rPr>
          <w:rFonts w:ascii="Times New Roman" w:hAnsi="Times New Roman" w:cs="Times New Roman"/>
          <w:sz w:val="24"/>
          <w:szCs w:val="24"/>
          <w:lang w:val="en-US"/>
          <w:rPrChange w:id="1923" w:author="Ian Hussey" w:date="2020-08-25T17:52:00Z">
            <w:rPr>
              <w:rFonts w:ascii="Times New Roman" w:hAnsi="Times New Roman" w:cs="Times New Roman"/>
              <w:sz w:val="24"/>
              <w:szCs w:val="24"/>
              <w:lang w:val="en-GB"/>
            </w:rPr>
          </w:rPrChange>
        </w:rPr>
        <w:t xml:space="preserve">o </w:t>
      </w:r>
      <w:r w:rsidR="0066275F" w:rsidRPr="00A023CC">
        <w:rPr>
          <w:rFonts w:ascii="Times New Roman" w:hAnsi="Times New Roman" w:cs="Times New Roman"/>
          <w:sz w:val="24"/>
          <w:szCs w:val="24"/>
          <w:lang w:val="en-US"/>
          <w:rPrChange w:id="1924" w:author="Ian Hussey" w:date="2020-08-25T17:52:00Z">
            <w:rPr>
              <w:rFonts w:ascii="Times New Roman" w:hAnsi="Times New Roman" w:cs="Times New Roman"/>
              <w:sz w:val="24"/>
              <w:szCs w:val="24"/>
              <w:lang w:val="en-GB"/>
            </w:rPr>
          </w:rPrChange>
        </w:rPr>
        <w:t xml:space="preserve">decrease in </w:t>
      </w:r>
      <w:r w:rsidR="007D46E0" w:rsidRPr="00A023CC">
        <w:rPr>
          <w:rFonts w:ascii="Times New Roman" w:hAnsi="Times New Roman" w:cs="Times New Roman"/>
          <w:sz w:val="24"/>
          <w:szCs w:val="24"/>
          <w:lang w:val="en-US"/>
          <w:rPrChange w:id="1925" w:author="Ian Hussey" w:date="2020-08-25T17:52:00Z">
            <w:rPr>
              <w:rFonts w:ascii="Times New Roman" w:hAnsi="Times New Roman" w:cs="Times New Roman"/>
              <w:sz w:val="24"/>
              <w:szCs w:val="24"/>
              <w:lang w:val="en-GB"/>
            </w:rPr>
          </w:rPrChange>
        </w:rPr>
        <w:t xml:space="preserve">the </w:t>
      </w:r>
      <w:r w:rsidR="0066275F" w:rsidRPr="00A023CC">
        <w:rPr>
          <w:rFonts w:ascii="Times New Roman" w:hAnsi="Times New Roman" w:cs="Times New Roman"/>
          <w:sz w:val="24"/>
          <w:szCs w:val="24"/>
          <w:lang w:val="en-US"/>
          <w:rPrChange w:id="1926" w:author="Ian Hussey" w:date="2020-08-25T17:52:00Z">
            <w:rPr>
              <w:rFonts w:ascii="Times New Roman" w:hAnsi="Times New Roman" w:cs="Times New Roman"/>
              <w:sz w:val="24"/>
              <w:szCs w:val="24"/>
              <w:lang w:val="en-GB"/>
            </w:rPr>
          </w:rPrChange>
        </w:rPr>
        <w:t xml:space="preserve">magnitude </w:t>
      </w:r>
      <w:r w:rsidR="007D46E0" w:rsidRPr="00A023CC">
        <w:rPr>
          <w:rFonts w:ascii="Times New Roman" w:hAnsi="Times New Roman" w:cs="Times New Roman"/>
          <w:sz w:val="24"/>
          <w:szCs w:val="24"/>
          <w:lang w:val="en-US"/>
          <w:rPrChange w:id="1927" w:author="Ian Hussey" w:date="2020-08-25T17:52:00Z">
            <w:rPr>
              <w:rFonts w:ascii="Times New Roman" w:hAnsi="Times New Roman" w:cs="Times New Roman"/>
              <w:sz w:val="24"/>
              <w:szCs w:val="24"/>
              <w:lang w:val="en-GB"/>
            </w:rPr>
          </w:rPrChange>
        </w:rPr>
        <w:t xml:space="preserve">of self-reported ratings </w:t>
      </w:r>
      <w:r w:rsidR="0066275F" w:rsidRPr="00A023CC">
        <w:rPr>
          <w:rFonts w:ascii="Times New Roman" w:hAnsi="Times New Roman" w:cs="Times New Roman"/>
          <w:sz w:val="24"/>
          <w:szCs w:val="24"/>
          <w:lang w:val="en-US"/>
          <w:rPrChange w:id="1928" w:author="Ian Hussey" w:date="2020-08-25T17:52:00Z">
            <w:rPr>
              <w:rFonts w:ascii="Times New Roman" w:hAnsi="Times New Roman" w:cs="Times New Roman"/>
              <w:sz w:val="24"/>
              <w:szCs w:val="24"/>
              <w:lang w:val="en-GB"/>
            </w:rPr>
          </w:rPrChange>
        </w:rPr>
        <w:t xml:space="preserve">(relative to the acquisition-only group) </w:t>
      </w:r>
      <w:r w:rsidR="001C3FD3" w:rsidRPr="00A023CC">
        <w:rPr>
          <w:rFonts w:ascii="Times New Roman" w:hAnsi="Times New Roman" w:cs="Times New Roman"/>
          <w:sz w:val="24"/>
          <w:szCs w:val="24"/>
          <w:lang w:val="en-US"/>
          <w:rPrChange w:id="1929" w:author="Ian Hussey" w:date="2020-08-25T17:52:00Z">
            <w:rPr>
              <w:rFonts w:ascii="Times New Roman" w:hAnsi="Times New Roman" w:cs="Times New Roman"/>
              <w:sz w:val="24"/>
              <w:szCs w:val="24"/>
              <w:lang w:val="en-GB"/>
            </w:rPr>
          </w:rPrChange>
        </w:rPr>
        <w:t xml:space="preserve">occurred </w:t>
      </w:r>
      <w:r w:rsidR="0066275F" w:rsidRPr="00A023CC">
        <w:rPr>
          <w:rFonts w:ascii="Times New Roman" w:hAnsi="Times New Roman" w:cs="Times New Roman"/>
          <w:sz w:val="24"/>
          <w:szCs w:val="24"/>
          <w:lang w:val="en-US"/>
          <w:rPrChange w:id="1930" w:author="Ian Hussey" w:date="2020-08-25T17:52:00Z">
            <w:rPr>
              <w:rFonts w:ascii="Times New Roman" w:hAnsi="Times New Roman" w:cs="Times New Roman"/>
              <w:sz w:val="24"/>
              <w:szCs w:val="24"/>
              <w:lang w:val="en-GB"/>
            </w:rPr>
          </w:rPrChange>
        </w:rPr>
        <w:t xml:space="preserve">when the outcome was removed from the source contingency (Experiment 1): </w:t>
      </w:r>
      <w:r w:rsidR="0066275F" w:rsidRPr="00A023CC">
        <w:rPr>
          <w:rFonts w:ascii="Times New Roman" w:hAnsi="Times New Roman" w:cs="Times New Roman"/>
          <w:i/>
          <w:sz w:val="24"/>
          <w:szCs w:val="24"/>
          <w:lang w:val="en-US"/>
          <w:rPrChange w:id="1931" w:author="Ian Hussey" w:date="2020-08-25T17:52:00Z">
            <w:rPr>
              <w:rFonts w:ascii="Times New Roman" w:hAnsi="Times New Roman" w:cs="Times New Roman"/>
              <w:i/>
              <w:sz w:val="24"/>
              <w:szCs w:val="24"/>
              <w:lang w:val="en-GB"/>
            </w:rPr>
          </w:rPrChange>
        </w:rPr>
        <w:t>t</w:t>
      </w:r>
      <w:r w:rsidR="0066275F" w:rsidRPr="00A023CC">
        <w:rPr>
          <w:rFonts w:ascii="Times New Roman" w:hAnsi="Times New Roman" w:cs="Times New Roman"/>
          <w:sz w:val="24"/>
          <w:szCs w:val="24"/>
          <w:lang w:val="en-US"/>
          <w:rPrChange w:id="1932" w:author="Ian Hussey" w:date="2020-08-25T17:52:00Z">
            <w:rPr>
              <w:rFonts w:ascii="Times New Roman" w:hAnsi="Times New Roman" w:cs="Times New Roman"/>
              <w:sz w:val="24"/>
              <w:szCs w:val="24"/>
              <w:lang w:val="en-GB"/>
            </w:rPr>
          </w:rPrChange>
        </w:rPr>
        <w:t xml:space="preserve">(93.99) = 1.38, </w:t>
      </w:r>
      <w:r w:rsidR="0066275F" w:rsidRPr="00A023CC">
        <w:rPr>
          <w:rFonts w:ascii="Times New Roman" w:hAnsi="Times New Roman" w:cs="Times New Roman"/>
          <w:i/>
          <w:sz w:val="24"/>
          <w:szCs w:val="24"/>
          <w:lang w:val="en-US"/>
          <w:rPrChange w:id="1933" w:author="Ian Hussey" w:date="2020-08-25T17:52:00Z">
            <w:rPr>
              <w:rFonts w:ascii="Times New Roman" w:hAnsi="Times New Roman" w:cs="Times New Roman"/>
              <w:i/>
              <w:sz w:val="24"/>
              <w:szCs w:val="24"/>
              <w:lang w:val="en-GB"/>
            </w:rPr>
          </w:rPrChange>
        </w:rPr>
        <w:t>p</w:t>
      </w:r>
      <w:r w:rsidR="0066275F" w:rsidRPr="00A023CC">
        <w:rPr>
          <w:rFonts w:ascii="Times New Roman" w:hAnsi="Times New Roman" w:cs="Times New Roman"/>
          <w:sz w:val="24"/>
          <w:szCs w:val="24"/>
          <w:lang w:val="en-US"/>
          <w:rPrChange w:id="1934" w:author="Ian Hussey" w:date="2020-08-25T17:52:00Z">
            <w:rPr>
              <w:rFonts w:ascii="Times New Roman" w:hAnsi="Times New Roman" w:cs="Times New Roman"/>
              <w:sz w:val="24"/>
              <w:szCs w:val="24"/>
              <w:lang w:val="en-GB"/>
            </w:rPr>
          </w:rPrChange>
        </w:rPr>
        <w:t xml:space="preserve"> = .17, </w:t>
      </w:r>
      <w:r w:rsidR="0066275F" w:rsidRPr="00A023CC">
        <w:rPr>
          <w:rFonts w:ascii="Times New Roman" w:hAnsi="Times New Roman" w:cs="Times New Roman"/>
          <w:i/>
          <w:sz w:val="24"/>
          <w:szCs w:val="24"/>
          <w:lang w:val="en-US"/>
          <w:rPrChange w:id="1935" w:author="Ian Hussey" w:date="2020-08-25T17:52:00Z">
            <w:rPr>
              <w:rFonts w:ascii="Times New Roman" w:hAnsi="Times New Roman" w:cs="Times New Roman"/>
              <w:i/>
              <w:sz w:val="24"/>
              <w:szCs w:val="24"/>
              <w:lang w:val="en-GB"/>
            </w:rPr>
          </w:rPrChange>
        </w:rPr>
        <w:t>d</w:t>
      </w:r>
      <w:r w:rsidR="0066275F" w:rsidRPr="00A023CC">
        <w:rPr>
          <w:rFonts w:ascii="Times New Roman" w:hAnsi="Times New Roman" w:cs="Times New Roman"/>
          <w:sz w:val="24"/>
          <w:szCs w:val="24"/>
          <w:lang w:val="en-US"/>
          <w:rPrChange w:id="1936" w:author="Ian Hussey" w:date="2020-08-25T17:52:00Z">
            <w:rPr>
              <w:rFonts w:ascii="Times New Roman" w:hAnsi="Times New Roman" w:cs="Times New Roman"/>
              <w:sz w:val="24"/>
              <w:szCs w:val="24"/>
              <w:lang w:val="en-GB"/>
            </w:rPr>
          </w:rPrChange>
        </w:rPr>
        <w:t xml:space="preserve"> = 0.28, 95% CI [-0.13, 0.69], BF</w:t>
      </w:r>
      <w:r w:rsidR="0066275F" w:rsidRPr="00A023CC">
        <w:rPr>
          <w:rFonts w:ascii="Times New Roman" w:hAnsi="Times New Roman" w:cs="Times New Roman"/>
          <w:sz w:val="24"/>
          <w:szCs w:val="24"/>
          <w:vertAlign w:val="subscript"/>
          <w:lang w:val="en-US"/>
          <w:rPrChange w:id="1937" w:author="Ian Hussey" w:date="2020-08-25T17:52:00Z">
            <w:rPr>
              <w:rFonts w:ascii="Times New Roman" w:hAnsi="Times New Roman" w:cs="Times New Roman"/>
              <w:sz w:val="24"/>
              <w:szCs w:val="24"/>
              <w:vertAlign w:val="subscript"/>
              <w:lang w:val="en-GB"/>
            </w:rPr>
          </w:rPrChange>
        </w:rPr>
        <w:t>10</w:t>
      </w:r>
      <w:r w:rsidR="0066275F" w:rsidRPr="00A023CC">
        <w:rPr>
          <w:rFonts w:ascii="Times New Roman" w:hAnsi="Times New Roman" w:cs="Times New Roman"/>
          <w:sz w:val="24"/>
          <w:szCs w:val="24"/>
          <w:lang w:val="en-US"/>
          <w:rPrChange w:id="1938" w:author="Ian Hussey" w:date="2020-08-25T17:52:00Z">
            <w:rPr>
              <w:rFonts w:ascii="Times New Roman" w:hAnsi="Times New Roman" w:cs="Times New Roman"/>
              <w:sz w:val="24"/>
              <w:szCs w:val="24"/>
              <w:lang w:val="en-GB"/>
            </w:rPr>
          </w:rPrChange>
        </w:rPr>
        <w:t xml:space="preserve"> = 0.5, both contingencies (Experiment 3): </w:t>
      </w:r>
      <w:r w:rsidR="00946027" w:rsidRPr="00A023CC">
        <w:rPr>
          <w:rFonts w:ascii="Times New Roman" w:hAnsi="Times New Roman" w:cs="Times New Roman"/>
          <w:i/>
          <w:sz w:val="24"/>
          <w:szCs w:val="24"/>
          <w:lang w:val="en-US"/>
          <w:rPrChange w:id="1939" w:author="Ian Hussey" w:date="2020-08-25T17:52:00Z">
            <w:rPr>
              <w:rFonts w:ascii="Times New Roman" w:hAnsi="Times New Roman" w:cs="Times New Roman"/>
              <w:i/>
              <w:sz w:val="24"/>
              <w:szCs w:val="24"/>
              <w:lang w:val="en-GB"/>
            </w:rPr>
          </w:rPrChange>
        </w:rPr>
        <w:t>t</w:t>
      </w:r>
      <w:r w:rsidR="00946027" w:rsidRPr="00A023CC">
        <w:rPr>
          <w:rFonts w:ascii="Times New Roman" w:hAnsi="Times New Roman" w:cs="Times New Roman"/>
          <w:sz w:val="24"/>
          <w:szCs w:val="24"/>
          <w:lang w:val="en-US"/>
          <w:rPrChange w:id="1940" w:author="Ian Hussey" w:date="2020-08-25T17:52:00Z">
            <w:rPr>
              <w:rFonts w:ascii="Times New Roman" w:hAnsi="Times New Roman" w:cs="Times New Roman"/>
              <w:sz w:val="24"/>
              <w:szCs w:val="24"/>
              <w:lang w:val="en-GB"/>
            </w:rPr>
          </w:rPrChange>
        </w:rPr>
        <w:t xml:space="preserve">(92.82) = -1.82, </w:t>
      </w:r>
      <w:r w:rsidR="00946027" w:rsidRPr="00A023CC">
        <w:rPr>
          <w:rFonts w:ascii="Times New Roman" w:hAnsi="Times New Roman" w:cs="Times New Roman"/>
          <w:i/>
          <w:sz w:val="24"/>
          <w:szCs w:val="24"/>
          <w:lang w:val="en-US"/>
          <w:rPrChange w:id="1941" w:author="Ian Hussey" w:date="2020-08-25T17:52:00Z">
            <w:rPr>
              <w:rFonts w:ascii="Times New Roman" w:hAnsi="Times New Roman" w:cs="Times New Roman"/>
              <w:i/>
              <w:sz w:val="24"/>
              <w:szCs w:val="24"/>
              <w:lang w:val="en-GB"/>
            </w:rPr>
          </w:rPrChange>
        </w:rPr>
        <w:t>p</w:t>
      </w:r>
      <w:r w:rsidR="00946027" w:rsidRPr="00A023CC">
        <w:rPr>
          <w:rFonts w:ascii="Times New Roman" w:hAnsi="Times New Roman" w:cs="Times New Roman"/>
          <w:sz w:val="24"/>
          <w:szCs w:val="24"/>
          <w:lang w:val="en-US"/>
          <w:rPrChange w:id="1942" w:author="Ian Hussey" w:date="2020-08-25T17:52:00Z">
            <w:rPr>
              <w:rFonts w:ascii="Times New Roman" w:hAnsi="Times New Roman" w:cs="Times New Roman"/>
              <w:sz w:val="24"/>
              <w:szCs w:val="24"/>
              <w:lang w:val="en-GB"/>
            </w:rPr>
          </w:rPrChange>
        </w:rPr>
        <w:t xml:space="preserve"> = .07, </w:t>
      </w:r>
      <w:r w:rsidR="00946027" w:rsidRPr="00A023CC">
        <w:rPr>
          <w:rFonts w:ascii="Times New Roman" w:hAnsi="Times New Roman" w:cs="Times New Roman"/>
          <w:i/>
          <w:sz w:val="24"/>
          <w:szCs w:val="24"/>
          <w:lang w:val="en-US"/>
          <w:rPrChange w:id="1943" w:author="Ian Hussey" w:date="2020-08-25T17:52:00Z">
            <w:rPr>
              <w:rFonts w:ascii="Times New Roman" w:hAnsi="Times New Roman" w:cs="Times New Roman"/>
              <w:i/>
              <w:sz w:val="24"/>
              <w:szCs w:val="24"/>
              <w:lang w:val="en-GB"/>
            </w:rPr>
          </w:rPrChange>
        </w:rPr>
        <w:t>d</w:t>
      </w:r>
      <w:r w:rsidR="00946027" w:rsidRPr="00A023CC">
        <w:rPr>
          <w:rFonts w:ascii="Times New Roman" w:hAnsi="Times New Roman" w:cs="Times New Roman"/>
          <w:sz w:val="24"/>
          <w:szCs w:val="24"/>
          <w:lang w:val="en-US"/>
          <w:rPrChange w:id="1944" w:author="Ian Hussey" w:date="2020-08-25T17:52:00Z">
            <w:rPr>
              <w:rFonts w:ascii="Times New Roman" w:hAnsi="Times New Roman" w:cs="Times New Roman"/>
              <w:sz w:val="24"/>
              <w:szCs w:val="24"/>
              <w:lang w:val="en-GB"/>
            </w:rPr>
          </w:rPrChange>
        </w:rPr>
        <w:t xml:space="preserve"> = -0.37, 95% CI [-0.78, 0.04], BF</w:t>
      </w:r>
      <w:r w:rsidR="00946027" w:rsidRPr="00A023CC">
        <w:rPr>
          <w:rFonts w:ascii="Times New Roman" w:hAnsi="Times New Roman" w:cs="Times New Roman"/>
          <w:sz w:val="24"/>
          <w:szCs w:val="24"/>
          <w:vertAlign w:val="subscript"/>
          <w:lang w:val="en-US"/>
          <w:rPrChange w:id="1945" w:author="Ian Hussey" w:date="2020-08-25T17:52:00Z">
            <w:rPr>
              <w:rFonts w:ascii="Times New Roman" w:hAnsi="Times New Roman" w:cs="Times New Roman"/>
              <w:sz w:val="24"/>
              <w:szCs w:val="24"/>
              <w:vertAlign w:val="subscript"/>
              <w:lang w:val="en-GB"/>
            </w:rPr>
          </w:rPrChange>
        </w:rPr>
        <w:t>10</w:t>
      </w:r>
      <w:r w:rsidR="00946027" w:rsidRPr="00A023CC">
        <w:rPr>
          <w:rFonts w:ascii="Times New Roman" w:hAnsi="Times New Roman" w:cs="Times New Roman"/>
          <w:sz w:val="24"/>
          <w:szCs w:val="24"/>
          <w:lang w:val="en-US"/>
          <w:rPrChange w:id="1946" w:author="Ian Hussey" w:date="2020-08-25T17:52:00Z">
            <w:rPr>
              <w:rFonts w:ascii="Times New Roman" w:hAnsi="Times New Roman" w:cs="Times New Roman"/>
              <w:sz w:val="24"/>
              <w:szCs w:val="24"/>
              <w:lang w:val="en-GB"/>
            </w:rPr>
          </w:rPrChange>
        </w:rPr>
        <w:t xml:space="preserve"> = 0.9,</w:t>
      </w:r>
      <w:r w:rsidR="0066275F" w:rsidRPr="00A023CC">
        <w:rPr>
          <w:rFonts w:ascii="Times New Roman" w:hAnsi="Times New Roman" w:cs="Times New Roman"/>
          <w:sz w:val="24"/>
          <w:szCs w:val="24"/>
          <w:lang w:val="en-US"/>
          <w:rPrChange w:id="1947" w:author="Ian Hussey" w:date="2020-08-25T17:52:00Z">
            <w:rPr>
              <w:rFonts w:ascii="Times New Roman" w:hAnsi="Times New Roman" w:cs="Times New Roman"/>
              <w:sz w:val="24"/>
              <w:szCs w:val="24"/>
              <w:lang w:val="en-GB"/>
            </w:rPr>
          </w:rPrChange>
        </w:rPr>
        <w:t xml:space="preserve"> or when stimuli were presented in a non-contingent manner (Experiment 4): </w:t>
      </w:r>
      <w:r w:rsidR="00946027" w:rsidRPr="00A023CC">
        <w:rPr>
          <w:rFonts w:ascii="Times New Roman" w:hAnsi="Times New Roman" w:cs="Times New Roman"/>
          <w:i/>
          <w:sz w:val="24"/>
          <w:szCs w:val="24"/>
          <w:lang w:val="en-US"/>
          <w:rPrChange w:id="1948" w:author="Ian Hussey" w:date="2020-08-25T17:52:00Z">
            <w:rPr>
              <w:rFonts w:ascii="Times New Roman" w:hAnsi="Times New Roman" w:cs="Times New Roman"/>
              <w:i/>
              <w:sz w:val="24"/>
              <w:szCs w:val="24"/>
              <w:lang w:val="en-GB"/>
            </w:rPr>
          </w:rPrChange>
        </w:rPr>
        <w:t>t</w:t>
      </w:r>
      <w:r w:rsidR="00946027" w:rsidRPr="00A023CC">
        <w:rPr>
          <w:rFonts w:ascii="Times New Roman" w:hAnsi="Times New Roman" w:cs="Times New Roman"/>
          <w:sz w:val="24"/>
          <w:szCs w:val="24"/>
          <w:lang w:val="en-US"/>
          <w:rPrChange w:id="1949" w:author="Ian Hussey" w:date="2020-08-25T17:52:00Z">
            <w:rPr>
              <w:rFonts w:ascii="Times New Roman" w:hAnsi="Times New Roman" w:cs="Times New Roman"/>
              <w:sz w:val="24"/>
              <w:szCs w:val="24"/>
              <w:lang w:val="en-GB"/>
            </w:rPr>
          </w:rPrChange>
        </w:rPr>
        <w:t xml:space="preserve">(90.04) = 0.59, </w:t>
      </w:r>
      <w:r w:rsidR="00946027" w:rsidRPr="00A023CC">
        <w:rPr>
          <w:rFonts w:ascii="Times New Roman" w:hAnsi="Times New Roman" w:cs="Times New Roman"/>
          <w:i/>
          <w:sz w:val="24"/>
          <w:szCs w:val="24"/>
          <w:lang w:val="en-US"/>
          <w:rPrChange w:id="1950" w:author="Ian Hussey" w:date="2020-08-25T17:52:00Z">
            <w:rPr>
              <w:rFonts w:ascii="Times New Roman" w:hAnsi="Times New Roman" w:cs="Times New Roman"/>
              <w:i/>
              <w:sz w:val="24"/>
              <w:szCs w:val="24"/>
              <w:lang w:val="en-GB"/>
            </w:rPr>
          </w:rPrChange>
        </w:rPr>
        <w:t>p</w:t>
      </w:r>
      <w:r w:rsidR="00946027" w:rsidRPr="00A023CC">
        <w:rPr>
          <w:rFonts w:ascii="Times New Roman" w:hAnsi="Times New Roman" w:cs="Times New Roman"/>
          <w:sz w:val="24"/>
          <w:szCs w:val="24"/>
          <w:lang w:val="en-US"/>
          <w:rPrChange w:id="1951" w:author="Ian Hussey" w:date="2020-08-25T17:52:00Z">
            <w:rPr>
              <w:rFonts w:ascii="Times New Roman" w:hAnsi="Times New Roman" w:cs="Times New Roman"/>
              <w:sz w:val="24"/>
              <w:szCs w:val="24"/>
              <w:lang w:val="en-GB"/>
            </w:rPr>
          </w:rPrChange>
        </w:rPr>
        <w:t xml:space="preserve"> = .56, </w:t>
      </w:r>
      <w:r w:rsidR="00946027" w:rsidRPr="00A023CC">
        <w:rPr>
          <w:rFonts w:ascii="Times New Roman" w:hAnsi="Times New Roman" w:cs="Times New Roman"/>
          <w:i/>
          <w:sz w:val="24"/>
          <w:szCs w:val="24"/>
          <w:lang w:val="en-US"/>
          <w:rPrChange w:id="1952" w:author="Ian Hussey" w:date="2020-08-25T17:52:00Z">
            <w:rPr>
              <w:rFonts w:ascii="Times New Roman" w:hAnsi="Times New Roman" w:cs="Times New Roman"/>
              <w:i/>
              <w:sz w:val="24"/>
              <w:szCs w:val="24"/>
              <w:lang w:val="en-GB"/>
            </w:rPr>
          </w:rPrChange>
        </w:rPr>
        <w:t>d</w:t>
      </w:r>
      <w:r w:rsidR="00946027" w:rsidRPr="00A023CC">
        <w:rPr>
          <w:rFonts w:ascii="Times New Roman" w:hAnsi="Times New Roman" w:cs="Times New Roman"/>
          <w:sz w:val="24"/>
          <w:szCs w:val="24"/>
          <w:lang w:val="en-US"/>
          <w:rPrChange w:id="1953" w:author="Ian Hussey" w:date="2020-08-25T17:52:00Z">
            <w:rPr>
              <w:rFonts w:ascii="Times New Roman" w:hAnsi="Times New Roman" w:cs="Times New Roman"/>
              <w:sz w:val="24"/>
              <w:szCs w:val="24"/>
              <w:lang w:val="en-GB"/>
            </w:rPr>
          </w:rPrChange>
        </w:rPr>
        <w:t xml:space="preserve"> = 0.12, 95% CI [-0.28, 0.52], BF</w:t>
      </w:r>
      <w:r w:rsidR="00946027" w:rsidRPr="00A023CC">
        <w:rPr>
          <w:rFonts w:ascii="Times New Roman" w:hAnsi="Times New Roman" w:cs="Times New Roman"/>
          <w:sz w:val="24"/>
          <w:szCs w:val="24"/>
          <w:vertAlign w:val="subscript"/>
          <w:lang w:val="en-US"/>
          <w:rPrChange w:id="1954" w:author="Ian Hussey" w:date="2020-08-25T17:52:00Z">
            <w:rPr>
              <w:rFonts w:ascii="Times New Roman" w:hAnsi="Times New Roman" w:cs="Times New Roman"/>
              <w:sz w:val="24"/>
              <w:szCs w:val="24"/>
              <w:vertAlign w:val="subscript"/>
              <w:lang w:val="en-GB"/>
            </w:rPr>
          </w:rPrChange>
        </w:rPr>
        <w:t>10</w:t>
      </w:r>
      <w:r w:rsidR="00946027" w:rsidRPr="00A023CC">
        <w:rPr>
          <w:rFonts w:ascii="Times New Roman" w:hAnsi="Times New Roman" w:cs="Times New Roman"/>
          <w:sz w:val="24"/>
          <w:szCs w:val="24"/>
          <w:lang w:val="en-US"/>
          <w:rPrChange w:id="1955" w:author="Ian Hussey" w:date="2020-08-25T17:52:00Z">
            <w:rPr>
              <w:rFonts w:ascii="Times New Roman" w:hAnsi="Times New Roman" w:cs="Times New Roman"/>
              <w:sz w:val="24"/>
              <w:szCs w:val="24"/>
              <w:lang w:val="en-GB"/>
            </w:rPr>
          </w:rPrChange>
        </w:rPr>
        <w:t xml:space="preserve"> = 0.2.</w:t>
      </w:r>
      <w:r w:rsidR="0007437C" w:rsidRPr="00A023CC">
        <w:rPr>
          <w:rFonts w:ascii="Times New Roman" w:hAnsi="Times New Roman" w:cs="Times New Roman"/>
          <w:sz w:val="24"/>
          <w:szCs w:val="24"/>
          <w:lang w:val="en-US"/>
          <w:rPrChange w:id="1956" w:author="Ian Hussey" w:date="2020-08-25T17:52:00Z">
            <w:rPr>
              <w:rFonts w:ascii="Times New Roman" w:hAnsi="Times New Roman" w:cs="Times New Roman"/>
              <w:sz w:val="24"/>
              <w:szCs w:val="24"/>
              <w:lang w:val="en-GB"/>
            </w:rPr>
          </w:rPrChange>
        </w:rPr>
        <w:t xml:space="preserve"> </w:t>
      </w:r>
      <w:r w:rsidR="00570739" w:rsidRPr="00A023CC">
        <w:rPr>
          <w:rFonts w:ascii="Times New Roman" w:hAnsi="Times New Roman" w:cs="Times New Roman"/>
          <w:sz w:val="24"/>
          <w:szCs w:val="24"/>
          <w:lang w:val="en-US"/>
          <w:rPrChange w:id="1957" w:author="Ian Hussey" w:date="2020-08-25T17:52:00Z">
            <w:rPr>
              <w:rFonts w:ascii="Times New Roman" w:hAnsi="Times New Roman" w:cs="Times New Roman"/>
              <w:sz w:val="24"/>
              <w:szCs w:val="24"/>
              <w:lang w:val="en-GB"/>
            </w:rPr>
          </w:rPrChange>
        </w:rPr>
        <w:t xml:space="preserve">IR effects </w:t>
      </w:r>
      <w:r w:rsidR="0007437C" w:rsidRPr="00A023CC">
        <w:rPr>
          <w:rFonts w:ascii="Times New Roman" w:hAnsi="Times New Roman" w:cs="Times New Roman"/>
          <w:sz w:val="24"/>
          <w:szCs w:val="24"/>
          <w:lang w:val="en-US"/>
          <w:rPrChange w:id="1958" w:author="Ian Hussey" w:date="2020-08-25T17:52:00Z">
            <w:rPr>
              <w:rFonts w:ascii="Times New Roman" w:hAnsi="Times New Roman" w:cs="Times New Roman"/>
              <w:sz w:val="24"/>
              <w:szCs w:val="24"/>
              <w:lang w:val="en-GB"/>
            </w:rPr>
          </w:rPrChange>
        </w:rPr>
        <w:t xml:space="preserve">increased in magnitude when the outcome was removed </w:t>
      </w:r>
      <w:r w:rsidR="00570739" w:rsidRPr="00A023CC">
        <w:rPr>
          <w:rFonts w:ascii="Times New Roman" w:hAnsi="Times New Roman" w:cs="Times New Roman"/>
          <w:sz w:val="24"/>
          <w:szCs w:val="24"/>
          <w:lang w:val="en-US"/>
          <w:rPrChange w:id="1959" w:author="Ian Hussey" w:date="2020-08-25T17:52:00Z">
            <w:rPr>
              <w:rFonts w:ascii="Times New Roman" w:hAnsi="Times New Roman" w:cs="Times New Roman"/>
              <w:sz w:val="24"/>
              <w:szCs w:val="24"/>
              <w:lang w:val="en-GB"/>
            </w:rPr>
          </w:rPrChange>
        </w:rPr>
        <w:t xml:space="preserve">only </w:t>
      </w:r>
      <w:r w:rsidR="0007437C" w:rsidRPr="00A023CC">
        <w:rPr>
          <w:rFonts w:ascii="Times New Roman" w:hAnsi="Times New Roman" w:cs="Times New Roman"/>
          <w:sz w:val="24"/>
          <w:szCs w:val="24"/>
          <w:lang w:val="en-US"/>
          <w:rPrChange w:id="1960" w:author="Ian Hussey" w:date="2020-08-25T17:52:00Z">
            <w:rPr>
              <w:rFonts w:ascii="Times New Roman" w:hAnsi="Times New Roman" w:cs="Times New Roman"/>
              <w:sz w:val="24"/>
              <w:szCs w:val="24"/>
              <w:lang w:val="en-GB"/>
            </w:rPr>
          </w:rPrChange>
        </w:rPr>
        <w:t xml:space="preserve">from the target contingency (Experiment 2): </w:t>
      </w:r>
      <w:r w:rsidR="0007437C" w:rsidRPr="00A023CC">
        <w:rPr>
          <w:rFonts w:ascii="Times New Roman" w:hAnsi="Times New Roman" w:cs="Times New Roman"/>
          <w:i/>
          <w:sz w:val="24"/>
          <w:szCs w:val="24"/>
          <w:lang w:val="en-US"/>
          <w:rPrChange w:id="1961" w:author="Ian Hussey" w:date="2020-08-25T17:52:00Z">
            <w:rPr>
              <w:rFonts w:ascii="Times New Roman" w:hAnsi="Times New Roman" w:cs="Times New Roman"/>
              <w:i/>
              <w:sz w:val="24"/>
              <w:szCs w:val="24"/>
              <w:lang w:val="en-GB"/>
            </w:rPr>
          </w:rPrChange>
        </w:rPr>
        <w:t>t</w:t>
      </w:r>
      <w:r w:rsidR="0007437C" w:rsidRPr="00A023CC">
        <w:rPr>
          <w:rFonts w:ascii="Times New Roman" w:hAnsi="Times New Roman" w:cs="Times New Roman"/>
          <w:sz w:val="24"/>
          <w:szCs w:val="24"/>
          <w:lang w:val="en-US"/>
          <w:rPrChange w:id="1962" w:author="Ian Hussey" w:date="2020-08-25T17:52:00Z">
            <w:rPr>
              <w:rFonts w:ascii="Times New Roman" w:hAnsi="Times New Roman" w:cs="Times New Roman"/>
              <w:sz w:val="24"/>
              <w:szCs w:val="24"/>
              <w:lang w:val="en-GB"/>
            </w:rPr>
          </w:rPrChange>
        </w:rPr>
        <w:t xml:space="preserve">(74.64) = 2.59, </w:t>
      </w:r>
      <w:r w:rsidR="0007437C" w:rsidRPr="00A023CC">
        <w:rPr>
          <w:rFonts w:ascii="Times New Roman" w:hAnsi="Times New Roman" w:cs="Times New Roman"/>
          <w:i/>
          <w:sz w:val="24"/>
          <w:szCs w:val="24"/>
          <w:lang w:val="en-US"/>
          <w:rPrChange w:id="1963" w:author="Ian Hussey" w:date="2020-08-25T17:52:00Z">
            <w:rPr>
              <w:rFonts w:ascii="Times New Roman" w:hAnsi="Times New Roman" w:cs="Times New Roman"/>
              <w:i/>
              <w:sz w:val="24"/>
              <w:szCs w:val="24"/>
              <w:lang w:val="en-GB"/>
            </w:rPr>
          </w:rPrChange>
        </w:rPr>
        <w:t>p</w:t>
      </w:r>
      <w:r w:rsidR="0007437C" w:rsidRPr="00A023CC">
        <w:rPr>
          <w:rFonts w:ascii="Times New Roman" w:hAnsi="Times New Roman" w:cs="Times New Roman"/>
          <w:sz w:val="24"/>
          <w:szCs w:val="24"/>
          <w:lang w:val="en-US"/>
          <w:rPrChange w:id="1964" w:author="Ian Hussey" w:date="2020-08-25T17:52:00Z">
            <w:rPr>
              <w:rFonts w:ascii="Times New Roman" w:hAnsi="Times New Roman" w:cs="Times New Roman"/>
              <w:sz w:val="24"/>
              <w:szCs w:val="24"/>
              <w:lang w:val="en-GB"/>
            </w:rPr>
          </w:rPrChange>
        </w:rPr>
        <w:t xml:space="preserve"> = .012, </w:t>
      </w:r>
      <w:r w:rsidR="0007437C" w:rsidRPr="00A023CC">
        <w:rPr>
          <w:rFonts w:ascii="Times New Roman" w:hAnsi="Times New Roman" w:cs="Times New Roman"/>
          <w:i/>
          <w:sz w:val="24"/>
          <w:szCs w:val="24"/>
          <w:lang w:val="en-US"/>
          <w:rPrChange w:id="1965" w:author="Ian Hussey" w:date="2020-08-25T17:52:00Z">
            <w:rPr>
              <w:rFonts w:ascii="Times New Roman" w:hAnsi="Times New Roman" w:cs="Times New Roman"/>
              <w:i/>
              <w:sz w:val="24"/>
              <w:szCs w:val="24"/>
              <w:lang w:val="en-GB"/>
            </w:rPr>
          </w:rPrChange>
        </w:rPr>
        <w:t>d</w:t>
      </w:r>
      <w:r w:rsidR="0007437C" w:rsidRPr="00A023CC">
        <w:rPr>
          <w:rFonts w:ascii="Times New Roman" w:hAnsi="Times New Roman" w:cs="Times New Roman"/>
          <w:sz w:val="24"/>
          <w:szCs w:val="24"/>
          <w:lang w:val="en-US"/>
          <w:rPrChange w:id="1966" w:author="Ian Hussey" w:date="2020-08-25T17:52:00Z">
            <w:rPr>
              <w:rFonts w:ascii="Times New Roman" w:hAnsi="Times New Roman" w:cs="Times New Roman"/>
              <w:sz w:val="24"/>
              <w:szCs w:val="24"/>
              <w:lang w:val="en-GB"/>
            </w:rPr>
          </w:rPrChange>
        </w:rPr>
        <w:t xml:space="preserve"> = 0.56, 95% CI [0.13, 0.98], BF</w:t>
      </w:r>
      <w:r w:rsidR="0007437C" w:rsidRPr="00A023CC">
        <w:rPr>
          <w:rFonts w:ascii="Times New Roman" w:hAnsi="Times New Roman" w:cs="Times New Roman"/>
          <w:sz w:val="24"/>
          <w:szCs w:val="24"/>
          <w:vertAlign w:val="subscript"/>
          <w:lang w:val="en-US"/>
          <w:rPrChange w:id="1967" w:author="Ian Hussey" w:date="2020-08-25T17:52:00Z">
            <w:rPr>
              <w:rFonts w:ascii="Times New Roman" w:hAnsi="Times New Roman" w:cs="Times New Roman"/>
              <w:sz w:val="24"/>
              <w:szCs w:val="24"/>
              <w:vertAlign w:val="subscript"/>
              <w:lang w:val="en-GB"/>
            </w:rPr>
          </w:rPrChange>
        </w:rPr>
        <w:t>10</w:t>
      </w:r>
      <w:r w:rsidR="0007437C" w:rsidRPr="00A023CC">
        <w:rPr>
          <w:rFonts w:ascii="Times New Roman" w:hAnsi="Times New Roman" w:cs="Times New Roman"/>
          <w:sz w:val="24"/>
          <w:szCs w:val="24"/>
          <w:lang w:val="en-US"/>
          <w:rPrChange w:id="1968" w:author="Ian Hussey" w:date="2020-08-25T17:52:00Z">
            <w:rPr>
              <w:rFonts w:ascii="Times New Roman" w:hAnsi="Times New Roman" w:cs="Times New Roman"/>
              <w:sz w:val="24"/>
              <w:szCs w:val="24"/>
              <w:lang w:val="en-GB"/>
            </w:rPr>
          </w:rPrChange>
        </w:rPr>
        <w:t xml:space="preserve"> = 4.6.</w:t>
      </w:r>
    </w:p>
    <w:p w14:paraId="192702B3" w14:textId="7F76A8BF" w:rsidR="00946027" w:rsidRPr="00A023CC" w:rsidRDefault="00946027" w:rsidP="004147AF">
      <w:pPr>
        <w:spacing w:line="480" w:lineRule="auto"/>
        <w:ind w:firstLine="708"/>
        <w:contextualSpacing/>
        <w:rPr>
          <w:rFonts w:ascii="Times New Roman" w:hAnsi="Times New Roman" w:cs="Times New Roman"/>
          <w:sz w:val="24"/>
          <w:szCs w:val="24"/>
          <w:lang w:val="en-US"/>
          <w:rPrChange w:id="1969"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1970" w:author="Ian Hussey" w:date="2020-08-25T17:52:00Z">
            <w:rPr>
              <w:rFonts w:ascii="Times New Roman" w:hAnsi="Times New Roman" w:cs="Times New Roman"/>
              <w:sz w:val="24"/>
              <w:szCs w:val="24"/>
              <w:lang w:val="en-GB"/>
            </w:rPr>
          </w:rPrChange>
        </w:rPr>
        <w:t xml:space="preserve">IAT scores also did not differ between the extinction and acquisition-only groups in Experiment 1: </w:t>
      </w:r>
      <w:r w:rsidR="004147AF" w:rsidRPr="00A023CC">
        <w:rPr>
          <w:rFonts w:ascii="Times New Roman" w:hAnsi="Times New Roman" w:cs="Times New Roman"/>
          <w:i/>
          <w:sz w:val="24"/>
          <w:szCs w:val="24"/>
          <w:lang w:val="en-US"/>
          <w:rPrChange w:id="1971" w:author="Ian Hussey" w:date="2020-08-25T17:52:00Z">
            <w:rPr>
              <w:rFonts w:ascii="Times New Roman" w:hAnsi="Times New Roman" w:cs="Times New Roman"/>
              <w:i/>
              <w:sz w:val="24"/>
              <w:szCs w:val="24"/>
              <w:lang w:val="en-GB"/>
            </w:rPr>
          </w:rPrChange>
        </w:rPr>
        <w:t>t</w:t>
      </w:r>
      <w:r w:rsidR="004147AF" w:rsidRPr="00A023CC">
        <w:rPr>
          <w:rFonts w:ascii="Times New Roman" w:hAnsi="Times New Roman" w:cs="Times New Roman"/>
          <w:sz w:val="24"/>
          <w:szCs w:val="24"/>
          <w:lang w:val="en-US"/>
          <w:rPrChange w:id="1972" w:author="Ian Hussey" w:date="2020-08-25T17:52:00Z">
            <w:rPr>
              <w:rFonts w:ascii="Times New Roman" w:hAnsi="Times New Roman" w:cs="Times New Roman"/>
              <w:sz w:val="24"/>
              <w:szCs w:val="24"/>
              <w:lang w:val="en-GB"/>
            </w:rPr>
          </w:rPrChange>
        </w:rPr>
        <w:t xml:space="preserve">(85.72) = -0.77, </w:t>
      </w:r>
      <w:r w:rsidR="004147AF" w:rsidRPr="00A023CC">
        <w:rPr>
          <w:rFonts w:ascii="Times New Roman" w:hAnsi="Times New Roman" w:cs="Times New Roman"/>
          <w:i/>
          <w:sz w:val="24"/>
          <w:szCs w:val="24"/>
          <w:lang w:val="en-US"/>
          <w:rPrChange w:id="1973" w:author="Ian Hussey" w:date="2020-08-25T17:52:00Z">
            <w:rPr>
              <w:rFonts w:ascii="Times New Roman" w:hAnsi="Times New Roman" w:cs="Times New Roman"/>
              <w:i/>
              <w:sz w:val="24"/>
              <w:szCs w:val="24"/>
              <w:lang w:val="en-GB"/>
            </w:rPr>
          </w:rPrChange>
        </w:rPr>
        <w:t>p</w:t>
      </w:r>
      <w:r w:rsidR="004147AF" w:rsidRPr="00A023CC">
        <w:rPr>
          <w:rFonts w:ascii="Times New Roman" w:hAnsi="Times New Roman" w:cs="Times New Roman"/>
          <w:sz w:val="24"/>
          <w:szCs w:val="24"/>
          <w:lang w:val="en-US"/>
          <w:rPrChange w:id="1974" w:author="Ian Hussey" w:date="2020-08-25T17:52:00Z">
            <w:rPr>
              <w:rFonts w:ascii="Times New Roman" w:hAnsi="Times New Roman" w:cs="Times New Roman"/>
              <w:sz w:val="24"/>
              <w:szCs w:val="24"/>
              <w:lang w:val="en-GB"/>
            </w:rPr>
          </w:rPrChange>
        </w:rPr>
        <w:t xml:space="preserve"> = .44, </w:t>
      </w:r>
      <w:r w:rsidR="004147AF" w:rsidRPr="00A023CC">
        <w:rPr>
          <w:rFonts w:ascii="Times New Roman" w:hAnsi="Times New Roman" w:cs="Times New Roman"/>
          <w:i/>
          <w:sz w:val="24"/>
          <w:szCs w:val="24"/>
          <w:lang w:val="en-US"/>
          <w:rPrChange w:id="1975" w:author="Ian Hussey" w:date="2020-08-25T17:52:00Z">
            <w:rPr>
              <w:rFonts w:ascii="Times New Roman" w:hAnsi="Times New Roman" w:cs="Times New Roman"/>
              <w:i/>
              <w:sz w:val="24"/>
              <w:szCs w:val="24"/>
              <w:lang w:val="en-GB"/>
            </w:rPr>
          </w:rPrChange>
        </w:rPr>
        <w:t>d</w:t>
      </w:r>
      <w:r w:rsidR="004147AF" w:rsidRPr="00A023CC">
        <w:rPr>
          <w:rFonts w:ascii="Times New Roman" w:hAnsi="Times New Roman" w:cs="Times New Roman"/>
          <w:sz w:val="24"/>
          <w:szCs w:val="24"/>
          <w:lang w:val="en-US"/>
          <w:rPrChange w:id="1976" w:author="Ian Hussey" w:date="2020-08-25T17:52:00Z">
            <w:rPr>
              <w:rFonts w:ascii="Times New Roman" w:hAnsi="Times New Roman" w:cs="Times New Roman"/>
              <w:sz w:val="24"/>
              <w:szCs w:val="24"/>
              <w:lang w:val="en-GB"/>
            </w:rPr>
          </w:rPrChange>
        </w:rPr>
        <w:t xml:space="preserve"> = -0.16, 95% CI [-0.56, 0.25], BF</w:t>
      </w:r>
      <w:r w:rsidR="004147AF" w:rsidRPr="00A023CC">
        <w:rPr>
          <w:rFonts w:ascii="Times New Roman" w:hAnsi="Times New Roman" w:cs="Times New Roman"/>
          <w:sz w:val="24"/>
          <w:szCs w:val="24"/>
          <w:vertAlign w:val="subscript"/>
          <w:lang w:val="en-US"/>
          <w:rPrChange w:id="1977" w:author="Ian Hussey" w:date="2020-08-25T17:52:00Z">
            <w:rPr>
              <w:rFonts w:ascii="Times New Roman" w:hAnsi="Times New Roman" w:cs="Times New Roman"/>
              <w:sz w:val="24"/>
              <w:szCs w:val="24"/>
              <w:vertAlign w:val="subscript"/>
              <w:lang w:val="en-GB"/>
            </w:rPr>
          </w:rPrChange>
        </w:rPr>
        <w:t>10</w:t>
      </w:r>
      <w:r w:rsidR="004147AF" w:rsidRPr="00A023CC">
        <w:rPr>
          <w:rFonts w:ascii="Times New Roman" w:hAnsi="Times New Roman" w:cs="Times New Roman"/>
          <w:sz w:val="24"/>
          <w:szCs w:val="24"/>
          <w:lang w:val="en-US"/>
          <w:rPrChange w:id="1978" w:author="Ian Hussey" w:date="2020-08-25T17:52:00Z">
            <w:rPr>
              <w:rFonts w:ascii="Times New Roman" w:hAnsi="Times New Roman" w:cs="Times New Roman"/>
              <w:sz w:val="24"/>
              <w:szCs w:val="24"/>
              <w:lang w:val="en-GB"/>
            </w:rPr>
          </w:rPrChange>
        </w:rPr>
        <w:t xml:space="preserve"> = 0.3</w:t>
      </w:r>
      <w:r w:rsidRPr="00A023CC">
        <w:rPr>
          <w:rFonts w:ascii="Times New Roman" w:hAnsi="Times New Roman" w:cs="Times New Roman"/>
          <w:sz w:val="24"/>
          <w:szCs w:val="24"/>
          <w:lang w:val="en-US"/>
          <w:rPrChange w:id="1979" w:author="Ian Hussey" w:date="2020-08-25T17:52:00Z">
            <w:rPr>
              <w:rFonts w:ascii="Times New Roman" w:hAnsi="Times New Roman" w:cs="Times New Roman"/>
              <w:sz w:val="24"/>
              <w:szCs w:val="24"/>
              <w:lang w:val="en-GB"/>
            </w:rPr>
          </w:rPrChange>
        </w:rPr>
        <w:t xml:space="preserve">; Experiment 2: </w:t>
      </w:r>
      <w:r w:rsidR="004147AF" w:rsidRPr="00A023CC">
        <w:rPr>
          <w:rFonts w:ascii="Times New Roman" w:hAnsi="Times New Roman" w:cs="Times New Roman"/>
          <w:i/>
          <w:sz w:val="24"/>
          <w:szCs w:val="24"/>
          <w:lang w:val="en-US"/>
          <w:rPrChange w:id="1980" w:author="Ian Hussey" w:date="2020-08-25T17:52:00Z">
            <w:rPr>
              <w:rFonts w:ascii="Times New Roman" w:hAnsi="Times New Roman" w:cs="Times New Roman"/>
              <w:i/>
              <w:sz w:val="24"/>
              <w:szCs w:val="24"/>
              <w:lang w:val="en-GB"/>
            </w:rPr>
          </w:rPrChange>
        </w:rPr>
        <w:t>t</w:t>
      </w:r>
      <w:r w:rsidR="004147AF" w:rsidRPr="00A023CC">
        <w:rPr>
          <w:rFonts w:ascii="Times New Roman" w:hAnsi="Times New Roman" w:cs="Times New Roman"/>
          <w:sz w:val="24"/>
          <w:szCs w:val="24"/>
          <w:lang w:val="en-US"/>
          <w:rPrChange w:id="1981" w:author="Ian Hussey" w:date="2020-08-25T17:52:00Z">
            <w:rPr>
              <w:rFonts w:ascii="Times New Roman" w:hAnsi="Times New Roman" w:cs="Times New Roman"/>
              <w:sz w:val="24"/>
              <w:szCs w:val="24"/>
              <w:lang w:val="en-GB"/>
            </w:rPr>
          </w:rPrChange>
        </w:rPr>
        <w:t xml:space="preserve">(84.11) = 0.46, </w:t>
      </w:r>
      <w:r w:rsidR="004147AF" w:rsidRPr="00A023CC">
        <w:rPr>
          <w:rFonts w:ascii="Times New Roman" w:hAnsi="Times New Roman" w:cs="Times New Roman"/>
          <w:i/>
          <w:sz w:val="24"/>
          <w:szCs w:val="24"/>
          <w:lang w:val="en-US"/>
          <w:rPrChange w:id="1982" w:author="Ian Hussey" w:date="2020-08-25T17:52:00Z">
            <w:rPr>
              <w:rFonts w:ascii="Times New Roman" w:hAnsi="Times New Roman" w:cs="Times New Roman"/>
              <w:i/>
              <w:sz w:val="24"/>
              <w:szCs w:val="24"/>
              <w:lang w:val="en-GB"/>
            </w:rPr>
          </w:rPrChange>
        </w:rPr>
        <w:t>p</w:t>
      </w:r>
      <w:r w:rsidR="004147AF" w:rsidRPr="00A023CC">
        <w:rPr>
          <w:rFonts w:ascii="Times New Roman" w:hAnsi="Times New Roman" w:cs="Times New Roman"/>
          <w:sz w:val="24"/>
          <w:szCs w:val="24"/>
          <w:lang w:val="en-US"/>
          <w:rPrChange w:id="1983" w:author="Ian Hussey" w:date="2020-08-25T17:52:00Z">
            <w:rPr>
              <w:rFonts w:ascii="Times New Roman" w:hAnsi="Times New Roman" w:cs="Times New Roman"/>
              <w:sz w:val="24"/>
              <w:szCs w:val="24"/>
              <w:lang w:val="en-GB"/>
            </w:rPr>
          </w:rPrChange>
        </w:rPr>
        <w:t xml:space="preserve"> = .65, </w:t>
      </w:r>
      <w:r w:rsidR="004147AF" w:rsidRPr="00A023CC">
        <w:rPr>
          <w:rFonts w:ascii="Times New Roman" w:hAnsi="Times New Roman" w:cs="Times New Roman"/>
          <w:i/>
          <w:sz w:val="24"/>
          <w:szCs w:val="24"/>
          <w:lang w:val="en-US"/>
          <w:rPrChange w:id="1984" w:author="Ian Hussey" w:date="2020-08-25T17:52:00Z">
            <w:rPr>
              <w:rFonts w:ascii="Times New Roman" w:hAnsi="Times New Roman" w:cs="Times New Roman"/>
              <w:i/>
              <w:sz w:val="24"/>
              <w:szCs w:val="24"/>
              <w:lang w:val="en-GB"/>
            </w:rPr>
          </w:rPrChange>
        </w:rPr>
        <w:t>d</w:t>
      </w:r>
      <w:r w:rsidR="004147AF" w:rsidRPr="00A023CC">
        <w:rPr>
          <w:rFonts w:ascii="Times New Roman" w:hAnsi="Times New Roman" w:cs="Times New Roman"/>
          <w:sz w:val="24"/>
          <w:szCs w:val="24"/>
          <w:lang w:val="en-US"/>
          <w:rPrChange w:id="1985" w:author="Ian Hussey" w:date="2020-08-25T17:52:00Z">
            <w:rPr>
              <w:rFonts w:ascii="Times New Roman" w:hAnsi="Times New Roman" w:cs="Times New Roman"/>
              <w:sz w:val="24"/>
              <w:szCs w:val="24"/>
              <w:lang w:val="en-GB"/>
            </w:rPr>
          </w:rPrChange>
        </w:rPr>
        <w:t xml:space="preserve"> = 0.1, 95% CI [-0.32, 0.51], BF</w:t>
      </w:r>
      <w:r w:rsidR="004147AF" w:rsidRPr="00A023CC">
        <w:rPr>
          <w:rFonts w:ascii="Times New Roman" w:hAnsi="Times New Roman" w:cs="Times New Roman"/>
          <w:sz w:val="24"/>
          <w:szCs w:val="24"/>
          <w:vertAlign w:val="subscript"/>
          <w:lang w:val="en-US"/>
          <w:rPrChange w:id="1986" w:author="Ian Hussey" w:date="2020-08-25T17:52:00Z">
            <w:rPr>
              <w:rFonts w:ascii="Times New Roman" w:hAnsi="Times New Roman" w:cs="Times New Roman"/>
              <w:sz w:val="24"/>
              <w:szCs w:val="24"/>
              <w:vertAlign w:val="subscript"/>
              <w:lang w:val="en-GB"/>
            </w:rPr>
          </w:rPrChange>
        </w:rPr>
        <w:t>10</w:t>
      </w:r>
      <w:r w:rsidR="004147AF" w:rsidRPr="00A023CC">
        <w:rPr>
          <w:rFonts w:ascii="Times New Roman" w:hAnsi="Times New Roman" w:cs="Times New Roman"/>
          <w:sz w:val="24"/>
          <w:szCs w:val="24"/>
          <w:lang w:val="en-US"/>
          <w:rPrChange w:id="1987" w:author="Ian Hussey" w:date="2020-08-25T17:52:00Z">
            <w:rPr>
              <w:rFonts w:ascii="Times New Roman" w:hAnsi="Times New Roman" w:cs="Times New Roman"/>
              <w:sz w:val="24"/>
              <w:szCs w:val="24"/>
              <w:lang w:val="en-GB"/>
            </w:rPr>
          </w:rPrChange>
        </w:rPr>
        <w:t xml:space="preserve"> = 0.2</w:t>
      </w:r>
      <w:r w:rsidRPr="00A023CC">
        <w:rPr>
          <w:rFonts w:ascii="Times New Roman" w:hAnsi="Times New Roman" w:cs="Times New Roman"/>
          <w:sz w:val="24"/>
          <w:szCs w:val="24"/>
          <w:lang w:val="en-US"/>
          <w:rPrChange w:id="1988" w:author="Ian Hussey" w:date="2020-08-25T17:52:00Z">
            <w:rPr>
              <w:rFonts w:ascii="Times New Roman" w:hAnsi="Times New Roman" w:cs="Times New Roman"/>
              <w:sz w:val="24"/>
              <w:szCs w:val="24"/>
              <w:lang w:val="en-GB"/>
            </w:rPr>
          </w:rPrChange>
        </w:rPr>
        <w:t xml:space="preserve">; Experiment 3: </w:t>
      </w:r>
      <w:r w:rsidR="004147AF" w:rsidRPr="00A023CC">
        <w:rPr>
          <w:rFonts w:ascii="Times New Roman" w:hAnsi="Times New Roman" w:cs="Times New Roman"/>
          <w:i/>
          <w:sz w:val="24"/>
          <w:szCs w:val="24"/>
          <w:lang w:val="en-US"/>
          <w:rPrChange w:id="1989" w:author="Ian Hussey" w:date="2020-08-25T17:52:00Z">
            <w:rPr>
              <w:rFonts w:ascii="Times New Roman" w:hAnsi="Times New Roman" w:cs="Times New Roman"/>
              <w:i/>
              <w:sz w:val="24"/>
              <w:szCs w:val="24"/>
              <w:lang w:val="en-GB"/>
            </w:rPr>
          </w:rPrChange>
        </w:rPr>
        <w:t>t</w:t>
      </w:r>
      <w:r w:rsidR="004147AF" w:rsidRPr="00A023CC">
        <w:rPr>
          <w:rFonts w:ascii="Times New Roman" w:hAnsi="Times New Roman" w:cs="Times New Roman"/>
          <w:sz w:val="24"/>
          <w:szCs w:val="24"/>
          <w:lang w:val="en-US"/>
          <w:rPrChange w:id="1990" w:author="Ian Hussey" w:date="2020-08-25T17:52:00Z">
            <w:rPr>
              <w:rFonts w:ascii="Times New Roman" w:hAnsi="Times New Roman" w:cs="Times New Roman"/>
              <w:sz w:val="24"/>
              <w:szCs w:val="24"/>
              <w:lang w:val="en-GB"/>
            </w:rPr>
          </w:rPrChange>
        </w:rPr>
        <w:t xml:space="preserve">(90.64) = -0.46, </w:t>
      </w:r>
      <w:r w:rsidR="004147AF" w:rsidRPr="00A023CC">
        <w:rPr>
          <w:rFonts w:ascii="Times New Roman" w:hAnsi="Times New Roman" w:cs="Times New Roman"/>
          <w:i/>
          <w:sz w:val="24"/>
          <w:szCs w:val="24"/>
          <w:lang w:val="en-US"/>
          <w:rPrChange w:id="1991" w:author="Ian Hussey" w:date="2020-08-25T17:52:00Z">
            <w:rPr>
              <w:rFonts w:ascii="Times New Roman" w:hAnsi="Times New Roman" w:cs="Times New Roman"/>
              <w:i/>
              <w:sz w:val="24"/>
              <w:szCs w:val="24"/>
              <w:lang w:val="en-GB"/>
            </w:rPr>
          </w:rPrChange>
        </w:rPr>
        <w:t>p</w:t>
      </w:r>
      <w:r w:rsidR="004147AF" w:rsidRPr="00A023CC">
        <w:rPr>
          <w:rFonts w:ascii="Times New Roman" w:hAnsi="Times New Roman" w:cs="Times New Roman"/>
          <w:sz w:val="24"/>
          <w:szCs w:val="24"/>
          <w:lang w:val="en-US"/>
          <w:rPrChange w:id="1992" w:author="Ian Hussey" w:date="2020-08-25T17:52:00Z">
            <w:rPr>
              <w:rFonts w:ascii="Times New Roman" w:hAnsi="Times New Roman" w:cs="Times New Roman"/>
              <w:sz w:val="24"/>
              <w:szCs w:val="24"/>
              <w:lang w:val="en-GB"/>
            </w:rPr>
          </w:rPrChange>
        </w:rPr>
        <w:t xml:space="preserve"> = .65, </w:t>
      </w:r>
      <w:r w:rsidR="004147AF" w:rsidRPr="00A023CC">
        <w:rPr>
          <w:rFonts w:ascii="Times New Roman" w:hAnsi="Times New Roman" w:cs="Times New Roman"/>
          <w:i/>
          <w:sz w:val="24"/>
          <w:szCs w:val="24"/>
          <w:lang w:val="en-US"/>
          <w:rPrChange w:id="1993" w:author="Ian Hussey" w:date="2020-08-25T17:52:00Z">
            <w:rPr>
              <w:rFonts w:ascii="Times New Roman" w:hAnsi="Times New Roman" w:cs="Times New Roman"/>
              <w:i/>
              <w:sz w:val="24"/>
              <w:szCs w:val="24"/>
              <w:lang w:val="en-GB"/>
            </w:rPr>
          </w:rPrChange>
        </w:rPr>
        <w:t>d</w:t>
      </w:r>
      <w:r w:rsidR="004147AF" w:rsidRPr="00A023CC">
        <w:rPr>
          <w:rFonts w:ascii="Times New Roman" w:hAnsi="Times New Roman" w:cs="Times New Roman"/>
          <w:sz w:val="24"/>
          <w:szCs w:val="24"/>
          <w:lang w:val="en-US"/>
          <w:rPrChange w:id="1994" w:author="Ian Hussey" w:date="2020-08-25T17:52:00Z">
            <w:rPr>
              <w:rFonts w:ascii="Times New Roman" w:hAnsi="Times New Roman" w:cs="Times New Roman"/>
              <w:sz w:val="24"/>
              <w:szCs w:val="24"/>
              <w:lang w:val="en-GB"/>
            </w:rPr>
          </w:rPrChange>
        </w:rPr>
        <w:t xml:space="preserve"> = -0.09, 95% CI [-0.5, 0.31], BF</w:t>
      </w:r>
      <w:r w:rsidR="004147AF" w:rsidRPr="00A023CC">
        <w:rPr>
          <w:rFonts w:ascii="Times New Roman" w:hAnsi="Times New Roman" w:cs="Times New Roman"/>
          <w:sz w:val="24"/>
          <w:szCs w:val="24"/>
          <w:vertAlign w:val="subscript"/>
          <w:lang w:val="en-US"/>
          <w:rPrChange w:id="1995" w:author="Ian Hussey" w:date="2020-08-25T17:52:00Z">
            <w:rPr>
              <w:rFonts w:ascii="Times New Roman" w:hAnsi="Times New Roman" w:cs="Times New Roman"/>
              <w:sz w:val="24"/>
              <w:szCs w:val="24"/>
              <w:vertAlign w:val="subscript"/>
              <w:lang w:val="en-GB"/>
            </w:rPr>
          </w:rPrChange>
        </w:rPr>
        <w:t>10</w:t>
      </w:r>
      <w:r w:rsidR="004147AF" w:rsidRPr="00A023CC">
        <w:rPr>
          <w:rFonts w:ascii="Times New Roman" w:hAnsi="Times New Roman" w:cs="Times New Roman"/>
          <w:sz w:val="24"/>
          <w:szCs w:val="24"/>
          <w:lang w:val="en-US"/>
          <w:rPrChange w:id="1996" w:author="Ian Hussey" w:date="2020-08-25T17:52:00Z">
            <w:rPr>
              <w:rFonts w:ascii="Times New Roman" w:hAnsi="Times New Roman" w:cs="Times New Roman"/>
              <w:sz w:val="24"/>
              <w:szCs w:val="24"/>
              <w:lang w:val="en-GB"/>
            </w:rPr>
          </w:rPrChange>
        </w:rPr>
        <w:t xml:space="preserve"> = 0.2</w:t>
      </w:r>
      <w:r w:rsidRPr="00A023CC">
        <w:rPr>
          <w:rFonts w:ascii="Times New Roman" w:hAnsi="Times New Roman" w:cs="Times New Roman"/>
          <w:sz w:val="24"/>
          <w:szCs w:val="24"/>
          <w:lang w:val="en-US"/>
          <w:rPrChange w:id="1997" w:author="Ian Hussey" w:date="2020-08-25T17:52:00Z">
            <w:rPr>
              <w:rFonts w:ascii="Times New Roman" w:hAnsi="Times New Roman" w:cs="Times New Roman"/>
              <w:sz w:val="24"/>
              <w:szCs w:val="24"/>
              <w:lang w:val="en-GB"/>
            </w:rPr>
          </w:rPrChange>
        </w:rPr>
        <w:t xml:space="preserve">; or Experiment 4: </w:t>
      </w:r>
      <w:r w:rsidR="004147AF" w:rsidRPr="00A023CC">
        <w:rPr>
          <w:rFonts w:ascii="Times New Roman" w:hAnsi="Times New Roman" w:cs="Times New Roman"/>
          <w:i/>
          <w:sz w:val="24"/>
          <w:szCs w:val="24"/>
          <w:lang w:val="en-US"/>
          <w:rPrChange w:id="1998" w:author="Ian Hussey" w:date="2020-08-25T17:52:00Z">
            <w:rPr>
              <w:rFonts w:ascii="Times New Roman" w:hAnsi="Times New Roman" w:cs="Times New Roman"/>
              <w:i/>
              <w:sz w:val="24"/>
              <w:szCs w:val="24"/>
              <w:lang w:val="en-GB"/>
            </w:rPr>
          </w:rPrChange>
        </w:rPr>
        <w:t>t</w:t>
      </w:r>
      <w:r w:rsidR="004147AF" w:rsidRPr="00A023CC">
        <w:rPr>
          <w:rFonts w:ascii="Times New Roman" w:hAnsi="Times New Roman" w:cs="Times New Roman"/>
          <w:sz w:val="24"/>
          <w:szCs w:val="24"/>
          <w:lang w:val="en-US"/>
          <w:rPrChange w:id="1999" w:author="Ian Hussey" w:date="2020-08-25T17:52:00Z">
            <w:rPr>
              <w:rFonts w:ascii="Times New Roman" w:hAnsi="Times New Roman" w:cs="Times New Roman"/>
              <w:sz w:val="24"/>
              <w:szCs w:val="24"/>
              <w:lang w:val="en-GB"/>
            </w:rPr>
          </w:rPrChange>
        </w:rPr>
        <w:t xml:space="preserve">(91.22) = -0.6, </w:t>
      </w:r>
      <w:r w:rsidR="004147AF" w:rsidRPr="00A023CC">
        <w:rPr>
          <w:rFonts w:ascii="Times New Roman" w:hAnsi="Times New Roman" w:cs="Times New Roman"/>
          <w:i/>
          <w:sz w:val="24"/>
          <w:szCs w:val="24"/>
          <w:lang w:val="en-US"/>
          <w:rPrChange w:id="2000" w:author="Ian Hussey" w:date="2020-08-25T17:52:00Z">
            <w:rPr>
              <w:rFonts w:ascii="Times New Roman" w:hAnsi="Times New Roman" w:cs="Times New Roman"/>
              <w:i/>
              <w:sz w:val="24"/>
              <w:szCs w:val="24"/>
              <w:lang w:val="en-GB"/>
            </w:rPr>
          </w:rPrChange>
        </w:rPr>
        <w:t>p</w:t>
      </w:r>
      <w:r w:rsidR="004147AF" w:rsidRPr="00A023CC">
        <w:rPr>
          <w:rFonts w:ascii="Times New Roman" w:hAnsi="Times New Roman" w:cs="Times New Roman"/>
          <w:sz w:val="24"/>
          <w:szCs w:val="24"/>
          <w:lang w:val="en-US"/>
          <w:rPrChange w:id="2001" w:author="Ian Hussey" w:date="2020-08-25T17:52:00Z">
            <w:rPr>
              <w:rFonts w:ascii="Times New Roman" w:hAnsi="Times New Roman" w:cs="Times New Roman"/>
              <w:sz w:val="24"/>
              <w:szCs w:val="24"/>
              <w:lang w:val="en-GB"/>
            </w:rPr>
          </w:rPrChange>
        </w:rPr>
        <w:t xml:space="preserve"> = .5499, </w:t>
      </w:r>
      <w:r w:rsidR="004147AF" w:rsidRPr="00A023CC">
        <w:rPr>
          <w:rFonts w:ascii="Times New Roman" w:hAnsi="Times New Roman" w:cs="Times New Roman"/>
          <w:i/>
          <w:sz w:val="24"/>
          <w:szCs w:val="24"/>
          <w:lang w:val="en-US"/>
          <w:rPrChange w:id="2002" w:author="Ian Hussey" w:date="2020-08-25T17:52:00Z">
            <w:rPr>
              <w:rFonts w:ascii="Times New Roman" w:hAnsi="Times New Roman" w:cs="Times New Roman"/>
              <w:i/>
              <w:sz w:val="24"/>
              <w:szCs w:val="24"/>
              <w:lang w:val="en-GB"/>
            </w:rPr>
          </w:rPrChange>
        </w:rPr>
        <w:t>d</w:t>
      </w:r>
      <w:r w:rsidR="004147AF" w:rsidRPr="00A023CC">
        <w:rPr>
          <w:rFonts w:ascii="Times New Roman" w:hAnsi="Times New Roman" w:cs="Times New Roman"/>
          <w:sz w:val="24"/>
          <w:szCs w:val="24"/>
          <w:lang w:val="en-US"/>
          <w:rPrChange w:id="2003" w:author="Ian Hussey" w:date="2020-08-25T17:52:00Z">
            <w:rPr>
              <w:rFonts w:ascii="Times New Roman" w:hAnsi="Times New Roman" w:cs="Times New Roman"/>
              <w:sz w:val="24"/>
              <w:szCs w:val="24"/>
              <w:lang w:val="en-GB"/>
            </w:rPr>
          </w:rPrChange>
        </w:rPr>
        <w:t xml:space="preserve"> = -0.12, 95% CI [-0.52, 0.28], BF</w:t>
      </w:r>
      <w:r w:rsidR="004147AF" w:rsidRPr="00A023CC">
        <w:rPr>
          <w:rFonts w:ascii="Times New Roman" w:hAnsi="Times New Roman" w:cs="Times New Roman"/>
          <w:sz w:val="24"/>
          <w:szCs w:val="24"/>
          <w:vertAlign w:val="subscript"/>
          <w:lang w:val="en-US"/>
          <w:rPrChange w:id="2004" w:author="Ian Hussey" w:date="2020-08-25T17:52:00Z">
            <w:rPr>
              <w:rFonts w:ascii="Times New Roman" w:hAnsi="Times New Roman" w:cs="Times New Roman"/>
              <w:sz w:val="24"/>
              <w:szCs w:val="24"/>
              <w:vertAlign w:val="subscript"/>
              <w:lang w:val="en-GB"/>
            </w:rPr>
          </w:rPrChange>
        </w:rPr>
        <w:t>10</w:t>
      </w:r>
      <w:r w:rsidR="004147AF" w:rsidRPr="00A023CC">
        <w:rPr>
          <w:rFonts w:ascii="Times New Roman" w:hAnsi="Times New Roman" w:cs="Times New Roman"/>
          <w:sz w:val="24"/>
          <w:szCs w:val="24"/>
          <w:lang w:val="en-US"/>
          <w:rPrChange w:id="2005" w:author="Ian Hussey" w:date="2020-08-25T17:52:00Z">
            <w:rPr>
              <w:rFonts w:ascii="Times New Roman" w:hAnsi="Times New Roman" w:cs="Times New Roman"/>
              <w:sz w:val="24"/>
              <w:szCs w:val="24"/>
              <w:lang w:val="en-GB"/>
            </w:rPr>
          </w:rPrChange>
        </w:rPr>
        <w:t xml:space="preserve"> = 0.3</w:t>
      </w:r>
      <w:r w:rsidRPr="00A023CC">
        <w:rPr>
          <w:rFonts w:ascii="Times New Roman" w:hAnsi="Times New Roman" w:cs="Times New Roman"/>
          <w:sz w:val="24"/>
          <w:szCs w:val="24"/>
          <w:lang w:val="en-US"/>
          <w:rPrChange w:id="2006" w:author="Ian Hussey" w:date="2020-08-25T17:52:00Z">
            <w:rPr>
              <w:rFonts w:ascii="Times New Roman" w:hAnsi="Times New Roman" w:cs="Times New Roman"/>
              <w:sz w:val="24"/>
              <w:szCs w:val="24"/>
              <w:lang w:val="en-GB"/>
            </w:rPr>
          </w:rPrChange>
        </w:rPr>
        <w:t xml:space="preserve">.  </w:t>
      </w:r>
    </w:p>
    <w:p w14:paraId="2FC7DF4D" w14:textId="06735F36" w:rsidR="004147AF" w:rsidRPr="00A023CC" w:rsidRDefault="004147AF" w:rsidP="00BE39A4">
      <w:pPr>
        <w:spacing w:line="480" w:lineRule="auto"/>
        <w:ind w:firstLine="708"/>
        <w:contextualSpacing/>
        <w:rPr>
          <w:rFonts w:ascii="Times New Roman" w:hAnsi="Times New Roman" w:cs="Times New Roman"/>
          <w:sz w:val="24"/>
          <w:szCs w:val="24"/>
          <w:lang w:val="en-US"/>
          <w:rPrChange w:id="2007"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008" w:author="Ian Hussey" w:date="2020-08-25T17:52:00Z">
            <w:rPr>
              <w:rFonts w:ascii="Times New Roman" w:hAnsi="Times New Roman" w:cs="Times New Roman"/>
              <w:sz w:val="24"/>
              <w:szCs w:val="24"/>
              <w:lang w:val="en-GB"/>
            </w:rPr>
          </w:rPrChange>
        </w:rPr>
        <w:t xml:space="preserve">Finally, </w:t>
      </w:r>
      <w:r w:rsidRPr="00A023CC">
        <w:rPr>
          <w:rFonts w:ascii="Times New Roman" w:hAnsi="Times New Roman" w:cs="Times New Roman"/>
          <w:sz w:val="24"/>
          <w:szCs w:val="24"/>
          <w:lang w:val="en-US"/>
        </w:rPr>
        <w:t>behavioral</w:t>
      </w:r>
      <w:r w:rsidRPr="00A023CC">
        <w:rPr>
          <w:rFonts w:ascii="Times New Roman" w:hAnsi="Times New Roman" w:cs="Times New Roman"/>
          <w:sz w:val="24"/>
          <w:szCs w:val="24"/>
          <w:lang w:val="en-US"/>
          <w:rPrChange w:id="2009" w:author="Ian Hussey" w:date="2020-08-25T17:52:00Z">
            <w:rPr>
              <w:rFonts w:ascii="Times New Roman" w:hAnsi="Times New Roman" w:cs="Times New Roman"/>
              <w:sz w:val="24"/>
              <w:szCs w:val="24"/>
              <w:lang w:val="en-GB"/>
            </w:rPr>
          </w:rPrChange>
        </w:rPr>
        <w:t xml:space="preserve"> intentions did not differ between the extinction and acquisition-only groups in Experiment 1: (</w:t>
      </w:r>
      <w:r w:rsidRPr="00A023CC">
        <w:rPr>
          <w:rFonts w:ascii="Times New Roman" w:hAnsi="Times New Roman"/>
          <w:sz w:val="24"/>
          <w:szCs w:val="24"/>
          <w:lang w:val="en-US"/>
          <w:rPrChange w:id="2010" w:author="Ian Hussey" w:date="2020-08-25T17:52:00Z">
            <w:rPr>
              <w:rFonts w:ascii="Times New Roman" w:hAnsi="Times New Roman"/>
              <w:sz w:val="24"/>
              <w:szCs w:val="24"/>
              <w:lang w:val="en-GB"/>
            </w:rPr>
          </w:rPrChange>
        </w:rPr>
        <w:t xml:space="preserve">OR = 0.82, 95% CI [0.28; 2.358], </w:t>
      </w:r>
      <w:r w:rsidRPr="00A023CC">
        <w:rPr>
          <w:rFonts w:ascii="Times New Roman" w:hAnsi="Times New Roman"/>
          <w:i/>
          <w:sz w:val="24"/>
          <w:szCs w:val="24"/>
          <w:lang w:val="en-US"/>
          <w:rPrChange w:id="2011" w:author="Ian Hussey" w:date="2020-08-25T17:52:00Z">
            <w:rPr>
              <w:rFonts w:ascii="Times New Roman" w:hAnsi="Times New Roman"/>
              <w:i/>
              <w:sz w:val="24"/>
              <w:szCs w:val="24"/>
              <w:lang w:val="en-GB"/>
            </w:rPr>
          </w:rPrChange>
        </w:rPr>
        <w:t>p</w:t>
      </w:r>
      <w:r w:rsidRPr="00A023CC">
        <w:rPr>
          <w:rFonts w:ascii="Times New Roman" w:hAnsi="Times New Roman"/>
          <w:sz w:val="24"/>
          <w:szCs w:val="24"/>
          <w:lang w:val="en-US"/>
          <w:rPrChange w:id="2012" w:author="Ian Hussey" w:date="2020-08-25T17:52:00Z">
            <w:rPr>
              <w:rFonts w:ascii="Times New Roman" w:hAnsi="Times New Roman"/>
              <w:sz w:val="24"/>
              <w:szCs w:val="24"/>
              <w:lang w:val="en-GB"/>
            </w:rPr>
          </w:rPrChange>
        </w:rPr>
        <w:t xml:space="preserve"> = .79)</w:t>
      </w:r>
      <w:r w:rsidRPr="00A023CC">
        <w:rPr>
          <w:rFonts w:ascii="Times New Roman" w:hAnsi="Times New Roman" w:cs="Times New Roman"/>
          <w:sz w:val="24"/>
          <w:szCs w:val="24"/>
          <w:lang w:val="en-US"/>
          <w:rPrChange w:id="2013" w:author="Ian Hussey" w:date="2020-08-25T17:52:00Z">
            <w:rPr>
              <w:rFonts w:ascii="Times New Roman" w:hAnsi="Times New Roman" w:cs="Times New Roman"/>
              <w:sz w:val="24"/>
              <w:szCs w:val="24"/>
              <w:lang w:val="en-GB"/>
            </w:rPr>
          </w:rPrChange>
        </w:rPr>
        <w:t>; Experiment 2: (</w:t>
      </w:r>
      <w:r w:rsidRPr="00A023CC">
        <w:rPr>
          <w:rFonts w:ascii="Times New Roman" w:hAnsi="Times New Roman"/>
          <w:sz w:val="24"/>
          <w:szCs w:val="24"/>
          <w:lang w:val="en-US"/>
          <w:rPrChange w:id="2014" w:author="Ian Hussey" w:date="2020-08-25T17:52:00Z">
            <w:rPr>
              <w:rFonts w:ascii="Times New Roman" w:hAnsi="Times New Roman"/>
              <w:sz w:val="24"/>
              <w:szCs w:val="24"/>
              <w:lang w:val="en-GB"/>
            </w:rPr>
          </w:rPrChange>
        </w:rPr>
        <w:t xml:space="preserve">OR </w:t>
      </w:r>
      <w:r w:rsidRPr="00A023CC">
        <w:rPr>
          <w:rFonts w:ascii="Times New Roman" w:hAnsi="Times New Roman"/>
          <w:sz w:val="24"/>
          <w:szCs w:val="24"/>
          <w:lang w:val="en-US"/>
          <w:rPrChange w:id="2015" w:author="Ian Hussey" w:date="2020-08-25T17:52:00Z">
            <w:rPr>
              <w:rFonts w:ascii="Times New Roman" w:hAnsi="Times New Roman"/>
              <w:sz w:val="24"/>
              <w:szCs w:val="24"/>
              <w:lang w:val="en-GB"/>
            </w:rPr>
          </w:rPrChange>
        </w:rPr>
        <w:lastRenderedPageBreak/>
        <w:t xml:space="preserve">= 0.91, 95% CI [0.31; 2.68], </w:t>
      </w:r>
      <w:r w:rsidRPr="00A023CC">
        <w:rPr>
          <w:rFonts w:ascii="Times New Roman" w:hAnsi="Times New Roman"/>
          <w:i/>
          <w:sz w:val="24"/>
          <w:szCs w:val="24"/>
          <w:lang w:val="en-US"/>
          <w:rPrChange w:id="2016" w:author="Ian Hussey" w:date="2020-08-25T17:52:00Z">
            <w:rPr>
              <w:rFonts w:ascii="Times New Roman" w:hAnsi="Times New Roman"/>
              <w:i/>
              <w:sz w:val="24"/>
              <w:szCs w:val="24"/>
              <w:lang w:val="en-GB"/>
            </w:rPr>
          </w:rPrChange>
        </w:rPr>
        <w:t>p</w:t>
      </w:r>
      <w:r w:rsidRPr="00A023CC">
        <w:rPr>
          <w:rFonts w:ascii="Times New Roman" w:hAnsi="Times New Roman"/>
          <w:sz w:val="24"/>
          <w:szCs w:val="24"/>
          <w:lang w:val="en-US"/>
          <w:rPrChange w:id="2017" w:author="Ian Hussey" w:date="2020-08-25T17:52:00Z">
            <w:rPr>
              <w:rFonts w:ascii="Times New Roman" w:hAnsi="Times New Roman"/>
              <w:sz w:val="24"/>
              <w:szCs w:val="24"/>
              <w:lang w:val="en-GB"/>
            </w:rPr>
          </w:rPrChange>
        </w:rPr>
        <w:t xml:space="preserve"> = .1</w:t>
      </w:r>
      <w:r w:rsidR="005319B5" w:rsidRPr="00A023CC">
        <w:rPr>
          <w:rFonts w:ascii="Times New Roman" w:hAnsi="Times New Roman"/>
          <w:sz w:val="24"/>
          <w:szCs w:val="24"/>
          <w:lang w:val="en-US"/>
          <w:rPrChange w:id="2018" w:author="Ian Hussey" w:date="2020-08-25T17:52:00Z">
            <w:rPr>
              <w:rFonts w:ascii="Times New Roman" w:hAnsi="Times New Roman"/>
              <w:sz w:val="24"/>
              <w:szCs w:val="24"/>
              <w:lang w:val="en-GB"/>
            </w:rPr>
          </w:rPrChange>
        </w:rPr>
        <w:t>0</w:t>
      </w:r>
      <w:r w:rsidRPr="00A023CC">
        <w:rPr>
          <w:rFonts w:ascii="Times New Roman" w:hAnsi="Times New Roman"/>
          <w:sz w:val="24"/>
          <w:szCs w:val="24"/>
          <w:lang w:val="en-US"/>
          <w:rPrChange w:id="2019" w:author="Ian Hussey" w:date="2020-08-25T17:52:00Z">
            <w:rPr>
              <w:rFonts w:ascii="Times New Roman" w:hAnsi="Times New Roman"/>
              <w:sz w:val="24"/>
              <w:szCs w:val="24"/>
              <w:lang w:val="en-GB"/>
            </w:rPr>
          </w:rPrChange>
        </w:rPr>
        <w:t>)</w:t>
      </w:r>
      <w:r w:rsidRPr="00A023CC">
        <w:rPr>
          <w:rFonts w:ascii="Times New Roman" w:hAnsi="Times New Roman" w:cs="Times New Roman"/>
          <w:sz w:val="24"/>
          <w:szCs w:val="24"/>
          <w:lang w:val="en-US"/>
          <w:rPrChange w:id="2020" w:author="Ian Hussey" w:date="2020-08-25T17:52:00Z">
            <w:rPr>
              <w:rFonts w:ascii="Times New Roman" w:hAnsi="Times New Roman" w:cs="Times New Roman"/>
              <w:sz w:val="24"/>
              <w:szCs w:val="24"/>
              <w:lang w:val="en-GB"/>
            </w:rPr>
          </w:rPrChange>
        </w:rPr>
        <w:t>; Experiment 3: (</w:t>
      </w:r>
      <w:r w:rsidRPr="00A023CC">
        <w:rPr>
          <w:rFonts w:ascii="Times New Roman" w:hAnsi="Times New Roman"/>
          <w:sz w:val="24"/>
          <w:szCs w:val="24"/>
          <w:lang w:val="en-US"/>
          <w:rPrChange w:id="2021" w:author="Ian Hussey" w:date="2020-08-25T17:52:00Z">
            <w:rPr>
              <w:rFonts w:ascii="Times New Roman" w:hAnsi="Times New Roman"/>
              <w:sz w:val="24"/>
              <w:szCs w:val="24"/>
              <w:lang w:val="en-GB"/>
            </w:rPr>
          </w:rPrChange>
        </w:rPr>
        <w:t xml:space="preserve">OR = 0.52, 95% CI [0.17; 1.61], </w:t>
      </w:r>
      <w:r w:rsidRPr="00A023CC">
        <w:rPr>
          <w:rFonts w:ascii="Times New Roman" w:hAnsi="Times New Roman"/>
          <w:i/>
          <w:sz w:val="24"/>
          <w:szCs w:val="24"/>
          <w:lang w:val="en-US"/>
          <w:rPrChange w:id="2022" w:author="Ian Hussey" w:date="2020-08-25T17:52:00Z">
            <w:rPr>
              <w:rFonts w:ascii="Times New Roman" w:hAnsi="Times New Roman"/>
              <w:i/>
              <w:sz w:val="24"/>
              <w:szCs w:val="24"/>
              <w:lang w:val="en-GB"/>
            </w:rPr>
          </w:rPrChange>
        </w:rPr>
        <w:t>p</w:t>
      </w:r>
      <w:r w:rsidRPr="00A023CC">
        <w:rPr>
          <w:rFonts w:ascii="Times New Roman" w:hAnsi="Times New Roman"/>
          <w:sz w:val="24"/>
          <w:szCs w:val="24"/>
          <w:lang w:val="en-US"/>
          <w:rPrChange w:id="2023" w:author="Ian Hussey" w:date="2020-08-25T17:52:00Z">
            <w:rPr>
              <w:rFonts w:ascii="Times New Roman" w:hAnsi="Times New Roman"/>
              <w:sz w:val="24"/>
              <w:szCs w:val="24"/>
              <w:lang w:val="en-GB"/>
            </w:rPr>
          </w:rPrChange>
        </w:rPr>
        <w:t xml:space="preserve"> = .28)</w:t>
      </w:r>
      <w:r w:rsidRPr="00A023CC">
        <w:rPr>
          <w:rFonts w:ascii="Times New Roman" w:hAnsi="Times New Roman" w:cs="Times New Roman"/>
          <w:sz w:val="24"/>
          <w:szCs w:val="24"/>
          <w:lang w:val="en-US"/>
          <w:rPrChange w:id="2024" w:author="Ian Hussey" w:date="2020-08-25T17:52:00Z">
            <w:rPr>
              <w:rFonts w:ascii="Times New Roman" w:hAnsi="Times New Roman" w:cs="Times New Roman"/>
              <w:sz w:val="24"/>
              <w:szCs w:val="24"/>
              <w:lang w:val="en-GB"/>
            </w:rPr>
          </w:rPrChange>
        </w:rPr>
        <w:t>; Experiment 4: (</w:t>
      </w:r>
      <w:r w:rsidRPr="00A023CC">
        <w:rPr>
          <w:rFonts w:ascii="Times New Roman" w:hAnsi="Times New Roman"/>
          <w:sz w:val="24"/>
          <w:szCs w:val="24"/>
          <w:lang w:val="en-US"/>
          <w:rPrChange w:id="2025" w:author="Ian Hussey" w:date="2020-08-25T17:52:00Z">
            <w:rPr>
              <w:rFonts w:ascii="Times New Roman" w:hAnsi="Times New Roman"/>
              <w:sz w:val="24"/>
              <w:szCs w:val="24"/>
              <w:lang w:val="en-GB"/>
            </w:rPr>
          </w:rPrChange>
        </w:rPr>
        <w:t xml:space="preserve">OR = 1.18, 95% CI [0.41; 3.37], </w:t>
      </w:r>
      <w:r w:rsidRPr="00A023CC">
        <w:rPr>
          <w:rFonts w:ascii="Times New Roman" w:hAnsi="Times New Roman"/>
          <w:i/>
          <w:sz w:val="24"/>
          <w:szCs w:val="24"/>
          <w:lang w:val="en-US"/>
          <w:rPrChange w:id="2026" w:author="Ian Hussey" w:date="2020-08-25T17:52:00Z">
            <w:rPr>
              <w:rFonts w:ascii="Times New Roman" w:hAnsi="Times New Roman"/>
              <w:i/>
              <w:sz w:val="24"/>
              <w:szCs w:val="24"/>
              <w:lang w:val="en-GB"/>
            </w:rPr>
          </w:rPrChange>
        </w:rPr>
        <w:t>p</w:t>
      </w:r>
      <w:r w:rsidRPr="00A023CC">
        <w:rPr>
          <w:rFonts w:ascii="Times New Roman" w:hAnsi="Times New Roman"/>
          <w:sz w:val="24"/>
          <w:szCs w:val="24"/>
          <w:lang w:val="en-US"/>
          <w:rPrChange w:id="2027" w:author="Ian Hussey" w:date="2020-08-25T17:52:00Z">
            <w:rPr>
              <w:rFonts w:ascii="Times New Roman" w:hAnsi="Times New Roman"/>
              <w:sz w:val="24"/>
              <w:szCs w:val="24"/>
              <w:lang w:val="en-GB"/>
            </w:rPr>
          </w:rPrChange>
        </w:rPr>
        <w:t xml:space="preserve"> = .79</w:t>
      </w:r>
      <w:r w:rsidRPr="00A023CC">
        <w:rPr>
          <w:rFonts w:ascii="Times New Roman" w:hAnsi="Times New Roman" w:cs="Times New Roman"/>
          <w:sz w:val="24"/>
          <w:szCs w:val="24"/>
          <w:lang w:val="en-US"/>
          <w:rPrChange w:id="2028" w:author="Ian Hussey" w:date="2020-08-25T17:52:00Z">
            <w:rPr>
              <w:rFonts w:ascii="Times New Roman" w:hAnsi="Times New Roman" w:cs="Times New Roman"/>
              <w:sz w:val="24"/>
              <w:szCs w:val="24"/>
              <w:lang w:val="en-GB"/>
            </w:rPr>
          </w:rPrChange>
        </w:rPr>
        <w:t>).</w:t>
      </w:r>
    </w:p>
    <w:p w14:paraId="08762759" w14:textId="77777777" w:rsidR="00553696" w:rsidRPr="00A023CC" w:rsidRDefault="00553696" w:rsidP="00000494">
      <w:pPr>
        <w:spacing w:line="480" w:lineRule="auto"/>
        <w:contextualSpacing/>
        <w:outlineLvl w:val="1"/>
        <w:rPr>
          <w:rFonts w:ascii="Times New Roman" w:hAnsi="Times New Roman" w:cs="Times New Roman"/>
          <w:b/>
          <w:color w:val="000000" w:themeColor="text1"/>
          <w:sz w:val="24"/>
          <w:lang w:val="en-US"/>
          <w:rPrChange w:id="2029"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2030" w:author="Ian Hussey" w:date="2020-08-25T17:52:00Z">
            <w:rPr>
              <w:rFonts w:ascii="Times New Roman" w:hAnsi="Times New Roman" w:cs="Times New Roman"/>
              <w:b/>
              <w:color w:val="000000" w:themeColor="text1"/>
              <w:sz w:val="24"/>
              <w:lang w:val="en-GB"/>
            </w:rPr>
          </w:rPrChange>
        </w:rPr>
        <w:t xml:space="preserve">Discussion </w:t>
      </w:r>
    </w:p>
    <w:p w14:paraId="35517693" w14:textId="54757CE7" w:rsidR="00022EDB" w:rsidRPr="00A023CC" w:rsidRDefault="00553696" w:rsidP="00553696">
      <w:pPr>
        <w:spacing w:line="480" w:lineRule="auto"/>
        <w:contextualSpacing/>
        <w:rPr>
          <w:rFonts w:ascii="Times New Roman" w:hAnsi="Times New Roman" w:cs="Times New Roman"/>
          <w:color w:val="000000" w:themeColor="text1"/>
          <w:sz w:val="24"/>
          <w:lang w:val="en-US"/>
          <w:rPrChange w:id="2031"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color w:val="000000" w:themeColor="text1"/>
          <w:sz w:val="24"/>
          <w:lang w:val="en-US"/>
          <w:rPrChange w:id="2032" w:author="Ian Hussey" w:date="2020-08-25T17:52:00Z">
            <w:rPr>
              <w:rFonts w:ascii="Times New Roman" w:hAnsi="Times New Roman" w:cs="Times New Roman"/>
              <w:color w:val="000000" w:themeColor="text1"/>
              <w:sz w:val="24"/>
              <w:lang w:val="en-GB"/>
            </w:rPr>
          </w:rPrChange>
        </w:rPr>
        <w:tab/>
      </w:r>
      <w:r w:rsidR="002631EE" w:rsidRPr="00A023CC">
        <w:rPr>
          <w:rFonts w:ascii="Times New Roman" w:hAnsi="Times New Roman" w:cs="Times New Roman"/>
          <w:color w:val="000000" w:themeColor="text1"/>
          <w:sz w:val="24"/>
          <w:lang w:val="en-US"/>
          <w:rPrChange w:id="2033" w:author="Ian Hussey" w:date="2020-08-25T17:52:00Z">
            <w:rPr>
              <w:rFonts w:ascii="Times New Roman" w:hAnsi="Times New Roman" w:cs="Times New Roman"/>
              <w:color w:val="000000" w:themeColor="text1"/>
              <w:sz w:val="24"/>
              <w:lang w:val="en-GB"/>
            </w:rPr>
          </w:rPrChange>
        </w:rPr>
        <w:t xml:space="preserve">In Experiments 1-4 </w:t>
      </w:r>
      <w:r w:rsidR="001C3FD3" w:rsidRPr="00A023CC">
        <w:rPr>
          <w:rFonts w:ascii="Times New Roman" w:hAnsi="Times New Roman" w:cs="Times New Roman"/>
          <w:color w:val="000000" w:themeColor="text1"/>
          <w:sz w:val="24"/>
          <w:lang w:val="en-US"/>
          <w:rPrChange w:id="2034" w:author="Ian Hussey" w:date="2020-08-25T17:52:00Z">
            <w:rPr>
              <w:rFonts w:ascii="Times New Roman" w:hAnsi="Times New Roman" w:cs="Times New Roman"/>
              <w:color w:val="000000" w:themeColor="text1"/>
              <w:sz w:val="24"/>
              <w:lang w:val="en-GB"/>
            </w:rPr>
          </w:rPrChange>
        </w:rPr>
        <w:t xml:space="preserve">people </w:t>
      </w:r>
      <w:r w:rsidR="007D46E0" w:rsidRPr="00A023CC">
        <w:rPr>
          <w:rFonts w:ascii="Times New Roman" w:hAnsi="Times New Roman" w:cs="Times New Roman"/>
          <w:color w:val="000000" w:themeColor="text1"/>
          <w:sz w:val="24"/>
          <w:lang w:val="en-US"/>
          <w:rPrChange w:id="2035" w:author="Ian Hussey" w:date="2020-08-25T17:52:00Z">
            <w:rPr>
              <w:rFonts w:ascii="Times New Roman" w:hAnsi="Times New Roman" w:cs="Times New Roman"/>
              <w:color w:val="000000" w:themeColor="text1"/>
              <w:sz w:val="24"/>
              <w:lang w:val="en-GB"/>
            </w:rPr>
          </w:rPrChange>
        </w:rPr>
        <w:t xml:space="preserve">encountered </w:t>
      </w:r>
      <w:r w:rsidR="00022EDB" w:rsidRPr="00A023CC">
        <w:rPr>
          <w:rFonts w:ascii="Times New Roman" w:hAnsi="Times New Roman" w:cs="Times New Roman"/>
          <w:color w:val="000000" w:themeColor="text1"/>
          <w:sz w:val="24"/>
          <w:lang w:val="en-US"/>
          <w:rPrChange w:id="2036" w:author="Ian Hussey" w:date="2020-08-25T17:52:00Z">
            <w:rPr>
              <w:rFonts w:ascii="Times New Roman" w:hAnsi="Times New Roman" w:cs="Times New Roman"/>
              <w:color w:val="000000" w:themeColor="text1"/>
              <w:sz w:val="24"/>
              <w:lang w:val="en-GB"/>
            </w:rPr>
          </w:rPrChange>
        </w:rPr>
        <w:t xml:space="preserve">an acquisition phase </w:t>
      </w:r>
      <w:r w:rsidR="002631EE" w:rsidRPr="00A023CC">
        <w:rPr>
          <w:rFonts w:ascii="Times New Roman" w:hAnsi="Times New Roman" w:cs="Times New Roman"/>
          <w:color w:val="000000" w:themeColor="text1"/>
          <w:sz w:val="24"/>
          <w:lang w:val="en-US"/>
          <w:rPrChange w:id="2037" w:author="Ian Hussey" w:date="2020-08-25T17:52:00Z">
            <w:rPr>
              <w:rFonts w:ascii="Times New Roman" w:hAnsi="Times New Roman" w:cs="Times New Roman"/>
              <w:color w:val="000000" w:themeColor="text1"/>
              <w:sz w:val="24"/>
              <w:lang w:val="en-GB"/>
            </w:rPr>
          </w:rPrChange>
        </w:rPr>
        <w:t xml:space="preserve">wherein an operant contingency containing a valenced source intersected with a contingency containing a neutral target (i.e., the two contingencies shared a common outcome stimulus). This </w:t>
      </w:r>
      <w:r w:rsidR="00022EDB" w:rsidRPr="00A023CC">
        <w:rPr>
          <w:rFonts w:ascii="Times New Roman" w:hAnsi="Times New Roman" w:cs="Times New Roman"/>
          <w:color w:val="000000" w:themeColor="text1"/>
          <w:sz w:val="24"/>
          <w:lang w:val="en-US"/>
          <w:rPrChange w:id="2038" w:author="Ian Hussey" w:date="2020-08-25T17:52:00Z">
            <w:rPr>
              <w:rFonts w:ascii="Times New Roman" w:hAnsi="Times New Roman" w:cs="Times New Roman"/>
              <w:color w:val="000000" w:themeColor="text1"/>
              <w:sz w:val="24"/>
              <w:lang w:val="en-GB"/>
            </w:rPr>
          </w:rPrChange>
        </w:rPr>
        <w:t xml:space="preserve">phase </w:t>
      </w:r>
      <w:r w:rsidR="002631EE" w:rsidRPr="00A023CC">
        <w:rPr>
          <w:rFonts w:ascii="Times New Roman" w:hAnsi="Times New Roman" w:cs="Times New Roman"/>
          <w:color w:val="000000" w:themeColor="text1"/>
          <w:sz w:val="24"/>
          <w:lang w:val="en-US"/>
          <w:rPrChange w:id="2039" w:author="Ian Hussey" w:date="2020-08-25T17:52:00Z">
            <w:rPr>
              <w:rFonts w:ascii="Times New Roman" w:hAnsi="Times New Roman" w:cs="Times New Roman"/>
              <w:color w:val="000000" w:themeColor="text1"/>
              <w:sz w:val="24"/>
              <w:lang w:val="en-GB"/>
            </w:rPr>
          </w:rPrChange>
        </w:rPr>
        <w:t xml:space="preserve">was designed to establish novel evaluations towards outcome (OEC effect) and target stimuli (IR effect). Half of the participants then completed a second </w:t>
      </w:r>
      <w:r w:rsidR="00022EDB" w:rsidRPr="00A023CC">
        <w:rPr>
          <w:rFonts w:ascii="Times New Roman" w:hAnsi="Times New Roman" w:cs="Times New Roman"/>
          <w:color w:val="000000" w:themeColor="text1"/>
          <w:sz w:val="24"/>
          <w:lang w:val="en-US"/>
          <w:rPrChange w:id="2040" w:author="Ian Hussey" w:date="2020-08-25T17:52:00Z">
            <w:rPr>
              <w:rFonts w:ascii="Times New Roman" w:hAnsi="Times New Roman" w:cs="Times New Roman"/>
              <w:color w:val="000000" w:themeColor="text1"/>
              <w:sz w:val="24"/>
              <w:lang w:val="en-GB"/>
            </w:rPr>
          </w:rPrChange>
        </w:rPr>
        <w:t xml:space="preserve">phase which </w:t>
      </w:r>
      <w:r w:rsidR="002631EE" w:rsidRPr="00A023CC">
        <w:rPr>
          <w:rFonts w:ascii="Times New Roman" w:hAnsi="Times New Roman" w:cs="Times New Roman"/>
          <w:color w:val="000000" w:themeColor="text1"/>
          <w:sz w:val="24"/>
          <w:lang w:val="en-US"/>
          <w:rPrChange w:id="2041" w:author="Ian Hussey" w:date="2020-08-25T17:52:00Z">
            <w:rPr>
              <w:rFonts w:ascii="Times New Roman" w:hAnsi="Times New Roman" w:cs="Times New Roman"/>
              <w:color w:val="000000" w:themeColor="text1"/>
              <w:sz w:val="24"/>
              <w:lang w:val="en-GB"/>
            </w:rPr>
          </w:rPrChange>
        </w:rPr>
        <w:t>removed the intersecting element from one contingency (Experiments 1-2), both contingencies (Experiment 3), or presented the stimuli in a non-contingent manner (Experiment 4)</w:t>
      </w:r>
      <w:r w:rsidR="0031364D" w:rsidRPr="00A023CC">
        <w:rPr>
          <w:rFonts w:ascii="Times New Roman" w:hAnsi="Times New Roman" w:cs="Times New Roman"/>
          <w:color w:val="000000" w:themeColor="text1"/>
          <w:sz w:val="24"/>
          <w:lang w:val="en-US"/>
          <w:rPrChange w:id="2042" w:author="Ian Hussey" w:date="2020-08-25T17:52:00Z">
            <w:rPr>
              <w:rFonts w:ascii="Times New Roman" w:hAnsi="Times New Roman" w:cs="Times New Roman"/>
              <w:color w:val="000000" w:themeColor="text1"/>
              <w:sz w:val="24"/>
              <w:lang w:val="en-GB"/>
            </w:rPr>
          </w:rPrChange>
        </w:rPr>
        <w:t>, to see if this would reduce or eliminate evaluations</w:t>
      </w:r>
      <w:r w:rsidR="002631EE" w:rsidRPr="00A023CC">
        <w:rPr>
          <w:rFonts w:ascii="Times New Roman" w:hAnsi="Times New Roman" w:cs="Times New Roman"/>
          <w:color w:val="000000" w:themeColor="text1"/>
          <w:sz w:val="24"/>
          <w:lang w:val="en-US"/>
          <w:rPrChange w:id="2043" w:author="Ian Hussey" w:date="2020-08-25T17:52:00Z">
            <w:rPr>
              <w:rFonts w:ascii="Times New Roman" w:hAnsi="Times New Roman" w:cs="Times New Roman"/>
              <w:color w:val="000000" w:themeColor="text1"/>
              <w:sz w:val="24"/>
              <w:lang w:val="en-GB"/>
            </w:rPr>
          </w:rPrChange>
        </w:rPr>
        <w:t>.</w:t>
      </w:r>
      <w:r w:rsidR="0031364D" w:rsidRPr="00A023CC">
        <w:rPr>
          <w:rFonts w:ascii="Times New Roman" w:hAnsi="Times New Roman" w:cs="Times New Roman"/>
          <w:color w:val="000000" w:themeColor="text1"/>
          <w:sz w:val="24"/>
          <w:lang w:val="en-US"/>
          <w:rPrChange w:id="2044" w:author="Ian Hussey" w:date="2020-08-25T17:52:00Z">
            <w:rPr>
              <w:rFonts w:ascii="Times New Roman" w:hAnsi="Times New Roman" w:cs="Times New Roman"/>
              <w:color w:val="000000" w:themeColor="text1"/>
              <w:sz w:val="24"/>
              <w:lang w:val="en-GB"/>
            </w:rPr>
          </w:rPrChange>
        </w:rPr>
        <w:t xml:space="preserve"> </w:t>
      </w:r>
    </w:p>
    <w:p w14:paraId="5748348A" w14:textId="0B672D72" w:rsidR="00553696" w:rsidRPr="00A023CC" w:rsidRDefault="0031364D" w:rsidP="00022EDB">
      <w:pPr>
        <w:spacing w:line="480" w:lineRule="auto"/>
        <w:ind w:firstLine="708"/>
        <w:contextualSpacing/>
        <w:rPr>
          <w:rFonts w:ascii="Times New Roman" w:hAnsi="Times New Roman" w:cs="Times New Roman"/>
          <w:sz w:val="24"/>
          <w:lang w:val="en-US"/>
          <w:rPrChange w:id="2045" w:author="Ian Hussey" w:date="2020-08-25T17:52:00Z">
            <w:rPr>
              <w:rFonts w:ascii="Times New Roman" w:hAnsi="Times New Roman" w:cs="Times New Roman"/>
              <w:sz w:val="24"/>
              <w:lang w:val="en-GB"/>
            </w:rPr>
          </w:rPrChange>
        </w:rPr>
      </w:pPr>
      <w:r w:rsidRPr="00A023CC">
        <w:rPr>
          <w:rFonts w:ascii="Times New Roman" w:hAnsi="Times New Roman" w:cs="Times New Roman"/>
          <w:color w:val="000000" w:themeColor="text1"/>
          <w:sz w:val="24"/>
          <w:lang w:val="en-US"/>
          <w:rPrChange w:id="2046" w:author="Ian Hussey" w:date="2020-08-25T17:52:00Z">
            <w:rPr>
              <w:rFonts w:ascii="Times New Roman" w:hAnsi="Times New Roman" w:cs="Times New Roman"/>
              <w:color w:val="000000" w:themeColor="text1"/>
              <w:sz w:val="24"/>
              <w:lang w:val="en-GB"/>
            </w:rPr>
          </w:rPrChange>
        </w:rPr>
        <w:t xml:space="preserve">Results indicated that the </w:t>
      </w:r>
      <w:r w:rsidR="00022EDB" w:rsidRPr="00A023CC">
        <w:rPr>
          <w:rFonts w:ascii="Times New Roman" w:hAnsi="Times New Roman" w:cs="Times New Roman"/>
          <w:color w:val="000000" w:themeColor="text1"/>
          <w:sz w:val="24"/>
          <w:lang w:val="en-US"/>
          <w:rPrChange w:id="2047" w:author="Ian Hussey" w:date="2020-08-25T17:52:00Z">
            <w:rPr>
              <w:rFonts w:ascii="Times New Roman" w:hAnsi="Times New Roman" w:cs="Times New Roman"/>
              <w:color w:val="000000" w:themeColor="text1"/>
              <w:sz w:val="24"/>
              <w:lang w:val="en-GB"/>
            </w:rPr>
          </w:rPrChange>
        </w:rPr>
        <w:t xml:space="preserve">acquisition phase gave rise to OEC </w:t>
      </w:r>
      <w:r w:rsidRPr="00A023CC">
        <w:rPr>
          <w:rFonts w:ascii="Times New Roman" w:hAnsi="Times New Roman" w:cs="Times New Roman"/>
          <w:color w:val="000000" w:themeColor="text1"/>
          <w:sz w:val="24"/>
          <w:lang w:val="en-US"/>
          <w:rPrChange w:id="2048" w:author="Ian Hussey" w:date="2020-08-25T17:52:00Z">
            <w:rPr>
              <w:rFonts w:ascii="Times New Roman" w:hAnsi="Times New Roman" w:cs="Times New Roman"/>
              <w:color w:val="000000" w:themeColor="text1"/>
              <w:sz w:val="24"/>
              <w:lang w:val="en-GB"/>
            </w:rPr>
          </w:rPrChange>
        </w:rPr>
        <w:t xml:space="preserve">and </w:t>
      </w:r>
      <w:r w:rsidR="00022EDB" w:rsidRPr="00A023CC">
        <w:rPr>
          <w:rFonts w:ascii="Times New Roman" w:hAnsi="Times New Roman" w:cs="Times New Roman"/>
          <w:color w:val="000000" w:themeColor="text1"/>
          <w:sz w:val="24"/>
          <w:lang w:val="en-US"/>
          <w:rPrChange w:id="2049" w:author="Ian Hussey" w:date="2020-08-25T17:52:00Z">
            <w:rPr>
              <w:rFonts w:ascii="Times New Roman" w:hAnsi="Times New Roman" w:cs="Times New Roman"/>
              <w:color w:val="000000" w:themeColor="text1"/>
              <w:sz w:val="24"/>
              <w:lang w:val="en-GB"/>
            </w:rPr>
          </w:rPrChange>
        </w:rPr>
        <w:t>IR effects</w:t>
      </w:r>
      <w:r w:rsidRPr="00A023CC">
        <w:rPr>
          <w:rFonts w:ascii="Times New Roman" w:hAnsi="Times New Roman" w:cs="Times New Roman"/>
          <w:color w:val="000000" w:themeColor="text1"/>
          <w:sz w:val="24"/>
          <w:lang w:val="en-US"/>
          <w:rPrChange w:id="2050" w:author="Ian Hussey" w:date="2020-08-25T17:52:00Z">
            <w:rPr>
              <w:rFonts w:ascii="Times New Roman" w:hAnsi="Times New Roman" w:cs="Times New Roman"/>
              <w:color w:val="000000" w:themeColor="text1"/>
              <w:sz w:val="24"/>
              <w:lang w:val="en-GB"/>
            </w:rPr>
          </w:rPrChange>
        </w:rPr>
        <w:t xml:space="preserve">. However, </w:t>
      </w:r>
      <w:r w:rsidR="00224098" w:rsidRPr="00A023CC">
        <w:rPr>
          <w:rFonts w:ascii="Times New Roman" w:hAnsi="Times New Roman" w:cs="Times New Roman"/>
          <w:color w:val="000000" w:themeColor="text1"/>
          <w:sz w:val="24"/>
          <w:lang w:val="en-US"/>
          <w:rPrChange w:id="2051" w:author="Ian Hussey" w:date="2020-08-25T17:52:00Z">
            <w:rPr>
              <w:rFonts w:ascii="Times New Roman" w:hAnsi="Times New Roman" w:cs="Times New Roman"/>
              <w:color w:val="000000" w:themeColor="text1"/>
              <w:sz w:val="24"/>
              <w:lang w:val="en-GB"/>
            </w:rPr>
          </w:rPrChange>
        </w:rPr>
        <w:t xml:space="preserve">we did not obtain evidence that </w:t>
      </w:r>
      <w:r w:rsidRPr="00A023CC">
        <w:rPr>
          <w:rFonts w:ascii="Times New Roman" w:hAnsi="Times New Roman" w:cs="Times New Roman"/>
          <w:color w:val="000000" w:themeColor="text1"/>
          <w:sz w:val="24"/>
          <w:lang w:val="en-US"/>
          <w:rPrChange w:id="2052" w:author="Ian Hussey" w:date="2020-08-25T17:52:00Z">
            <w:rPr>
              <w:rFonts w:ascii="Times New Roman" w:hAnsi="Times New Roman" w:cs="Times New Roman"/>
              <w:color w:val="000000" w:themeColor="text1"/>
              <w:sz w:val="24"/>
              <w:lang w:val="en-GB"/>
            </w:rPr>
          </w:rPrChange>
        </w:rPr>
        <w:t>the various ‘extinction’ procedures reduce</w:t>
      </w:r>
      <w:r w:rsidR="00224098" w:rsidRPr="00A023CC">
        <w:rPr>
          <w:rFonts w:ascii="Times New Roman" w:hAnsi="Times New Roman" w:cs="Times New Roman"/>
          <w:color w:val="000000" w:themeColor="text1"/>
          <w:sz w:val="24"/>
          <w:lang w:val="en-US"/>
          <w:rPrChange w:id="2053" w:author="Ian Hussey" w:date="2020-08-25T17:52:00Z">
            <w:rPr>
              <w:rFonts w:ascii="Times New Roman" w:hAnsi="Times New Roman" w:cs="Times New Roman"/>
              <w:color w:val="000000" w:themeColor="text1"/>
              <w:sz w:val="24"/>
              <w:lang w:val="en-GB"/>
            </w:rPr>
          </w:rPrChange>
        </w:rPr>
        <w:t>d</w:t>
      </w:r>
      <w:r w:rsidRPr="00A023CC">
        <w:rPr>
          <w:rFonts w:ascii="Times New Roman" w:hAnsi="Times New Roman" w:cs="Times New Roman"/>
          <w:color w:val="000000" w:themeColor="text1"/>
          <w:sz w:val="24"/>
          <w:lang w:val="en-US"/>
          <w:rPrChange w:id="2054" w:author="Ian Hussey" w:date="2020-08-25T17:52:00Z">
            <w:rPr>
              <w:rFonts w:ascii="Times New Roman" w:hAnsi="Times New Roman" w:cs="Times New Roman"/>
              <w:color w:val="000000" w:themeColor="text1"/>
              <w:sz w:val="24"/>
              <w:lang w:val="en-GB"/>
            </w:rPr>
          </w:rPrChange>
        </w:rPr>
        <w:t xml:space="preserve"> or eliminate</w:t>
      </w:r>
      <w:r w:rsidR="00224098" w:rsidRPr="00A023CC">
        <w:rPr>
          <w:rFonts w:ascii="Times New Roman" w:hAnsi="Times New Roman" w:cs="Times New Roman"/>
          <w:color w:val="000000" w:themeColor="text1"/>
          <w:sz w:val="24"/>
          <w:lang w:val="en-US"/>
          <w:rPrChange w:id="2055" w:author="Ian Hussey" w:date="2020-08-25T17:52:00Z">
            <w:rPr>
              <w:rFonts w:ascii="Times New Roman" w:hAnsi="Times New Roman" w:cs="Times New Roman"/>
              <w:color w:val="000000" w:themeColor="text1"/>
              <w:sz w:val="24"/>
              <w:lang w:val="en-GB"/>
            </w:rPr>
          </w:rPrChange>
        </w:rPr>
        <w:t>d</w:t>
      </w:r>
      <w:r w:rsidRPr="00A023CC">
        <w:rPr>
          <w:rFonts w:ascii="Times New Roman" w:hAnsi="Times New Roman" w:cs="Times New Roman"/>
          <w:color w:val="000000" w:themeColor="text1"/>
          <w:sz w:val="24"/>
          <w:lang w:val="en-US"/>
          <w:rPrChange w:id="2056" w:author="Ian Hussey" w:date="2020-08-25T17:52:00Z">
            <w:rPr>
              <w:rFonts w:ascii="Times New Roman" w:hAnsi="Times New Roman" w:cs="Times New Roman"/>
              <w:color w:val="000000" w:themeColor="text1"/>
              <w:sz w:val="24"/>
              <w:lang w:val="en-GB"/>
            </w:rPr>
          </w:rPrChange>
        </w:rPr>
        <w:t xml:space="preserve"> those evaluations</w:t>
      </w:r>
      <w:r w:rsidR="00DB3B1A" w:rsidRPr="00A023CC">
        <w:rPr>
          <w:rFonts w:ascii="Times New Roman" w:hAnsi="Times New Roman" w:cs="Times New Roman"/>
          <w:color w:val="000000" w:themeColor="text1"/>
          <w:sz w:val="24"/>
          <w:lang w:val="en-US"/>
          <w:rPrChange w:id="2057" w:author="Ian Hussey" w:date="2020-08-25T17:52:00Z">
            <w:rPr>
              <w:rFonts w:ascii="Times New Roman" w:hAnsi="Times New Roman" w:cs="Times New Roman"/>
              <w:color w:val="000000" w:themeColor="text1"/>
              <w:sz w:val="24"/>
              <w:lang w:val="en-GB"/>
            </w:rPr>
          </w:rPrChange>
        </w:rPr>
        <w:t xml:space="preserve">. There was </w:t>
      </w:r>
      <w:r w:rsidRPr="00A023CC">
        <w:rPr>
          <w:rFonts w:ascii="Times New Roman" w:hAnsi="Times New Roman" w:cs="Times New Roman"/>
          <w:color w:val="000000" w:themeColor="text1"/>
          <w:sz w:val="24"/>
          <w:lang w:val="en-US"/>
          <w:rPrChange w:id="2058" w:author="Ian Hussey" w:date="2020-08-25T17:52:00Z">
            <w:rPr>
              <w:rFonts w:ascii="Times New Roman" w:hAnsi="Times New Roman" w:cs="Times New Roman"/>
              <w:color w:val="000000" w:themeColor="text1"/>
              <w:sz w:val="24"/>
              <w:lang w:val="en-GB"/>
            </w:rPr>
          </w:rPrChange>
        </w:rPr>
        <w:t>one exception: removing the outcome from both contingencies reduced OEC effects</w:t>
      </w:r>
      <w:r w:rsidR="00DB3B1A" w:rsidRPr="00A023CC">
        <w:rPr>
          <w:rFonts w:ascii="Times New Roman" w:hAnsi="Times New Roman" w:cs="Times New Roman"/>
          <w:color w:val="000000" w:themeColor="text1"/>
          <w:sz w:val="24"/>
          <w:lang w:val="en-US"/>
          <w:rPrChange w:id="2059" w:author="Ian Hussey" w:date="2020-08-25T17:52:00Z">
            <w:rPr>
              <w:rFonts w:ascii="Times New Roman" w:hAnsi="Times New Roman" w:cs="Times New Roman"/>
              <w:color w:val="000000" w:themeColor="text1"/>
              <w:sz w:val="24"/>
              <w:lang w:val="en-GB"/>
            </w:rPr>
          </w:rPrChange>
        </w:rPr>
        <w:t xml:space="preserve"> but </w:t>
      </w:r>
      <w:r w:rsidRPr="00A023CC">
        <w:rPr>
          <w:rFonts w:ascii="Times New Roman" w:hAnsi="Times New Roman" w:cs="Times New Roman"/>
          <w:color w:val="000000" w:themeColor="text1"/>
          <w:sz w:val="24"/>
          <w:lang w:val="en-US"/>
          <w:rPrChange w:id="2060" w:author="Ian Hussey" w:date="2020-08-25T17:52:00Z">
            <w:rPr>
              <w:rFonts w:ascii="Times New Roman" w:hAnsi="Times New Roman" w:cs="Times New Roman"/>
              <w:color w:val="000000" w:themeColor="text1"/>
              <w:sz w:val="24"/>
              <w:lang w:val="en-GB"/>
            </w:rPr>
          </w:rPrChange>
        </w:rPr>
        <w:t xml:space="preserve">this reduction </w:t>
      </w:r>
      <w:r w:rsidR="00DB3B1A" w:rsidRPr="00A023CC">
        <w:rPr>
          <w:rFonts w:ascii="Times New Roman" w:hAnsi="Times New Roman" w:cs="Times New Roman"/>
          <w:color w:val="000000" w:themeColor="text1"/>
          <w:sz w:val="24"/>
          <w:lang w:val="en-US"/>
          <w:rPrChange w:id="2061" w:author="Ian Hussey" w:date="2020-08-25T17:52:00Z">
            <w:rPr>
              <w:rFonts w:ascii="Times New Roman" w:hAnsi="Times New Roman" w:cs="Times New Roman"/>
              <w:color w:val="000000" w:themeColor="text1"/>
              <w:sz w:val="24"/>
              <w:lang w:val="en-GB"/>
            </w:rPr>
          </w:rPrChange>
        </w:rPr>
        <w:t xml:space="preserve">was </w:t>
      </w:r>
      <w:r w:rsidR="00F17CC5" w:rsidRPr="00A023CC">
        <w:rPr>
          <w:rFonts w:ascii="Times New Roman" w:hAnsi="Times New Roman" w:cs="Times New Roman"/>
          <w:color w:val="000000" w:themeColor="text1"/>
          <w:sz w:val="24"/>
          <w:lang w:val="en-US"/>
          <w:rPrChange w:id="2062" w:author="Ian Hussey" w:date="2020-08-25T17:52:00Z">
            <w:rPr>
              <w:rFonts w:ascii="Times New Roman" w:hAnsi="Times New Roman" w:cs="Times New Roman"/>
              <w:color w:val="000000" w:themeColor="text1"/>
              <w:sz w:val="24"/>
              <w:lang w:val="en-GB"/>
            </w:rPr>
          </w:rPrChange>
        </w:rPr>
        <w:t>weak</w:t>
      </w:r>
      <w:r w:rsidRPr="00A023CC">
        <w:rPr>
          <w:rFonts w:ascii="Times New Roman" w:hAnsi="Times New Roman" w:cs="Times New Roman"/>
          <w:color w:val="000000" w:themeColor="text1"/>
          <w:sz w:val="24"/>
          <w:lang w:val="en-US"/>
          <w:rPrChange w:id="2063" w:author="Ian Hussey" w:date="2020-08-25T17:52:00Z">
            <w:rPr>
              <w:rFonts w:ascii="Times New Roman" w:hAnsi="Times New Roman" w:cs="Times New Roman"/>
              <w:color w:val="000000" w:themeColor="text1"/>
              <w:sz w:val="24"/>
              <w:lang w:val="en-GB"/>
            </w:rPr>
          </w:rPrChange>
        </w:rPr>
        <w:t xml:space="preserve">. </w:t>
      </w:r>
      <w:r w:rsidR="00553696" w:rsidRPr="00A023CC">
        <w:rPr>
          <w:rFonts w:ascii="Times New Roman" w:hAnsi="Times New Roman" w:cs="Times New Roman"/>
          <w:sz w:val="24"/>
          <w:lang w:val="en-US"/>
          <w:rPrChange w:id="2064" w:author="Ian Hussey" w:date="2020-08-25T17:52:00Z">
            <w:rPr>
              <w:rFonts w:ascii="Times New Roman" w:hAnsi="Times New Roman" w:cs="Times New Roman"/>
              <w:sz w:val="24"/>
              <w:lang w:val="en-GB"/>
            </w:rPr>
          </w:rPrChange>
        </w:rPr>
        <w:t xml:space="preserve">The absence of extinction is particularly noteworthy given </w:t>
      </w:r>
      <w:r w:rsidR="00FA582C" w:rsidRPr="00A023CC">
        <w:rPr>
          <w:rFonts w:ascii="Times New Roman" w:hAnsi="Times New Roman" w:cs="Times New Roman"/>
          <w:sz w:val="24"/>
          <w:lang w:val="en-US"/>
          <w:rPrChange w:id="2065" w:author="Ian Hussey" w:date="2020-08-25T17:52:00Z">
            <w:rPr>
              <w:rFonts w:ascii="Times New Roman" w:hAnsi="Times New Roman" w:cs="Times New Roman"/>
              <w:sz w:val="24"/>
              <w:lang w:val="en-GB"/>
            </w:rPr>
          </w:rPrChange>
        </w:rPr>
        <w:t xml:space="preserve">the variety of procedures used, each of which eliminated the intersection present during the acquisition phase. Likewise, the absence of a reduced effect in Experiment 4 is also noteworthy given that this extinction </w:t>
      </w:r>
      <w:r w:rsidR="00553696" w:rsidRPr="00A023CC">
        <w:rPr>
          <w:rFonts w:ascii="Times New Roman" w:hAnsi="Times New Roman" w:cs="Times New Roman"/>
          <w:sz w:val="24"/>
          <w:lang w:val="en-US"/>
          <w:rPrChange w:id="2066" w:author="Ian Hussey" w:date="2020-08-25T17:52:00Z">
            <w:rPr>
              <w:rFonts w:ascii="Times New Roman" w:hAnsi="Times New Roman" w:cs="Times New Roman"/>
              <w:sz w:val="24"/>
              <w:lang w:val="en-GB"/>
            </w:rPr>
          </w:rPrChange>
        </w:rPr>
        <w:t xml:space="preserve">procedure has </w:t>
      </w:r>
      <w:r w:rsidR="00FA582C" w:rsidRPr="00A023CC">
        <w:rPr>
          <w:rFonts w:ascii="Times New Roman" w:hAnsi="Times New Roman" w:cs="Times New Roman"/>
          <w:sz w:val="24"/>
          <w:lang w:val="en-US"/>
          <w:rPrChange w:id="2067" w:author="Ian Hussey" w:date="2020-08-25T17:52:00Z">
            <w:rPr>
              <w:rFonts w:ascii="Times New Roman" w:hAnsi="Times New Roman" w:cs="Times New Roman"/>
              <w:sz w:val="24"/>
              <w:lang w:val="en-GB"/>
            </w:rPr>
          </w:rPrChange>
        </w:rPr>
        <w:t>been found to successfully extinguish</w:t>
      </w:r>
      <w:r w:rsidR="00553696" w:rsidRPr="00A023CC">
        <w:rPr>
          <w:rFonts w:ascii="Times New Roman" w:hAnsi="Times New Roman" w:cs="Times New Roman"/>
          <w:sz w:val="24"/>
          <w:lang w:val="en-US"/>
          <w:rPrChange w:id="2068" w:author="Ian Hussey" w:date="2020-08-25T17:52:00Z">
            <w:rPr>
              <w:rFonts w:ascii="Times New Roman" w:hAnsi="Times New Roman" w:cs="Times New Roman"/>
              <w:sz w:val="24"/>
              <w:lang w:val="en-GB"/>
            </w:rPr>
          </w:rPrChange>
        </w:rPr>
        <w:t xml:space="preserve"> EC effects (see Hofmann et al., 2010, for a meta-analysis). </w:t>
      </w:r>
    </w:p>
    <w:p w14:paraId="08148394" w14:textId="77777777" w:rsidR="00553696" w:rsidRPr="00A023CC" w:rsidRDefault="00553696" w:rsidP="00A546DC">
      <w:pPr>
        <w:pStyle w:val="Heading1"/>
        <w:jc w:val="center"/>
        <w:rPr>
          <w:sz w:val="24"/>
          <w:szCs w:val="24"/>
          <w:lang w:val="en-US"/>
          <w:rPrChange w:id="2069" w:author="Ian Hussey" w:date="2020-08-25T17:52:00Z">
            <w:rPr>
              <w:sz w:val="24"/>
              <w:szCs w:val="24"/>
              <w:lang w:val="en-GB"/>
            </w:rPr>
          </w:rPrChange>
        </w:rPr>
      </w:pPr>
      <w:r w:rsidRPr="00A023CC">
        <w:rPr>
          <w:sz w:val="24"/>
          <w:szCs w:val="24"/>
          <w:lang w:val="en-US"/>
          <w:rPrChange w:id="2070" w:author="Ian Hussey" w:date="2020-08-25T17:52:00Z">
            <w:rPr>
              <w:sz w:val="24"/>
              <w:szCs w:val="24"/>
              <w:lang w:val="en-GB"/>
            </w:rPr>
          </w:rPrChange>
        </w:rPr>
        <w:t>Experiments 5-6: Counterconditioning</w:t>
      </w:r>
    </w:p>
    <w:p w14:paraId="5DFF73EF" w14:textId="4761616D" w:rsidR="00553696" w:rsidRPr="00A023CC" w:rsidRDefault="00553696" w:rsidP="00000494">
      <w:pPr>
        <w:spacing w:line="480" w:lineRule="auto"/>
        <w:ind w:firstLine="709"/>
        <w:contextualSpacing/>
        <w:rPr>
          <w:rFonts w:ascii="Times New Roman" w:hAnsi="Times New Roman" w:cs="Times New Roman"/>
          <w:sz w:val="24"/>
          <w:szCs w:val="24"/>
          <w:lang w:val="en-US"/>
          <w:rPrChange w:id="2071"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072" w:author="Ian Hussey" w:date="2020-08-25T17:52:00Z">
            <w:rPr>
              <w:rFonts w:ascii="Times New Roman" w:hAnsi="Times New Roman" w:cs="Times New Roman"/>
              <w:sz w:val="24"/>
              <w:szCs w:val="24"/>
              <w:lang w:val="en-GB"/>
            </w:rPr>
          </w:rPrChange>
        </w:rPr>
        <w:t xml:space="preserve">Given the difficulty of </w:t>
      </w:r>
      <w:r w:rsidR="006B1476" w:rsidRPr="00A023CC">
        <w:rPr>
          <w:rFonts w:ascii="Times New Roman" w:hAnsi="Times New Roman" w:cs="Times New Roman"/>
          <w:sz w:val="24"/>
          <w:szCs w:val="24"/>
          <w:lang w:val="en-US"/>
          <w:rPrChange w:id="2073" w:author="Ian Hussey" w:date="2020-08-25T17:52:00Z">
            <w:rPr>
              <w:rFonts w:ascii="Times New Roman" w:hAnsi="Times New Roman" w:cs="Times New Roman"/>
              <w:sz w:val="24"/>
              <w:szCs w:val="24"/>
              <w:lang w:val="en-GB"/>
            </w:rPr>
          </w:rPrChange>
        </w:rPr>
        <w:t>undoing</w:t>
      </w:r>
      <w:r w:rsidRPr="00A023CC">
        <w:rPr>
          <w:rFonts w:ascii="Times New Roman" w:hAnsi="Times New Roman" w:cs="Times New Roman"/>
          <w:sz w:val="24"/>
          <w:szCs w:val="24"/>
          <w:lang w:val="en-US"/>
          <w:rPrChange w:id="2074" w:author="Ian Hussey" w:date="2020-08-25T17:52:00Z">
            <w:rPr>
              <w:rFonts w:ascii="Times New Roman" w:hAnsi="Times New Roman" w:cs="Times New Roman"/>
              <w:sz w:val="24"/>
              <w:szCs w:val="24"/>
              <w:lang w:val="en-GB"/>
            </w:rPr>
          </w:rPrChange>
        </w:rPr>
        <w:t xml:space="preserve"> evaluations established via </w:t>
      </w:r>
      <w:r w:rsidR="00FA582C" w:rsidRPr="00A023CC">
        <w:rPr>
          <w:rFonts w:ascii="Times New Roman" w:hAnsi="Times New Roman" w:cs="Times New Roman"/>
          <w:sz w:val="24"/>
          <w:szCs w:val="24"/>
          <w:lang w:val="en-US"/>
          <w:rPrChange w:id="2075" w:author="Ian Hussey" w:date="2020-08-25T17:52:00Z">
            <w:rPr>
              <w:rFonts w:ascii="Times New Roman" w:hAnsi="Times New Roman" w:cs="Times New Roman"/>
              <w:sz w:val="24"/>
              <w:szCs w:val="24"/>
              <w:lang w:val="en-GB"/>
            </w:rPr>
          </w:rPrChange>
        </w:rPr>
        <w:t xml:space="preserve">operant evaluative conditioning and </w:t>
      </w:r>
      <w:r w:rsidRPr="00A023CC">
        <w:rPr>
          <w:rFonts w:ascii="Times New Roman" w:hAnsi="Times New Roman" w:cs="Times New Roman"/>
          <w:sz w:val="24"/>
          <w:szCs w:val="24"/>
          <w:lang w:val="en-US"/>
          <w:rPrChange w:id="2076" w:author="Ian Hussey" w:date="2020-08-25T17:52:00Z">
            <w:rPr>
              <w:rFonts w:ascii="Times New Roman" w:hAnsi="Times New Roman" w:cs="Times New Roman"/>
              <w:sz w:val="24"/>
              <w:szCs w:val="24"/>
              <w:lang w:val="en-GB"/>
            </w:rPr>
          </w:rPrChange>
        </w:rPr>
        <w:t>intersecting regularities, we changed direction in Experiment</w:t>
      </w:r>
      <w:r w:rsidR="00FA582C" w:rsidRPr="00A023CC">
        <w:rPr>
          <w:rFonts w:ascii="Times New Roman" w:hAnsi="Times New Roman" w:cs="Times New Roman"/>
          <w:sz w:val="24"/>
          <w:szCs w:val="24"/>
          <w:lang w:val="en-US"/>
          <w:rPrChange w:id="2077" w:author="Ian Hussey" w:date="2020-08-25T17:52:00Z">
            <w:rPr>
              <w:rFonts w:ascii="Times New Roman" w:hAnsi="Times New Roman" w:cs="Times New Roman"/>
              <w:sz w:val="24"/>
              <w:szCs w:val="24"/>
              <w:lang w:val="en-GB"/>
            </w:rPr>
          </w:rPrChange>
        </w:rPr>
        <w:t>s</w:t>
      </w:r>
      <w:r w:rsidRPr="00A023CC">
        <w:rPr>
          <w:rFonts w:ascii="Times New Roman" w:hAnsi="Times New Roman" w:cs="Times New Roman"/>
          <w:sz w:val="24"/>
          <w:szCs w:val="24"/>
          <w:lang w:val="en-US"/>
          <w:rPrChange w:id="2078" w:author="Ian Hussey" w:date="2020-08-25T17:52:00Z">
            <w:rPr>
              <w:rFonts w:ascii="Times New Roman" w:hAnsi="Times New Roman" w:cs="Times New Roman"/>
              <w:sz w:val="24"/>
              <w:szCs w:val="24"/>
              <w:lang w:val="en-GB"/>
            </w:rPr>
          </w:rPrChange>
        </w:rPr>
        <w:t xml:space="preserve"> 5</w:t>
      </w:r>
      <w:r w:rsidR="00FA582C" w:rsidRPr="00A023CC">
        <w:rPr>
          <w:rFonts w:ascii="Times New Roman" w:hAnsi="Times New Roman" w:cs="Times New Roman"/>
          <w:sz w:val="24"/>
          <w:szCs w:val="24"/>
          <w:lang w:val="en-US"/>
          <w:rPrChange w:id="2079" w:author="Ian Hussey" w:date="2020-08-25T17:52:00Z">
            <w:rPr>
              <w:rFonts w:ascii="Times New Roman" w:hAnsi="Times New Roman" w:cs="Times New Roman"/>
              <w:sz w:val="24"/>
              <w:szCs w:val="24"/>
              <w:lang w:val="en-GB"/>
            </w:rPr>
          </w:rPrChange>
        </w:rPr>
        <w:t>-6</w:t>
      </w:r>
      <w:r w:rsidRPr="00A023CC">
        <w:rPr>
          <w:rFonts w:ascii="Times New Roman" w:hAnsi="Times New Roman" w:cs="Times New Roman"/>
          <w:sz w:val="24"/>
          <w:szCs w:val="24"/>
          <w:lang w:val="en-US"/>
          <w:rPrChange w:id="2080" w:author="Ian Hussey" w:date="2020-08-25T17:52:00Z">
            <w:rPr>
              <w:rFonts w:ascii="Times New Roman" w:hAnsi="Times New Roman" w:cs="Times New Roman"/>
              <w:sz w:val="24"/>
              <w:szCs w:val="24"/>
              <w:lang w:val="en-GB"/>
            </w:rPr>
          </w:rPrChange>
        </w:rPr>
        <w:t xml:space="preserve">, and instead sought to </w:t>
      </w:r>
      <w:r w:rsidR="006B1476" w:rsidRPr="00A023CC">
        <w:rPr>
          <w:rFonts w:ascii="Times New Roman" w:hAnsi="Times New Roman" w:cs="Times New Roman"/>
          <w:sz w:val="24"/>
          <w:szCs w:val="24"/>
          <w:lang w:val="en-US"/>
          <w:rPrChange w:id="2081" w:author="Ian Hussey" w:date="2020-08-25T17:52:00Z">
            <w:rPr>
              <w:rFonts w:ascii="Times New Roman" w:hAnsi="Times New Roman" w:cs="Times New Roman"/>
              <w:sz w:val="24"/>
              <w:szCs w:val="24"/>
              <w:lang w:val="en-GB"/>
            </w:rPr>
          </w:rPrChange>
        </w:rPr>
        <w:t xml:space="preserve">revise </w:t>
      </w:r>
      <w:r w:rsidR="00FA582C" w:rsidRPr="00A023CC">
        <w:rPr>
          <w:rFonts w:ascii="Times New Roman" w:hAnsi="Times New Roman" w:cs="Times New Roman"/>
          <w:sz w:val="24"/>
          <w:szCs w:val="24"/>
          <w:lang w:val="en-US"/>
          <w:rPrChange w:id="2082" w:author="Ian Hussey" w:date="2020-08-25T17:52:00Z">
            <w:rPr>
              <w:rFonts w:ascii="Times New Roman" w:hAnsi="Times New Roman" w:cs="Times New Roman"/>
              <w:sz w:val="24"/>
              <w:szCs w:val="24"/>
              <w:lang w:val="en-GB"/>
            </w:rPr>
          </w:rPrChange>
        </w:rPr>
        <w:t xml:space="preserve">likes and dislikes </w:t>
      </w:r>
      <w:r w:rsidRPr="00A023CC">
        <w:rPr>
          <w:rFonts w:ascii="Times New Roman" w:hAnsi="Times New Roman" w:cs="Times New Roman"/>
          <w:sz w:val="24"/>
          <w:szCs w:val="24"/>
          <w:lang w:val="en-US"/>
          <w:rPrChange w:id="2083" w:author="Ian Hussey" w:date="2020-08-25T17:52:00Z">
            <w:rPr>
              <w:rFonts w:ascii="Times New Roman" w:hAnsi="Times New Roman" w:cs="Times New Roman"/>
              <w:sz w:val="24"/>
              <w:szCs w:val="24"/>
              <w:lang w:val="en-GB"/>
            </w:rPr>
          </w:rPrChange>
        </w:rPr>
        <w:t>using counterconditioning procedure</w:t>
      </w:r>
      <w:r w:rsidR="00232510" w:rsidRPr="00A023CC">
        <w:rPr>
          <w:rFonts w:ascii="Times New Roman" w:hAnsi="Times New Roman" w:cs="Times New Roman"/>
          <w:sz w:val="24"/>
          <w:szCs w:val="24"/>
          <w:lang w:val="en-US"/>
          <w:rPrChange w:id="2084" w:author="Ian Hussey" w:date="2020-08-25T17:52:00Z">
            <w:rPr>
              <w:rFonts w:ascii="Times New Roman" w:hAnsi="Times New Roman" w:cs="Times New Roman"/>
              <w:sz w:val="24"/>
              <w:szCs w:val="24"/>
              <w:lang w:val="en-GB"/>
            </w:rPr>
          </w:rPrChange>
        </w:rPr>
        <w:t>s</w:t>
      </w:r>
      <w:r w:rsidRPr="00A023CC">
        <w:rPr>
          <w:rFonts w:ascii="Times New Roman" w:hAnsi="Times New Roman" w:cs="Times New Roman"/>
          <w:sz w:val="24"/>
          <w:szCs w:val="24"/>
          <w:lang w:val="en-US"/>
          <w:rPrChange w:id="2085" w:author="Ian Hussey" w:date="2020-08-25T17:52:00Z">
            <w:rPr>
              <w:rFonts w:ascii="Times New Roman" w:hAnsi="Times New Roman" w:cs="Times New Roman"/>
              <w:sz w:val="24"/>
              <w:szCs w:val="24"/>
              <w:lang w:val="en-GB"/>
            </w:rPr>
          </w:rPrChange>
        </w:rPr>
        <w:t xml:space="preserve">. Once again participants </w:t>
      </w:r>
      <w:r w:rsidR="006B1476" w:rsidRPr="00A023CC">
        <w:rPr>
          <w:rFonts w:ascii="Times New Roman" w:hAnsi="Times New Roman" w:cs="Times New Roman"/>
          <w:sz w:val="24"/>
          <w:szCs w:val="24"/>
          <w:lang w:val="en-US"/>
          <w:rPrChange w:id="2086" w:author="Ian Hussey" w:date="2020-08-25T17:52:00Z">
            <w:rPr>
              <w:rFonts w:ascii="Times New Roman" w:hAnsi="Times New Roman" w:cs="Times New Roman"/>
              <w:sz w:val="24"/>
              <w:szCs w:val="24"/>
              <w:lang w:val="en-GB"/>
            </w:rPr>
          </w:rPrChange>
        </w:rPr>
        <w:t>completed an acquisition phase</w:t>
      </w:r>
      <w:r w:rsidRPr="00A023CC">
        <w:rPr>
          <w:rFonts w:ascii="Times New Roman" w:hAnsi="Times New Roman" w:cs="Times New Roman"/>
          <w:sz w:val="24"/>
          <w:szCs w:val="24"/>
          <w:lang w:val="en-US"/>
          <w:rPrChange w:id="2087" w:author="Ian Hussey" w:date="2020-08-25T17:52:00Z">
            <w:rPr>
              <w:rFonts w:ascii="Times New Roman" w:hAnsi="Times New Roman" w:cs="Times New Roman"/>
              <w:sz w:val="24"/>
              <w:szCs w:val="24"/>
              <w:lang w:val="en-GB"/>
            </w:rPr>
          </w:rPrChange>
        </w:rPr>
        <w:t xml:space="preserve">. </w:t>
      </w:r>
      <w:r w:rsidR="00232510" w:rsidRPr="00A023CC">
        <w:rPr>
          <w:rFonts w:ascii="Times New Roman" w:hAnsi="Times New Roman" w:cs="Times New Roman"/>
          <w:sz w:val="24"/>
          <w:szCs w:val="24"/>
          <w:lang w:val="en-US"/>
          <w:rPrChange w:id="2088" w:author="Ian Hussey" w:date="2020-08-25T17:52:00Z">
            <w:rPr>
              <w:rFonts w:ascii="Times New Roman" w:hAnsi="Times New Roman" w:cs="Times New Roman"/>
              <w:sz w:val="24"/>
              <w:szCs w:val="24"/>
              <w:lang w:val="en-GB"/>
            </w:rPr>
          </w:rPrChange>
        </w:rPr>
        <w:t>Afterwards o</w:t>
      </w:r>
      <w:r w:rsidR="00E4080E" w:rsidRPr="00A023CC">
        <w:rPr>
          <w:rFonts w:ascii="Times New Roman" w:hAnsi="Times New Roman" w:cs="Times New Roman"/>
          <w:sz w:val="24"/>
          <w:szCs w:val="24"/>
          <w:lang w:val="en-US"/>
          <w:rPrChange w:id="2089" w:author="Ian Hussey" w:date="2020-08-25T17:52:00Z">
            <w:rPr>
              <w:rFonts w:ascii="Times New Roman" w:hAnsi="Times New Roman" w:cs="Times New Roman"/>
              <w:sz w:val="24"/>
              <w:szCs w:val="24"/>
              <w:lang w:val="en-GB"/>
            </w:rPr>
          </w:rPrChange>
        </w:rPr>
        <w:t xml:space="preserve">ne group </w:t>
      </w:r>
      <w:r w:rsidRPr="00A023CC">
        <w:rPr>
          <w:rFonts w:ascii="Times New Roman" w:hAnsi="Times New Roman" w:cs="Times New Roman"/>
          <w:sz w:val="24"/>
          <w:szCs w:val="24"/>
          <w:lang w:val="en-US"/>
          <w:rPrChange w:id="2090" w:author="Ian Hussey" w:date="2020-08-25T17:52:00Z">
            <w:rPr>
              <w:rFonts w:ascii="Times New Roman" w:hAnsi="Times New Roman" w:cs="Times New Roman"/>
              <w:sz w:val="24"/>
              <w:szCs w:val="24"/>
              <w:lang w:val="en-GB"/>
            </w:rPr>
          </w:rPrChange>
        </w:rPr>
        <w:t xml:space="preserve">moved </w:t>
      </w:r>
      <w:r w:rsidR="00E4080E" w:rsidRPr="00A023CC">
        <w:rPr>
          <w:rFonts w:ascii="Times New Roman" w:hAnsi="Times New Roman" w:cs="Times New Roman"/>
          <w:sz w:val="24"/>
          <w:szCs w:val="24"/>
          <w:lang w:val="en-US"/>
          <w:rPrChange w:id="2091" w:author="Ian Hussey" w:date="2020-08-25T17:52:00Z">
            <w:rPr>
              <w:rFonts w:ascii="Times New Roman" w:hAnsi="Times New Roman" w:cs="Times New Roman"/>
              <w:sz w:val="24"/>
              <w:szCs w:val="24"/>
              <w:lang w:val="en-GB"/>
            </w:rPr>
          </w:rPrChange>
        </w:rPr>
        <w:t xml:space="preserve">directly to </w:t>
      </w:r>
      <w:r w:rsidRPr="00A023CC">
        <w:rPr>
          <w:rFonts w:ascii="Times New Roman" w:hAnsi="Times New Roman" w:cs="Times New Roman"/>
          <w:sz w:val="24"/>
          <w:szCs w:val="24"/>
          <w:lang w:val="en-US"/>
          <w:rPrChange w:id="2092" w:author="Ian Hussey" w:date="2020-08-25T17:52:00Z">
            <w:rPr>
              <w:rFonts w:ascii="Times New Roman" w:hAnsi="Times New Roman" w:cs="Times New Roman"/>
              <w:sz w:val="24"/>
              <w:szCs w:val="24"/>
              <w:lang w:val="en-GB"/>
            </w:rPr>
          </w:rPrChange>
        </w:rPr>
        <w:t xml:space="preserve">the </w:t>
      </w:r>
      <w:r w:rsidRPr="00A023CC">
        <w:rPr>
          <w:rFonts w:ascii="Times New Roman" w:hAnsi="Times New Roman" w:cs="Times New Roman"/>
          <w:sz w:val="24"/>
          <w:szCs w:val="24"/>
          <w:lang w:val="en-US"/>
          <w:rPrChange w:id="2093" w:author="Ian Hussey" w:date="2020-08-25T17:52:00Z">
            <w:rPr>
              <w:rFonts w:ascii="Times New Roman" w:hAnsi="Times New Roman" w:cs="Times New Roman"/>
              <w:sz w:val="24"/>
              <w:szCs w:val="24"/>
              <w:lang w:val="en-GB"/>
            </w:rPr>
          </w:rPrChange>
        </w:rPr>
        <w:lastRenderedPageBreak/>
        <w:t xml:space="preserve">evaluative measures </w:t>
      </w:r>
      <w:r w:rsidR="00232510" w:rsidRPr="00A023CC">
        <w:rPr>
          <w:rFonts w:ascii="Times New Roman" w:hAnsi="Times New Roman" w:cs="Times New Roman"/>
          <w:sz w:val="24"/>
          <w:szCs w:val="24"/>
          <w:lang w:val="en-US"/>
          <w:rPrChange w:id="2094" w:author="Ian Hussey" w:date="2020-08-25T17:52:00Z">
            <w:rPr>
              <w:rFonts w:ascii="Times New Roman" w:hAnsi="Times New Roman" w:cs="Times New Roman"/>
              <w:sz w:val="24"/>
              <w:szCs w:val="24"/>
              <w:lang w:val="en-GB"/>
            </w:rPr>
          </w:rPrChange>
        </w:rPr>
        <w:t xml:space="preserve">while </w:t>
      </w:r>
      <w:r w:rsidR="00E4080E" w:rsidRPr="00A023CC">
        <w:rPr>
          <w:rFonts w:ascii="Times New Roman" w:hAnsi="Times New Roman" w:cs="Times New Roman"/>
          <w:sz w:val="24"/>
          <w:szCs w:val="24"/>
          <w:lang w:val="en-US"/>
          <w:rPrChange w:id="2095" w:author="Ian Hussey" w:date="2020-08-25T17:52:00Z">
            <w:rPr>
              <w:rFonts w:ascii="Times New Roman" w:hAnsi="Times New Roman" w:cs="Times New Roman"/>
              <w:sz w:val="24"/>
              <w:szCs w:val="24"/>
              <w:lang w:val="en-GB"/>
            </w:rPr>
          </w:rPrChange>
        </w:rPr>
        <w:t>a second</w:t>
      </w:r>
      <w:r w:rsidR="009A5951" w:rsidRPr="00A023CC">
        <w:rPr>
          <w:rFonts w:ascii="Times New Roman" w:hAnsi="Times New Roman" w:cs="Times New Roman"/>
          <w:sz w:val="24"/>
          <w:szCs w:val="24"/>
          <w:lang w:val="en-US"/>
          <w:rPrChange w:id="2096" w:author="Ian Hussey" w:date="2020-08-25T17:52:00Z">
            <w:rPr>
              <w:rFonts w:ascii="Times New Roman" w:hAnsi="Times New Roman" w:cs="Times New Roman"/>
              <w:sz w:val="24"/>
              <w:szCs w:val="24"/>
              <w:lang w:val="en-GB"/>
            </w:rPr>
          </w:rPrChange>
        </w:rPr>
        <w:t xml:space="preserve"> group</w:t>
      </w:r>
      <w:r w:rsidR="00E4080E" w:rsidRPr="00A023CC">
        <w:rPr>
          <w:rFonts w:ascii="Times New Roman" w:hAnsi="Times New Roman" w:cs="Times New Roman"/>
          <w:sz w:val="24"/>
          <w:szCs w:val="24"/>
          <w:lang w:val="en-US"/>
          <w:rPrChange w:id="2097" w:author="Ian Hussey" w:date="2020-08-25T17:52:00Z">
            <w:rPr>
              <w:rFonts w:ascii="Times New Roman" w:hAnsi="Times New Roman" w:cs="Times New Roman"/>
              <w:sz w:val="24"/>
              <w:szCs w:val="24"/>
              <w:lang w:val="en-GB"/>
            </w:rPr>
          </w:rPrChange>
        </w:rPr>
        <w:t xml:space="preserve"> first </w:t>
      </w:r>
      <w:r w:rsidRPr="00A023CC">
        <w:rPr>
          <w:rFonts w:ascii="Times New Roman" w:hAnsi="Times New Roman" w:cs="Times New Roman"/>
          <w:sz w:val="24"/>
          <w:szCs w:val="24"/>
          <w:lang w:val="en-US"/>
          <w:rPrChange w:id="2098" w:author="Ian Hussey" w:date="2020-08-25T17:52:00Z">
            <w:rPr>
              <w:rFonts w:ascii="Times New Roman" w:hAnsi="Times New Roman" w:cs="Times New Roman"/>
              <w:sz w:val="24"/>
              <w:szCs w:val="24"/>
              <w:lang w:val="en-GB"/>
            </w:rPr>
          </w:rPrChange>
        </w:rPr>
        <w:t>completed a counterconditioning task</w:t>
      </w:r>
      <w:r w:rsidR="00FA582C" w:rsidRPr="00A023CC">
        <w:rPr>
          <w:rFonts w:ascii="Times New Roman" w:hAnsi="Times New Roman" w:cs="Times New Roman"/>
          <w:sz w:val="24"/>
          <w:szCs w:val="24"/>
          <w:lang w:val="en-US"/>
          <w:rPrChange w:id="2099" w:author="Ian Hussey" w:date="2020-08-25T17:52:00Z">
            <w:rPr>
              <w:rFonts w:ascii="Times New Roman" w:hAnsi="Times New Roman" w:cs="Times New Roman"/>
              <w:sz w:val="24"/>
              <w:szCs w:val="24"/>
              <w:lang w:val="en-GB"/>
            </w:rPr>
          </w:rPrChange>
        </w:rPr>
        <w:t>. In Experiment 5</w:t>
      </w:r>
      <w:r w:rsidRPr="00A023CC">
        <w:rPr>
          <w:rFonts w:ascii="Times New Roman" w:hAnsi="Times New Roman" w:cs="Times New Roman"/>
          <w:sz w:val="24"/>
          <w:szCs w:val="24"/>
          <w:lang w:val="en-US"/>
          <w:rPrChange w:id="2100" w:author="Ian Hussey" w:date="2020-08-25T17:52:00Z">
            <w:rPr>
              <w:rFonts w:ascii="Times New Roman" w:hAnsi="Times New Roman" w:cs="Times New Roman"/>
              <w:sz w:val="24"/>
              <w:szCs w:val="24"/>
              <w:lang w:val="en-GB"/>
            </w:rPr>
          </w:rPrChange>
        </w:rPr>
        <w:t xml:space="preserve"> </w:t>
      </w:r>
      <w:r w:rsidR="00FA582C" w:rsidRPr="00A023CC">
        <w:rPr>
          <w:rFonts w:ascii="Times New Roman" w:hAnsi="Times New Roman" w:cs="Times New Roman"/>
          <w:sz w:val="24"/>
          <w:szCs w:val="24"/>
          <w:lang w:val="en-US"/>
          <w:rPrChange w:id="2101" w:author="Ian Hussey" w:date="2020-08-25T17:52:00Z">
            <w:rPr>
              <w:rFonts w:ascii="Times New Roman" w:hAnsi="Times New Roman" w:cs="Times New Roman"/>
              <w:sz w:val="24"/>
              <w:szCs w:val="24"/>
              <w:lang w:val="en-GB"/>
            </w:rPr>
          </w:rPrChange>
        </w:rPr>
        <w:t xml:space="preserve">this involved replacing the </w:t>
      </w:r>
      <w:r w:rsidRPr="00A023CC">
        <w:rPr>
          <w:rFonts w:ascii="Times New Roman" w:hAnsi="Times New Roman" w:cs="Times New Roman"/>
          <w:sz w:val="24"/>
          <w:szCs w:val="24"/>
          <w:lang w:val="en-US"/>
          <w:rPrChange w:id="2102" w:author="Ian Hussey" w:date="2020-08-25T17:52:00Z">
            <w:rPr>
              <w:rFonts w:ascii="Times New Roman" w:hAnsi="Times New Roman" w:cs="Times New Roman"/>
              <w:sz w:val="24"/>
              <w:szCs w:val="24"/>
              <w:lang w:val="en-GB"/>
            </w:rPr>
          </w:rPrChange>
        </w:rPr>
        <w:t>valenced source stimulus in one operant contingency with a stimulus of the opposite valence.</w:t>
      </w:r>
      <w:r w:rsidR="00FA582C" w:rsidRPr="00A023CC">
        <w:rPr>
          <w:rFonts w:ascii="Times New Roman" w:hAnsi="Times New Roman" w:cs="Times New Roman"/>
          <w:sz w:val="24"/>
          <w:szCs w:val="24"/>
          <w:lang w:val="en-US"/>
          <w:rPrChange w:id="2103" w:author="Ian Hussey" w:date="2020-08-25T17:52:00Z">
            <w:rPr>
              <w:rFonts w:ascii="Times New Roman" w:hAnsi="Times New Roman" w:cs="Times New Roman"/>
              <w:sz w:val="24"/>
              <w:szCs w:val="24"/>
              <w:lang w:val="en-GB"/>
            </w:rPr>
          </w:rPrChange>
        </w:rPr>
        <w:t xml:space="preserve"> In Experiment 6 this involved counterconditioning via </w:t>
      </w:r>
      <w:r w:rsidR="00A94309" w:rsidRPr="00A023CC">
        <w:rPr>
          <w:rFonts w:ascii="Times New Roman" w:hAnsi="Times New Roman" w:cs="Times New Roman"/>
          <w:sz w:val="24"/>
          <w:szCs w:val="24"/>
          <w:lang w:val="en-US"/>
          <w:rPrChange w:id="2104" w:author="Ian Hussey" w:date="2020-08-25T17:52:00Z">
            <w:rPr>
              <w:rFonts w:ascii="Times New Roman" w:hAnsi="Times New Roman" w:cs="Times New Roman"/>
              <w:sz w:val="24"/>
              <w:szCs w:val="24"/>
              <w:lang w:val="en-GB"/>
            </w:rPr>
          </w:rPrChange>
        </w:rPr>
        <w:t>‘</w:t>
      </w:r>
      <w:r w:rsidR="00FA582C" w:rsidRPr="00A023CC">
        <w:rPr>
          <w:rFonts w:ascii="Times New Roman" w:hAnsi="Times New Roman" w:cs="Times New Roman"/>
          <w:sz w:val="24"/>
          <w:szCs w:val="24"/>
          <w:lang w:val="en-US"/>
          <w:rPrChange w:id="2105" w:author="Ian Hussey" w:date="2020-08-25T17:52:00Z">
            <w:rPr>
              <w:rFonts w:ascii="Times New Roman" w:hAnsi="Times New Roman" w:cs="Times New Roman"/>
              <w:sz w:val="24"/>
              <w:szCs w:val="24"/>
              <w:lang w:val="en-GB"/>
            </w:rPr>
          </w:rPrChange>
        </w:rPr>
        <w:t>contingency rearrangement</w:t>
      </w:r>
      <w:r w:rsidR="00A94309" w:rsidRPr="00A023CC">
        <w:rPr>
          <w:rFonts w:ascii="Times New Roman" w:hAnsi="Times New Roman" w:cs="Times New Roman"/>
          <w:sz w:val="24"/>
          <w:szCs w:val="24"/>
          <w:lang w:val="en-US"/>
          <w:rPrChange w:id="2106" w:author="Ian Hussey" w:date="2020-08-25T17:52:00Z">
            <w:rPr>
              <w:rFonts w:ascii="Times New Roman" w:hAnsi="Times New Roman" w:cs="Times New Roman"/>
              <w:sz w:val="24"/>
              <w:szCs w:val="24"/>
              <w:lang w:val="en-GB"/>
            </w:rPr>
          </w:rPrChange>
        </w:rPr>
        <w:t>’</w:t>
      </w:r>
      <w:r w:rsidR="00FA582C" w:rsidRPr="00A023CC">
        <w:rPr>
          <w:rFonts w:ascii="Times New Roman" w:hAnsi="Times New Roman" w:cs="Times New Roman"/>
          <w:sz w:val="24"/>
          <w:szCs w:val="24"/>
          <w:lang w:val="en-US"/>
          <w:rPrChange w:id="2107" w:author="Ian Hussey" w:date="2020-08-25T17:52:00Z">
            <w:rPr>
              <w:rFonts w:ascii="Times New Roman" w:hAnsi="Times New Roman" w:cs="Times New Roman"/>
              <w:sz w:val="24"/>
              <w:szCs w:val="24"/>
              <w:lang w:val="en-GB"/>
            </w:rPr>
          </w:rPrChange>
        </w:rPr>
        <w:t xml:space="preserve"> (</w:t>
      </w:r>
      <w:r w:rsidR="00FA582C" w:rsidRPr="00A023CC">
        <w:rPr>
          <w:rFonts w:ascii="Times New Roman" w:hAnsi="Times New Roman" w:cs="Times New Roman"/>
          <w:i/>
          <w:sz w:val="24"/>
          <w:szCs w:val="24"/>
          <w:lang w:val="en-US"/>
          <w:rPrChange w:id="2108" w:author="Ian Hussey" w:date="2020-08-25T17:52:00Z">
            <w:rPr>
              <w:rFonts w:ascii="Times New Roman" w:hAnsi="Times New Roman" w:cs="Times New Roman"/>
              <w:i/>
              <w:sz w:val="24"/>
              <w:szCs w:val="24"/>
              <w:lang w:val="en-GB"/>
            </w:rPr>
          </w:rPrChange>
        </w:rPr>
        <w:t>see below</w:t>
      </w:r>
      <w:r w:rsidR="00FA582C" w:rsidRPr="00A023CC">
        <w:rPr>
          <w:rFonts w:ascii="Times New Roman" w:hAnsi="Times New Roman" w:cs="Times New Roman"/>
          <w:sz w:val="24"/>
          <w:szCs w:val="24"/>
          <w:lang w:val="en-US"/>
          <w:rPrChange w:id="2109" w:author="Ian Hussey" w:date="2020-08-25T17:52:00Z">
            <w:rPr>
              <w:rFonts w:ascii="Times New Roman" w:hAnsi="Times New Roman" w:cs="Times New Roman"/>
              <w:sz w:val="24"/>
              <w:szCs w:val="24"/>
              <w:lang w:val="en-GB"/>
            </w:rPr>
          </w:rPrChange>
        </w:rPr>
        <w:t>).</w:t>
      </w:r>
    </w:p>
    <w:p w14:paraId="2C0F8F56" w14:textId="77777777" w:rsidR="00553696" w:rsidRPr="00A023CC" w:rsidRDefault="00553696" w:rsidP="00000494">
      <w:pPr>
        <w:spacing w:line="480" w:lineRule="auto"/>
        <w:contextualSpacing/>
        <w:outlineLvl w:val="1"/>
        <w:rPr>
          <w:rFonts w:ascii="Times New Roman" w:hAnsi="Times New Roman" w:cs="Times New Roman"/>
          <w:b/>
          <w:color w:val="000000" w:themeColor="text1"/>
          <w:sz w:val="24"/>
          <w:szCs w:val="24"/>
          <w:lang w:val="en-US"/>
          <w:rPrChange w:id="2110"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111" w:author="Ian Hussey" w:date="2020-08-25T17:52:00Z">
            <w:rPr>
              <w:rFonts w:ascii="Times New Roman" w:hAnsi="Times New Roman" w:cs="Times New Roman"/>
              <w:b/>
              <w:color w:val="000000" w:themeColor="text1"/>
              <w:sz w:val="24"/>
              <w:szCs w:val="24"/>
              <w:lang w:val="en-GB"/>
            </w:rPr>
          </w:rPrChange>
        </w:rPr>
        <w:t>Method</w:t>
      </w:r>
    </w:p>
    <w:p w14:paraId="69DBFDE9" w14:textId="77777777" w:rsidR="0061270E" w:rsidRPr="00A023CC" w:rsidRDefault="00553696" w:rsidP="0061270E">
      <w:pPr>
        <w:spacing w:line="480" w:lineRule="auto"/>
        <w:contextualSpacing/>
        <w:rPr>
          <w:rFonts w:ascii="Times New Roman" w:hAnsi="Times New Roman" w:cs="Times New Roman"/>
          <w:b/>
          <w:i/>
          <w:color w:val="000000" w:themeColor="text1"/>
          <w:sz w:val="24"/>
          <w:szCs w:val="24"/>
          <w:lang w:val="en-US"/>
          <w:rPrChange w:id="2112" w:author="Ian Hussey" w:date="2020-08-25T17:52:00Z">
            <w:rPr>
              <w:rFonts w:ascii="Times New Roman" w:hAnsi="Times New Roman" w:cs="Times New Roman"/>
              <w:b/>
              <w:i/>
              <w:color w:val="000000" w:themeColor="text1"/>
              <w:sz w:val="24"/>
              <w:szCs w:val="24"/>
              <w:lang w:val="en-GB"/>
            </w:rPr>
          </w:rPrChange>
        </w:rPr>
      </w:pPr>
      <w:r w:rsidRPr="00A023CC">
        <w:rPr>
          <w:rFonts w:ascii="Times New Roman" w:hAnsi="Times New Roman" w:cs="Times New Roman"/>
          <w:b/>
          <w:i/>
          <w:color w:val="000000" w:themeColor="text1"/>
          <w:sz w:val="24"/>
          <w:szCs w:val="24"/>
          <w:lang w:val="en-US"/>
          <w:rPrChange w:id="2113" w:author="Ian Hussey" w:date="2020-08-25T17:52:00Z">
            <w:rPr>
              <w:rFonts w:ascii="Times New Roman" w:hAnsi="Times New Roman" w:cs="Times New Roman"/>
              <w:b/>
              <w:i/>
              <w:color w:val="000000" w:themeColor="text1"/>
              <w:sz w:val="24"/>
              <w:szCs w:val="24"/>
              <w:lang w:val="en-GB"/>
            </w:rPr>
          </w:rPrChange>
        </w:rPr>
        <w:t xml:space="preserve">Participants </w:t>
      </w:r>
    </w:p>
    <w:p w14:paraId="6BFAA537" w14:textId="2049F59C" w:rsidR="00553696" w:rsidRPr="00A023CC" w:rsidRDefault="00FA582C" w:rsidP="0061270E">
      <w:pPr>
        <w:spacing w:line="480" w:lineRule="auto"/>
        <w:ind w:firstLine="708"/>
        <w:contextualSpacing/>
        <w:rPr>
          <w:rFonts w:ascii="Times New Roman" w:hAnsi="Times New Roman" w:cs="Times New Roman"/>
          <w:b/>
          <w:color w:val="000000" w:themeColor="text1"/>
          <w:sz w:val="24"/>
          <w:szCs w:val="24"/>
          <w:lang w:val="en-US"/>
          <w:rPrChange w:id="2114"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2115" w:author="Ian Hussey" w:date="2020-08-25T17:52:00Z">
            <w:rPr>
              <w:rFonts w:ascii="Times New Roman" w:hAnsi="Times New Roman" w:cs="Times New Roman"/>
              <w:color w:val="000000" w:themeColor="text1"/>
              <w:sz w:val="24"/>
              <w:szCs w:val="24"/>
              <w:lang w:val="en-GB"/>
            </w:rPr>
          </w:rPrChange>
        </w:rPr>
        <w:t xml:space="preserve">109 </w:t>
      </w:r>
      <w:r w:rsidR="00553696" w:rsidRPr="00A023CC">
        <w:rPr>
          <w:rFonts w:ascii="Times New Roman" w:hAnsi="Times New Roman" w:cs="Times New Roman"/>
          <w:color w:val="000000" w:themeColor="text1"/>
          <w:sz w:val="24"/>
          <w:szCs w:val="24"/>
          <w:lang w:val="en-US"/>
          <w:rPrChange w:id="2116" w:author="Ian Hussey" w:date="2020-08-25T17:52:00Z">
            <w:rPr>
              <w:rFonts w:ascii="Times New Roman" w:hAnsi="Times New Roman" w:cs="Times New Roman"/>
              <w:color w:val="000000" w:themeColor="text1"/>
              <w:sz w:val="24"/>
              <w:szCs w:val="24"/>
              <w:lang w:val="en-GB"/>
            </w:rPr>
          </w:rPrChange>
        </w:rPr>
        <w:t>participants (</w:t>
      </w:r>
      <w:r w:rsidR="00142513" w:rsidRPr="00A023CC">
        <w:rPr>
          <w:rFonts w:ascii="Times New Roman" w:hAnsi="Times New Roman" w:cs="Times New Roman"/>
          <w:color w:val="000000" w:themeColor="text1"/>
          <w:sz w:val="24"/>
          <w:szCs w:val="24"/>
          <w:lang w:val="en-US"/>
          <w:rPrChange w:id="2117" w:author="Ian Hussey" w:date="2020-08-25T17:52:00Z">
            <w:rPr>
              <w:rFonts w:ascii="Times New Roman" w:hAnsi="Times New Roman" w:cs="Times New Roman"/>
              <w:color w:val="000000" w:themeColor="text1"/>
              <w:sz w:val="24"/>
              <w:szCs w:val="24"/>
              <w:lang w:val="en-GB"/>
            </w:rPr>
          </w:rPrChange>
        </w:rPr>
        <w:t xml:space="preserve">69 </w:t>
      </w:r>
      <w:r w:rsidRPr="00A023CC">
        <w:rPr>
          <w:rFonts w:ascii="Times New Roman" w:hAnsi="Times New Roman" w:cs="Times New Roman"/>
          <w:color w:val="000000" w:themeColor="text1"/>
          <w:sz w:val="24"/>
          <w:szCs w:val="24"/>
          <w:lang w:val="en-US"/>
          <w:rPrChange w:id="2118" w:author="Ian Hussey" w:date="2020-08-25T17:52:00Z">
            <w:rPr>
              <w:rFonts w:ascii="Times New Roman" w:hAnsi="Times New Roman" w:cs="Times New Roman"/>
              <w:color w:val="000000" w:themeColor="text1"/>
              <w:sz w:val="24"/>
              <w:szCs w:val="24"/>
              <w:lang w:val="en-GB"/>
            </w:rPr>
          </w:rPrChange>
        </w:rPr>
        <w:t>male</w:t>
      </w:r>
      <w:r w:rsidR="00553696" w:rsidRPr="00A023CC">
        <w:rPr>
          <w:rFonts w:ascii="Times New Roman" w:hAnsi="Times New Roman" w:cs="Times New Roman"/>
          <w:color w:val="000000" w:themeColor="text1"/>
          <w:sz w:val="24"/>
          <w:szCs w:val="24"/>
          <w:lang w:val="en-US"/>
          <w:rPrChange w:id="2119" w:author="Ian Hussey" w:date="2020-08-25T17:52:00Z">
            <w:rPr>
              <w:rFonts w:ascii="Times New Roman" w:hAnsi="Times New Roman" w:cs="Times New Roman"/>
              <w:color w:val="000000" w:themeColor="text1"/>
              <w:sz w:val="24"/>
              <w:szCs w:val="24"/>
              <w:lang w:val="en-GB"/>
            </w:rPr>
          </w:rPrChange>
        </w:rPr>
        <w:t xml:space="preserve">, </w:t>
      </w:r>
      <w:r w:rsidR="00553696" w:rsidRPr="00A023CC">
        <w:rPr>
          <w:rFonts w:ascii="Times New Roman" w:hAnsi="Times New Roman" w:cs="Times New Roman"/>
          <w:i/>
          <w:color w:val="000000" w:themeColor="text1"/>
          <w:sz w:val="24"/>
          <w:szCs w:val="24"/>
          <w:lang w:val="en-US"/>
          <w:rPrChange w:id="2120" w:author="Ian Hussey" w:date="2020-08-25T17:52:00Z">
            <w:rPr>
              <w:rFonts w:ascii="Times New Roman" w:hAnsi="Times New Roman" w:cs="Times New Roman"/>
              <w:i/>
              <w:color w:val="000000" w:themeColor="text1"/>
              <w:sz w:val="24"/>
              <w:szCs w:val="24"/>
              <w:lang w:val="en-GB"/>
            </w:rPr>
          </w:rPrChange>
        </w:rPr>
        <w:t>M</w:t>
      </w:r>
      <w:r w:rsidR="00553696" w:rsidRPr="00A023CC">
        <w:rPr>
          <w:rFonts w:ascii="Times New Roman" w:hAnsi="Times New Roman" w:cs="Times New Roman"/>
          <w:i/>
          <w:color w:val="000000" w:themeColor="text1"/>
          <w:sz w:val="20"/>
          <w:szCs w:val="24"/>
          <w:lang w:val="en-US"/>
          <w:rPrChange w:id="2121" w:author="Ian Hussey" w:date="2020-08-25T17:52:00Z">
            <w:rPr>
              <w:rFonts w:ascii="Times New Roman" w:hAnsi="Times New Roman" w:cs="Times New Roman"/>
              <w:i/>
              <w:color w:val="000000" w:themeColor="text1"/>
              <w:sz w:val="20"/>
              <w:szCs w:val="24"/>
              <w:lang w:val="en-GB"/>
            </w:rPr>
          </w:rPrChange>
        </w:rPr>
        <w:t xml:space="preserve">age </w:t>
      </w:r>
      <w:r w:rsidR="00553696" w:rsidRPr="00A023CC">
        <w:rPr>
          <w:rFonts w:ascii="Times New Roman" w:hAnsi="Times New Roman" w:cs="Times New Roman"/>
          <w:color w:val="000000" w:themeColor="text1"/>
          <w:sz w:val="24"/>
          <w:szCs w:val="24"/>
          <w:lang w:val="en-US"/>
          <w:rPrChange w:id="2122" w:author="Ian Hussey" w:date="2020-08-25T17:52:00Z">
            <w:rPr>
              <w:rFonts w:ascii="Times New Roman" w:hAnsi="Times New Roman" w:cs="Times New Roman"/>
              <w:color w:val="000000" w:themeColor="text1"/>
              <w:sz w:val="24"/>
              <w:szCs w:val="24"/>
              <w:lang w:val="en-GB"/>
            </w:rPr>
          </w:rPrChange>
        </w:rPr>
        <w:t xml:space="preserve">= </w:t>
      </w:r>
      <w:r w:rsidR="00142513" w:rsidRPr="00A023CC">
        <w:rPr>
          <w:rFonts w:ascii="Times New Roman" w:hAnsi="Times New Roman" w:cs="Times New Roman"/>
          <w:color w:val="000000" w:themeColor="text1"/>
          <w:sz w:val="24"/>
          <w:szCs w:val="24"/>
          <w:lang w:val="en-US"/>
          <w:rPrChange w:id="2123" w:author="Ian Hussey" w:date="2020-08-25T17:52:00Z">
            <w:rPr>
              <w:rFonts w:ascii="Times New Roman" w:hAnsi="Times New Roman" w:cs="Times New Roman"/>
              <w:color w:val="000000" w:themeColor="text1"/>
              <w:sz w:val="24"/>
              <w:szCs w:val="24"/>
              <w:lang w:val="en-GB"/>
            </w:rPr>
          </w:rPrChange>
        </w:rPr>
        <w:t>28.5</w:t>
      </w:r>
      <w:r w:rsidR="00553696" w:rsidRPr="00A023CC">
        <w:rPr>
          <w:rFonts w:ascii="Times New Roman" w:hAnsi="Times New Roman" w:cs="Times New Roman"/>
          <w:color w:val="000000" w:themeColor="text1"/>
          <w:sz w:val="24"/>
          <w:szCs w:val="24"/>
          <w:lang w:val="en-US"/>
          <w:rPrChange w:id="2124" w:author="Ian Hussey" w:date="2020-08-25T17:52:00Z">
            <w:rPr>
              <w:rFonts w:ascii="Times New Roman" w:hAnsi="Times New Roman" w:cs="Times New Roman"/>
              <w:color w:val="000000" w:themeColor="text1"/>
              <w:sz w:val="24"/>
              <w:szCs w:val="24"/>
              <w:lang w:val="en-GB"/>
            </w:rPr>
          </w:rPrChange>
        </w:rPr>
        <w:t xml:space="preserve">, </w:t>
      </w:r>
      <w:r w:rsidR="00553696" w:rsidRPr="00A023CC">
        <w:rPr>
          <w:rFonts w:ascii="Times New Roman" w:hAnsi="Times New Roman" w:cs="Times New Roman"/>
          <w:i/>
          <w:color w:val="000000" w:themeColor="text1"/>
          <w:sz w:val="24"/>
          <w:szCs w:val="24"/>
          <w:lang w:val="en-US"/>
          <w:rPrChange w:id="2125" w:author="Ian Hussey" w:date="2020-08-25T17:52:00Z">
            <w:rPr>
              <w:rFonts w:ascii="Times New Roman" w:hAnsi="Times New Roman" w:cs="Times New Roman"/>
              <w:i/>
              <w:color w:val="000000" w:themeColor="text1"/>
              <w:sz w:val="24"/>
              <w:szCs w:val="24"/>
              <w:lang w:val="en-GB"/>
            </w:rPr>
          </w:rPrChange>
        </w:rPr>
        <w:t xml:space="preserve">SD </w:t>
      </w:r>
      <w:r w:rsidR="00553696" w:rsidRPr="00A023CC">
        <w:rPr>
          <w:rFonts w:ascii="Times New Roman" w:hAnsi="Times New Roman" w:cs="Times New Roman"/>
          <w:color w:val="000000" w:themeColor="text1"/>
          <w:sz w:val="24"/>
          <w:szCs w:val="24"/>
          <w:lang w:val="en-US"/>
          <w:rPrChange w:id="2126" w:author="Ian Hussey" w:date="2020-08-25T17:52:00Z">
            <w:rPr>
              <w:rFonts w:ascii="Times New Roman" w:hAnsi="Times New Roman" w:cs="Times New Roman"/>
              <w:color w:val="000000" w:themeColor="text1"/>
              <w:sz w:val="24"/>
              <w:szCs w:val="24"/>
              <w:lang w:val="en-GB"/>
            </w:rPr>
          </w:rPrChange>
        </w:rPr>
        <w:t xml:space="preserve">= </w:t>
      </w:r>
      <w:r w:rsidR="00142513" w:rsidRPr="00A023CC">
        <w:rPr>
          <w:rFonts w:ascii="Times New Roman" w:hAnsi="Times New Roman" w:cs="Times New Roman"/>
          <w:color w:val="000000" w:themeColor="text1"/>
          <w:sz w:val="24"/>
          <w:szCs w:val="24"/>
          <w:lang w:val="en-US"/>
          <w:rPrChange w:id="2127" w:author="Ian Hussey" w:date="2020-08-25T17:52:00Z">
            <w:rPr>
              <w:rFonts w:ascii="Times New Roman" w:hAnsi="Times New Roman" w:cs="Times New Roman"/>
              <w:color w:val="000000" w:themeColor="text1"/>
              <w:sz w:val="24"/>
              <w:szCs w:val="24"/>
              <w:lang w:val="en-GB"/>
            </w:rPr>
          </w:rPrChange>
        </w:rPr>
        <w:t>5.9</w:t>
      </w:r>
      <w:r w:rsidR="00553696" w:rsidRPr="00A023CC">
        <w:rPr>
          <w:rFonts w:ascii="Times New Roman" w:hAnsi="Times New Roman" w:cs="Times New Roman"/>
          <w:color w:val="000000" w:themeColor="text1"/>
          <w:sz w:val="24"/>
          <w:szCs w:val="24"/>
          <w:lang w:val="en-US"/>
          <w:rPrChange w:id="2128" w:author="Ian Hussey" w:date="2020-08-25T17:52:00Z">
            <w:rPr>
              <w:rFonts w:ascii="Times New Roman" w:hAnsi="Times New Roman" w:cs="Times New Roman"/>
              <w:color w:val="000000" w:themeColor="text1"/>
              <w:sz w:val="24"/>
              <w:szCs w:val="24"/>
              <w:lang w:val="en-GB"/>
            </w:rPr>
          </w:rPrChange>
        </w:rPr>
        <w:t>)</w:t>
      </w:r>
      <w:r w:rsidRPr="00A023CC">
        <w:rPr>
          <w:rFonts w:ascii="Times New Roman" w:hAnsi="Times New Roman" w:cs="Times New Roman"/>
          <w:color w:val="000000" w:themeColor="text1"/>
          <w:sz w:val="24"/>
          <w:szCs w:val="24"/>
          <w:lang w:val="en-US"/>
          <w:rPrChange w:id="2129" w:author="Ian Hussey" w:date="2020-08-25T17:52:00Z">
            <w:rPr>
              <w:rFonts w:ascii="Times New Roman" w:hAnsi="Times New Roman" w:cs="Times New Roman"/>
              <w:color w:val="000000" w:themeColor="text1"/>
              <w:sz w:val="24"/>
              <w:szCs w:val="24"/>
              <w:lang w:val="en-GB"/>
            </w:rPr>
          </w:rPrChange>
        </w:rPr>
        <w:t xml:space="preserve"> (Experiment 5) and </w:t>
      </w:r>
      <w:r w:rsidR="00142513" w:rsidRPr="00A023CC">
        <w:rPr>
          <w:rFonts w:ascii="Times New Roman" w:hAnsi="Times New Roman" w:cs="Times New Roman"/>
          <w:color w:val="000000" w:themeColor="text1"/>
          <w:sz w:val="24"/>
          <w:szCs w:val="24"/>
          <w:lang w:val="en-US"/>
          <w:rPrChange w:id="2130" w:author="Ian Hussey" w:date="2020-08-25T17:52:00Z">
            <w:rPr>
              <w:rFonts w:ascii="Times New Roman" w:hAnsi="Times New Roman" w:cs="Times New Roman"/>
              <w:color w:val="000000" w:themeColor="text1"/>
              <w:sz w:val="24"/>
              <w:szCs w:val="24"/>
              <w:lang w:val="en-GB"/>
            </w:rPr>
          </w:rPrChange>
        </w:rPr>
        <w:t xml:space="preserve">106 </w:t>
      </w:r>
      <w:r w:rsidRPr="00A023CC">
        <w:rPr>
          <w:rFonts w:ascii="Times New Roman" w:hAnsi="Times New Roman" w:cs="Times New Roman"/>
          <w:color w:val="000000" w:themeColor="text1"/>
          <w:sz w:val="24"/>
          <w:szCs w:val="24"/>
          <w:lang w:val="en-US"/>
          <w:rPrChange w:id="2131" w:author="Ian Hussey" w:date="2020-08-25T17:52:00Z">
            <w:rPr>
              <w:rFonts w:ascii="Times New Roman" w:hAnsi="Times New Roman" w:cs="Times New Roman"/>
              <w:color w:val="000000" w:themeColor="text1"/>
              <w:sz w:val="24"/>
              <w:szCs w:val="24"/>
              <w:lang w:val="en-GB"/>
            </w:rPr>
          </w:rPrChange>
        </w:rPr>
        <w:t>participants (</w:t>
      </w:r>
      <w:r w:rsidR="00142513" w:rsidRPr="00A023CC">
        <w:rPr>
          <w:rFonts w:ascii="Times New Roman" w:hAnsi="Times New Roman" w:cs="Times New Roman"/>
          <w:color w:val="000000" w:themeColor="text1"/>
          <w:sz w:val="24"/>
          <w:szCs w:val="24"/>
          <w:lang w:val="en-US"/>
          <w:rPrChange w:id="2132" w:author="Ian Hussey" w:date="2020-08-25T17:52:00Z">
            <w:rPr>
              <w:rFonts w:ascii="Times New Roman" w:hAnsi="Times New Roman" w:cs="Times New Roman"/>
              <w:color w:val="000000" w:themeColor="text1"/>
              <w:sz w:val="24"/>
              <w:szCs w:val="24"/>
              <w:lang w:val="en-GB"/>
            </w:rPr>
          </w:rPrChange>
        </w:rPr>
        <w:t>57 fe</w:t>
      </w:r>
      <w:r w:rsidRPr="00A023CC">
        <w:rPr>
          <w:rFonts w:ascii="Times New Roman" w:hAnsi="Times New Roman" w:cs="Times New Roman"/>
          <w:color w:val="000000" w:themeColor="text1"/>
          <w:sz w:val="24"/>
          <w:szCs w:val="24"/>
          <w:lang w:val="en-US"/>
          <w:rPrChange w:id="2133" w:author="Ian Hussey" w:date="2020-08-25T17:52:00Z">
            <w:rPr>
              <w:rFonts w:ascii="Times New Roman" w:hAnsi="Times New Roman" w:cs="Times New Roman"/>
              <w:color w:val="000000" w:themeColor="text1"/>
              <w:sz w:val="24"/>
              <w:szCs w:val="24"/>
              <w:lang w:val="en-GB"/>
            </w:rPr>
          </w:rPrChange>
        </w:rPr>
        <w:t xml:space="preserve">male, </w:t>
      </w:r>
      <w:r w:rsidRPr="00A023CC">
        <w:rPr>
          <w:rFonts w:ascii="Times New Roman" w:hAnsi="Times New Roman" w:cs="Times New Roman"/>
          <w:i/>
          <w:color w:val="000000" w:themeColor="text1"/>
          <w:sz w:val="24"/>
          <w:szCs w:val="24"/>
          <w:lang w:val="en-US"/>
          <w:rPrChange w:id="2134" w:author="Ian Hussey" w:date="2020-08-25T17:52:00Z">
            <w:rPr>
              <w:rFonts w:ascii="Times New Roman" w:hAnsi="Times New Roman" w:cs="Times New Roman"/>
              <w:i/>
              <w:color w:val="000000" w:themeColor="text1"/>
              <w:sz w:val="24"/>
              <w:szCs w:val="24"/>
              <w:lang w:val="en-GB"/>
            </w:rPr>
          </w:rPrChange>
        </w:rPr>
        <w:t>M</w:t>
      </w:r>
      <w:r w:rsidRPr="00A023CC">
        <w:rPr>
          <w:rFonts w:ascii="Times New Roman" w:hAnsi="Times New Roman" w:cs="Times New Roman"/>
          <w:i/>
          <w:color w:val="000000" w:themeColor="text1"/>
          <w:sz w:val="20"/>
          <w:szCs w:val="24"/>
          <w:lang w:val="en-US"/>
          <w:rPrChange w:id="2135" w:author="Ian Hussey" w:date="2020-08-25T17:52:00Z">
            <w:rPr>
              <w:rFonts w:ascii="Times New Roman" w:hAnsi="Times New Roman" w:cs="Times New Roman"/>
              <w:i/>
              <w:color w:val="000000" w:themeColor="text1"/>
              <w:sz w:val="20"/>
              <w:szCs w:val="24"/>
              <w:lang w:val="en-GB"/>
            </w:rPr>
          </w:rPrChange>
        </w:rPr>
        <w:t xml:space="preserve">age </w:t>
      </w:r>
      <w:r w:rsidRPr="00A023CC">
        <w:rPr>
          <w:rFonts w:ascii="Times New Roman" w:hAnsi="Times New Roman" w:cs="Times New Roman"/>
          <w:color w:val="000000" w:themeColor="text1"/>
          <w:sz w:val="24"/>
          <w:szCs w:val="24"/>
          <w:lang w:val="en-US"/>
          <w:rPrChange w:id="2136" w:author="Ian Hussey" w:date="2020-08-25T17:52:00Z">
            <w:rPr>
              <w:rFonts w:ascii="Times New Roman" w:hAnsi="Times New Roman" w:cs="Times New Roman"/>
              <w:color w:val="000000" w:themeColor="text1"/>
              <w:sz w:val="24"/>
              <w:szCs w:val="24"/>
              <w:lang w:val="en-GB"/>
            </w:rPr>
          </w:rPrChange>
        </w:rPr>
        <w:t xml:space="preserve">= </w:t>
      </w:r>
      <w:r w:rsidR="00142513" w:rsidRPr="00A023CC">
        <w:rPr>
          <w:rFonts w:ascii="Times New Roman" w:hAnsi="Times New Roman" w:cs="Times New Roman"/>
          <w:color w:val="000000" w:themeColor="text1"/>
          <w:sz w:val="24"/>
          <w:szCs w:val="24"/>
          <w:lang w:val="en-US"/>
          <w:rPrChange w:id="2137" w:author="Ian Hussey" w:date="2020-08-25T17:52:00Z">
            <w:rPr>
              <w:rFonts w:ascii="Times New Roman" w:hAnsi="Times New Roman" w:cs="Times New Roman"/>
              <w:color w:val="000000" w:themeColor="text1"/>
              <w:sz w:val="24"/>
              <w:szCs w:val="24"/>
              <w:lang w:val="en-GB"/>
            </w:rPr>
          </w:rPrChange>
        </w:rPr>
        <w:t>29.7</w:t>
      </w:r>
      <w:r w:rsidRPr="00A023CC">
        <w:rPr>
          <w:rFonts w:ascii="Times New Roman" w:hAnsi="Times New Roman" w:cs="Times New Roman"/>
          <w:color w:val="000000" w:themeColor="text1"/>
          <w:sz w:val="24"/>
          <w:szCs w:val="24"/>
          <w:lang w:val="en-US"/>
          <w:rPrChange w:id="2138"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i/>
          <w:color w:val="000000" w:themeColor="text1"/>
          <w:sz w:val="24"/>
          <w:szCs w:val="24"/>
          <w:lang w:val="en-US"/>
          <w:rPrChange w:id="2139" w:author="Ian Hussey" w:date="2020-08-25T17:52:00Z">
            <w:rPr>
              <w:rFonts w:ascii="Times New Roman" w:hAnsi="Times New Roman" w:cs="Times New Roman"/>
              <w:i/>
              <w:color w:val="000000" w:themeColor="text1"/>
              <w:sz w:val="24"/>
              <w:szCs w:val="24"/>
              <w:lang w:val="en-GB"/>
            </w:rPr>
          </w:rPrChange>
        </w:rPr>
        <w:t xml:space="preserve">SD </w:t>
      </w:r>
      <w:r w:rsidRPr="00A023CC">
        <w:rPr>
          <w:rFonts w:ascii="Times New Roman" w:hAnsi="Times New Roman" w:cs="Times New Roman"/>
          <w:color w:val="000000" w:themeColor="text1"/>
          <w:sz w:val="24"/>
          <w:szCs w:val="24"/>
          <w:lang w:val="en-US"/>
          <w:rPrChange w:id="2140" w:author="Ian Hussey" w:date="2020-08-25T17:52:00Z">
            <w:rPr>
              <w:rFonts w:ascii="Times New Roman" w:hAnsi="Times New Roman" w:cs="Times New Roman"/>
              <w:color w:val="000000" w:themeColor="text1"/>
              <w:sz w:val="24"/>
              <w:szCs w:val="24"/>
              <w:lang w:val="en-GB"/>
            </w:rPr>
          </w:rPrChange>
        </w:rPr>
        <w:t xml:space="preserve">= </w:t>
      </w:r>
      <w:r w:rsidR="00142513" w:rsidRPr="00A023CC">
        <w:rPr>
          <w:rFonts w:ascii="Times New Roman" w:hAnsi="Times New Roman" w:cs="Times New Roman"/>
          <w:color w:val="000000" w:themeColor="text1"/>
          <w:sz w:val="24"/>
          <w:szCs w:val="24"/>
          <w:lang w:val="en-US"/>
          <w:rPrChange w:id="2141" w:author="Ian Hussey" w:date="2020-08-25T17:52:00Z">
            <w:rPr>
              <w:rFonts w:ascii="Times New Roman" w:hAnsi="Times New Roman" w:cs="Times New Roman"/>
              <w:color w:val="000000" w:themeColor="text1"/>
              <w:sz w:val="24"/>
              <w:szCs w:val="24"/>
              <w:lang w:val="en-GB"/>
            </w:rPr>
          </w:rPrChange>
        </w:rPr>
        <w:t>5.6</w:t>
      </w:r>
      <w:r w:rsidRPr="00A023CC">
        <w:rPr>
          <w:rFonts w:ascii="Times New Roman" w:hAnsi="Times New Roman" w:cs="Times New Roman"/>
          <w:color w:val="000000" w:themeColor="text1"/>
          <w:sz w:val="24"/>
          <w:szCs w:val="24"/>
          <w:lang w:val="en-US"/>
          <w:rPrChange w:id="2142" w:author="Ian Hussey" w:date="2020-08-25T17:52:00Z">
            <w:rPr>
              <w:rFonts w:ascii="Times New Roman" w:hAnsi="Times New Roman" w:cs="Times New Roman"/>
              <w:color w:val="000000" w:themeColor="text1"/>
              <w:sz w:val="24"/>
              <w:szCs w:val="24"/>
              <w:lang w:val="en-GB"/>
            </w:rPr>
          </w:rPrChange>
        </w:rPr>
        <w:t xml:space="preserve">) (Experiment 6) </w:t>
      </w:r>
      <w:r w:rsidR="00553696" w:rsidRPr="00A023CC">
        <w:rPr>
          <w:rFonts w:ascii="Times New Roman" w:hAnsi="Times New Roman" w:cs="Times New Roman"/>
          <w:color w:val="000000" w:themeColor="text1"/>
          <w:sz w:val="24"/>
          <w:szCs w:val="24"/>
          <w:lang w:val="en-US"/>
          <w:rPrChange w:id="2143" w:author="Ian Hussey" w:date="2020-08-25T17:52:00Z">
            <w:rPr>
              <w:rFonts w:ascii="Times New Roman" w:hAnsi="Times New Roman" w:cs="Times New Roman"/>
              <w:color w:val="000000" w:themeColor="text1"/>
              <w:sz w:val="24"/>
              <w:szCs w:val="24"/>
              <w:lang w:val="en-GB"/>
            </w:rPr>
          </w:rPrChange>
        </w:rPr>
        <w:t>took part via Prolific Academic in exchange for a monetary reward.</w:t>
      </w:r>
    </w:p>
    <w:p w14:paraId="09A11A0F" w14:textId="1CF9E6CA" w:rsidR="00553696" w:rsidRPr="00A023CC" w:rsidRDefault="00553696" w:rsidP="00553696">
      <w:pPr>
        <w:spacing w:after="0" w:line="480" w:lineRule="auto"/>
        <w:rPr>
          <w:rFonts w:ascii="Times New Roman" w:hAnsi="Times New Roman" w:cs="Times New Roman"/>
          <w:b/>
          <w:color w:val="000000" w:themeColor="text1"/>
          <w:sz w:val="24"/>
          <w:lang w:val="en-US"/>
          <w:rPrChange w:id="2144"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2145" w:author="Ian Hussey" w:date="2020-08-25T17:52:00Z">
            <w:rPr>
              <w:rFonts w:ascii="Times New Roman" w:hAnsi="Times New Roman" w:cs="Times New Roman"/>
              <w:b/>
              <w:color w:val="000000" w:themeColor="text1"/>
              <w:sz w:val="24"/>
              <w:lang w:val="en-GB"/>
            </w:rPr>
          </w:rPrChange>
        </w:rPr>
        <w:t>Procedure</w:t>
      </w:r>
    </w:p>
    <w:p w14:paraId="0471544B" w14:textId="5AD6F087" w:rsidR="00553696" w:rsidRPr="00A023CC" w:rsidRDefault="00553696" w:rsidP="00553696">
      <w:pPr>
        <w:spacing w:after="0" w:line="480" w:lineRule="auto"/>
        <w:ind w:firstLine="708"/>
        <w:rPr>
          <w:rFonts w:ascii="Times New Roman" w:hAnsi="Times New Roman" w:cs="Times New Roman"/>
          <w:color w:val="000000" w:themeColor="text1"/>
          <w:sz w:val="24"/>
          <w:lang w:val="en-US"/>
          <w:rPrChange w:id="2146"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color w:val="000000" w:themeColor="text1"/>
          <w:sz w:val="24"/>
          <w:lang w:val="en-US"/>
          <w:rPrChange w:id="2147" w:author="Ian Hussey" w:date="2020-08-25T17:52:00Z">
            <w:rPr>
              <w:rFonts w:ascii="Times New Roman" w:hAnsi="Times New Roman" w:cs="Times New Roman"/>
              <w:color w:val="000000" w:themeColor="text1"/>
              <w:sz w:val="24"/>
              <w:lang w:val="en-GB"/>
            </w:rPr>
          </w:rPrChange>
        </w:rPr>
        <w:t xml:space="preserve">Overall, the study consisted of four phases: acquisition, counterconditioning, evaluative measures, and exploratory questions. </w:t>
      </w:r>
      <w:r w:rsidR="00232510" w:rsidRPr="00A023CC">
        <w:rPr>
          <w:rFonts w:ascii="Times New Roman" w:hAnsi="Times New Roman" w:cs="Times New Roman"/>
          <w:color w:val="000000" w:themeColor="text1"/>
          <w:sz w:val="24"/>
          <w:lang w:val="en-US"/>
          <w:rPrChange w:id="2148" w:author="Ian Hussey" w:date="2020-08-25T17:52:00Z">
            <w:rPr>
              <w:rFonts w:ascii="Times New Roman" w:hAnsi="Times New Roman" w:cs="Times New Roman"/>
              <w:color w:val="000000" w:themeColor="text1"/>
              <w:sz w:val="24"/>
              <w:lang w:val="en-GB"/>
            </w:rPr>
          </w:rPrChange>
        </w:rPr>
        <w:t>T</w:t>
      </w:r>
      <w:r w:rsidRPr="00A023CC">
        <w:rPr>
          <w:rFonts w:ascii="Times New Roman" w:hAnsi="Times New Roman" w:cs="Times New Roman"/>
          <w:color w:val="000000" w:themeColor="text1"/>
          <w:sz w:val="24"/>
          <w:lang w:val="en-US"/>
          <w:rPrChange w:id="2149" w:author="Ian Hussey" w:date="2020-08-25T17:52:00Z">
            <w:rPr>
              <w:rFonts w:ascii="Times New Roman" w:hAnsi="Times New Roman" w:cs="Times New Roman"/>
              <w:color w:val="000000" w:themeColor="text1"/>
              <w:sz w:val="24"/>
              <w:lang w:val="en-GB"/>
            </w:rPr>
          </w:rPrChange>
        </w:rPr>
        <w:t xml:space="preserve">hese </w:t>
      </w:r>
      <w:r w:rsidR="00232510" w:rsidRPr="00A023CC">
        <w:rPr>
          <w:rFonts w:ascii="Times New Roman" w:hAnsi="Times New Roman" w:cs="Times New Roman"/>
          <w:color w:val="000000" w:themeColor="text1"/>
          <w:sz w:val="24"/>
          <w:lang w:val="en-US"/>
          <w:rPrChange w:id="2150" w:author="Ian Hussey" w:date="2020-08-25T17:52:00Z">
            <w:rPr>
              <w:rFonts w:ascii="Times New Roman" w:hAnsi="Times New Roman" w:cs="Times New Roman"/>
              <w:color w:val="000000" w:themeColor="text1"/>
              <w:sz w:val="24"/>
              <w:lang w:val="en-GB"/>
            </w:rPr>
          </w:rPrChange>
        </w:rPr>
        <w:t xml:space="preserve">phases </w:t>
      </w:r>
      <w:r w:rsidRPr="00A023CC">
        <w:rPr>
          <w:rFonts w:ascii="Times New Roman" w:hAnsi="Times New Roman" w:cs="Times New Roman"/>
          <w:color w:val="000000" w:themeColor="text1"/>
          <w:sz w:val="24"/>
          <w:lang w:val="en-US"/>
          <w:rPrChange w:id="2151" w:author="Ian Hussey" w:date="2020-08-25T17:52:00Z">
            <w:rPr>
              <w:rFonts w:ascii="Times New Roman" w:hAnsi="Times New Roman" w:cs="Times New Roman"/>
              <w:color w:val="000000" w:themeColor="text1"/>
              <w:sz w:val="24"/>
              <w:lang w:val="en-GB"/>
            </w:rPr>
          </w:rPrChange>
        </w:rPr>
        <w:t>were similar to t</w:t>
      </w:r>
      <w:r w:rsidR="0061270E" w:rsidRPr="00A023CC">
        <w:rPr>
          <w:rFonts w:ascii="Times New Roman" w:hAnsi="Times New Roman" w:cs="Times New Roman"/>
          <w:color w:val="000000" w:themeColor="text1"/>
          <w:sz w:val="24"/>
          <w:lang w:val="en-US"/>
          <w:rPrChange w:id="2152" w:author="Ian Hussey" w:date="2020-08-25T17:52:00Z">
            <w:rPr>
              <w:rFonts w:ascii="Times New Roman" w:hAnsi="Times New Roman" w:cs="Times New Roman"/>
              <w:color w:val="000000" w:themeColor="text1"/>
              <w:sz w:val="24"/>
              <w:lang w:val="en-GB"/>
            </w:rPr>
          </w:rPrChange>
        </w:rPr>
        <w:t>hose reported in Experiments 1-4</w:t>
      </w:r>
      <w:r w:rsidRPr="00A023CC">
        <w:rPr>
          <w:rFonts w:ascii="Times New Roman" w:hAnsi="Times New Roman" w:cs="Times New Roman"/>
          <w:color w:val="000000" w:themeColor="text1"/>
          <w:sz w:val="24"/>
          <w:lang w:val="en-US"/>
          <w:rPrChange w:id="2153" w:author="Ian Hussey" w:date="2020-08-25T17:52:00Z">
            <w:rPr>
              <w:rFonts w:ascii="Times New Roman" w:hAnsi="Times New Roman" w:cs="Times New Roman"/>
              <w:color w:val="000000" w:themeColor="text1"/>
              <w:sz w:val="24"/>
              <w:lang w:val="en-GB"/>
            </w:rPr>
          </w:rPrChange>
        </w:rPr>
        <w:t xml:space="preserve"> unless otherwise stated. </w:t>
      </w:r>
    </w:p>
    <w:p w14:paraId="5B87FE10" w14:textId="77777777" w:rsidR="0061270E" w:rsidRPr="00A023CC" w:rsidRDefault="00553696" w:rsidP="0061270E">
      <w:pPr>
        <w:spacing w:line="480" w:lineRule="auto"/>
        <w:contextualSpacing/>
        <w:rPr>
          <w:rFonts w:ascii="Times New Roman" w:hAnsi="Times New Roman" w:cs="Times New Roman"/>
          <w:i/>
          <w:color w:val="000000" w:themeColor="text1"/>
          <w:sz w:val="24"/>
          <w:lang w:val="en-US"/>
          <w:rPrChange w:id="2154"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b/>
          <w:i/>
          <w:color w:val="000000" w:themeColor="text1"/>
          <w:sz w:val="24"/>
          <w:lang w:val="en-US"/>
          <w:rPrChange w:id="2155" w:author="Ian Hussey" w:date="2020-08-25T17:52:00Z">
            <w:rPr>
              <w:rFonts w:ascii="Times New Roman" w:hAnsi="Times New Roman" w:cs="Times New Roman"/>
              <w:b/>
              <w:i/>
              <w:color w:val="000000" w:themeColor="text1"/>
              <w:sz w:val="24"/>
              <w:lang w:val="en-GB"/>
            </w:rPr>
          </w:rPrChange>
        </w:rPr>
        <w:t>Counterconditioning</w:t>
      </w:r>
      <w:r w:rsidRPr="00A023CC">
        <w:rPr>
          <w:rFonts w:ascii="Times New Roman" w:hAnsi="Times New Roman" w:cs="Times New Roman"/>
          <w:i/>
          <w:color w:val="000000" w:themeColor="text1"/>
          <w:sz w:val="24"/>
          <w:lang w:val="en-US"/>
          <w:rPrChange w:id="2156" w:author="Ian Hussey" w:date="2020-08-25T17:52:00Z">
            <w:rPr>
              <w:rFonts w:ascii="Times New Roman" w:hAnsi="Times New Roman" w:cs="Times New Roman"/>
              <w:i/>
              <w:color w:val="000000" w:themeColor="text1"/>
              <w:sz w:val="24"/>
              <w:lang w:val="en-GB"/>
            </w:rPr>
          </w:rPrChange>
        </w:rPr>
        <w:t xml:space="preserve"> </w:t>
      </w:r>
    </w:p>
    <w:p w14:paraId="0ABB867C" w14:textId="46A6CE13" w:rsidR="00553696" w:rsidRPr="00A023CC" w:rsidRDefault="0061270E" w:rsidP="0061270E">
      <w:pPr>
        <w:spacing w:line="480" w:lineRule="auto"/>
        <w:ind w:firstLine="708"/>
        <w:contextualSpacing/>
        <w:rPr>
          <w:rFonts w:ascii="Times New Roman" w:hAnsi="Times New Roman" w:cs="Times New Roman"/>
          <w:sz w:val="24"/>
          <w:lang w:val="en-US"/>
          <w:rPrChange w:id="2157" w:author="Ian Hussey" w:date="2020-08-25T17:52:00Z">
            <w:rPr>
              <w:rFonts w:ascii="Times New Roman" w:hAnsi="Times New Roman" w:cs="Times New Roman"/>
              <w:sz w:val="24"/>
              <w:lang w:val="en-GB"/>
            </w:rPr>
          </w:rPrChange>
        </w:rPr>
      </w:pPr>
      <w:r w:rsidRPr="00A023CC">
        <w:rPr>
          <w:rFonts w:ascii="Times New Roman" w:hAnsi="Times New Roman" w:cs="Times New Roman"/>
          <w:b/>
          <w:sz w:val="24"/>
          <w:lang w:val="en-US"/>
          <w:rPrChange w:id="2158" w:author="Ian Hussey" w:date="2020-08-25T17:52:00Z">
            <w:rPr>
              <w:rFonts w:ascii="Times New Roman" w:hAnsi="Times New Roman" w:cs="Times New Roman"/>
              <w:b/>
              <w:sz w:val="24"/>
              <w:lang w:val="en-GB"/>
            </w:rPr>
          </w:rPrChange>
        </w:rPr>
        <w:t>Experiment 5</w:t>
      </w:r>
      <w:r w:rsidRPr="00A023CC">
        <w:rPr>
          <w:rFonts w:ascii="Times New Roman" w:hAnsi="Times New Roman" w:cs="Times New Roman"/>
          <w:sz w:val="24"/>
          <w:lang w:val="en-US"/>
          <w:rPrChange w:id="2159" w:author="Ian Hussey" w:date="2020-08-25T17:52:00Z">
            <w:rPr>
              <w:rFonts w:ascii="Times New Roman" w:hAnsi="Times New Roman" w:cs="Times New Roman"/>
              <w:sz w:val="24"/>
              <w:lang w:val="en-GB"/>
            </w:rPr>
          </w:rPrChange>
        </w:rPr>
        <w:t xml:space="preserve">. </w:t>
      </w:r>
      <w:r w:rsidR="00553696" w:rsidRPr="00A023CC">
        <w:rPr>
          <w:rFonts w:ascii="Times New Roman" w:hAnsi="Times New Roman" w:cs="Times New Roman"/>
          <w:sz w:val="24"/>
          <w:lang w:val="en-US"/>
          <w:rPrChange w:id="2160" w:author="Ian Hussey" w:date="2020-08-25T17:52:00Z">
            <w:rPr>
              <w:rFonts w:ascii="Times New Roman" w:hAnsi="Times New Roman" w:cs="Times New Roman"/>
              <w:sz w:val="24"/>
              <w:lang w:val="en-GB"/>
            </w:rPr>
          </w:rPrChange>
        </w:rPr>
        <w:t>The counterconditioning phase was similar to the acquisition phase with one notable exception:</w:t>
      </w:r>
      <w:r w:rsidR="00553696" w:rsidRPr="00A023CC">
        <w:rPr>
          <w:rFonts w:ascii="Times New Roman" w:hAnsi="Times New Roman" w:cs="Times New Roman"/>
          <w:b/>
          <w:sz w:val="24"/>
          <w:lang w:val="en-US"/>
          <w:rPrChange w:id="2161" w:author="Ian Hussey" w:date="2020-08-25T17:52:00Z">
            <w:rPr>
              <w:rFonts w:ascii="Times New Roman" w:hAnsi="Times New Roman" w:cs="Times New Roman"/>
              <w:b/>
              <w:sz w:val="24"/>
              <w:lang w:val="en-GB"/>
            </w:rPr>
          </w:rPrChange>
        </w:rPr>
        <w:t xml:space="preserve"> </w:t>
      </w:r>
      <w:r w:rsidRPr="00A023CC">
        <w:rPr>
          <w:rFonts w:ascii="Times New Roman" w:hAnsi="Times New Roman" w:cs="Times New Roman"/>
          <w:sz w:val="24"/>
          <w:lang w:val="en-US"/>
          <w:rPrChange w:id="2162" w:author="Ian Hussey" w:date="2020-08-25T17:52:00Z">
            <w:rPr>
              <w:rFonts w:ascii="Times New Roman" w:hAnsi="Times New Roman" w:cs="Times New Roman"/>
              <w:sz w:val="24"/>
              <w:lang w:val="en-GB"/>
            </w:rPr>
          </w:rPrChange>
        </w:rPr>
        <w:t>the assignment of valence source stimuli</w:t>
      </w:r>
      <w:r w:rsidR="00553696" w:rsidRPr="00A023CC">
        <w:rPr>
          <w:rFonts w:ascii="Times New Roman" w:hAnsi="Times New Roman" w:cs="Times New Roman"/>
          <w:sz w:val="24"/>
          <w:lang w:val="en-US"/>
          <w:rPrChange w:id="2163"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sz w:val="24"/>
          <w:lang w:val="en-US"/>
          <w:rPrChange w:id="2164" w:author="Ian Hussey" w:date="2020-08-25T17:52:00Z">
            <w:rPr>
              <w:rFonts w:ascii="Times New Roman" w:hAnsi="Times New Roman" w:cs="Times New Roman"/>
              <w:sz w:val="24"/>
              <w:lang w:val="en-GB"/>
            </w:rPr>
          </w:rPrChange>
        </w:rPr>
        <w:t xml:space="preserve">was </w:t>
      </w:r>
      <w:r w:rsidR="00553696" w:rsidRPr="00A023CC">
        <w:rPr>
          <w:rFonts w:ascii="Times New Roman" w:hAnsi="Times New Roman" w:cs="Times New Roman"/>
          <w:sz w:val="24"/>
          <w:lang w:val="en-US"/>
          <w:rPrChange w:id="2165" w:author="Ian Hussey" w:date="2020-08-25T17:52:00Z">
            <w:rPr>
              <w:rFonts w:ascii="Times New Roman" w:hAnsi="Times New Roman" w:cs="Times New Roman"/>
              <w:sz w:val="24"/>
              <w:lang w:val="en-GB"/>
            </w:rPr>
          </w:rPrChange>
        </w:rPr>
        <w:t xml:space="preserve">reversed. Selecting (R1) in the presence of a negative source (S2), or </w:t>
      </w:r>
      <w:r w:rsidR="000D1446" w:rsidRPr="00A023CC">
        <w:rPr>
          <w:rFonts w:ascii="Times New Roman" w:hAnsi="Times New Roman" w:cs="Times New Roman"/>
          <w:sz w:val="24"/>
          <w:lang w:val="en-US"/>
          <w:rPrChange w:id="2166" w:author="Ian Hussey" w:date="2020-08-25T17:52:00Z">
            <w:rPr>
              <w:rFonts w:ascii="Times New Roman" w:hAnsi="Times New Roman" w:cs="Times New Roman"/>
              <w:sz w:val="24"/>
              <w:lang w:val="en-GB"/>
            </w:rPr>
          </w:rPrChange>
        </w:rPr>
        <w:t xml:space="preserve">(R2) </w:t>
      </w:r>
      <w:r w:rsidR="00553696" w:rsidRPr="00A023CC">
        <w:rPr>
          <w:rFonts w:ascii="Times New Roman" w:hAnsi="Times New Roman" w:cs="Times New Roman"/>
          <w:sz w:val="24"/>
          <w:lang w:val="en-US"/>
          <w:rPrChange w:id="2167" w:author="Ian Hussey" w:date="2020-08-25T17:52:00Z">
            <w:rPr>
              <w:rFonts w:ascii="Times New Roman" w:hAnsi="Times New Roman" w:cs="Times New Roman"/>
              <w:sz w:val="24"/>
              <w:lang w:val="en-GB"/>
            </w:rPr>
          </w:rPrChange>
        </w:rPr>
        <w:t xml:space="preserve">when presented with neutral target (T1), resulted in the presentation of outcome (O1). Selecting (R3) in the presence of a positive source (S1), or </w:t>
      </w:r>
      <w:r w:rsidR="000D1446" w:rsidRPr="00A023CC">
        <w:rPr>
          <w:rFonts w:ascii="Times New Roman" w:hAnsi="Times New Roman" w:cs="Times New Roman"/>
          <w:sz w:val="24"/>
          <w:lang w:val="en-US"/>
          <w:rPrChange w:id="2168" w:author="Ian Hussey" w:date="2020-08-25T17:52:00Z">
            <w:rPr>
              <w:rFonts w:ascii="Times New Roman" w:hAnsi="Times New Roman" w:cs="Times New Roman"/>
              <w:sz w:val="24"/>
              <w:lang w:val="en-GB"/>
            </w:rPr>
          </w:rPrChange>
        </w:rPr>
        <w:t xml:space="preserve">(R4) </w:t>
      </w:r>
      <w:r w:rsidR="00553696" w:rsidRPr="00A023CC">
        <w:rPr>
          <w:rFonts w:ascii="Times New Roman" w:hAnsi="Times New Roman" w:cs="Times New Roman"/>
          <w:sz w:val="24"/>
          <w:lang w:val="en-US"/>
          <w:rPrChange w:id="2169" w:author="Ian Hussey" w:date="2020-08-25T17:52:00Z">
            <w:rPr>
              <w:rFonts w:ascii="Times New Roman" w:hAnsi="Times New Roman" w:cs="Times New Roman"/>
              <w:sz w:val="24"/>
              <w:lang w:val="en-GB"/>
            </w:rPr>
          </w:rPrChange>
        </w:rPr>
        <w:t>in the presence of neutral target (T2), resulted in the presentation of outcome (O2)</w:t>
      </w:r>
      <w:r w:rsidR="00B758D4" w:rsidRPr="00A023CC">
        <w:rPr>
          <w:rFonts w:ascii="Times New Roman" w:hAnsi="Times New Roman" w:cs="Times New Roman"/>
          <w:sz w:val="24"/>
          <w:lang w:val="en-US"/>
          <w:rPrChange w:id="2170" w:author="Ian Hussey" w:date="2020-08-25T17:52:00Z">
            <w:rPr>
              <w:rFonts w:ascii="Times New Roman" w:hAnsi="Times New Roman" w:cs="Times New Roman"/>
              <w:sz w:val="24"/>
              <w:lang w:val="en-GB"/>
            </w:rPr>
          </w:rPrChange>
        </w:rPr>
        <w:t xml:space="preserve"> (see </w:t>
      </w:r>
      <w:r w:rsidRPr="00A023CC">
        <w:rPr>
          <w:rFonts w:ascii="Times New Roman" w:hAnsi="Times New Roman" w:cs="Times New Roman"/>
          <w:sz w:val="24"/>
          <w:lang w:val="en-US"/>
          <w:rPrChange w:id="2171" w:author="Ian Hussey" w:date="2020-08-25T17:52:00Z">
            <w:rPr>
              <w:rFonts w:ascii="Times New Roman" w:hAnsi="Times New Roman" w:cs="Times New Roman"/>
              <w:sz w:val="24"/>
              <w:lang w:val="en-GB"/>
            </w:rPr>
          </w:rPrChange>
        </w:rPr>
        <w:t>Figure 2</w:t>
      </w:r>
      <w:r w:rsidR="00B758D4" w:rsidRPr="00A023CC">
        <w:rPr>
          <w:rFonts w:ascii="Times New Roman" w:hAnsi="Times New Roman" w:cs="Times New Roman"/>
          <w:sz w:val="24"/>
          <w:lang w:val="en-US"/>
          <w:rPrChange w:id="2172" w:author="Ian Hussey" w:date="2020-08-25T17:52:00Z">
            <w:rPr>
              <w:rFonts w:ascii="Times New Roman" w:hAnsi="Times New Roman" w:cs="Times New Roman"/>
              <w:sz w:val="24"/>
              <w:lang w:val="en-GB"/>
            </w:rPr>
          </w:rPrChange>
        </w:rPr>
        <w:t>)</w:t>
      </w:r>
      <w:r w:rsidR="00553696" w:rsidRPr="00A023CC">
        <w:rPr>
          <w:rFonts w:ascii="Times New Roman" w:hAnsi="Times New Roman" w:cs="Times New Roman"/>
          <w:sz w:val="24"/>
          <w:lang w:val="en-US"/>
          <w:rPrChange w:id="2173" w:author="Ian Hussey" w:date="2020-08-25T17:52:00Z">
            <w:rPr>
              <w:rFonts w:ascii="Times New Roman" w:hAnsi="Times New Roman" w:cs="Times New Roman"/>
              <w:sz w:val="24"/>
              <w:lang w:val="en-GB"/>
            </w:rPr>
          </w:rPrChange>
        </w:rPr>
        <w:t xml:space="preserve">. </w:t>
      </w:r>
    </w:p>
    <w:p w14:paraId="2B844681" w14:textId="36575A4E" w:rsidR="0061270E" w:rsidRPr="00A023CC" w:rsidRDefault="0061270E" w:rsidP="0061270E">
      <w:pPr>
        <w:spacing w:after="0" w:line="480" w:lineRule="auto"/>
        <w:ind w:firstLine="708"/>
        <w:contextualSpacing/>
        <w:rPr>
          <w:rFonts w:ascii="Times New Roman" w:hAnsi="Times New Roman" w:cs="Times New Roman"/>
          <w:sz w:val="24"/>
          <w:lang w:val="en-US"/>
          <w:rPrChange w:id="2174" w:author="Ian Hussey" w:date="2020-08-25T17:52:00Z">
            <w:rPr>
              <w:rFonts w:ascii="Times New Roman" w:hAnsi="Times New Roman" w:cs="Times New Roman"/>
              <w:sz w:val="24"/>
              <w:lang w:val="en-GB"/>
            </w:rPr>
          </w:rPrChange>
        </w:rPr>
      </w:pPr>
      <w:r w:rsidRPr="00A023CC">
        <w:rPr>
          <w:rFonts w:ascii="Times New Roman" w:hAnsi="Times New Roman" w:cs="Times New Roman"/>
          <w:b/>
          <w:sz w:val="24"/>
          <w:lang w:val="en-US"/>
          <w:rPrChange w:id="2175" w:author="Ian Hussey" w:date="2020-08-25T17:52:00Z">
            <w:rPr>
              <w:rFonts w:ascii="Times New Roman" w:hAnsi="Times New Roman" w:cs="Times New Roman"/>
              <w:b/>
              <w:sz w:val="24"/>
              <w:lang w:val="en-GB"/>
            </w:rPr>
          </w:rPrChange>
        </w:rPr>
        <w:t>Experiment 6</w:t>
      </w:r>
      <w:r w:rsidRPr="00A023CC">
        <w:rPr>
          <w:rFonts w:ascii="Times New Roman" w:hAnsi="Times New Roman" w:cs="Times New Roman"/>
          <w:sz w:val="24"/>
          <w:lang w:val="en-US"/>
          <w:rPrChange w:id="2176" w:author="Ian Hussey" w:date="2020-08-25T17:52:00Z">
            <w:rPr>
              <w:rFonts w:ascii="Times New Roman" w:hAnsi="Times New Roman" w:cs="Times New Roman"/>
              <w:sz w:val="24"/>
              <w:lang w:val="en-GB"/>
            </w:rPr>
          </w:rPrChange>
        </w:rPr>
        <w:t>. The c</w:t>
      </w:r>
      <w:r w:rsidRPr="00A023CC">
        <w:rPr>
          <w:rFonts w:ascii="Times New Roman" w:hAnsi="Times New Roman" w:cs="Times New Roman"/>
          <w:color w:val="000000" w:themeColor="text1"/>
          <w:sz w:val="24"/>
          <w:lang w:val="en-US"/>
          <w:rPrChange w:id="2177" w:author="Ian Hussey" w:date="2020-08-25T17:52:00Z">
            <w:rPr>
              <w:rFonts w:ascii="Times New Roman" w:hAnsi="Times New Roman" w:cs="Times New Roman"/>
              <w:color w:val="000000" w:themeColor="text1"/>
              <w:sz w:val="24"/>
              <w:lang w:val="en-GB"/>
            </w:rPr>
          </w:rPrChange>
        </w:rPr>
        <w:t xml:space="preserve">ounterconditioning procedure involved </w:t>
      </w:r>
      <w:r w:rsidR="00232510" w:rsidRPr="00A023CC">
        <w:rPr>
          <w:rFonts w:ascii="Times New Roman" w:hAnsi="Times New Roman" w:cs="Times New Roman"/>
          <w:color w:val="000000" w:themeColor="text1"/>
          <w:sz w:val="24"/>
          <w:lang w:val="en-US"/>
          <w:rPrChange w:id="2178"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2179" w:author="Ian Hussey" w:date="2020-08-25T17:52:00Z">
            <w:rPr>
              <w:rFonts w:ascii="Times New Roman" w:hAnsi="Times New Roman" w:cs="Times New Roman"/>
              <w:color w:val="000000" w:themeColor="text1"/>
              <w:sz w:val="24"/>
              <w:lang w:val="en-GB"/>
            </w:rPr>
          </w:rPrChange>
        </w:rPr>
        <w:t>contingency rearrangement</w:t>
      </w:r>
      <w:r w:rsidR="00232510" w:rsidRPr="00A023CC">
        <w:rPr>
          <w:rFonts w:ascii="Times New Roman" w:hAnsi="Times New Roman" w:cs="Times New Roman"/>
          <w:color w:val="000000" w:themeColor="text1"/>
          <w:sz w:val="24"/>
          <w:lang w:val="en-US"/>
          <w:rPrChange w:id="2180"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2181" w:author="Ian Hussey" w:date="2020-08-25T17:52:00Z">
            <w:rPr>
              <w:rFonts w:ascii="Times New Roman" w:hAnsi="Times New Roman" w:cs="Times New Roman"/>
              <w:color w:val="000000" w:themeColor="text1"/>
              <w:sz w:val="24"/>
              <w:lang w:val="en-GB"/>
            </w:rPr>
          </w:rPrChange>
        </w:rPr>
        <w:t xml:space="preserve"> and </w:t>
      </w:r>
      <w:r w:rsidRPr="00A023CC">
        <w:rPr>
          <w:rFonts w:ascii="Times New Roman" w:hAnsi="Times New Roman" w:cs="Times New Roman"/>
          <w:sz w:val="24"/>
          <w:lang w:val="en-US"/>
          <w:rPrChange w:id="2182" w:author="Ian Hussey" w:date="2020-08-25T17:52:00Z">
            <w:rPr>
              <w:rFonts w:ascii="Times New Roman" w:hAnsi="Times New Roman" w:cs="Times New Roman"/>
              <w:sz w:val="24"/>
              <w:lang w:val="en-GB"/>
            </w:rPr>
          </w:rPrChange>
        </w:rPr>
        <w:t xml:space="preserve">consisted of four blocks of 20 trials (80 trials total). Each trial began with the presentation of a positive (S1) or negative (S2) source, or a neutral target (T1 or T2). Selecting (R1) in the presence of a positive source (S1) removed it from the screen, produced a 250ms ITI, and led to the presentation of outcome (O1). Selecting (R2) when presented with </w:t>
      </w:r>
      <w:r w:rsidRPr="00A023CC">
        <w:rPr>
          <w:rFonts w:ascii="Times New Roman" w:hAnsi="Times New Roman" w:cs="Times New Roman"/>
          <w:sz w:val="24"/>
          <w:lang w:val="en-US"/>
          <w:rPrChange w:id="2183" w:author="Ian Hussey" w:date="2020-08-25T17:52:00Z">
            <w:rPr>
              <w:rFonts w:ascii="Times New Roman" w:hAnsi="Times New Roman" w:cs="Times New Roman"/>
              <w:sz w:val="24"/>
              <w:lang w:val="en-GB"/>
            </w:rPr>
          </w:rPrChange>
        </w:rPr>
        <w:lastRenderedPageBreak/>
        <w:t xml:space="preserve">target stimulus (T1) resulted its removal, an ITI, and the presentation of outcome (O2). Selecting (R3) in the presence of a negative source (S2) resulted in its removal, an ITI, and the presentation of outcome (O2). Selecting (R4) when presented with neutral target (T2) removed it from the screen and led to outcome (O1). </w:t>
      </w:r>
    </w:p>
    <w:p w14:paraId="0C91870D" w14:textId="72854C19" w:rsidR="0061270E" w:rsidRPr="00A023CC" w:rsidRDefault="0061270E" w:rsidP="0061270E">
      <w:pPr>
        <w:spacing w:after="0" w:line="480" w:lineRule="auto"/>
        <w:ind w:firstLine="708"/>
        <w:contextualSpacing/>
        <w:rPr>
          <w:rFonts w:ascii="Times New Roman" w:hAnsi="Times New Roman" w:cs="Times New Roman"/>
          <w:color w:val="000000" w:themeColor="text1"/>
          <w:sz w:val="24"/>
          <w:szCs w:val="24"/>
          <w:lang w:val="en-US"/>
          <w:rPrChange w:id="2184"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sz w:val="24"/>
          <w:lang w:val="en-US"/>
          <w:rPrChange w:id="2185" w:author="Ian Hussey" w:date="2020-08-25T17:52:00Z">
            <w:rPr>
              <w:rFonts w:ascii="Times New Roman" w:hAnsi="Times New Roman" w:cs="Times New Roman"/>
              <w:sz w:val="24"/>
              <w:lang w:val="en-GB"/>
            </w:rPr>
          </w:rPrChange>
        </w:rPr>
        <w:t xml:space="preserve">In short, we sought to rearrange the contingencies so that a ‘neutral’ contingency (Neutral Target 1 </w:t>
      </w:r>
      <w:r w:rsidRPr="00A023CC">
        <w:rPr>
          <w:rFonts w:ascii="Times New Roman" w:hAnsi="Times New Roman" w:cs="Times New Roman"/>
          <w:sz w:val="24"/>
          <w:lang w:val="en-US"/>
          <w:rPrChange w:id="2186"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2187" w:author="Ian Hussey" w:date="2020-08-25T17:52:00Z">
            <w:rPr>
              <w:rFonts w:ascii="Times New Roman" w:hAnsi="Times New Roman" w:cs="Times New Roman"/>
              <w:sz w:val="24"/>
              <w:lang w:val="en-GB"/>
            </w:rPr>
          </w:rPrChange>
        </w:rPr>
        <w:t xml:space="preserve"> R2 </w:t>
      </w:r>
      <w:r w:rsidRPr="00A023CC">
        <w:rPr>
          <w:rFonts w:ascii="Times New Roman" w:hAnsi="Times New Roman" w:cs="Times New Roman"/>
          <w:sz w:val="24"/>
          <w:lang w:val="en-US"/>
          <w:rPrChange w:id="2188"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2189"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b/>
          <w:sz w:val="24"/>
          <w:lang w:val="en-US"/>
          <w:rPrChange w:id="2190" w:author="Ian Hussey" w:date="2020-08-25T17:52:00Z">
            <w:rPr>
              <w:rFonts w:ascii="Times New Roman" w:hAnsi="Times New Roman" w:cs="Times New Roman"/>
              <w:b/>
              <w:sz w:val="24"/>
              <w:lang w:val="en-GB"/>
            </w:rPr>
          </w:rPrChange>
        </w:rPr>
        <w:t>Neutral Outcome 2</w:t>
      </w:r>
      <w:r w:rsidRPr="00A023CC">
        <w:rPr>
          <w:rFonts w:ascii="Times New Roman" w:hAnsi="Times New Roman" w:cs="Times New Roman"/>
          <w:sz w:val="24"/>
          <w:lang w:val="en-US"/>
          <w:rPrChange w:id="2191" w:author="Ian Hussey" w:date="2020-08-25T17:52:00Z">
            <w:rPr>
              <w:rFonts w:ascii="Times New Roman" w:hAnsi="Times New Roman" w:cs="Times New Roman"/>
              <w:sz w:val="24"/>
              <w:lang w:val="en-GB"/>
            </w:rPr>
          </w:rPrChange>
        </w:rPr>
        <w:t xml:space="preserve">) which previously intersected with a ‘positively valenced’ contingency (Positive Source [S1] </w:t>
      </w:r>
      <w:r w:rsidRPr="00A023CC">
        <w:rPr>
          <w:rFonts w:ascii="Times New Roman" w:hAnsi="Times New Roman" w:cs="Times New Roman"/>
          <w:sz w:val="24"/>
          <w:lang w:val="en-US"/>
          <w:rPrChange w:id="2192"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2193" w:author="Ian Hussey" w:date="2020-08-25T17:52:00Z">
            <w:rPr>
              <w:rFonts w:ascii="Times New Roman" w:hAnsi="Times New Roman" w:cs="Times New Roman"/>
              <w:sz w:val="24"/>
              <w:lang w:val="en-GB"/>
            </w:rPr>
          </w:rPrChange>
        </w:rPr>
        <w:t xml:space="preserve"> R1 </w:t>
      </w:r>
      <w:r w:rsidRPr="00A023CC">
        <w:rPr>
          <w:rFonts w:ascii="Times New Roman" w:hAnsi="Times New Roman" w:cs="Times New Roman"/>
          <w:sz w:val="24"/>
          <w:lang w:val="en-US"/>
          <w:rPrChange w:id="2194"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2195" w:author="Ian Hussey" w:date="2020-08-25T17:52:00Z">
            <w:rPr>
              <w:rFonts w:ascii="Times New Roman" w:hAnsi="Times New Roman" w:cs="Times New Roman"/>
              <w:sz w:val="24"/>
              <w:lang w:val="en-GB"/>
            </w:rPr>
          </w:rPrChange>
        </w:rPr>
        <w:t xml:space="preserve"> Neutral Outcome 1) now intersected with a ‘negatively valenced’ contingency (Negative Source [S2] </w:t>
      </w:r>
      <w:r w:rsidRPr="00A023CC">
        <w:rPr>
          <w:rFonts w:ascii="Times New Roman" w:hAnsi="Times New Roman" w:cs="Times New Roman"/>
          <w:sz w:val="24"/>
          <w:lang w:val="en-US"/>
          <w:rPrChange w:id="2196"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2197" w:author="Ian Hussey" w:date="2020-08-25T17:52:00Z">
            <w:rPr>
              <w:rFonts w:ascii="Times New Roman" w:hAnsi="Times New Roman" w:cs="Times New Roman"/>
              <w:sz w:val="24"/>
              <w:lang w:val="en-GB"/>
            </w:rPr>
          </w:rPrChange>
        </w:rPr>
        <w:t xml:space="preserve"> R3 </w:t>
      </w:r>
      <w:r w:rsidRPr="00A023CC">
        <w:rPr>
          <w:rFonts w:ascii="Times New Roman" w:hAnsi="Times New Roman" w:cs="Times New Roman"/>
          <w:sz w:val="24"/>
          <w:lang w:val="en-US"/>
          <w:rPrChange w:id="2198" w:author="Ian Hussey" w:date="2020-08-25T17:52:00Z">
            <w:rPr>
              <w:rFonts w:ascii="Times New Roman" w:hAnsi="Times New Roman" w:cs="Times New Roman"/>
              <w:sz w:val="24"/>
              <w:lang w:val="en-GB"/>
            </w:rPr>
          </w:rPrChange>
        </w:rPr>
        <w:sym w:font="Wingdings" w:char="F0E0"/>
      </w:r>
      <w:r w:rsidRPr="00A023CC">
        <w:rPr>
          <w:rFonts w:ascii="Times New Roman" w:hAnsi="Times New Roman" w:cs="Times New Roman"/>
          <w:sz w:val="24"/>
          <w:lang w:val="en-US"/>
          <w:rPrChange w:id="2199"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b/>
          <w:sz w:val="24"/>
          <w:lang w:val="en-US"/>
          <w:rPrChange w:id="2200" w:author="Ian Hussey" w:date="2020-08-25T17:52:00Z">
            <w:rPr>
              <w:rFonts w:ascii="Times New Roman" w:hAnsi="Times New Roman" w:cs="Times New Roman"/>
              <w:b/>
              <w:sz w:val="24"/>
              <w:lang w:val="en-GB"/>
            </w:rPr>
          </w:rPrChange>
        </w:rPr>
        <w:t>Neutral Outcome 2</w:t>
      </w:r>
      <w:r w:rsidRPr="00A023CC">
        <w:rPr>
          <w:rFonts w:ascii="Times New Roman" w:hAnsi="Times New Roman" w:cs="Times New Roman"/>
          <w:sz w:val="24"/>
          <w:lang w:val="en-US"/>
          <w:rPrChange w:id="2201" w:author="Ian Hussey" w:date="2020-08-25T17:52:00Z">
            <w:rPr>
              <w:rFonts w:ascii="Times New Roman" w:hAnsi="Times New Roman" w:cs="Times New Roman"/>
              <w:sz w:val="24"/>
              <w:lang w:val="en-GB"/>
            </w:rPr>
          </w:rPrChange>
        </w:rPr>
        <w:t xml:space="preserve">). We did the same with the other </w:t>
      </w:r>
      <w:r w:rsidR="00C52289" w:rsidRPr="00A023CC">
        <w:rPr>
          <w:rFonts w:ascii="Times New Roman" w:hAnsi="Times New Roman" w:cs="Times New Roman"/>
          <w:sz w:val="24"/>
          <w:lang w:val="en-US"/>
          <w:rPrChange w:id="2202" w:author="Ian Hussey" w:date="2020-08-25T17:52:00Z">
            <w:rPr>
              <w:rFonts w:ascii="Times New Roman" w:hAnsi="Times New Roman" w:cs="Times New Roman"/>
              <w:sz w:val="24"/>
              <w:lang w:val="en-GB"/>
            </w:rPr>
          </w:rPrChange>
        </w:rPr>
        <w:t xml:space="preserve">two </w:t>
      </w:r>
      <w:r w:rsidRPr="00A023CC">
        <w:rPr>
          <w:rFonts w:ascii="Times New Roman" w:hAnsi="Times New Roman" w:cs="Times New Roman"/>
          <w:sz w:val="24"/>
          <w:lang w:val="en-US"/>
          <w:rPrChange w:id="2203" w:author="Ian Hussey" w:date="2020-08-25T17:52:00Z">
            <w:rPr>
              <w:rFonts w:ascii="Times New Roman" w:hAnsi="Times New Roman" w:cs="Times New Roman"/>
              <w:sz w:val="24"/>
              <w:lang w:val="en-GB"/>
            </w:rPr>
          </w:rPrChange>
        </w:rPr>
        <w:t xml:space="preserve">contingencies (i.e., made </w:t>
      </w:r>
      <w:r w:rsidR="00C52289" w:rsidRPr="00A023CC">
        <w:rPr>
          <w:rFonts w:ascii="Times New Roman" w:hAnsi="Times New Roman" w:cs="Times New Roman"/>
          <w:sz w:val="24"/>
          <w:lang w:val="en-US"/>
          <w:rPrChange w:id="2204" w:author="Ian Hussey" w:date="2020-08-25T17:52:00Z">
            <w:rPr>
              <w:rFonts w:ascii="Times New Roman" w:hAnsi="Times New Roman" w:cs="Times New Roman"/>
              <w:sz w:val="24"/>
              <w:lang w:val="en-GB"/>
            </w:rPr>
          </w:rPrChange>
        </w:rPr>
        <w:t xml:space="preserve">a ‘neutral contingency’ </w:t>
      </w:r>
      <w:r w:rsidRPr="00A023CC">
        <w:rPr>
          <w:rFonts w:ascii="Times New Roman" w:hAnsi="Times New Roman" w:cs="Times New Roman"/>
          <w:sz w:val="24"/>
          <w:lang w:val="en-US"/>
          <w:rPrChange w:id="2205" w:author="Ian Hussey" w:date="2020-08-25T17:52:00Z">
            <w:rPr>
              <w:rFonts w:ascii="Times New Roman" w:hAnsi="Times New Roman" w:cs="Times New Roman"/>
              <w:sz w:val="24"/>
              <w:lang w:val="en-GB"/>
            </w:rPr>
          </w:rPrChange>
        </w:rPr>
        <w:t xml:space="preserve">that originally intersected with </w:t>
      </w:r>
      <w:r w:rsidR="00C52289" w:rsidRPr="00A023CC">
        <w:rPr>
          <w:rFonts w:ascii="Times New Roman" w:hAnsi="Times New Roman" w:cs="Times New Roman"/>
          <w:sz w:val="24"/>
          <w:lang w:val="en-US"/>
          <w:rPrChange w:id="2206" w:author="Ian Hussey" w:date="2020-08-25T17:52:00Z">
            <w:rPr>
              <w:rFonts w:ascii="Times New Roman" w:hAnsi="Times New Roman" w:cs="Times New Roman"/>
              <w:sz w:val="24"/>
              <w:lang w:val="en-GB"/>
            </w:rPr>
          </w:rPrChange>
        </w:rPr>
        <w:t>a ‘</w:t>
      </w:r>
      <w:r w:rsidRPr="00A023CC">
        <w:rPr>
          <w:rFonts w:ascii="Times New Roman" w:hAnsi="Times New Roman" w:cs="Times New Roman"/>
          <w:sz w:val="24"/>
          <w:lang w:val="en-US"/>
          <w:rPrChange w:id="2207" w:author="Ian Hussey" w:date="2020-08-25T17:52:00Z">
            <w:rPr>
              <w:rFonts w:ascii="Times New Roman" w:hAnsi="Times New Roman" w:cs="Times New Roman"/>
              <w:sz w:val="24"/>
              <w:lang w:val="en-GB"/>
            </w:rPr>
          </w:rPrChange>
        </w:rPr>
        <w:t>positive</w:t>
      </w:r>
      <w:r w:rsidR="00C52289" w:rsidRPr="00A023CC">
        <w:rPr>
          <w:rFonts w:ascii="Times New Roman" w:hAnsi="Times New Roman" w:cs="Times New Roman"/>
          <w:sz w:val="24"/>
          <w:lang w:val="en-US"/>
          <w:rPrChange w:id="2208" w:author="Ian Hussey" w:date="2020-08-25T17:52:00Z">
            <w:rPr>
              <w:rFonts w:ascii="Times New Roman" w:hAnsi="Times New Roman" w:cs="Times New Roman"/>
              <w:sz w:val="24"/>
              <w:lang w:val="en-GB"/>
            </w:rPr>
          </w:rPrChange>
        </w:rPr>
        <w:t>ly valenced</w:t>
      </w:r>
      <w:r w:rsidRPr="00A023CC">
        <w:rPr>
          <w:rFonts w:ascii="Times New Roman" w:hAnsi="Times New Roman" w:cs="Times New Roman"/>
          <w:sz w:val="24"/>
          <w:lang w:val="en-US"/>
          <w:rPrChange w:id="2209" w:author="Ian Hussey" w:date="2020-08-25T17:52:00Z">
            <w:rPr>
              <w:rFonts w:ascii="Times New Roman" w:hAnsi="Times New Roman" w:cs="Times New Roman"/>
              <w:sz w:val="24"/>
              <w:lang w:val="en-GB"/>
            </w:rPr>
          </w:rPrChange>
        </w:rPr>
        <w:t xml:space="preserve"> </w:t>
      </w:r>
      <w:r w:rsidR="00C52289" w:rsidRPr="00A023CC">
        <w:rPr>
          <w:rFonts w:ascii="Times New Roman" w:hAnsi="Times New Roman" w:cs="Times New Roman"/>
          <w:sz w:val="24"/>
          <w:lang w:val="en-US"/>
          <w:rPrChange w:id="2210" w:author="Ian Hussey" w:date="2020-08-25T17:52:00Z">
            <w:rPr>
              <w:rFonts w:ascii="Times New Roman" w:hAnsi="Times New Roman" w:cs="Times New Roman"/>
              <w:sz w:val="24"/>
              <w:lang w:val="en-GB"/>
            </w:rPr>
          </w:rPrChange>
        </w:rPr>
        <w:t xml:space="preserve">contingency’ </w:t>
      </w:r>
      <w:r w:rsidRPr="00A023CC">
        <w:rPr>
          <w:rFonts w:ascii="Times New Roman" w:hAnsi="Times New Roman" w:cs="Times New Roman"/>
          <w:sz w:val="24"/>
          <w:lang w:val="en-US"/>
          <w:rPrChange w:id="2211" w:author="Ian Hussey" w:date="2020-08-25T17:52:00Z">
            <w:rPr>
              <w:rFonts w:ascii="Times New Roman" w:hAnsi="Times New Roman" w:cs="Times New Roman"/>
              <w:sz w:val="24"/>
              <w:lang w:val="en-GB"/>
            </w:rPr>
          </w:rPrChange>
        </w:rPr>
        <w:t xml:space="preserve">during acquisition now intersect with </w:t>
      </w:r>
      <w:r w:rsidR="00C52289" w:rsidRPr="00A023CC">
        <w:rPr>
          <w:rFonts w:ascii="Times New Roman" w:hAnsi="Times New Roman" w:cs="Times New Roman"/>
          <w:sz w:val="24"/>
          <w:lang w:val="en-US"/>
          <w:rPrChange w:id="2212" w:author="Ian Hussey" w:date="2020-08-25T17:52:00Z">
            <w:rPr>
              <w:rFonts w:ascii="Times New Roman" w:hAnsi="Times New Roman" w:cs="Times New Roman"/>
              <w:sz w:val="24"/>
              <w:lang w:val="en-GB"/>
            </w:rPr>
          </w:rPrChange>
        </w:rPr>
        <w:t>a ‘</w:t>
      </w:r>
      <w:r w:rsidRPr="00A023CC">
        <w:rPr>
          <w:rFonts w:ascii="Times New Roman" w:hAnsi="Times New Roman" w:cs="Times New Roman"/>
          <w:sz w:val="24"/>
          <w:lang w:val="en-US"/>
          <w:rPrChange w:id="2213" w:author="Ian Hussey" w:date="2020-08-25T17:52:00Z">
            <w:rPr>
              <w:rFonts w:ascii="Times New Roman" w:hAnsi="Times New Roman" w:cs="Times New Roman"/>
              <w:sz w:val="24"/>
              <w:lang w:val="en-GB"/>
            </w:rPr>
          </w:rPrChange>
        </w:rPr>
        <w:t>negative</w:t>
      </w:r>
      <w:r w:rsidR="00C52289" w:rsidRPr="00A023CC">
        <w:rPr>
          <w:rFonts w:ascii="Times New Roman" w:hAnsi="Times New Roman" w:cs="Times New Roman"/>
          <w:sz w:val="24"/>
          <w:lang w:val="en-US"/>
          <w:rPrChange w:id="2214" w:author="Ian Hussey" w:date="2020-08-25T17:52:00Z">
            <w:rPr>
              <w:rFonts w:ascii="Times New Roman" w:hAnsi="Times New Roman" w:cs="Times New Roman"/>
              <w:sz w:val="24"/>
              <w:lang w:val="en-GB"/>
            </w:rPr>
          </w:rPrChange>
        </w:rPr>
        <w:t>ly valenced</w:t>
      </w:r>
      <w:r w:rsidRPr="00A023CC">
        <w:rPr>
          <w:rFonts w:ascii="Times New Roman" w:hAnsi="Times New Roman" w:cs="Times New Roman"/>
          <w:sz w:val="24"/>
          <w:lang w:val="en-US"/>
          <w:rPrChange w:id="2215" w:author="Ian Hussey" w:date="2020-08-25T17:52:00Z">
            <w:rPr>
              <w:rFonts w:ascii="Times New Roman" w:hAnsi="Times New Roman" w:cs="Times New Roman"/>
              <w:sz w:val="24"/>
              <w:lang w:val="en-GB"/>
            </w:rPr>
          </w:rPrChange>
        </w:rPr>
        <w:t xml:space="preserve"> </w:t>
      </w:r>
      <w:r w:rsidR="00C52289" w:rsidRPr="00A023CC">
        <w:rPr>
          <w:rFonts w:ascii="Times New Roman" w:hAnsi="Times New Roman" w:cs="Times New Roman"/>
          <w:sz w:val="24"/>
          <w:lang w:val="en-US"/>
          <w:rPrChange w:id="2216" w:author="Ian Hussey" w:date="2020-08-25T17:52:00Z">
            <w:rPr>
              <w:rFonts w:ascii="Times New Roman" w:hAnsi="Times New Roman" w:cs="Times New Roman"/>
              <w:sz w:val="24"/>
              <w:lang w:val="en-GB"/>
            </w:rPr>
          </w:rPrChange>
        </w:rPr>
        <w:t xml:space="preserve">contingency’ </w:t>
      </w:r>
      <w:r w:rsidRPr="00A023CC">
        <w:rPr>
          <w:rFonts w:ascii="Times New Roman" w:hAnsi="Times New Roman" w:cs="Times New Roman"/>
          <w:sz w:val="24"/>
          <w:lang w:val="en-US"/>
          <w:rPrChange w:id="2217" w:author="Ian Hussey" w:date="2020-08-25T17:52:00Z">
            <w:rPr>
              <w:rFonts w:ascii="Times New Roman" w:hAnsi="Times New Roman" w:cs="Times New Roman"/>
              <w:sz w:val="24"/>
              <w:lang w:val="en-GB"/>
            </w:rPr>
          </w:rPrChange>
        </w:rPr>
        <w:t>during counterconditioning)</w:t>
      </w:r>
      <w:r w:rsidR="00232510" w:rsidRPr="00A023CC">
        <w:rPr>
          <w:rFonts w:ascii="Times New Roman" w:hAnsi="Times New Roman" w:cs="Times New Roman"/>
          <w:sz w:val="24"/>
          <w:lang w:val="en-US"/>
          <w:rPrChange w:id="2218" w:author="Ian Hussey" w:date="2020-08-25T17:52:00Z">
            <w:rPr>
              <w:rFonts w:ascii="Times New Roman" w:hAnsi="Times New Roman" w:cs="Times New Roman"/>
              <w:sz w:val="24"/>
              <w:lang w:val="en-GB"/>
            </w:rPr>
          </w:rPrChange>
        </w:rPr>
        <w:t xml:space="preserve"> (see Figure 2)</w:t>
      </w:r>
      <w:r w:rsidRPr="00A023CC">
        <w:rPr>
          <w:rFonts w:ascii="Times New Roman" w:hAnsi="Times New Roman" w:cs="Times New Roman"/>
          <w:sz w:val="24"/>
          <w:lang w:val="en-US"/>
          <w:rPrChange w:id="2219" w:author="Ian Hussey" w:date="2020-08-25T17:52:00Z">
            <w:rPr>
              <w:rFonts w:ascii="Times New Roman" w:hAnsi="Times New Roman" w:cs="Times New Roman"/>
              <w:sz w:val="24"/>
              <w:lang w:val="en-GB"/>
            </w:rPr>
          </w:rPrChange>
        </w:rPr>
        <w:t>.</w:t>
      </w:r>
      <w:r w:rsidRPr="00A023CC">
        <w:rPr>
          <w:rFonts w:ascii="Times New Roman" w:hAnsi="Times New Roman" w:cs="Times New Roman"/>
          <w:color w:val="000000" w:themeColor="text1"/>
          <w:sz w:val="24"/>
          <w:szCs w:val="24"/>
          <w:lang w:val="en-US"/>
          <w:rPrChange w:id="2220" w:author="Ian Hussey" w:date="2020-08-25T17:52:00Z">
            <w:rPr>
              <w:rFonts w:ascii="Times New Roman" w:hAnsi="Times New Roman" w:cs="Times New Roman"/>
              <w:color w:val="000000" w:themeColor="text1"/>
              <w:sz w:val="24"/>
              <w:szCs w:val="24"/>
              <w:lang w:val="en-GB"/>
            </w:rPr>
          </w:rPrChange>
        </w:rPr>
        <w:t xml:space="preserve"> </w:t>
      </w:r>
      <w:r w:rsidR="00DA488C" w:rsidRPr="00A023CC">
        <w:rPr>
          <w:rStyle w:val="FootnoteReference"/>
          <w:rFonts w:ascii="Times New Roman" w:hAnsi="Times New Roman" w:cs="Times New Roman"/>
          <w:color w:val="000000" w:themeColor="text1"/>
          <w:sz w:val="24"/>
          <w:szCs w:val="24"/>
          <w:lang w:val="en-US"/>
          <w:rPrChange w:id="2221" w:author="Ian Hussey" w:date="2020-08-25T17:52:00Z">
            <w:rPr>
              <w:rStyle w:val="FootnoteReference"/>
              <w:rFonts w:ascii="Times New Roman" w:hAnsi="Times New Roman" w:cs="Times New Roman"/>
              <w:color w:val="000000" w:themeColor="text1"/>
              <w:sz w:val="24"/>
              <w:szCs w:val="24"/>
              <w:lang w:val="en-GB"/>
            </w:rPr>
          </w:rPrChange>
        </w:rPr>
        <w:footnoteReference w:id="10"/>
      </w:r>
    </w:p>
    <w:p w14:paraId="5722F03A" w14:textId="77777777" w:rsidR="00553696" w:rsidRPr="00A023CC" w:rsidRDefault="00553696" w:rsidP="00C52289">
      <w:pPr>
        <w:spacing w:line="360" w:lineRule="auto"/>
        <w:jc w:val="center"/>
        <w:outlineLvl w:val="1"/>
        <w:rPr>
          <w:rFonts w:ascii="Times New Roman" w:hAnsi="Times New Roman" w:cs="Times New Roman"/>
          <w:b/>
          <w:sz w:val="24"/>
          <w:szCs w:val="24"/>
          <w:lang w:val="en-US"/>
          <w:rPrChange w:id="2222"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2223" w:author="Ian Hussey" w:date="2020-08-25T17:52:00Z">
            <w:rPr>
              <w:rFonts w:ascii="Times New Roman" w:hAnsi="Times New Roman" w:cs="Times New Roman"/>
              <w:b/>
              <w:sz w:val="24"/>
              <w:szCs w:val="24"/>
              <w:lang w:val="en-GB"/>
            </w:rPr>
          </w:rPrChange>
        </w:rPr>
        <w:t>Results</w:t>
      </w:r>
    </w:p>
    <w:p w14:paraId="39BC4164" w14:textId="77777777" w:rsidR="00C52289" w:rsidRPr="00A023CC" w:rsidRDefault="00C52289" w:rsidP="00C52289">
      <w:pPr>
        <w:spacing w:after="0" w:line="480" w:lineRule="auto"/>
        <w:rPr>
          <w:rFonts w:ascii="Times New Roman" w:hAnsi="Times New Roman" w:cs="Times New Roman"/>
          <w:sz w:val="24"/>
          <w:szCs w:val="24"/>
          <w:lang w:val="en-US"/>
          <w:rPrChange w:id="222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2225" w:author="Ian Hussey" w:date="2020-08-25T17:52:00Z">
            <w:rPr>
              <w:rFonts w:ascii="Times New Roman" w:hAnsi="Times New Roman" w:cs="Times New Roman"/>
              <w:b/>
              <w:sz w:val="24"/>
              <w:szCs w:val="24"/>
              <w:lang w:val="en-GB"/>
            </w:rPr>
          </w:rPrChange>
        </w:rPr>
        <w:t>Participant Exclusions</w:t>
      </w:r>
      <w:r w:rsidRPr="00A023CC">
        <w:rPr>
          <w:rFonts w:ascii="Times New Roman" w:hAnsi="Times New Roman" w:cs="Times New Roman"/>
          <w:sz w:val="24"/>
          <w:szCs w:val="24"/>
          <w:lang w:val="en-US"/>
          <w:rPrChange w:id="2226" w:author="Ian Hussey" w:date="2020-08-25T17:52:00Z">
            <w:rPr>
              <w:rFonts w:ascii="Times New Roman" w:hAnsi="Times New Roman" w:cs="Times New Roman"/>
              <w:sz w:val="24"/>
              <w:szCs w:val="24"/>
              <w:lang w:val="en-GB"/>
            </w:rPr>
          </w:rPrChange>
        </w:rPr>
        <w:t xml:space="preserve"> </w:t>
      </w:r>
    </w:p>
    <w:p w14:paraId="7266CF36" w14:textId="3CA87D58" w:rsidR="00553696" w:rsidRPr="00A023CC" w:rsidRDefault="00553696" w:rsidP="00553696">
      <w:pPr>
        <w:spacing w:after="0" w:line="480" w:lineRule="auto"/>
        <w:ind w:firstLine="708"/>
        <w:rPr>
          <w:rFonts w:ascii="Times New Roman" w:hAnsi="Times New Roman" w:cs="Times New Roman"/>
          <w:sz w:val="24"/>
          <w:szCs w:val="24"/>
          <w:lang w:val="en-US"/>
          <w:rPrChange w:id="2227"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228" w:author="Ian Hussey" w:date="2020-08-25T17:52:00Z">
            <w:rPr>
              <w:rFonts w:ascii="Times New Roman" w:hAnsi="Times New Roman" w:cs="Times New Roman"/>
              <w:sz w:val="24"/>
              <w:szCs w:val="24"/>
              <w:lang w:val="en-GB"/>
            </w:rPr>
          </w:rPrChange>
        </w:rPr>
        <w:t xml:space="preserve">Participants with incomplete data </w:t>
      </w:r>
      <w:r w:rsidR="00C52289" w:rsidRPr="00A023CC">
        <w:rPr>
          <w:rFonts w:ascii="Times New Roman" w:hAnsi="Times New Roman" w:cs="Times New Roman"/>
          <w:sz w:val="24"/>
          <w:szCs w:val="24"/>
          <w:lang w:val="en-US"/>
          <w:rPrChange w:id="2229" w:author="Ian Hussey" w:date="2020-08-25T17:52:00Z">
            <w:rPr>
              <w:rFonts w:ascii="Times New Roman" w:hAnsi="Times New Roman" w:cs="Times New Roman"/>
              <w:sz w:val="24"/>
              <w:szCs w:val="24"/>
              <w:lang w:val="en-GB"/>
            </w:rPr>
          </w:rPrChange>
        </w:rPr>
        <w:t xml:space="preserve">or who </w:t>
      </w:r>
      <w:r w:rsidRPr="00A023CC">
        <w:rPr>
          <w:rFonts w:ascii="Times New Roman" w:eastAsia="Times New Roman" w:hAnsi="Times New Roman" w:cs="Times New Roman"/>
          <w:color w:val="000000" w:themeColor="text1"/>
          <w:sz w:val="24"/>
          <w:szCs w:val="24"/>
          <w:lang w:val="en-US" w:eastAsia="it-IT"/>
          <w:rPrChange w:id="2230" w:author="Ian Hussey" w:date="2020-08-25T17:52:00Z">
            <w:rPr>
              <w:rFonts w:ascii="Times New Roman" w:eastAsia="Times New Roman" w:hAnsi="Times New Roman" w:cs="Times New Roman"/>
              <w:color w:val="000000" w:themeColor="text1"/>
              <w:sz w:val="24"/>
              <w:szCs w:val="24"/>
              <w:lang w:val="en-GB" w:eastAsia="it-IT"/>
            </w:rPr>
          </w:rPrChange>
        </w:rPr>
        <w:t xml:space="preserve">had </w:t>
      </w:r>
      <w:r w:rsidR="00C52289" w:rsidRPr="00A023CC">
        <w:rPr>
          <w:rFonts w:ascii="Times New Roman" w:eastAsia="Times New Roman" w:hAnsi="Times New Roman" w:cs="Times New Roman"/>
          <w:color w:val="000000" w:themeColor="text1"/>
          <w:sz w:val="24"/>
          <w:szCs w:val="24"/>
          <w:lang w:val="en-US" w:eastAsia="it-IT"/>
          <w:rPrChange w:id="2231" w:author="Ian Hussey" w:date="2020-08-25T17:52:00Z">
            <w:rPr>
              <w:rFonts w:ascii="Times New Roman" w:eastAsia="Times New Roman" w:hAnsi="Times New Roman" w:cs="Times New Roman"/>
              <w:color w:val="000000" w:themeColor="text1"/>
              <w:sz w:val="24"/>
              <w:szCs w:val="24"/>
              <w:lang w:val="en-GB" w:eastAsia="it-IT"/>
            </w:rPr>
          </w:rPrChange>
        </w:rPr>
        <w:t xml:space="preserve">excessive </w:t>
      </w:r>
      <w:r w:rsidRPr="00A023CC">
        <w:rPr>
          <w:rFonts w:ascii="Times New Roman" w:eastAsia="Times New Roman" w:hAnsi="Times New Roman" w:cs="Times New Roman"/>
          <w:color w:val="000000" w:themeColor="text1"/>
          <w:sz w:val="24"/>
          <w:szCs w:val="24"/>
          <w:lang w:val="en-US" w:eastAsia="it-IT"/>
          <w:rPrChange w:id="2232" w:author="Ian Hussey" w:date="2020-08-25T17:52:00Z">
            <w:rPr>
              <w:rFonts w:ascii="Times New Roman" w:eastAsia="Times New Roman" w:hAnsi="Times New Roman" w:cs="Times New Roman"/>
              <w:color w:val="000000" w:themeColor="text1"/>
              <w:sz w:val="24"/>
              <w:szCs w:val="24"/>
              <w:lang w:val="en-GB" w:eastAsia="it-IT"/>
            </w:rPr>
          </w:rPrChange>
        </w:rPr>
        <w:t xml:space="preserve">error </w:t>
      </w:r>
      <w:r w:rsidR="00C52289" w:rsidRPr="00A023CC">
        <w:rPr>
          <w:rFonts w:ascii="Times New Roman" w:eastAsia="Times New Roman" w:hAnsi="Times New Roman" w:cs="Times New Roman"/>
          <w:color w:val="000000" w:themeColor="text1"/>
          <w:sz w:val="24"/>
          <w:szCs w:val="24"/>
          <w:lang w:val="en-US" w:eastAsia="it-IT"/>
          <w:rPrChange w:id="2233" w:author="Ian Hussey" w:date="2020-08-25T17:52:00Z">
            <w:rPr>
              <w:rFonts w:ascii="Times New Roman" w:eastAsia="Times New Roman" w:hAnsi="Times New Roman" w:cs="Times New Roman"/>
              <w:color w:val="000000" w:themeColor="text1"/>
              <w:sz w:val="24"/>
              <w:szCs w:val="24"/>
              <w:lang w:val="en-GB" w:eastAsia="it-IT"/>
            </w:rPr>
          </w:rPrChange>
        </w:rPr>
        <w:t xml:space="preserve">or speed </w:t>
      </w:r>
      <w:r w:rsidRPr="00A023CC">
        <w:rPr>
          <w:rFonts w:ascii="Times New Roman" w:eastAsia="Times New Roman" w:hAnsi="Times New Roman" w:cs="Times New Roman"/>
          <w:color w:val="000000" w:themeColor="text1"/>
          <w:sz w:val="24"/>
          <w:szCs w:val="24"/>
          <w:lang w:val="en-US" w:eastAsia="it-IT"/>
          <w:rPrChange w:id="2234" w:author="Ian Hussey" w:date="2020-08-25T17:52:00Z">
            <w:rPr>
              <w:rFonts w:ascii="Times New Roman" w:eastAsia="Times New Roman" w:hAnsi="Times New Roman" w:cs="Times New Roman"/>
              <w:color w:val="000000" w:themeColor="text1"/>
              <w:sz w:val="24"/>
              <w:szCs w:val="24"/>
              <w:lang w:val="en-GB" w:eastAsia="it-IT"/>
            </w:rPr>
          </w:rPrChange>
        </w:rPr>
        <w:t xml:space="preserve">rates </w:t>
      </w:r>
      <w:r w:rsidRPr="00A023CC">
        <w:rPr>
          <w:rFonts w:ascii="Times New Roman" w:hAnsi="Times New Roman" w:cs="Times New Roman"/>
          <w:sz w:val="24"/>
          <w:szCs w:val="24"/>
          <w:lang w:val="en-US"/>
          <w:rPrChange w:id="2235" w:author="Ian Hussey" w:date="2020-08-25T17:52:00Z">
            <w:rPr>
              <w:rFonts w:ascii="Times New Roman" w:hAnsi="Times New Roman" w:cs="Times New Roman"/>
              <w:sz w:val="24"/>
              <w:szCs w:val="24"/>
              <w:lang w:val="en-GB"/>
            </w:rPr>
          </w:rPrChange>
        </w:rPr>
        <w:t xml:space="preserve">were </w:t>
      </w:r>
      <w:r w:rsidR="00C52289" w:rsidRPr="00A023CC">
        <w:rPr>
          <w:rFonts w:ascii="Times New Roman" w:hAnsi="Times New Roman" w:cs="Times New Roman"/>
          <w:sz w:val="24"/>
          <w:szCs w:val="24"/>
          <w:lang w:val="en-US"/>
          <w:rPrChange w:id="2236" w:author="Ian Hussey" w:date="2020-08-25T17:52:00Z">
            <w:rPr>
              <w:rFonts w:ascii="Times New Roman" w:hAnsi="Times New Roman" w:cs="Times New Roman"/>
              <w:sz w:val="24"/>
              <w:szCs w:val="24"/>
              <w:lang w:val="en-GB"/>
            </w:rPr>
          </w:rPrChange>
        </w:rPr>
        <w:t>excluded (</w:t>
      </w:r>
      <w:r w:rsidR="00C52289" w:rsidRPr="00A023CC">
        <w:rPr>
          <w:rFonts w:ascii="Times New Roman" w:hAnsi="Times New Roman" w:cs="Times New Roman"/>
          <w:i/>
          <w:sz w:val="24"/>
          <w:szCs w:val="24"/>
          <w:lang w:val="en-US"/>
          <w:rPrChange w:id="2237" w:author="Ian Hussey" w:date="2020-08-25T17:52:00Z">
            <w:rPr>
              <w:rFonts w:ascii="Times New Roman" w:hAnsi="Times New Roman" w:cs="Times New Roman"/>
              <w:i/>
              <w:sz w:val="24"/>
              <w:szCs w:val="24"/>
              <w:lang w:val="en-GB"/>
            </w:rPr>
          </w:rPrChange>
        </w:rPr>
        <w:t>n</w:t>
      </w:r>
      <w:r w:rsidR="00C52289" w:rsidRPr="00A023CC">
        <w:rPr>
          <w:rFonts w:ascii="Times New Roman" w:hAnsi="Times New Roman" w:cs="Times New Roman"/>
          <w:sz w:val="24"/>
          <w:szCs w:val="24"/>
          <w:lang w:val="en-US"/>
          <w:rPrChange w:id="2238" w:author="Ian Hussey" w:date="2020-08-25T17:52:00Z">
            <w:rPr>
              <w:rFonts w:ascii="Times New Roman" w:hAnsi="Times New Roman" w:cs="Times New Roman"/>
              <w:sz w:val="24"/>
              <w:szCs w:val="24"/>
              <w:lang w:val="en-GB"/>
            </w:rPr>
          </w:rPrChange>
        </w:rPr>
        <w:t xml:space="preserve"> = 14 in Experiment 5 and </w:t>
      </w:r>
      <w:r w:rsidR="00C52289" w:rsidRPr="00A023CC">
        <w:rPr>
          <w:rFonts w:ascii="Times New Roman" w:hAnsi="Times New Roman" w:cs="Times New Roman"/>
          <w:i/>
          <w:sz w:val="24"/>
          <w:szCs w:val="24"/>
          <w:lang w:val="en-US"/>
          <w:rPrChange w:id="2239" w:author="Ian Hussey" w:date="2020-08-25T17:52:00Z">
            <w:rPr>
              <w:rFonts w:ascii="Times New Roman" w:hAnsi="Times New Roman" w:cs="Times New Roman"/>
              <w:i/>
              <w:sz w:val="24"/>
              <w:szCs w:val="24"/>
              <w:lang w:val="en-GB"/>
            </w:rPr>
          </w:rPrChange>
        </w:rPr>
        <w:t>n</w:t>
      </w:r>
      <w:r w:rsidR="00C52289" w:rsidRPr="00A023CC">
        <w:rPr>
          <w:rFonts w:ascii="Times New Roman" w:hAnsi="Times New Roman" w:cs="Times New Roman"/>
          <w:sz w:val="24"/>
          <w:szCs w:val="24"/>
          <w:lang w:val="en-US"/>
          <w:rPrChange w:id="2240" w:author="Ian Hussey" w:date="2020-08-25T17:52:00Z">
            <w:rPr>
              <w:rFonts w:ascii="Times New Roman" w:hAnsi="Times New Roman" w:cs="Times New Roman"/>
              <w:sz w:val="24"/>
              <w:szCs w:val="24"/>
              <w:lang w:val="en-GB"/>
            </w:rPr>
          </w:rPrChange>
        </w:rPr>
        <w:t xml:space="preserve"> = 16 in Experiment 6). This resulted in a </w:t>
      </w:r>
      <w:r w:rsidRPr="00A023CC">
        <w:rPr>
          <w:rFonts w:ascii="Times New Roman" w:hAnsi="Times New Roman" w:cs="Times New Roman"/>
          <w:sz w:val="24"/>
          <w:szCs w:val="24"/>
          <w:lang w:val="en-US"/>
          <w:rPrChange w:id="2241" w:author="Ian Hussey" w:date="2020-08-25T17:52:00Z">
            <w:rPr>
              <w:rFonts w:ascii="Times New Roman" w:hAnsi="Times New Roman" w:cs="Times New Roman"/>
              <w:sz w:val="24"/>
              <w:szCs w:val="24"/>
              <w:lang w:val="en-GB"/>
            </w:rPr>
          </w:rPrChange>
        </w:rPr>
        <w:t xml:space="preserve">final </w:t>
      </w:r>
      <w:r w:rsidRPr="00A023CC">
        <w:rPr>
          <w:rFonts w:ascii="Times New Roman" w:hAnsi="Times New Roman" w:cs="Times New Roman"/>
          <w:i/>
          <w:sz w:val="24"/>
          <w:szCs w:val="24"/>
          <w:lang w:val="en-US"/>
          <w:rPrChange w:id="2242" w:author="Ian Hussey" w:date="2020-08-25T17:52:00Z">
            <w:rPr>
              <w:rFonts w:ascii="Times New Roman" w:hAnsi="Times New Roman" w:cs="Times New Roman"/>
              <w:i/>
              <w:sz w:val="24"/>
              <w:szCs w:val="24"/>
              <w:lang w:val="en-GB"/>
            </w:rPr>
          </w:rPrChange>
        </w:rPr>
        <w:t>n</w:t>
      </w:r>
      <w:r w:rsidRPr="00A023CC">
        <w:rPr>
          <w:rFonts w:ascii="Times New Roman" w:hAnsi="Times New Roman" w:cs="Times New Roman"/>
          <w:sz w:val="24"/>
          <w:szCs w:val="24"/>
          <w:lang w:val="en-US"/>
          <w:rPrChange w:id="2243" w:author="Ian Hussey" w:date="2020-08-25T17:52:00Z">
            <w:rPr>
              <w:rFonts w:ascii="Times New Roman" w:hAnsi="Times New Roman" w:cs="Times New Roman"/>
              <w:sz w:val="24"/>
              <w:szCs w:val="24"/>
              <w:lang w:val="en-GB"/>
            </w:rPr>
          </w:rPrChange>
        </w:rPr>
        <w:t xml:space="preserve"> = </w:t>
      </w:r>
      <w:r w:rsidR="00C52289" w:rsidRPr="00A023CC">
        <w:rPr>
          <w:rFonts w:ascii="Times New Roman" w:hAnsi="Times New Roman" w:cs="Times New Roman"/>
          <w:sz w:val="24"/>
          <w:szCs w:val="24"/>
          <w:lang w:val="en-US"/>
          <w:rPrChange w:id="2244" w:author="Ian Hussey" w:date="2020-08-25T17:52:00Z">
            <w:rPr>
              <w:rFonts w:ascii="Times New Roman" w:hAnsi="Times New Roman" w:cs="Times New Roman"/>
              <w:sz w:val="24"/>
              <w:szCs w:val="24"/>
              <w:lang w:val="en-GB"/>
            </w:rPr>
          </w:rPrChange>
        </w:rPr>
        <w:t xml:space="preserve">95 in Experiment 5 and </w:t>
      </w:r>
      <w:r w:rsidR="00C52289" w:rsidRPr="00A023CC">
        <w:rPr>
          <w:rFonts w:ascii="Times New Roman" w:hAnsi="Times New Roman" w:cs="Times New Roman"/>
          <w:i/>
          <w:sz w:val="24"/>
          <w:szCs w:val="24"/>
          <w:lang w:val="en-US"/>
          <w:rPrChange w:id="2245" w:author="Ian Hussey" w:date="2020-08-25T17:52:00Z">
            <w:rPr>
              <w:rFonts w:ascii="Times New Roman" w:hAnsi="Times New Roman" w:cs="Times New Roman"/>
              <w:i/>
              <w:sz w:val="24"/>
              <w:szCs w:val="24"/>
              <w:lang w:val="en-GB"/>
            </w:rPr>
          </w:rPrChange>
        </w:rPr>
        <w:t>n</w:t>
      </w:r>
      <w:r w:rsidR="00C52289" w:rsidRPr="00A023CC">
        <w:rPr>
          <w:rFonts w:ascii="Times New Roman" w:hAnsi="Times New Roman" w:cs="Times New Roman"/>
          <w:sz w:val="24"/>
          <w:szCs w:val="24"/>
          <w:lang w:val="en-US"/>
          <w:rPrChange w:id="2246" w:author="Ian Hussey" w:date="2020-08-25T17:52:00Z">
            <w:rPr>
              <w:rFonts w:ascii="Times New Roman" w:hAnsi="Times New Roman" w:cs="Times New Roman"/>
              <w:sz w:val="24"/>
              <w:szCs w:val="24"/>
              <w:lang w:val="en-GB"/>
            </w:rPr>
          </w:rPrChange>
        </w:rPr>
        <w:t xml:space="preserve"> = 90 in Experiment 6</w:t>
      </w:r>
      <w:r w:rsidRPr="00A023CC">
        <w:rPr>
          <w:rFonts w:ascii="Times New Roman" w:hAnsi="Times New Roman" w:cs="Times New Roman"/>
          <w:sz w:val="24"/>
          <w:szCs w:val="24"/>
          <w:lang w:val="en-US"/>
          <w:rPrChange w:id="2247"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2248" w:author="Ian Hussey" w:date="2020-08-25T17:52:00Z">
            <w:rPr>
              <w:rFonts w:ascii="Times New Roman" w:hAnsi="Times New Roman" w:cs="Times New Roman"/>
              <w:sz w:val="24"/>
              <w:szCs w:val="24"/>
              <w:lang w:val="en-GB"/>
            </w:rPr>
          </w:rPrChange>
        </w:rPr>
        <w:tab/>
      </w:r>
    </w:p>
    <w:p w14:paraId="4C377999" w14:textId="77777777" w:rsidR="0043485F" w:rsidRPr="00A023CC" w:rsidRDefault="00553696" w:rsidP="0043485F">
      <w:pPr>
        <w:spacing w:line="480" w:lineRule="auto"/>
        <w:contextualSpacing/>
        <w:rPr>
          <w:rFonts w:ascii="Times New Roman" w:hAnsi="Times New Roman" w:cs="Times New Roman"/>
          <w:b/>
          <w:sz w:val="24"/>
          <w:szCs w:val="24"/>
          <w:lang w:val="en-US"/>
          <w:rPrChange w:id="2249"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2250" w:author="Ian Hussey" w:date="2020-08-25T17:52:00Z">
            <w:rPr>
              <w:rFonts w:ascii="Times New Roman" w:hAnsi="Times New Roman" w:cs="Times New Roman"/>
              <w:b/>
              <w:sz w:val="24"/>
              <w:szCs w:val="24"/>
              <w:lang w:val="en-GB"/>
            </w:rPr>
          </w:rPrChange>
        </w:rPr>
        <w:t>Hypothesis Testing</w:t>
      </w:r>
    </w:p>
    <w:p w14:paraId="0A42588F" w14:textId="37CACFB9" w:rsidR="0043485F" w:rsidRPr="00A023CC" w:rsidRDefault="0043485F" w:rsidP="0043485F">
      <w:pPr>
        <w:spacing w:line="480" w:lineRule="auto"/>
        <w:ind w:firstLine="708"/>
        <w:contextualSpacing/>
        <w:rPr>
          <w:rFonts w:ascii="Times New Roman" w:hAnsi="Times New Roman" w:cs="Times New Roman"/>
          <w:sz w:val="24"/>
          <w:szCs w:val="24"/>
          <w:lang w:val="en-US"/>
          <w:rPrChange w:id="2251"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252" w:author="Ian Hussey" w:date="2020-08-25T17:52:00Z">
            <w:rPr>
              <w:rFonts w:ascii="Times New Roman" w:hAnsi="Times New Roman" w:cs="Times New Roman"/>
              <w:sz w:val="24"/>
              <w:szCs w:val="24"/>
              <w:lang w:val="en-GB"/>
            </w:rPr>
          </w:rPrChange>
        </w:rPr>
        <w:t xml:space="preserve">We once again asked three questions. First, did participants </w:t>
      </w:r>
      <w:r w:rsidR="00224098" w:rsidRPr="00A023CC">
        <w:rPr>
          <w:rFonts w:ascii="Times New Roman" w:hAnsi="Times New Roman" w:cs="Times New Roman"/>
          <w:sz w:val="24"/>
          <w:szCs w:val="24"/>
          <w:lang w:val="en-US"/>
          <w:rPrChange w:id="2253" w:author="Ian Hussey" w:date="2020-08-25T17:52:00Z">
            <w:rPr>
              <w:rFonts w:ascii="Times New Roman" w:hAnsi="Times New Roman" w:cs="Times New Roman"/>
              <w:sz w:val="24"/>
              <w:szCs w:val="24"/>
              <w:lang w:val="en-GB"/>
            </w:rPr>
          </w:rPrChange>
        </w:rPr>
        <w:t xml:space="preserve">learn the stimulus-response and response-outcome relations </w:t>
      </w:r>
      <w:r w:rsidRPr="00A023CC">
        <w:rPr>
          <w:rFonts w:ascii="Times New Roman" w:hAnsi="Times New Roman" w:cs="Times New Roman"/>
          <w:sz w:val="24"/>
          <w:szCs w:val="24"/>
          <w:lang w:val="en-US"/>
          <w:rPrChange w:id="2254" w:author="Ian Hussey" w:date="2020-08-25T17:52:00Z">
            <w:rPr>
              <w:rFonts w:ascii="Times New Roman" w:hAnsi="Times New Roman" w:cs="Times New Roman"/>
              <w:sz w:val="24"/>
              <w:szCs w:val="24"/>
              <w:lang w:val="en-GB"/>
            </w:rPr>
          </w:rPrChange>
        </w:rPr>
        <w:t xml:space="preserve">during the acquisition and </w:t>
      </w:r>
      <w:r w:rsidR="00232510" w:rsidRPr="00A023CC">
        <w:rPr>
          <w:rFonts w:ascii="Times New Roman" w:hAnsi="Times New Roman" w:cs="Times New Roman"/>
          <w:sz w:val="24"/>
          <w:szCs w:val="24"/>
          <w:lang w:val="en-US"/>
          <w:rPrChange w:id="2255" w:author="Ian Hussey" w:date="2020-08-25T17:52:00Z">
            <w:rPr>
              <w:rFonts w:ascii="Times New Roman" w:hAnsi="Times New Roman" w:cs="Times New Roman"/>
              <w:sz w:val="24"/>
              <w:szCs w:val="24"/>
              <w:lang w:val="en-GB"/>
            </w:rPr>
          </w:rPrChange>
        </w:rPr>
        <w:t xml:space="preserve">counterconditioning </w:t>
      </w:r>
      <w:r w:rsidRPr="00A023CC">
        <w:rPr>
          <w:rFonts w:ascii="Times New Roman" w:hAnsi="Times New Roman" w:cs="Times New Roman"/>
          <w:sz w:val="24"/>
          <w:szCs w:val="24"/>
          <w:lang w:val="en-US"/>
          <w:rPrChange w:id="2256" w:author="Ian Hussey" w:date="2020-08-25T17:52:00Z">
            <w:rPr>
              <w:rFonts w:ascii="Times New Roman" w:hAnsi="Times New Roman" w:cs="Times New Roman"/>
              <w:sz w:val="24"/>
              <w:szCs w:val="24"/>
              <w:lang w:val="en-GB"/>
            </w:rPr>
          </w:rPrChange>
        </w:rPr>
        <w:t>phases? Second</w:t>
      </w:r>
      <w:r w:rsidR="0035125E" w:rsidRPr="00A023CC">
        <w:rPr>
          <w:rFonts w:ascii="Times New Roman" w:hAnsi="Times New Roman" w:cs="Times New Roman"/>
          <w:sz w:val="24"/>
          <w:szCs w:val="24"/>
          <w:lang w:val="en-US"/>
          <w:rPrChange w:id="2257"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2258" w:author="Ian Hussey" w:date="2020-08-25T17:52:00Z">
            <w:rPr>
              <w:rFonts w:ascii="Times New Roman" w:hAnsi="Times New Roman" w:cs="Times New Roman"/>
              <w:sz w:val="24"/>
              <w:szCs w:val="24"/>
              <w:lang w:val="en-GB"/>
            </w:rPr>
          </w:rPrChange>
        </w:rPr>
        <w:t xml:space="preserve"> did they demonstrate evidence of </w:t>
      </w:r>
      <w:r w:rsidRPr="00A023CC">
        <w:rPr>
          <w:rFonts w:ascii="Times New Roman" w:hAnsi="Times New Roman" w:cs="Times New Roman"/>
          <w:i/>
          <w:sz w:val="24"/>
          <w:szCs w:val="24"/>
          <w:lang w:val="en-US"/>
          <w:rPrChange w:id="2259" w:author="Ian Hussey" w:date="2020-08-25T17:52:00Z">
            <w:rPr>
              <w:rFonts w:ascii="Times New Roman" w:hAnsi="Times New Roman" w:cs="Times New Roman"/>
              <w:i/>
              <w:sz w:val="24"/>
              <w:szCs w:val="24"/>
              <w:lang w:val="en-GB"/>
            </w:rPr>
          </w:rPrChange>
        </w:rPr>
        <w:t>evaluative</w:t>
      </w:r>
      <w:r w:rsidRPr="00A023CC">
        <w:rPr>
          <w:rFonts w:ascii="Times New Roman" w:hAnsi="Times New Roman" w:cs="Times New Roman"/>
          <w:sz w:val="24"/>
          <w:szCs w:val="24"/>
          <w:lang w:val="en-US"/>
          <w:rPrChange w:id="2260" w:author="Ian Hussey" w:date="2020-08-25T17:52:00Z">
            <w:rPr>
              <w:rFonts w:ascii="Times New Roman" w:hAnsi="Times New Roman" w:cs="Times New Roman"/>
              <w:sz w:val="24"/>
              <w:szCs w:val="24"/>
              <w:lang w:val="en-GB"/>
            </w:rPr>
          </w:rPrChange>
        </w:rPr>
        <w:t xml:space="preserve"> learning? Third, did the </w:t>
      </w:r>
      <w:r w:rsidRPr="00A023CC">
        <w:rPr>
          <w:rFonts w:ascii="Times New Roman" w:hAnsi="Times New Roman" w:cs="Times New Roman"/>
          <w:sz w:val="24"/>
          <w:szCs w:val="24"/>
          <w:lang w:val="en-US"/>
          <w:rPrChange w:id="2261" w:author="Ian Hussey" w:date="2020-08-25T17:52:00Z">
            <w:rPr>
              <w:rFonts w:ascii="Times New Roman" w:hAnsi="Times New Roman" w:cs="Times New Roman"/>
              <w:sz w:val="24"/>
              <w:szCs w:val="24"/>
              <w:lang w:val="en-GB"/>
            </w:rPr>
          </w:rPrChange>
        </w:rPr>
        <w:lastRenderedPageBreak/>
        <w:t xml:space="preserve">counterconditioning procedures undermine newly established evaluations? If so, we would expect a significant decrease in the magnitude of </w:t>
      </w:r>
      <w:r w:rsidR="009A5951" w:rsidRPr="00A023CC">
        <w:rPr>
          <w:rFonts w:ascii="Times New Roman" w:hAnsi="Times New Roman" w:cs="Times New Roman"/>
          <w:sz w:val="24"/>
          <w:szCs w:val="24"/>
          <w:lang w:val="en-US"/>
          <w:rPrChange w:id="2262" w:author="Ian Hussey" w:date="2020-08-25T17:52:00Z">
            <w:rPr>
              <w:rFonts w:ascii="Times New Roman" w:hAnsi="Times New Roman" w:cs="Times New Roman"/>
              <w:sz w:val="24"/>
              <w:szCs w:val="24"/>
              <w:lang w:val="en-GB"/>
            </w:rPr>
          </w:rPrChange>
        </w:rPr>
        <w:t>OEC and IR effects</w:t>
      </w:r>
      <w:r w:rsidRPr="00A023CC">
        <w:rPr>
          <w:rFonts w:ascii="Times New Roman" w:hAnsi="Times New Roman" w:cs="Times New Roman"/>
          <w:sz w:val="24"/>
          <w:szCs w:val="24"/>
          <w:lang w:val="en-US"/>
          <w:rPrChange w:id="2263" w:author="Ian Hussey" w:date="2020-08-25T17:52:00Z">
            <w:rPr>
              <w:rFonts w:ascii="Times New Roman" w:hAnsi="Times New Roman" w:cs="Times New Roman"/>
              <w:sz w:val="24"/>
              <w:szCs w:val="24"/>
              <w:lang w:val="en-GB"/>
            </w:rPr>
          </w:rPrChange>
        </w:rPr>
        <w:t xml:space="preserve"> in the counterconditioning relative to acquisition-only group.</w:t>
      </w:r>
    </w:p>
    <w:p w14:paraId="130593FC" w14:textId="285F4E18" w:rsidR="0035125E" w:rsidRPr="00A023CC" w:rsidRDefault="0035125E" w:rsidP="0035125E">
      <w:pPr>
        <w:spacing w:line="480" w:lineRule="auto"/>
        <w:contextualSpacing/>
        <w:rPr>
          <w:rFonts w:ascii="Times New Roman" w:hAnsi="Times New Roman" w:cs="Times New Roman"/>
          <w:b/>
          <w:i/>
          <w:sz w:val="24"/>
          <w:szCs w:val="24"/>
          <w:lang w:val="en-US"/>
          <w:rPrChange w:id="2264" w:author="Ian Hussey" w:date="2020-08-25T17:52:00Z">
            <w:rPr>
              <w:rFonts w:ascii="Times New Roman" w:hAnsi="Times New Roman" w:cs="Times New Roman"/>
              <w:b/>
              <w:i/>
              <w:sz w:val="24"/>
              <w:szCs w:val="24"/>
              <w:lang w:val="en-GB"/>
            </w:rPr>
          </w:rPrChange>
        </w:rPr>
      </w:pPr>
      <w:r w:rsidRPr="00A023CC">
        <w:rPr>
          <w:rFonts w:ascii="Times New Roman" w:hAnsi="Times New Roman" w:cs="Times New Roman"/>
          <w:b/>
          <w:i/>
          <w:sz w:val="24"/>
          <w:szCs w:val="24"/>
          <w:lang w:val="en-US"/>
          <w:rPrChange w:id="2265" w:author="Ian Hussey" w:date="2020-08-25T17:52:00Z">
            <w:rPr>
              <w:rFonts w:ascii="Times New Roman" w:hAnsi="Times New Roman" w:cs="Times New Roman"/>
              <w:b/>
              <w:i/>
              <w:sz w:val="24"/>
              <w:szCs w:val="24"/>
              <w:lang w:val="en-GB"/>
            </w:rPr>
          </w:rPrChange>
        </w:rPr>
        <w:t xml:space="preserve">Question 1: </w:t>
      </w:r>
      <w:r w:rsidR="005B6769" w:rsidRPr="00A023CC">
        <w:rPr>
          <w:rFonts w:ascii="Times New Roman" w:hAnsi="Times New Roman" w:cs="Times New Roman"/>
          <w:b/>
          <w:i/>
          <w:sz w:val="24"/>
          <w:szCs w:val="24"/>
          <w:lang w:val="en-US"/>
          <w:rPrChange w:id="2266" w:author="Ian Hussey" w:date="2020-08-25T17:52:00Z">
            <w:rPr>
              <w:rFonts w:ascii="Times New Roman" w:hAnsi="Times New Roman" w:cs="Times New Roman"/>
              <w:b/>
              <w:i/>
              <w:sz w:val="24"/>
              <w:szCs w:val="24"/>
              <w:lang w:val="en-GB"/>
            </w:rPr>
          </w:rPrChange>
        </w:rPr>
        <w:t xml:space="preserve">How Did </w:t>
      </w:r>
      <w:r w:rsidRPr="00A023CC">
        <w:rPr>
          <w:rFonts w:ascii="Times New Roman" w:hAnsi="Times New Roman" w:cs="Times New Roman"/>
          <w:b/>
          <w:i/>
          <w:sz w:val="24"/>
          <w:szCs w:val="24"/>
          <w:lang w:val="en-US"/>
          <w:rPrChange w:id="2267" w:author="Ian Hussey" w:date="2020-08-25T17:52:00Z">
            <w:rPr>
              <w:rFonts w:ascii="Times New Roman" w:hAnsi="Times New Roman" w:cs="Times New Roman"/>
              <w:b/>
              <w:i/>
              <w:sz w:val="24"/>
              <w:szCs w:val="24"/>
              <w:lang w:val="en-GB"/>
            </w:rPr>
          </w:rPrChange>
        </w:rPr>
        <w:t xml:space="preserve">Participants Perform During the Acquisition &amp; </w:t>
      </w:r>
      <w:r w:rsidR="005B6769" w:rsidRPr="00A023CC">
        <w:rPr>
          <w:rFonts w:ascii="Times New Roman" w:hAnsi="Times New Roman" w:cs="Times New Roman"/>
          <w:b/>
          <w:i/>
          <w:sz w:val="24"/>
          <w:szCs w:val="24"/>
          <w:lang w:val="en-US"/>
          <w:rPrChange w:id="2268" w:author="Ian Hussey" w:date="2020-08-25T17:52:00Z">
            <w:rPr>
              <w:rFonts w:ascii="Times New Roman" w:hAnsi="Times New Roman" w:cs="Times New Roman"/>
              <w:b/>
              <w:i/>
              <w:sz w:val="24"/>
              <w:szCs w:val="24"/>
              <w:lang w:val="en-GB"/>
            </w:rPr>
          </w:rPrChange>
        </w:rPr>
        <w:t xml:space="preserve">Counterconditioning </w:t>
      </w:r>
      <w:r w:rsidRPr="00A023CC">
        <w:rPr>
          <w:rFonts w:ascii="Times New Roman" w:hAnsi="Times New Roman" w:cs="Times New Roman"/>
          <w:b/>
          <w:i/>
          <w:sz w:val="24"/>
          <w:szCs w:val="24"/>
          <w:lang w:val="en-US"/>
          <w:rPrChange w:id="2269" w:author="Ian Hussey" w:date="2020-08-25T17:52:00Z">
            <w:rPr>
              <w:rFonts w:ascii="Times New Roman" w:hAnsi="Times New Roman" w:cs="Times New Roman"/>
              <w:b/>
              <w:i/>
              <w:sz w:val="24"/>
              <w:szCs w:val="24"/>
              <w:lang w:val="en-GB"/>
            </w:rPr>
          </w:rPrChange>
        </w:rPr>
        <w:t>Phases?</w:t>
      </w:r>
    </w:p>
    <w:p w14:paraId="580AF792" w14:textId="003DFA71" w:rsidR="0035125E" w:rsidRPr="00A023CC" w:rsidRDefault="00232510" w:rsidP="0035125E">
      <w:pPr>
        <w:spacing w:line="480" w:lineRule="auto"/>
        <w:ind w:firstLine="708"/>
        <w:contextualSpacing/>
        <w:rPr>
          <w:rFonts w:ascii="Times New Roman" w:hAnsi="Times New Roman" w:cs="Times New Roman"/>
          <w:sz w:val="24"/>
          <w:szCs w:val="24"/>
          <w:lang w:val="en-US"/>
          <w:rPrChange w:id="227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271" w:author="Ian Hussey" w:date="2020-08-25T17:52:00Z">
            <w:rPr>
              <w:rFonts w:ascii="Times New Roman" w:hAnsi="Times New Roman" w:cs="Times New Roman"/>
              <w:sz w:val="24"/>
              <w:szCs w:val="24"/>
              <w:lang w:val="en-GB"/>
            </w:rPr>
          </w:rPrChange>
        </w:rPr>
        <w:t>As can be seen from Table 1</w:t>
      </w:r>
      <w:r w:rsidR="0035125E" w:rsidRPr="00A023CC">
        <w:rPr>
          <w:rFonts w:ascii="Times New Roman" w:hAnsi="Times New Roman" w:cs="Times New Roman"/>
          <w:sz w:val="24"/>
          <w:szCs w:val="24"/>
          <w:lang w:val="en-US"/>
          <w:rPrChange w:id="2272" w:author="Ian Hussey" w:date="2020-08-25T17:52:00Z">
            <w:rPr>
              <w:rFonts w:ascii="Times New Roman" w:hAnsi="Times New Roman" w:cs="Times New Roman"/>
              <w:sz w:val="24"/>
              <w:szCs w:val="24"/>
              <w:lang w:val="en-GB"/>
            </w:rPr>
          </w:rPrChange>
        </w:rPr>
        <w:t xml:space="preserve"> participants responded with a high degree of accuracy during each phase of the learning task</w:t>
      </w:r>
      <w:r w:rsidRPr="00A023CC">
        <w:rPr>
          <w:rFonts w:ascii="Times New Roman" w:hAnsi="Times New Roman" w:cs="Times New Roman"/>
          <w:sz w:val="24"/>
          <w:szCs w:val="24"/>
          <w:lang w:val="en-US"/>
          <w:rPrChange w:id="2273" w:author="Ian Hussey" w:date="2020-08-25T17:52:00Z">
            <w:rPr>
              <w:rFonts w:ascii="Times New Roman" w:hAnsi="Times New Roman" w:cs="Times New Roman"/>
              <w:sz w:val="24"/>
              <w:szCs w:val="24"/>
              <w:lang w:val="en-GB"/>
            </w:rPr>
          </w:rPrChange>
        </w:rPr>
        <w:t>. The</w:t>
      </w:r>
      <w:r w:rsidR="0035125E" w:rsidRPr="00A023CC">
        <w:rPr>
          <w:rFonts w:ascii="Times New Roman" w:hAnsi="Times New Roman" w:cs="Times New Roman"/>
          <w:sz w:val="24"/>
          <w:szCs w:val="24"/>
          <w:lang w:val="en-US"/>
          <w:rPrChange w:id="2274" w:author="Ian Hussey" w:date="2020-08-25T17:52:00Z">
            <w:rPr>
              <w:rFonts w:ascii="Times New Roman" w:hAnsi="Times New Roman" w:cs="Times New Roman"/>
              <w:sz w:val="24"/>
              <w:szCs w:val="24"/>
              <w:lang w:val="en-GB"/>
            </w:rPr>
          </w:rPrChange>
        </w:rPr>
        <w:t xml:space="preserve"> vast majority </w:t>
      </w:r>
      <w:r w:rsidRPr="00A023CC">
        <w:rPr>
          <w:rFonts w:ascii="Times New Roman" w:hAnsi="Times New Roman" w:cs="Times New Roman"/>
          <w:sz w:val="24"/>
          <w:szCs w:val="24"/>
          <w:lang w:val="en-US"/>
          <w:rPrChange w:id="2275" w:author="Ian Hussey" w:date="2020-08-25T17:52:00Z">
            <w:rPr>
              <w:rFonts w:ascii="Times New Roman" w:hAnsi="Times New Roman" w:cs="Times New Roman"/>
              <w:sz w:val="24"/>
              <w:szCs w:val="24"/>
              <w:lang w:val="en-GB"/>
            </w:rPr>
          </w:rPrChange>
        </w:rPr>
        <w:t xml:space="preserve">also </w:t>
      </w:r>
      <w:r w:rsidR="0035125E" w:rsidRPr="00A023CC">
        <w:rPr>
          <w:rFonts w:ascii="Times New Roman" w:hAnsi="Times New Roman" w:cs="Times New Roman"/>
          <w:sz w:val="24"/>
          <w:szCs w:val="24"/>
          <w:lang w:val="en-US"/>
          <w:rPrChange w:id="2276" w:author="Ian Hussey" w:date="2020-08-25T17:52:00Z">
            <w:rPr>
              <w:rFonts w:ascii="Times New Roman" w:hAnsi="Times New Roman" w:cs="Times New Roman"/>
              <w:sz w:val="24"/>
              <w:szCs w:val="24"/>
              <w:lang w:val="en-GB"/>
            </w:rPr>
          </w:rPrChange>
        </w:rPr>
        <w:t xml:space="preserve">met the necessary criterion to be labelled as having “passed” a given phase of the learning task (see Table 2). </w:t>
      </w:r>
    </w:p>
    <w:p w14:paraId="0D87F772" w14:textId="77777777" w:rsidR="0035125E" w:rsidRPr="00A023CC" w:rsidRDefault="0035125E" w:rsidP="0035125E">
      <w:pPr>
        <w:spacing w:line="480" w:lineRule="auto"/>
        <w:contextualSpacing/>
        <w:rPr>
          <w:rFonts w:ascii="Times New Roman" w:hAnsi="Times New Roman" w:cs="Times New Roman"/>
          <w:i/>
          <w:sz w:val="24"/>
          <w:szCs w:val="24"/>
          <w:lang w:val="en-US"/>
          <w:rPrChange w:id="2277"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b/>
          <w:i/>
          <w:sz w:val="24"/>
          <w:szCs w:val="24"/>
          <w:lang w:val="en-US"/>
          <w:rPrChange w:id="2278" w:author="Ian Hussey" w:date="2020-08-25T17:52:00Z">
            <w:rPr>
              <w:rFonts w:ascii="Times New Roman" w:hAnsi="Times New Roman" w:cs="Times New Roman"/>
              <w:b/>
              <w:i/>
              <w:sz w:val="24"/>
              <w:szCs w:val="24"/>
              <w:lang w:val="en-GB"/>
            </w:rPr>
          </w:rPrChange>
        </w:rPr>
        <w:t>Question 2</w:t>
      </w:r>
      <w:r w:rsidRPr="00A023CC">
        <w:rPr>
          <w:rFonts w:ascii="Times New Roman" w:hAnsi="Times New Roman" w:cs="Times New Roman"/>
          <w:i/>
          <w:sz w:val="24"/>
          <w:szCs w:val="24"/>
          <w:lang w:val="en-US"/>
          <w:rPrChange w:id="2279" w:author="Ian Hussey" w:date="2020-08-25T17:52:00Z">
            <w:rPr>
              <w:rFonts w:ascii="Times New Roman" w:hAnsi="Times New Roman" w:cs="Times New Roman"/>
              <w:i/>
              <w:sz w:val="24"/>
              <w:szCs w:val="24"/>
              <w:lang w:val="en-GB"/>
            </w:rPr>
          </w:rPrChange>
        </w:rPr>
        <w:t xml:space="preserve">: </w:t>
      </w:r>
      <w:r w:rsidRPr="00A023CC">
        <w:rPr>
          <w:rFonts w:ascii="Times New Roman" w:hAnsi="Times New Roman" w:cs="Times New Roman"/>
          <w:b/>
          <w:i/>
          <w:sz w:val="24"/>
          <w:szCs w:val="24"/>
          <w:lang w:val="en-US"/>
          <w:rPrChange w:id="2280" w:author="Ian Hussey" w:date="2020-08-25T17:52:00Z">
            <w:rPr>
              <w:rFonts w:ascii="Times New Roman" w:hAnsi="Times New Roman" w:cs="Times New Roman"/>
              <w:b/>
              <w:i/>
              <w:sz w:val="24"/>
              <w:szCs w:val="24"/>
              <w:lang w:val="en-GB"/>
            </w:rPr>
          </w:rPrChange>
        </w:rPr>
        <w:t>Did Evaluative Learning Take Place?</w:t>
      </w:r>
    </w:p>
    <w:p w14:paraId="5D75D95B" w14:textId="593CBF9F" w:rsidR="000635B4" w:rsidRPr="00A023CC" w:rsidRDefault="0035125E" w:rsidP="000635B4">
      <w:pPr>
        <w:spacing w:line="480" w:lineRule="auto"/>
        <w:ind w:firstLine="708"/>
        <w:contextualSpacing/>
        <w:rPr>
          <w:rFonts w:ascii="Times New Roman" w:hAnsi="Times New Roman" w:cs="Times New Roman"/>
          <w:sz w:val="24"/>
          <w:szCs w:val="24"/>
          <w:lang w:val="en-US"/>
          <w:rPrChange w:id="2281"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lang w:val="en-US"/>
          <w:rPrChange w:id="2282" w:author="Ian Hussey" w:date="2020-08-25T17:52:00Z">
            <w:rPr>
              <w:rFonts w:ascii="Times New Roman" w:hAnsi="Times New Roman" w:cs="Times New Roman"/>
              <w:b/>
              <w:sz w:val="24"/>
              <w:lang w:val="en-GB"/>
            </w:rPr>
          </w:rPrChange>
        </w:rPr>
        <w:t>Operant Evaluative Conditioning</w:t>
      </w:r>
      <w:r w:rsidR="00635362" w:rsidRPr="00A023CC">
        <w:rPr>
          <w:rFonts w:ascii="Times New Roman" w:hAnsi="Times New Roman" w:cs="Times New Roman"/>
          <w:b/>
          <w:sz w:val="24"/>
          <w:lang w:val="en-US"/>
          <w:rPrChange w:id="2283" w:author="Ian Hussey" w:date="2020-08-25T17:52:00Z">
            <w:rPr>
              <w:rFonts w:ascii="Times New Roman" w:hAnsi="Times New Roman" w:cs="Times New Roman"/>
              <w:b/>
              <w:sz w:val="24"/>
              <w:lang w:val="en-GB"/>
            </w:rPr>
          </w:rPrChange>
        </w:rPr>
        <w:t xml:space="preserve"> Effects</w:t>
      </w:r>
      <w:r w:rsidRPr="00A023CC">
        <w:rPr>
          <w:rFonts w:ascii="Times New Roman" w:hAnsi="Times New Roman" w:cs="Times New Roman"/>
          <w:sz w:val="24"/>
          <w:lang w:val="en-US"/>
          <w:rPrChange w:id="2284" w:author="Ian Hussey" w:date="2020-08-25T17:52:00Z">
            <w:rPr>
              <w:rFonts w:ascii="Times New Roman" w:hAnsi="Times New Roman" w:cs="Times New Roman"/>
              <w:sz w:val="24"/>
              <w:lang w:val="en-GB"/>
            </w:rPr>
          </w:rPrChange>
        </w:rPr>
        <w:t>. OEC effects emerged in both studies. Participants self-reported that they liked O1 (the outcome that was part of a contingency with positive sources) and disliked O2 (the outcome that was part of a contingency with negative sources), Experiment 5:</w:t>
      </w:r>
      <w:r w:rsidRPr="00A023CC">
        <w:rPr>
          <w:lang w:val="en-US"/>
          <w:rPrChange w:id="2285" w:author="Ian Hussey" w:date="2020-08-25T17:52:00Z">
            <w:rPr>
              <w:lang w:val="en-GB"/>
            </w:rPr>
          </w:rPrChange>
        </w:rPr>
        <w:t xml:space="preserve"> </w:t>
      </w:r>
      <w:r w:rsidRPr="00A023CC">
        <w:rPr>
          <w:rFonts w:ascii="Times New Roman" w:hAnsi="Times New Roman" w:cs="Times New Roman"/>
          <w:i/>
          <w:sz w:val="24"/>
          <w:lang w:val="en-US"/>
          <w:rPrChange w:id="2286" w:author="Ian Hussey" w:date="2020-08-25T17:52:00Z">
            <w:rPr>
              <w:rFonts w:ascii="Times New Roman" w:hAnsi="Times New Roman" w:cs="Times New Roman"/>
              <w:i/>
              <w:sz w:val="24"/>
              <w:lang w:val="en-GB"/>
            </w:rPr>
          </w:rPrChange>
        </w:rPr>
        <w:t>t</w:t>
      </w:r>
      <w:r w:rsidRPr="00A023CC">
        <w:rPr>
          <w:rFonts w:ascii="Times New Roman" w:hAnsi="Times New Roman" w:cs="Times New Roman"/>
          <w:sz w:val="24"/>
          <w:lang w:val="en-US"/>
          <w:rPrChange w:id="2287" w:author="Ian Hussey" w:date="2020-08-25T17:52:00Z">
            <w:rPr>
              <w:rFonts w:ascii="Times New Roman" w:hAnsi="Times New Roman" w:cs="Times New Roman"/>
              <w:sz w:val="24"/>
              <w:lang w:val="en-GB"/>
            </w:rPr>
          </w:rPrChange>
        </w:rPr>
        <w:t xml:space="preserve">(42.86) = 5.54, </w:t>
      </w:r>
      <w:r w:rsidRPr="00A023CC">
        <w:rPr>
          <w:rFonts w:ascii="Times New Roman" w:hAnsi="Times New Roman" w:cs="Times New Roman"/>
          <w:i/>
          <w:sz w:val="24"/>
          <w:lang w:val="en-US"/>
          <w:rPrChange w:id="2288" w:author="Ian Hussey" w:date="2020-08-25T17:52:00Z">
            <w:rPr>
              <w:rFonts w:ascii="Times New Roman" w:hAnsi="Times New Roman" w:cs="Times New Roman"/>
              <w:i/>
              <w:sz w:val="24"/>
              <w:lang w:val="en-GB"/>
            </w:rPr>
          </w:rPrChange>
        </w:rPr>
        <w:t>p</w:t>
      </w:r>
      <w:r w:rsidRPr="00A023CC">
        <w:rPr>
          <w:rFonts w:ascii="Times New Roman" w:hAnsi="Times New Roman" w:cs="Times New Roman"/>
          <w:sz w:val="24"/>
          <w:lang w:val="en-US"/>
          <w:rPrChange w:id="2289" w:author="Ian Hussey" w:date="2020-08-25T17:52:00Z">
            <w:rPr>
              <w:rFonts w:ascii="Times New Roman" w:hAnsi="Times New Roman" w:cs="Times New Roman"/>
              <w:sz w:val="24"/>
              <w:lang w:val="en-GB"/>
            </w:rPr>
          </w:rPrChange>
        </w:rPr>
        <w:t xml:space="preserve"> &lt; .0001, </w:t>
      </w:r>
      <w:r w:rsidRPr="00A023CC">
        <w:rPr>
          <w:rFonts w:ascii="Times New Roman" w:hAnsi="Times New Roman" w:cs="Times New Roman"/>
          <w:i/>
          <w:sz w:val="24"/>
          <w:lang w:val="en-US"/>
          <w:rPrChange w:id="2290" w:author="Ian Hussey" w:date="2020-08-25T17:52:00Z">
            <w:rPr>
              <w:rFonts w:ascii="Times New Roman" w:hAnsi="Times New Roman" w:cs="Times New Roman"/>
              <w:i/>
              <w:sz w:val="24"/>
              <w:lang w:val="en-GB"/>
            </w:rPr>
          </w:rPrChange>
        </w:rPr>
        <w:t>d</w:t>
      </w:r>
      <w:r w:rsidRPr="00A023CC">
        <w:rPr>
          <w:rFonts w:ascii="Times New Roman" w:hAnsi="Times New Roman" w:cs="Times New Roman"/>
          <w:sz w:val="24"/>
          <w:lang w:val="en-US"/>
          <w:rPrChange w:id="2291" w:author="Ian Hussey" w:date="2020-08-25T17:52:00Z">
            <w:rPr>
              <w:rFonts w:ascii="Times New Roman" w:hAnsi="Times New Roman" w:cs="Times New Roman"/>
              <w:sz w:val="24"/>
              <w:lang w:val="en-GB"/>
            </w:rPr>
          </w:rPrChange>
        </w:rPr>
        <w:t xml:space="preserve"> = 1.64, 95% CI [0.95, 2.33], BF</w:t>
      </w:r>
      <w:r w:rsidRPr="00A023CC">
        <w:rPr>
          <w:rFonts w:ascii="Times New Roman" w:hAnsi="Times New Roman" w:cs="Times New Roman"/>
          <w:sz w:val="24"/>
          <w:vertAlign w:val="subscript"/>
          <w:lang w:val="en-US"/>
          <w:rPrChange w:id="2292" w:author="Ian Hussey" w:date="2020-08-25T17:52:00Z">
            <w:rPr>
              <w:rFonts w:ascii="Times New Roman" w:hAnsi="Times New Roman" w:cs="Times New Roman"/>
              <w:sz w:val="24"/>
              <w:vertAlign w:val="subscript"/>
              <w:lang w:val="en-GB"/>
            </w:rPr>
          </w:rPrChange>
        </w:rPr>
        <w:t>10</w:t>
      </w:r>
      <w:r w:rsidRPr="00A023CC">
        <w:rPr>
          <w:rFonts w:ascii="Times New Roman" w:hAnsi="Times New Roman" w:cs="Times New Roman"/>
          <w:sz w:val="24"/>
          <w:lang w:val="en-US"/>
          <w:rPrChange w:id="2293" w:author="Ian Hussey" w:date="2020-08-25T17:52:00Z">
            <w:rPr>
              <w:rFonts w:ascii="Times New Roman" w:hAnsi="Times New Roman" w:cs="Times New Roman"/>
              <w:sz w:val="24"/>
              <w:lang w:val="en-GB"/>
            </w:rPr>
          </w:rPrChange>
        </w:rPr>
        <w:t xml:space="preserve"> = 8148; Experiment 6: </w:t>
      </w:r>
      <w:r w:rsidRPr="00A023CC">
        <w:rPr>
          <w:rFonts w:ascii="Times New Roman" w:hAnsi="Times New Roman" w:cs="Times New Roman"/>
          <w:i/>
          <w:sz w:val="24"/>
          <w:lang w:val="en-US"/>
          <w:rPrChange w:id="2294" w:author="Ian Hussey" w:date="2020-08-25T17:52:00Z">
            <w:rPr>
              <w:rFonts w:ascii="Times New Roman" w:hAnsi="Times New Roman" w:cs="Times New Roman"/>
              <w:i/>
              <w:sz w:val="24"/>
              <w:lang w:val="en-GB"/>
            </w:rPr>
          </w:rPrChange>
        </w:rPr>
        <w:t>t</w:t>
      </w:r>
      <w:r w:rsidRPr="00A023CC">
        <w:rPr>
          <w:rFonts w:ascii="Times New Roman" w:hAnsi="Times New Roman" w:cs="Times New Roman"/>
          <w:sz w:val="24"/>
          <w:lang w:val="en-US"/>
          <w:rPrChange w:id="2295" w:author="Ian Hussey" w:date="2020-08-25T17:52:00Z">
            <w:rPr>
              <w:rFonts w:ascii="Times New Roman" w:hAnsi="Times New Roman" w:cs="Times New Roman"/>
              <w:sz w:val="24"/>
              <w:lang w:val="en-GB"/>
            </w:rPr>
          </w:rPrChange>
        </w:rPr>
        <w:t xml:space="preserve">(35.56) = 3.27, </w:t>
      </w:r>
      <w:r w:rsidRPr="00A023CC">
        <w:rPr>
          <w:rFonts w:ascii="Times New Roman" w:hAnsi="Times New Roman" w:cs="Times New Roman"/>
          <w:i/>
          <w:sz w:val="24"/>
          <w:lang w:val="en-US"/>
          <w:rPrChange w:id="2296" w:author="Ian Hussey" w:date="2020-08-25T17:52:00Z">
            <w:rPr>
              <w:rFonts w:ascii="Times New Roman" w:hAnsi="Times New Roman" w:cs="Times New Roman"/>
              <w:i/>
              <w:sz w:val="24"/>
              <w:lang w:val="en-GB"/>
            </w:rPr>
          </w:rPrChange>
        </w:rPr>
        <w:t>p</w:t>
      </w:r>
      <w:r w:rsidRPr="00A023CC">
        <w:rPr>
          <w:rFonts w:ascii="Times New Roman" w:hAnsi="Times New Roman" w:cs="Times New Roman"/>
          <w:sz w:val="24"/>
          <w:lang w:val="en-US"/>
          <w:rPrChange w:id="2297" w:author="Ian Hussey" w:date="2020-08-25T17:52:00Z">
            <w:rPr>
              <w:rFonts w:ascii="Times New Roman" w:hAnsi="Times New Roman" w:cs="Times New Roman"/>
              <w:sz w:val="24"/>
              <w:lang w:val="en-GB"/>
            </w:rPr>
          </w:rPrChange>
        </w:rPr>
        <w:t xml:space="preserve"> = .002, </w:t>
      </w:r>
      <w:r w:rsidRPr="00A023CC">
        <w:rPr>
          <w:rFonts w:ascii="Times New Roman" w:hAnsi="Times New Roman" w:cs="Times New Roman"/>
          <w:i/>
          <w:sz w:val="24"/>
          <w:lang w:val="en-US"/>
          <w:rPrChange w:id="2298" w:author="Ian Hussey" w:date="2020-08-25T17:52:00Z">
            <w:rPr>
              <w:rFonts w:ascii="Times New Roman" w:hAnsi="Times New Roman" w:cs="Times New Roman"/>
              <w:i/>
              <w:sz w:val="24"/>
              <w:lang w:val="en-GB"/>
            </w:rPr>
          </w:rPrChange>
        </w:rPr>
        <w:t>d</w:t>
      </w:r>
      <w:r w:rsidRPr="00A023CC">
        <w:rPr>
          <w:rFonts w:ascii="Times New Roman" w:hAnsi="Times New Roman" w:cs="Times New Roman"/>
          <w:sz w:val="24"/>
          <w:lang w:val="en-US"/>
          <w:rPrChange w:id="2299" w:author="Ian Hussey" w:date="2020-08-25T17:52:00Z">
            <w:rPr>
              <w:rFonts w:ascii="Times New Roman" w:hAnsi="Times New Roman" w:cs="Times New Roman"/>
              <w:sz w:val="24"/>
              <w:lang w:val="en-GB"/>
            </w:rPr>
          </w:rPrChange>
        </w:rPr>
        <w:t xml:space="preserve"> = 1.03, 95% CI [0.35, 1.71], BF</w:t>
      </w:r>
      <w:r w:rsidRPr="00A023CC">
        <w:rPr>
          <w:rFonts w:ascii="Times New Roman" w:hAnsi="Times New Roman" w:cs="Times New Roman"/>
          <w:sz w:val="24"/>
          <w:vertAlign w:val="subscript"/>
          <w:lang w:val="en-US"/>
          <w:rPrChange w:id="2300" w:author="Ian Hussey" w:date="2020-08-25T17:52:00Z">
            <w:rPr>
              <w:rFonts w:ascii="Times New Roman" w:hAnsi="Times New Roman" w:cs="Times New Roman"/>
              <w:sz w:val="24"/>
              <w:vertAlign w:val="subscript"/>
              <w:lang w:val="en-GB"/>
            </w:rPr>
          </w:rPrChange>
        </w:rPr>
        <w:t>10</w:t>
      </w:r>
      <w:r w:rsidRPr="00A023CC">
        <w:rPr>
          <w:rFonts w:ascii="Times New Roman" w:hAnsi="Times New Roman" w:cs="Times New Roman"/>
          <w:sz w:val="24"/>
          <w:lang w:val="en-US"/>
          <w:rPrChange w:id="2301" w:author="Ian Hussey" w:date="2020-08-25T17:52:00Z">
            <w:rPr>
              <w:rFonts w:ascii="Times New Roman" w:hAnsi="Times New Roman" w:cs="Times New Roman"/>
              <w:sz w:val="24"/>
              <w:lang w:val="en-GB"/>
            </w:rPr>
          </w:rPrChange>
        </w:rPr>
        <w:t xml:space="preserve"> = 15</w:t>
      </w:r>
      <w:r w:rsidRPr="00A023CC">
        <w:rPr>
          <w:rFonts w:ascii="Times New Roman" w:hAnsi="Times New Roman" w:cs="Times New Roman"/>
          <w:sz w:val="24"/>
          <w:szCs w:val="24"/>
          <w:lang w:val="en-US"/>
          <w:rPrChange w:id="2302" w:author="Ian Hussey" w:date="2020-08-25T17:52:00Z">
            <w:rPr>
              <w:rFonts w:ascii="Times New Roman" w:hAnsi="Times New Roman" w:cs="Times New Roman"/>
              <w:sz w:val="24"/>
              <w:szCs w:val="24"/>
              <w:lang w:val="en-GB"/>
            </w:rPr>
          </w:rPrChange>
        </w:rPr>
        <w:t>.</w:t>
      </w:r>
      <w:r w:rsidR="000635B4" w:rsidRPr="00A023CC">
        <w:rPr>
          <w:rFonts w:ascii="Times New Roman" w:hAnsi="Times New Roman"/>
          <w:sz w:val="24"/>
          <w:szCs w:val="24"/>
          <w:lang w:val="en-US"/>
          <w:rPrChange w:id="2303" w:author="Ian Hussey" w:date="2020-08-25T17:52:00Z">
            <w:rPr>
              <w:rFonts w:ascii="Times New Roman" w:hAnsi="Times New Roman"/>
              <w:sz w:val="24"/>
              <w:szCs w:val="24"/>
              <w:lang w:val="en-GB"/>
            </w:rPr>
          </w:rPrChange>
        </w:rPr>
        <w:t xml:space="preserve"> The odds of </w:t>
      </w:r>
      <w:r w:rsidR="000635B4" w:rsidRPr="00A023CC">
        <w:rPr>
          <w:rFonts w:ascii="Times New Roman" w:hAnsi="Times New Roman" w:cs="Times New Roman"/>
          <w:sz w:val="24"/>
          <w:szCs w:val="24"/>
          <w:lang w:val="en-US"/>
          <w:rPrChange w:id="2304" w:author="Ian Hussey" w:date="2020-08-25T17:52:00Z">
            <w:rPr>
              <w:rFonts w:ascii="Times New Roman" w:hAnsi="Times New Roman" w:cs="Times New Roman"/>
              <w:sz w:val="24"/>
              <w:szCs w:val="24"/>
              <w:lang w:val="en-GB"/>
            </w:rPr>
          </w:rPrChange>
        </w:rPr>
        <w:t xml:space="preserve">selecting O1 were also higher than those of selecting O2 in the </w:t>
      </w:r>
      <w:r w:rsidR="000635B4" w:rsidRPr="00A023CC">
        <w:rPr>
          <w:rFonts w:ascii="Times New Roman" w:hAnsi="Times New Roman" w:cs="Times New Roman"/>
          <w:sz w:val="24"/>
          <w:szCs w:val="24"/>
          <w:lang w:val="en-US"/>
        </w:rPr>
        <w:t>behavioral</w:t>
      </w:r>
      <w:r w:rsidR="000635B4" w:rsidRPr="00A023CC">
        <w:rPr>
          <w:rFonts w:ascii="Times New Roman" w:hAnsi="Times New Roman" w:cs="Times New Roman"/>
          <w:sz w:val="24"/>
          <w:szCs w:val="24"/>
          <w:lang w:val="en-US"/>
          <w:rPrChange w:id="2305" w:author="Ian Hussey" w:date="2020-08-25T17:52:00Z">
            <w:rPr>
              <w:rFonts w:ascii="Times New Roman" w:hAnsi="Times New Roman" w:cs="Times New Roman"/>
              <w:sz w:val="24"/>
              <w:szCs w:val="24"/>
              <w:lang w:val="en-GB"/>
            </w:rPr>
          </w:rPrChange>
        </w:rPr>
        <w:t xml:space="preserve"> intentions task in Experiment 5 (</w:t>
      </w:r>
      <w:r w:rsidR="000635B4" w:rsidRPr="00A023CC">
        <w:rPr>
          <w:rFonts w:ascii="Times New Roman" w:hAnsi="Times New Roman"/>
          <w:sz w:val="24"/>
          <w:szCs w:val="24"/>
          <w:lang w:val="en-US"/>
          <w:rPrChange w:id="2306" w:author="Ian Hussey" w:date="2020-08-25T17:52:00Z">
            <w:rPr>
              <w:rFonts w:ascii="Times New Roman" w:hAnsi="Times New Roman"/>
              <w:sz w:val="24"/>
              <w:szCs w:val="24"/>
              <w:lang w:val="en-GB"/>
            </w:rPr>
          </w:rPrChange>
        </w:rPr>
        <w:t xml:space="preserve">OR = 10.5, 95% CI [2.15, 51.28], </w:t>
      </w:r>
      <w:r w:rsidR="000635B4" w:rsidRPr="00A023CC">
        <w:rPr>
          <w:rFonts w:ascii="Times New Roman" w:hAnsi="Times New Roman"/>
          <w:i/>
          <w:sz w:val="24"/>
          <w:szCs w:val="24"/>
          <w:lang w:val="en-US"/>
          <w:rPrChange w:id="2307" w:author="Ian Hussey" w:date="2020-08-25T17:52:00Z">
            <w:rPr>
              <w:rFonts w:ascii="Times New Roman" w:hAnsi="Times New Roman"/>
              <w:i/>
              <w:sz w:val="24"/>
              <w:szCs w:val="24"/>
              <w:lang w:val="en-GB"/>
            </w:rPr>
          </w:rPrChange>
        </w:rPr>
        <w:t>p</w:t>
      </w:r>
      <w:r w:rsidR="000635B4" w:rsidRPr="00A023CC">
        <w:rPr>
          <w:rFonts w:ascii="Times New Roman" w:hAnsi="Times New Roman"/>
          <w:sz w:val="24"/>
          <w:szCs w:val="24"/>
          <w:lang w:val="en-US"/>
          <w:rPrChange w:id="2308" w:author="Ian Hussey" w:date="2020-08-25T17:52:00Z">
            <w:rPr>
              <w:rFonts w:ascii="Times New Roman" w:hAnsi="Times New Roman"/>
              <w:sz w:val="24"/>
              <w:szCs w:val="24"/>
              <w:lang w:val="en-GB"/>
            </w:rPr>
          </w:rPrChange>
        </w:rPr>
        <w:t xml:space="preserve"> = .005</w:t>
      </w:r>
      <w:r w:rsidR="000635B4" w:rsidRPr="00A023CC">
        <w:rPr>
          <w:rFonts w:ascii="Times New Roman" w:hAnsi="Times New Roman" w:cs="Times New Roman"/>
          <w:sz w:val="24"/>
          <w:szCs w:val="24"/>
          <w:lang w:val="en-US"/>
          <w:rPrChange w:id="2309" w:author="Ian Hussey" w:date="2020-08-25T17:52:00Z">
            <w:rPr>
              <w:rFonts w:ascii="Times New Roman" w:hAnsi="Times New Roman" w:cs="Times New Roman"/>
              <w:sz w:val="24"/>
              <w:szCs w:val="24"/>
              <w:lang w:val="en-GB"/>
            </w:rPr>
          </w:rPrChange>
        </w:rPr>
        <w:t>), and Experiment 6 (</w:t>
      </w:r>
      <w:r w:rsidR="000635B4" w:rsidRPr="00A023CC">
        <w:rPr>
          <w:rFonts w:ascii="Times New Roman" w:hAnsi="Times New Roman"/>
          <w:sz w:val="24"/>
          <w:szCs w:val="24"/>
          <w:lang w:val="en-US"/>
          <w:rPrChange w:id="2310" w:author="Ian Hussey" w:date="2020-08-25T17:52:00Z">
            <w:rPr>
              <w:rFonts w:ascii="Times New Roman" w:hAnsi="Times New Roman"/>
              <w:sz w:val="24"/>
              <w:szCs w:val="24"/>
              <w:lang w:val="en-GB"/>
            </w:rPr>
          </w:rPrChange>
        </w:rPr>
        <w:t xml:space="preserve">OR = 42, 95% CI [3.2, 551.57], </w:t>
      </w:r>
      <w:r w:rsidR="000635B4" w:rsidRPr="00A023CC">
        <w:rPr>
          <w:rFonts w:ascii="Times New Roman" w:hAnsi="Times New Roman"/>
          <w:i/>
          <w:sz w:val="24"/>
          <w:szCs w:val="24"/>
          <w:lang w:val="en-US"/>
          <w:rPrChange w:id="2311" w:author="Ian Hussey" w:date="2020-08-25T17:52:00Z">
            <w:rPr>
              <w:rFonts w:ascii="Times New Roman" w:hAnsi="Times New Roman"/>
              <w:i/>
              <w:sz w:val="24"/>
              <w:szCs w:val="24"/>
              <w:lang w:val="en-GB"/>
            </w:rPr>
          </w:rPrChange>
        </w:rPr>
        <w:t>p</w:t>
      </w:r>
      <w:r w:rsidR="000635B4" w:rsidRPr="00A023CC">
        <w:rPr>
          <w:rFonts w:ascii="Times New Roman" w:hAnsi="Times New Roman"/>
          <w:sz w:val="24"/>
          <w:szCs w:val="24"/>
          <w:lang w:val="en-US"/>
          <w:rPrChange w:id="2312" w:author="Ian Hussey" w:date="2020-08-25T17:52:00Z">
            <w:rPr>
              <w:rFonts w:ascii="Times New Roman" w:hAnsi="Times New Roman"/>
              <w:sz w:val="24"/>
              <w:szCs w:val="24"/>
              <w:lang w:val="en-GB"/>
            </w:rPr>
          </w:rPrChange>
        </w:rPr>
        <w:t xml:space="preserve"> = .002</w:t>
      </w:r>
      <w:r w:rsidR="000635B4" w:rsidRPr="00A023CC">
        <w:rPr>
          <w:rFonts w:ascii="Times New Roman" w:hAnsi="Times New Roman" w:cs="Times New Roman"/>
          <w:sz w:val="24"/>
          <w:szCs w:val="24"/>
          <w:lang w:val="en-US"/>
          <w:rPrChange w:id="2313" w:author="Ian Hussey" w:date="2020-08-25T17:52:00Z">
            <w:rPr>
              <w:rFonts w:ascii="Times New Roman" w:hAnsi="Times New Roman" w:cs="Times New Roman"/>
              <w:sz w:val="24"/>
              <w:szCs w:val="24"/>
              <w:lang w:val="en-GB"/>
            </w:rPr>
          </w:rPrChange>
        </w:rPr>
        <w:t xml:space="preserve">). </w:t>
      </w:r>
    </w:p>
    <w:p w14:paraId="3C20CB99" w14:textId="723DA0CB" w:rsidR="0035125E" w:rsidRPr="00A023CC" w:rsidRDefault="00635362" w:rsidP="00DA488C">
      <w:pPr>
        <w:spacing w:line="480" w:lineRule="auto"/>
        <w:ind w:firstLine="708"/>
        <w:contextualSpacing/>
        <w:rPr>
          <w:rFonts w:ascii="Times New Roman" w:hAnsi="Times New Roman" w:cs="Times New Roman"/>
          <w:sz w:val="24"/>
          <w:szCs w:val="24"/>
          <w:lang w:val="en-US"/>
          <w:rPrChange w:id="231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2315" w:author="Ian Hussey" w:date="2020-08-25T17:52:00Z">
            <w:rPr>
              <w:rFonts w:ascii="Times New Roman" w:hAnsi="Times New Roman" w:cs="Times New Roman"/>
              <w:b/>
              <w:sz w:val="24"/>
              <w:szCs w:val="24"/>
              <w:lang w:val="en-GB"/>
            </w:rPr>
          </w:rPrChange>
        </w:rPr>
        <w:t>Intersecting Regularity</w:t>
      </w:r>
      <w:r w:rsidR="009A5951" w:rsidRPr="00A023CC">
        <w:rPr>
          <w:rFonts w:ascii="Times New Roman" w:hAnsi="Times New Roman" w:cs="Times New Roman"/>
          <w:b/>
          <w:sz w:val="24"/>
          <w:szCs w:val="24"/>
          <w:lang w:val="en-US"/>
          <w:rPrChange w:id="2316" w:author="Ian Hussey" w:date="2020-08-25T17:52:00Z">
            <w:rPr>
              <w:rFonts w:ascii="Times New Roman" w:hAnsi="Times New Roman" w:cs="Times New Roman"/>
              <w:b/>
              <w:sz w:val="24"/>
              <w:szCs w:val="24"/>
              <w:lang w:val="en-GB"/>
            </w:rPr>
          </w:rPrChange>
        </w:rPr>
        <w:t xml:space="preserve"> Effects</w:t>
      </w:r>
      <w:r w:rsidR="0035125E" w:rsidRPr="00A023CC">
        <w:rPr>
          <w:rFonts w:ascii="Times New Roman" w:hAnsi="Times New Roman" w:cs="Times New Roman"/>
          <w:sz w:val="24"/>
          <w:szCs w:val="24"/>
          <w:lang w:val="en-US"/>
          <w:rPrChange w:id="2317" w:author="Ian Hussey" w:date="2020-08-25T17:52:00Z">
            <w:rPr>
              <w:rFonts w:ascii="Times New Roman" w:hAnsi="Times New Roman" w:cs="Times New Roman"/>
              <w:sz w:val="24"/>
              <w:szCs w:val="24"/>
              <w:lang w:val="en-GB"/>
            </w:rPr>
          </w:rPrChange>
        </w:rPr>
        <w:t>. IR effects emerged in both studies.</w:t>
      </w:r>
      <w:r w:rsidR="0035125E" w:rsidRPr="00A023CC">
        <w:rPr>
          <w:rFonts w:ascii="Times New Roman" w:hAnsi="Times New Roman" w:cs="Times New Roman"/>
          <w:sz w:val="24"/>
          <w:lang w:val="en-US"/>
          <w:rPrChange w:id="2318" w:author="Ian Hussey" w:date="2020-08-25T17:52:00Z">
            <w:rPr>
              <w:rFonts w:ascii="Times New Roman" w:hAnsi="Times New Roman" w:cs="Times New Roman"/>
              <w:sz w:val="24"/>
              <w:lang w:val="en-GB"/>
            </w:rPr>
          </w:rPrChange>
        </w:rPr>
        <w:t xml:space="preserve"> Participants self-reported that they liked T1 (the target that intersected with a contingency containing positive sources) and disliked T2 (the target that intersected with a contingency containing negative sources) in Experiment 5:</w:t>
      </w:r>
      <w:r w:rsidR="0035125E" w:rsidRPr="00A023CC">
        <w:rPr>
          <w:lang w:val="en-US"/>
          <w:rPrChange w:id="2319" w:author="Ian Hussey" w:date="2020-08-25T17:52:00Z">
            <w:rPr>
              <w:lang w:val="en-GB"/>
            </w:rPr>
          </w:rPrChange>
        </w:rPr>
        <w:t xml:space="preserve"> </w:t>
      </w:r>
      <w:r w:rsidR="0035125E" w:rsidRPr="00A023CC">
        <w:rPr>
          <w:rFonts w:ascii="Times New Roman" w:hAnsi="Times New Roman" w:cs="Times New Roman"/>
          <w:i/>
          <w:sz w:val="24"/>
          <w:lang w:val="en-US"/>
          <w:rPrChange w:id="2320" w:author="Ian Hussey" w:date="2020-08-25T17:52:00Z">
            <w:rPr>
              <w:rFonts w:ascii="Times New Roman" w:hAnsi="Times New Roman" w:cs="Times New Roman"/>
              <w:i/>
              <w:sz w:val="24"/>
              <w:lang w:val="en-GB"/>
            </w:rPr>
          </w:rPrChange>
        </w:rPr>
        <w:t>t</w:t>
      </w:r>
      <w:r w:rsidR="0035125E" w:rsidRPr="00A023CC">
        <w:rPr>
          <w:rFonts w:ascii="Times New Roman" w:hAnsi="Times New Roman" w:cs="Times New Roman"/>
          <w:sz w:val="24"/>
          <w:lang w:val="en-US"/>
          <w:rPrChange w:id="2321" w:author="Ian Hussey" w:date="2020-08-25T17:52:00Z">
            <w:rPr>
              <w:rFonts w:ascii="Times New Roman" w:hAnsi="Times New Roman" w:cs="Times New Roman"/>
              <w:sz w:val="24"/>
              <w:lang w:val="en-GB"/>
            </w:rPr>
          </w:rPrChange>
        </w:rPr>
        <w:t xml:space="preserve">(41.2) = 3.15, </w:t>
      </w:r>
      <w:r w:rsidR="0035125E" w:rsidRPr="00A023CC">
        <w:rPr>
          <w:rFonts w:ascii="Times New Roman" w:hAnsi="Times New Roman" w:cs="Times New Roman"/>
          <w:i/>
          <w:sz w:val="24"/>
          <w:lang w:val="en-US"/>
          <w:rPrChange w:id="2322" w:author="Ian Hussey" w:date="2020-08-25T17:52:00Z">
            <w:rPr>
              <w:rFonts w:ascii="Times New Roman" w:hAnsi="Times New Roman" w:cs="Times New Roman"/>
              <w:i/>
              <w:sz w:val="24"/>
              <w:lang w:val="en-GB"/>
            </w:rPr>
          </w:rPrChange>
        </w:rPr>
        <w:t>p</w:t>
      </w:r>
      <w:r w:rsidR="0035125E" w:rsidRPr="00A023CC">
        <w:rPr>
          <w:rFonts w:ascii="Times New Roman" w:hAnsi="Times New Roman" w:cs="Times New Roman"/>
          <w:sz w:val="24"/>
          <w:lang w:val="en-US"/>
          <w:rPrChange w:id="2323" w:author="Ian Hussey" w:date="2020-08-25T17:52:00Z">
            <w:rPr>
              <w:rFonts w:ascii="Times New Roman" w:hAnsi="Times New Roman" w:cs="Times New Roman"/>
              <w:sz w:val="24"/>
              <w:lang w:val="en-GB"/>
            </w:rPr>
          </w:rPrChange>
        </w:rPr>
        <w:t xml:space="preserve"> = .003, </w:t>
      </w:r>
      <w:r w:rsidR="0035125E" w:rsidRPr="00A023CC">
        <w:rPr>
          <w:rFonts w:ascii="Times New Roman" w:hAnsi="Times New Roman" w:cs="Times New Roman"/>
          <w:i/>
          <w:sz w:val="24"/>
          <w:lang w:val="en-US"/>
          <w:rPrChange w:id="2324" w:author="Ian Hussey" w:date="2020-08-25T17:52:00Z">
            <w:rPr>
              <w:rFonts w:ascii="Times New Roman" w:hAnsi="Times New Roman" w:cs="Times New Roman"/>
              <w:i/>
              <w:sz w:val="24"/>
              <w:lang w:val="en-GB"/>
            </w:rPr>
          </w:rPrChange>
        </w:rPr>
        <w:t>d</w:t>
      </w:r>
      <w:r w:rsidR="0035125E" w:rsidRPr="00A023CC">
        <w:rPr>
          <w:rFonts w:ascii="Times New Roman" w:hAnsi="Times New Roman" w:cs="Times New Roman"/>
          <w:sz w:val="24"/>
          <w:lang w:val="en-US"/>
          <w:rPrChange w:id="2325" w:author="Ian Hussey" w:date="2020-08-25T17:52:00Z">
            <w:rPr>
              <w:rFonts w:ascii="Times New Roman" w:hAnsi="Times New Roman" w:cs="Times New Roman"/>
              <w:sz w:val="24"/>
              <w:lang w:val="en-GB"/>
            </w:rPr>
          </w:rPrChange>
        </w:rPr>
        <w:t xml:space="preserve"> = 0.94, 95% CI [0.31, 1.57], BF</w:t>
      </w:r>
      <w:r w:rsidR="0035125E" w:rsidRPr="00A023CC">
        <w:rPr>
          <w:rFonts w:ascii="Times New Roman" w:hAnsi="Times New Roman" w:cs="Times New Roman"/>
          <w:sz w:val="24"/>
          <w:vertAlign w:val="subscript"/>
          <w:lang w:val="en-US"/>
          <w:rPrChange w:id="2326" w:author="Ian Hussey" w:date="2020-08-25T17:52:00Z">
            <w:rPr>
              <w:rFonts w:ascii="Times New Roman" w:hAnsi="Times New Roman" w:cs="Times New Roman"/>
              <w:sz w:val="24"/>
              <w:vertAlign w:val="subscript"/>
              <w:lang w:val="en-GB"/>
            </w:rPr>
          </w:rPrChange>
        </w:rPr>
        <w:t>10</w:t>
      </w:r>
      <w:r w:rsidR="0035125E" w:rsidRPr="00A023CC">
        <w:rPr>
          <w:rFonts w:ascii="Times New Roman" w:hAnsi="Times New Roman" w:cs="Times New Roman"/>
          <w:sz w:val="24"/>
          <w:lang w:val="en-US"/>
          <w:rPrChange w:id="2327" w:author="Ian Hussey" w:date="2020-08-25T17:52:00Z">
            <w:rPr>
              <w:rFonts w:ascii="Times New Roman" w:hAnsi="Times New Roman" w:cs="Times New Roman"/>
              <w:sz w:val="24"/>
              <w:lang w:val="en-GB"/>
            </w:rPr>
          </w:rPrChange>
        </w:rPr>
        <w:t xml:space="preserve"> = 14</w:t>
      </w:r>
      <w:r w:rsidR="0035125E" w:rsidRPr="00A023CC">
        <w:rPr>
          <w:rFonts w:ascii="Times New Roman" w:eastAsia="Times New Roman" w:hAnsi="Times New Roman" w:cs="Times New Roman"/>
          <w:color w:val="000000"/>
          <w:sz w:val="24"/>
          <w:szCs w:val="20"/>
          <w:lang w:val="en-US" w:eastAsia="nl-BE"/>
          <w:rPrChange w:id="2328" w:author="Ian Hussey" w:date="2020-08-25T17:52:00Z">
            <w:rPr>
              <w:rFonts w:ascii="Times New Roman" w:eastAsia="Times New Roman" w:hAnsi="Times New Roman" w:cs="Times New Roman"/>
              <w:color w:val="000000"/>
              <w:sz w:val="24"/>
              <w:szCs w:val="20"/>
              <w:lang w:val="en-GB" w:eastAsia="nl-BE"/>
            </w:rPr>
          </w:rPrChange>
        </w:rPr>
        <w:t xml:space="preserve">; and Experiment 6: </w:t>
      </w:r>
      <w:r w:rsidR="0035125E" w:rsidRPr="00A023CC">
        <w:rPr>
          <w:rFonts w:ascii="Times New Roman" w:eastAsia="Times New Roman" w:hAnsi="Times New Roman" w:cs="Times New Roman"/>
          <w:i/>
          <w:color w:val="000000"/>
          <w:sz w:val="24"/>
          <w:szCs w:val="20"/>
          <w:lang w:val="en-US" w:eastAsia="nl-BE"/>
          <w:rPrChange w:id="2329" w:author="Ian Hussey" w:date="2020-08-25T17:52:00Z">
            <w:rPr>
              <w:rFonts w:ascii="Times New Roman" w:eastAsia="Times New Roman" w:hAnsi="Times New Roman" w:cs="Times New Roman"/>
              <w:i/>
              <w:color w:val="000000"/>
              <w:sz w:val="24"/>
              <w:szCs w:val="20"/>
              <w:lang w:val="en-GB" w:eastAsia="nl-BE"/>
            </w:rPr>
          </w:rPrChange>
        </w:rPr>
        <w:t>t</w:t>
      </w:r>
      <w:r w:rsidR="0035125E" w:rsidRPr="00A023CC">
        <w:rPr>
          <w:rFonts w:ascii="Times New Roman" w:eastAsia="Times New Roman" w:hAnsi="Times New Roman" w:cs="Times New Roman"/>
          <w:color w:val="000000"/>
          <w:sz w:val="24"/>
          <w:szCs w:val="20"/>
          <w:lang w:val="en-US" w:eastAsia="nl-BE"/>
          <w:rPrChange w:id="2330" w:author="Ian Hussey" w:date="2020-08-25T17:52:00Z">
            <w:rPr>
              <w:rFonts w:ascii="Times New Roman" w:eastAsia="Times New Roman" w:hAnsi="Times New Roman" w:cs="Times New Roman"/>
              <w:color w:val="000000"/>
              <w:sz w:val="24"/>
              <w:szCs w:val="20"/>
              <w:lang w:val="en-GB" w:eastAsia="nl-BE"/>
            </w:rPr>
          </w:rPrChange>
        </w:rPr>
        <w:t xml:space="preserve">(39) = 3.17, </w:t>
      </w:r>
      <w:r w:rsidR="0035125E" w:rsidRPr="00A023CC">
        <w:rPr>
          <w:rFonts w:ascii="Times New Roman" w:eastAsia="Times New Roman" w:hAnsi="Times New Roman" w:cs="Times New Roman"/>
          <w:i/>
          <w:color w:val="000000"/>
          <w:sz w:val="24"/>
          <w:szCs w:val="20"/>
          <w:lang w:val="en-US" w:eastAsia="nl-BE"/>
          <w:rPrChange w:id="2331" w:author="Ian Hussey" w:date="2020-08-25T17:52:00Z">
            <w:rPr>
              <w:rFonts w:ascii="Times New Roman" w:eastAsia="Times New Roman" w:hAnsi="Times New Roman" w:cs="Times New Roman"/>
              <w:i/>
              <w:color w:val="000000"/>
              <w:sz w:val="24"/>
              <w:szCs w:val="20"/>
              <w:lang w:val="en-GB" w:eastAsia="nl-BE"/>
            </w:rPr>
          </w:rPrChange>
        </w:rPr>
        <w:t>p</w:t>
      </w:r>
      <w:r w:rsidR="0035125E" w:rsidRPr="00A023CC">
        <w:rPr>
          <w:rFonts w:ascii="Times New Roman" w:eastAsia="Times New Roman" w:hAnsi="Times New Roman" w:cs="Times New Roman"/>
          <w:color w:val="000000"/>
          <w:sz w:val="24"/>
          <w:szCs w:val="20"/>
          <w:lang w:val="en-US" w:eastAsia="nl-BE"/>
          <w:rPrChange w:id="2332" w:author="Ian Hussey" w:date="2020-08-25T17:52:00Z">
            <w:rPr>
              <w:rFonts w:ascii="Times New Roman" w:eastAsia="Times New Roman" w:hAnsi="Times New Roman" w:cs="Times New Roman"/>
              <w:color w:val="000000"/>
              <w:sz w:val="24"/>
              <w:szCs w:val="20"/>
              <w:lang w:val="en-GB" w:eastAsia="nl-BE"/>
            </w:rPr>
          </w:rPrChange>
        </w:rPr>
        <w:t xml:space="preserve"> = .003, </w:t>
      </w:r>
      <w:r w:rsidR="0035125E" w:rsidRPr="00A023CC">
        <w:rPr>
          <w:rFonts w:ascii="Times New Roman" w:eastAsia="Times New Roman" w:hAnsi="Times New Roman" w:cs="Times New Roman"/>
          <w:i/>
          <w:color w:val="000000"/>
          <w:sz w:val="24"/>
          <w:szCs w:val="20"/>
          <w:lang w:val="en-US" w:eastAsia="nl-BE"/>
          <w:rPrChange w:id="2333" w:author="Ian Hussey" w:date="2020-08-25T17:52:00Z">
            <w:rPr>
              <w:rFonts w:ascii="Times New Roman" w:eastAsia="Times New Roman" w:hAnsi="Times New Roman" w:cs="Times New Roman"/>
              <w:i/>
              <w:color w:val="000000"/>
              <w:sz w:val="24"/>
              <w:szCs w:val="20"/>
              <w:lang w:val="en-GB" w:eastAsia="nl-BE"/>
            </w:rPr>
          </w:rPrChange>
        </w:rPr>
        <w:t>d</w:t>
      </w:r>
      <w:r w:rsidR="0035125E" w:rsidRPr="00A023CC">
        <w:rPr>
          <w:rFonts w:ascii="Times New Roman" w:eastAsia="Times New Roman" w:hAnsi="Times New Roman" w:cs="Times New Roman"/>
          <w:color w:val="000000"/>
          <w:sz w:val="24"/>
          <w:szCs w:val="20"/>
          <w:lang w:val="en-US" w:eastAsia="nl-BE"/>
          <w:rPrChange w:id="2334" w:author="Ian Hussey" w:date="2020-08-25T17:52:00Z">
            <w:rPr>
              <w:rFonts w:ascii="Times New Roman" w:eastAsia="Times New Roman" w:hAnsi="Times New Roman" w:cs="Times New Roman"/>
              <w:color w:val="000000"/>
              <w:sz w:val="24"/>
              <w:szCs w:val="20"/>
              <w:lang w:val="en-GB" w:eastAsia="nl-BE"/>
            </w:rPr>
          </w:rPrChange>
        </w:rPr>
        <w:t xml:space="preserve"> = 0.95, 95% CI [0.27, 1.62], BF</w:t>
      </w:r>
      <w:r w:rsidR="0035125E" w:rsidRPr="00A023CC">
        <w:rPr>
          <w:rFonts w:ascii="Times New Roman" w:eastAsia="Times New Roman" w:hAnsi="Times New Roman" w:cs="Times New Roman"/>
          <w:color w:val="000000"/>
          <w:sz w:val="24"/>
          <w:szCs w:val="20"/>
          <w:vertAlign w:val="subscript"/>
          <w:lang w:val="en-US" w:eastAsia="nl-BE"/>
          <w:rPrChange w:id="2335" w:author="Ian Hussey" w:date="2020-08-25T17:52:00Z">
            <w:rPr>
              <w:rFonts w:ascii="Times New Roman" w:eastAsia="Times New Roman" w:hAnsi="Times New Roman" w:cs="Times New Roman"/>
              <w:color w:val="000000"/>
              <w:sz w:val="24"/>
              <w:szCs w:val="20"/>
              <w:vertAlign w:val="subscript"/>
              <w:lang w:val="en-GB" w:eastAsia="nl-BE"/>
            </w:rPr>
          </w:rPrChange>
        </w:rPr>
        <w:t>10</w:t>
      </w:r>
      <w:r w:rsidR="0035125E" w:rsidRPr="00A023CC">
        <w:rPr>
          <w:rFonts w:ascii="Times New Roman" w:eastAsia="Times New Roman" w:hAnsi="Times New Roman" w:cs="Times New Roman"/>
          <w:color w:val="000000"/>
          <w:sz w:val="24"/>
          <w:szCs w:val="20"/>
          <w:lang w:val="en-US" w:eastAsia="nl-BE"/>
          <w:rPrChange w:id="2336" w:author="Ian Hussey" w:date="2020-08-25T17:52:00Z">
            <w:rPr>
              <w:rFonts w:ascii="Times New Roman" w:eastAsia="Times New Roman" w:hAnsi="Times New Roman" w:cs="Times New Roman"/>
              <w:color w:val="000000"/>
              <w:sz w:val="24"/>
              <w:szCs w:val="20"/>
              <w:lang w:val="en-GB" w:eastAsia="nl-BE"/>
            </w:rPr>
          </w:rPrChange>
        </w:rPr>
        <w:t xml:space="preserve"> = 9</w:t>
      </w:r>
      <w:r w:rsidR="0035125E" w:rsidRPr="00A023CC">
        <w:rPr>
          <w:rFonts w:ascii="Times New Roman" w:hAnsi="Times New Roman" w:cs="Times New Roman"/>
          <w:sz w:val="24"/>
          <w:szCs w:val="24"/>
          <w:lang w:val="en-US"/>
          <w:rPrChange w:id="2337" w:author="Ian Hussey" w:date="2020-08-25T17:52:00Z">
            <w:rPr>
              <w:rFonts w:ascii="Times New Roman" w:hAnsi="Times New Roman" w:cs="Times New Roman"/>
              <w:sz w:val="24"/>
              <w:szCs w:val="24"/>
              <w:lang w:val="en-GB"/>
            </w:rPr>
          </w:rPrChange>
        </w:rPr>
        <w:t xml:space="preserve">. IAT scores also demonstrated evidence for a relative preference for T1 over T2: Experiment 5: </w:t>
      </w:r>
      <w:r w:rsidR="0035125E" w:rsidRPr="00A023CC">
        <w:rPr>
          <w:rFonts w:ascii="Times New Roman" w:hAnsi="Times New Roman" w:cs="Times New Roman"/>
          <w:i/>
          <w:sz w:val="24"/>
          <w:szCs w:val="24"/>
          <w:lang w:val="en-US"/>
          <w:rPrChange w:id="2338" w:author="Ian Hussey" w:date="2020-08-25T17:52:00Z">
            <w:rPr>
              <w:rFonts w:ascii="Times New Roman" w:hAnsi="Times New Roman" w:cs="Times New Roman"/>
              <w:i/>
              <w:sz w:val="24"/>
              <w:szCs w:val="24"/>
              <w:lang w:val="en-GB"/>
            </w:rPr>
          </w:rPrChange>
        </w:rPr>
        <w:t>t</w:t>
      </w:r>
      <w:r w:rsidR="0035125E" w:rsidRPr="00A023CC">
        <w:rPr>
          <w:rFonts w:ascii="Times New Roman" w:hAnsi="Times New Roman" w:cs="Times New Roman"/>
          <w:sz w:val="24"/>
          <w:szCs w:val="24"/>
          <w:lang w:val="en-US"/>
          <w:rPrChange w:id="2339" w:author="Ian Hussey" w:date="2020-08-25T17:52:00Z">
            <w:rPr>
              <w:rFonts w:ascii="Times New Roman" w:hAnsi="Times New Roman" w:cs="Times New Roman"/>
              <w:sz w:val="24"/>
              <w:szCs w:val="24"/>
              <w:lang w:val="en-GB"/>
            </w:rPr>
          </w:rPrChange>
        </w:rPr>
        <w:t xml:space="preserve">(37.19) = 4.45, </w:t>
      </w:r>
      <w:r w:rsidR="0035125E" w:rsidRPr="00A023CC">
        <w:rPr>
          <w:rFonts w:ascii="Times New Roman" w:hAnsi="Times New Roman" w:cs="Times New Roman"/>
          <w:i/>
          <w:sz w:val="24"/>
          <w:szCs w:val="24"/>
          <w:lang w:val="en-US"/>
          <w:rPrChange w:id="2340" w:author="Ian Hussey" w:date="2020-08-25T17:52:00Z">
            <w:rPr>
              <w:rFonts w:ascii="Times New Roman" w:hAnsi="Times New Roman" w:cs="Times New Roman"/>
              <w:i/>
              <w:sz w:val="24"/>
              <w:szCs w:val="24"/>
              <w:lang w:val="en-GB"/>
            </w:rPr>
          </w:rPrChange>
        </w:rPr>
        <w:t>p</w:t>
      </w:r>
      <w:r w:rsidR="0035125E" w:rsidRPr="00A023CC">
        <w:rPr>
          <w:rFonts w:ascii="Times New Roman" w:hAnsi="Times New Roman" w:cs="Times New Roman"/>
          <w:sz w:val="24"/>
          <w:szCs w:val="24"/>
          <w:lang w:val="en-US"/>
          <w:rPrChange w:id="2341" w:author="Ian Hussey" w:date="2020-08-25T17:52:00Z">
            <w:rPr>
              <w:rFonts w:ascii="Times New Roman" w:hAnsi="Times New Roman" w:cs="Times New Roman"/>
              <w:sz w:val="24"/>
              <w:szCs w:val="24"/>
              <w:lang w:val="en-GB"/>
            </w:rPr>
          </w:rPrChange>
        </w:rPr>
        <w:t xml:space="preserve"> &lt; .0001, </w:t>
      </w:r>
      <w:r w:rsidR="0035125E" w:rsidRPr="00A023CC">
        <w:rPr>
          <w:rFonts w:ascii="Times New Roman" w:hAnsi="Times New Roman" w:cs="Times New Roman"/>
          <w:i/>
          <w:sz w:val="24"/>
          <w:szCs w:val="24"/>
          <w:lang w:val="en-US"/>
          <w:rPrChange w:id="2342" w:author="Ian Hussey" w:date="2020-08-25T17:52:00Z">
            <w:rPr>
              <w:rFonts w:ascii="Times New Roman" w:hAnsi="Times New Roman" w:cs="Times New Roman"/>
              <w:i/>
              <w:sz w:val="24"/>
              <w:szCs w:val="24"/>
              <w:lang w:val="en-GB"/>
            </w:rPr>
          </w:rPrChange>
        </w:rPr>
        <w:t>d</w:t>
      </w:r>
      <w:r w:rsidR="0035125E" w:rsidRPr="00A023CC">
        <w:rPr>
          <w:rFonts w:ascii="Times New Roman" w:hAnsi="Times New Roman" w:cs="Times New Roman"/>
          <w:sz w:val="24"/>
          <w:szCs w:val="24"/>
          <w:lang w:val="en-US"/>
          <w:rPrChange w:id="2343" w:author="Ian Hussey" w:date="2020-08-25T17:52:00Z">
            <w:rPr>
              <w:rFonts w:ascii="Times New Roman" w:hAnsi="Times New Roman" w:cs="Times New Roman"/>
              <w:sz w:val="24"/>
              <w:szCs w:val="24"/>
              <w:lang w:val="en-GB"/>
            </w:rPr>
          </w:rPrChange>
        </w:rPr>
        <w:t xml:space="preserve"> = 1.35, 95% CI [0.69, 2.01], BF</w:t>
      </w:r>
      <w:r w:rsidR="0035125E" w:rsidRPr="00A023CC">
        <w:rPr>
          <w:rFonts w:ascii="Times New Roman" w:hAnsi="Times New Roman" w:cs="Times New Roman"/>
          <w:sz w:val="24"/>
          <w:szCs w:val="24"/>
          <w:vertAlign w:val="subscript"/>
          <w:lang w:val="en-US"/>
          <w:rPrChange w:id="2344" w:author="Ian Hussey" w:date="2020-08-25T17:52:00Z">
            <w:rPr>
              <w:rFonts w:ascii="Times New Roman" w:hAnsi="Times New Roman" w:cs="Times New Roman"/>
              <w:sz w:val="24"/>
              <w:szCs w:val="24"/>
              <w:vertAlign w:val="subscript"/>
              <w:lang w:val="en-GB"/>
            </w:rPr>
          </w:rPrChange>
        </w:rPr>
        <w:t>10</w:t>
      </w:r>
      <w:r w:rsidR="0035125E" w:rsidRPr="00A023CC">
        <w:rPr>
          <w:rFonts w:ascii="Times New Roman" w:hAnsi="Times New Roman" w:cs="Times New Roman"/>
          <w:sz w:val="24"/>
          <w:szCs w:val="24"/>
          <w:lang w:val="en-US"/>
          <w:rPrChange w:id="2345" w:author="Ian Hussey" w:date="2020-08-25T17:52:00Z">
            <w:rPr>
              <w:rFonts w:ascii="Times New Roman" w:hAnsi="Times New Roman" w:cs="Times New Roman"/>
              <w:sz w:val="24"/>
              <w:szCs w:val="24"/>
              <w:lang w:val="en-GB"/>
            </w:rPr>
          </w:rPrChange>
        </w:rPr>
        <w:t xml:space="preserve"> = 474; Experiment 6: </w:t>
      </w:r>
      <w:r w:rsidR="0035125E" w:rsidRPr="00A023CC">
        <w:rPr>
          <w:rFonts w:ascii="Times New Roman" w:hAnsi="Times New Roman" w:cs="Times New Roman"/>
          <w:i/>
          <w:sz w:val="24"/>
          <w:szCs w:val="24"/>
          <w:lang w:val="en-US"/>
          <w:rPrChange w:id="2346" w:author="Ian Hussey" w:date="2020-08-25T17:52:00Z">
            <w:rPr>
              <w:rFonts w:ascii="Times New Roman" w:hAnsi="Times New Roman" w:cs="Times New Roman"/>
              <w:i/>
              <w:sz w:val="24"/>
              <w:szCs w:val="24"/>
              <w:lang w:val="en-GB"/>
            </w:rPr>
          </w:rPrChange>
        </w:rPr>
        <w:t>t</w:t>
      </w:r>
      <w:r w:rsidR="0035125E" w:rsidRPr="00A023CC">
        <w:rPr>
          <w:rFonts w:ascii="Times New Roman" w:hAnsi="Times New Roman" w:cs="Times New Roman"/>
          <w:sz w:val="24"/>
          <w:szCs w:val="24"/>
          <w:lang w:val="en-US"/>
          <w:rPrChange w:id="2347" w:author="Ian Hussey" w:date="2020-08-25T17:52:00Z">
            <w:rPr>
              <w:rFonts w:ascii="Times New Roman" w:hAnsi="Times New Roman" w:cs="Times New Roman"/>
              <w:sz w:val="24"/>
              <w:szCs w:val="24"/>
              <w:lang w:val="en-GB"/>
            </w:rPr>
          </w:rPrChange>
        </w:rPr>
        <w:t xml:space="preserve">(32.15) = 3.61, </w:t>
      </w:r>
      <w:r w:rsidR="0035125E" w:rsidRPr="00A023CC">
        <w:rPr>
          <w:rFonts w:ascii="Times New Roman" w:hAnsi="Times New Roman" w:cs="Times New Roman"/>
          <w:i/>
          <w:sz w:val="24"/>
          <w:szCs w:val="24"/>
          <w:lang w:val="en-US"/>
          <w:rPrChange w:id="2348" w:author="Ian Hussey" w:date="2020-08-25T17:52:00Z">
            <w:rPr>
              <w:rFonts w:ascii="Times New Roman" w:hAnsi="Times New Roman" w:cs="Times New Roman"/>
              <w:i/>
              <w:sz w:val="24"/>
              <w:szCs w:val="24"/>
              <w:lang w:val="en-GB"/>
            </w:rPr>
          </w:rPrChange>
        </w:rPr>
        <w:t>p</w:t>
      </w:r>
      <w:r w:rsidR="0035125E" w:rsidRPr="00A023CC">
        <w:rPr>
          <w:rFonts w:ascii="Times New Roman" w:hAnsi="Times New Roman" w:cs="Times New Roman"/>
          <w:sz w:val="24"/>
          <w:szCs w:val="24"/>
          <w:lang w:val="en-US"/>
          <w:rPrChange w:id="2349" w:author="Ian Hussey" w:date="2020-08-25T17:52:00Z">
            <w:rPr>
              <w:rFonts w:ascii="Times New Roman" w:hAnsi="Times New Roman" w:cs="Times New Roman"/>
              <w:sz w:val="24"/>
              <w:szCs w:val="24"/>
              <w:lang w:val="en-GB"/>
            </w:rPr>
          </w:rPrChange>
        </w:rPr>
        <w:t xml:space="preserve"> = .001, </w:t>
      </w:r>
      <w:r w:rsidR="0035125E" w:rsidRPr="00A023CC">
        <w:rPr>
          <w:rFonts w:ascii="Times New Roman" w:hAnsi="Times New Roman" w:cs="Times New Roman"/>
          <w:i/>
          <w:sz w:val="24"/>
          <w:szCs w:val="24"/>
          <w:lang w:val="en-US"/>
          <w:rPrChange w:id="2350" w:author="Ian Hussey" w:date="2020-08-25T17:52:00Z">
            <w:rPr>
              <w:rFonts w:ascii="Times New Roman" w:hAnsi="Times New Roman" w:cs="Times New Roman"/>
              <w:i/>
              <w:sz w:val="24"/>
              <w:szCs w:val="24"/>
              <w:lang w:val="en-GB"/>
            </w:rPr>
          </w:rPrChange>
        </w:rPr>
        <w:t>d</w:t>
      </w:r>
      <w:r w:rsidR="0035125E" w:rsidRPr="00A023CC">
        <w:rPr>
          <w:rFonts w:ascii="Times New Roman" w:hAnsi="Times New Roman" w:cs="Times New Roman"/>
          <w:sz w:val="24"/>
          <w:szCs w:val="24"/>
          <w:lang w:val="en-US"/>
          <w:rPrChange w:id="2351" w:author="Ian Hussey" w:date="2020-08-25T17:52:00Z">
            <w:rPr>
              <w:rFonts w:ascii="Times New Roman" w:hAnsi="Times New Roman" w:cs="Times New Roman"/>
              <w:sz w:val="24"/>
              <w:szCs w:val="24"/>
              <w:lang w:val="en-GB"/>
            </w:rPr>
          </w:rPrChange>
        </w:rPr>
        <w:t xml:space="preserve"> = 1.17, 95% CI [0.47, 1.86], BF</w:t>
      </w:r>
      <w:r w:rsidR="0035125E" w:rsidRPr="00A023CC">
        <w:rPr>
          <w:rFonts w:ascii="Times New Roman" w:hAnsi="Times New Roman" w:cs="Times New Roman"/>
          <w:sz w:val="24"/>
          <w:szCs w:val="24"/>
          <w:vertAlign w:val="subscript"/>
          <w:lang w:val="en-US"/>
          <w:rPrChange w:id="2352" w:author="Ian Hussey" w:date="2020-08-25T17:52:00Z">
            <w:rPr>
              <w:rFonts w:ascii="Times New Roman" w:hAnsi="Times New Roman" w:cs="Times New Roman"/>
              <w:sz w:val="24"/>
              <w:szCs w:val="24"/>
              <w:vertAlign w:val="subscript"/>
              <w:lang w:val="en-GB"/>
            </w:rPr>
          </w:rPrChange>
        </w:rPr>
        <w:t>10</w:t>
      </w:r>
      <w:r w:rsidR="0035125E" w:rsidRPr="00A023CC">
        <w:rPr>
          <w:rFonts w:ascii="Times New Roman" w:hAnsi="Times New Roman" w:cs="Times New Roman"/>
          <w:sz w:val="24"/>
          <w:szCs w:val="24"/>
          <w:lang w:val="en-US"/>
          <w:rPrChange w:id="2353" w:author="Ian Hussey" w:date="2020-08-25T17:52:00Z">
            <w:rPr>
              <w:rFonts w:ascii="Times New Roman" w:hAnsi="Times New Roman" w:cs="Times New Roman"/>
              <w:sz w:val="24"/>
              <w:szCs w:val="24"/>
              <w:lang w:val="en-GB"/>
            </w:rPr>
          </w:rPrChange>
        </w:rPr>
        <w:t xml:space="preserve"> = 42.</w:t>
      </w:r>
      <w:r w:rsidR="00DA488C" w:rsidRPr="00A023CC">
        <w:rPr>
          <w:rFonts w:ascii="Times New Roman" w:hAnsi="Times New Roman" w:cs="Times New Roman"/>
          <w:sz w:val="24"/>
          <w:szCs w:val="24"/>
          <w:lang w:val="en-US"/>
          <w:rPrChange w:id="2354" w:author="Ian Hussey" w:date="2020-08-25T17:52:00Z">
            <w:rPr>
              <w:rFonts w:ascii="Times New Roman" w:hAnsi="Times New Roman" w:cs="Times New Roman"/>
              <w:sz w:val="24"/>
              <w:szCs w:val="24"/>
              <w:lang w:val="en-GB"/>
            </w:rPr>
          </w:rPrChange>
        </w:rPr>
        <w:t xml:space="preserve"> </w:t>
      </w:r>
      <w:r w:rsidR="0035125E" w:rsidRPr="00A023CC">
        <w:rPr>
          <w:rFonts w:ascii="Times New Roman" w:hAnsi="Times New Roman" w:cs="Times New Roman"/>
          <w:sz w:val="24"/>
          <w:szCs w:val="24"/>
          <w:lang w:val="en-US"/>
          <w:rPrChange w:id="2355" w:author="Ian Hussey" w:date="2020-08-25T17:52:00Z">
            <w:rPr>
              <w:rFonts w:ascii="Times New Roman" w:hAnsi="Times New Roman" w:cs="Times New Roman"/>
              <w:sz w:val="24"/>
              <w:szCs w:val="24"/>
              <w:lang w:val="en-GB"/>
            </w:rPr>
          </w:rPrChange>
        </w:rPr>
        <w:t xml:space="preserve">Finally, </w:t>
      </w:r>
      <w:r w:rsidR="0035125E" w:rsidRPr="00A023CC">
        <w:rPr>
          <w:rFonts w:ascii="Times New Roman" w:hAnsi="Times New Roman"/>
          <w:sz w:val="24"/>
          <w:szCs w:val="24"/>
          <w:lang w:val="en-US"/>
          <w:rPrChange w:id="2356" w:author="Ian Hussey" w:date="2020-08-25T17:52:00Z">
            <w:rPr>
              <w:rFonts w:ascii="Times New Roman" w:hAnsi="Times New Roman"/>
              <w:sz w:val="24"/>
              <w:szCs w:val="24"/>
              <w:lang w:val="en-GB"/>
            </w:rPr>
          </w:rPrChange>
        </w:rPr>
        <w:t xml:space="preserve">the odds of </w:t>
      </w:r>
      <w:r w:rsidR="0035125E" w:rsidRPr="00A023CC">
        <w:rPr>
          <w:rFonts w:ascii="Times New Roman" w:hAnsi="Times New Roman" w:cs="Times New Roman"/>
          <w:sz w:val="24"/>
          <w:szCs w:val="24"/>
          <w:lang w:val="en-US"/>
          <w:rPrChange w:id="2357" w:author="Ian Hussey" w:date="2020-08-25T17:52:00Z">
            <w:rPr>
              <w:rFonts w:ascii="Times New Roman" w:hAnsi="Times New Roman" w:cs="Times New Roman"/>
              <w:sz w:val="24"/>
              <w:szCs w:val="24"/>
              <w:lang w:val="en-GB"/>
            </w:rPr>
          </w:rPrChange>
        </w:rPr>
        <w:t xml:space="preserve">selecting T1 were higher </w:t>
      </w:r>
      <w:r w:rsidR="0035125E" w:rsidRPr="00A023CC">
        <w:rPr>
          <w:rFonts w:ascii="Times New Roman" w:hAnsi="Times New Roman" w:cs="Times New Roman"/>
          <w:sz w:val="24"/>
          <w:szCs w:val="24"/>
          <w:lang w:val="en-US"/>
          <w:rPrChange w:id="2358" w:author="Ian Hussey" w:date="2020-08-25T17:52:00Z">
            <w:rPr>
              <w:rFonts w:ascii="Times New Roman" w:hAnsi="Times New Roman" w:cs="Times New Roman"/>
              <w:sz w:val="24"/>
              <w:szCs w:val="24"/>
              <w:lang w:val="en-GB"/>
            </w:rPr>
          </w:rPrChange>
        </w:rPr>
        <w:lastRenderedPageBreak/>
        <w:t xml:space="preserve">than those of selecting T2 in the </w:t>
      </w:r>
      <w:r w:rsidR="0035125E" w:rsidRPr="00A023CC">
        <w:rPr>
          <w:rFonts w:ascii="Times New Roman" w:hAnsi="Times New Roman" w:cs="Times New Roman"/>
          <w:sz w:val="24"/>
          <w:szCs w:val="24"/>
          <w:lang w:val="en-US"/>
        </w:rPr>
        <w:t>behavioral</w:t>
      </w:r>
      <w:r w:rsidR="0035125E" w:rsidRPr="00A023CC">
        <w:rPr>
          <w:rFonts w:ascii="Times New Roman" w:hAnsi="Times New Roman" w:cs="Times New Roman"/>
          <w:sz w:val="24"/>
          <w:szCs w:val="24"/>
          <w:lang w:val="en-US"/>
          <w:rPrChange w:id="2359" w:author="Ian Hussey" w:date="2020-08-25T17:52:00Z">
            <w:rPr>
              <w:rFonts w:ascii="Times New Roman" w:hAnsi="Times New Roman" w:cs="Times New Roman"/>
              <w:sz w:val="24"/>
              <w:szCs w:val="24"/>
              <w:lang w:val="en-GB"/>
            </w:rPr>
          </w:rPrChange>
        </w:rPr>
        <w:t xml:space="preserve"> intentions task in Experiment 5 (</w:t>
      </w:r>
      <w:r w:rsidR="0035125E" w:rsidRPr="00A023CC">
        <w:rPr>
          <w:rFonts w:ascii="Times New Roman" w:hAnsi="Times New Roman"/>
          <w:sz w:val="24"/>
          <w:szCs w:val="24"/>
          <w:lang w:val="en-US"/>
          <w:rPrChange w:id="2360" w:author="Ian Hussey" w:date="2020-08-25T17:52:00Z">
            <w:rPr>
              <w:rFonts w:ascii="Times New Roman" w:hAnsi="Times New Roman"/>
              <w:sz w:val="24"/>
              <w:szCs w:val="24"/>
              <w:lang w:val="en-GB"/>
            </w:rPr>
          </w:rPrChange>
        </w:rPr>
        <w:t xml:space="preserve">OR = 26.67, 95% CI [4.64; 153.22], </w:t>
      </w:r>
      <w:r w:rsidR="0035125E" w:rsidRPr="00A023CC">
        <w:rPr>
          <w:rFonts w:ascii="Times New Roman" w:hAnsi="Times New Roman"/>
          <w:i/>
          <w:sz w:val="24"/>
          <w:szCs w:val="24"/>
          <w:lang w:val="en-US"/>
          <w:rPrChange w:id="2361" w:author="Ian Hussey" w:date="2020-08-25T17:52:00Z">
            <w:rPr>
              <w:rFonts w:ascii="Times New Roman" w:hAnsi="Times New Roman"/>
              <w:i/>
              <w:sz w:val="24"/>
              <w:szCs w:val="24"/>
              <w:lang w:val="en-GB"/>
            </w:rPr>
          </w:rPrChange>
        </w:rPr>
        <w:t>p</w:t>
      </w:r>
      <w:r w:rsidR="0035125E" w:rsidRPr="00A023CC">
        <w:rPr>
          <w:rFonts w:ascii="Times New Roman" w:hAnsi="Times New Roman"/>
          <w:sz w:val="24"/>
          <w:szCs w:val="24"/>
          <w:lang w:val="en-US"/>
          <w:rPrChange w:id="2362" w:author="Ian Hussey" w:date="2020-08-25T17:52:00Z">
            <w:rPr>
              <w:rFonts w:ascii="Times New Roman" w:hAnsi="Times New Roman"/>
              <w:sz w:val="24"/>
              <w:szCs w:val="24"/>
              <w:lang w:val="en-GB"/>
            </w:rPr>
          </w:rPrChange>
        </w:rPr>
        <w:t xml:space="preserve"> &lt; .001</w:t>
      </w:r>
      <w:r w:rsidR="0035125E" w:rsidRPr="00A023CC">
        <w:rPr>
          <w:rFonts w:ascii="Times New Roman" w:hAnsi="Times New Roman" w:cs="Times New Roman"/>
          <w:sz w:val="24"/>
          <w:szCs w:val="24"/>
          <w:lang w:val="en-US"/>
          <w:rPrChange w:id="2363" w:author="Ian Hussey" w:date="2020-08-25T17:52:00Z">
            <w:rPr>
              <w:rFonts w:ascii="Times New Roman" w:hAnsi="Times New Roman" w:cs="Times New Roman"/>
              <w:sz w:val="24"/>
              <w:szCs w:val="24"/>
              <w:lang w:val="en-GB"/>
            </w:rPr>
          </w:rPrChange>
        </w:rPr>
        <w:t>), but not in Experiment 6 (</w:t>
      </w:r>
      <w:r w:rsidR="0035125E" w:rsidRPr="00A023CC">
        <w:rPr>
          <w:rFonts w:ascii="Times New Roman" w:hAnsi="Times New Roman"/>
          <w:sz w:val="24"/>
          <w:szCs w:val="24"/>
          <w:lang w:val="en-US"/>
          <w:rPrChange w:id="2364" w:author="Ian Hussey" w:date="2020-08-25T17:52:00Z">
            <w:rPr>
              <w:rFonts w:ascii="Times New Roman" w:hAnsi="Times New Roman"/>
              <w:sz w:val="24"/>
              <w:szCs w:val="24"/>
              <w:lang w:val="en-GB"/>
            </w:rPr>
          </w:rPrChange>
        </w:rPr>
        <w:t xml:space="preserve">OR = 5.6, 95% CI [0.81; 38.51], </w:t>
      </w:r>
      <w:r w:rsidR="0035125E" w:rsidRPr="00A023CC">
        <w:rPr>
          <w:rFonts w:ascii="Times New Roman" w:hAnsi="Times New Roman"/>
          <w:i/>
          <w:sz w:val="24"/>
          <w:szCs w:val="24"/>
          <w:lang w:val="en-US"/>
          <w:rPrChange w:id="2365" w:author="Ian Hussey" w:date="2020-08-25T17:52:00Z">
            <w:rPr>
              <w:rFonts w:ascii="Times New Roman" w:hAnsi="Times New Roman"/>
              <w:i/>
              <w:sz w:val="24"/>
              <w:szCs w:val="24"/>
              <w:lang w:val="en-GB"/>
            </w:rPr>
          </w:rPrChange>
        </w:rPr>
        <w:t>p</w:t>
      </w:r>
      <w:r w:rsidR="0035125E" w:rsidRPr="00A023CC">
        <w:rPr>
          <w:rFonts w:ascii="Times New Roman" w:hAnsi="Times New Roman"/>
          <w:sz w:val="24"/>
          <w:szCs w:val="24"/>
          <w:lang w:val="en-US"/>
          <w:rPrChange w:id="2366" w:author="Ian Hussey" w:date="2020-08-25T17:52:00Z">
            <w:rPr>
              <w:rFonts w:ascii="Times New Roman" w:hAnsi="Times New Roman"/>
              <w:sz w:val="24"/>
              <w:szCs w:val="24"/>
              <w:lang w:val="en-GB"/>
            </w:rPr>
          </w:rPrChange>
        </w:rPr>
        <w:t xml:space="preserve"> = .09</w:t>
      </w:r>
      <w:r w:rsidR="0035125E" w:rsidRPr="00A023CC">
        <w:rPr>
          <w:rFonts w:ascii="Times New Roman" w:hAnsi="Times New Roman" w:cs="Times New Roman"/>
          <w:sz w:val="24"/>
          <w:szCs w:val="24"/>
          <w:lang w:val="en-US"/>
          <w:rPrChange w:id="2367" w:author="Ian Hussey" w:date="2020-08-25T17:52:00Z">
            <w:rPr>
              <w:rFonts w:ascii="Times New Roman" w:hAnsi="Times New Roman" w:cs="Times New Roman"/>
              <w:sz w:val="24"/>
              <w:szCs w:val="24"/>
              <w:lang w:val="en-GB"/>
            </w:rPr>
          </w:rPrChange>
        </w:rPr>
        <w:t>)</w:t>
      </w:r>
      <w:r w:rsidR="00DA488C" w:rsidRPr="00A023CC">
        <w:rPr>
          <w:rFonts w:ascii="Times New Roman" w:hAnsi="Times New Roman" w:cs="Times New Roman"/>
          <w:sz w:val="24"/>
          <w:szCs w:val="24"/>
          <w:lang w:val="en-US"/>
          <w:rPrChange w:id="2368" w:author="Ian Hussey" w:date="2020-08-25T17:52:00Z">
            <w:rPr>
              <w:rFonts w:ascii="Times New Roman" w:hAnsi="Times New Roman" w:cs="Times New Roman"/>
              <w:sz w:val="24"/>
              <w:szCs w:val="24"/>
              <w:lang w:val="en-GB"/>
            </w:rPr>
          </w:rPrChange>
        </w:rPr>
        <w:t xml:space="preserve">. </w:t>
      </w:r>
    </w:p>
    <w:p w14:paraId="4A811D7A" w14:textId="0871E886" w:rsidR="0035125E" w:rsidRPr="00A023CC" w:rsidRDefault="0035125E" w:rsidP="0035125E">
      <w:pPr>
        <w:spacing w:line="480" w:lineRule="auto"/>
        <w:contextualSpacing/>
        <w:rPr>
          <w:rFonts w:ascii="Times New Roman" w:hAnsi="Times New Roman" w:cs="Times New Roman"/>
          <w:b/>
          <w:i/>
          <w:sz w:val="24"/>
          <w:szCs w:val="24"/>
          <w:lang w:val="en-US"/>
          <w:rPrChange w:id="2369" w:author="Ian Hussey" w:date="2020-08-25T17:52:00Z">
            <w:rPr>
              <w:rFonts w:ascii="Times New Roman" w:hAnsi="Times New Roman" w:cs="Times New Roman"/>
              <w:b/>
              <w:i/>
              <w:sz w:val="24"/>
              <w:szCs w:val="24"/>
              <w:lang w:val="en-GB"/>
            </w:rPr>
          </w:rPrChange>
        </w:rPr>
      </w:pPr>
      <w:r w:rsidRPr="00A023CC">
        <w:rPr>
          <w:rFonts w:ascii="Times New Roman" w:hAnsi="Times New Roman" w:cs="Times New Roman"/>
          <w:b/>
          <w:i/>
          <w:sz w:val="24"/>
          <w:szCs w:val="24"/>
          <w:lang w:val="en-US"/>
          <w:rPrChange w:id="2370" w:author="Ian Hussey" w:date="2020-08-25T17:52:00Z">
            <w:rPr>
              <w:rFonts w:ascii="Times New Roman" w:hAnsi="Times New Roman" w:cs="Times New Roman"/>
              <w:b/>
              <w:i/>
              <w:sz w:val="24"/>
              <w:szCs w:val="24"/>
              <w:lang w:val="en-GB"/>
            </w:rPr>
          </w:rPrChange>
        </w:rPr>
        <w:t xml:space="preserve">Question 3: Was Evaluative Learning Moderated by the </w:t>
      </w:r>
      <w:r w:rsidR="00DA488C" w:rsidRPr="00A023CC">
        <w:rPr>
          <w:rFonts w:ascii="Times New Roman" w:hAnsi="Times New Roman" w:cs="Times New Roman"/>
          <w:b/>
          <w:i/>
          <w:sz w:val="24"/>
          <w:szCs w:val="24"/>
          <w:lang w:val="en-US"/>
          <w:rPrChange w:id="2371" w:author="Ian Hussey" w:date="2020-08-25T17:52:00Z">
            <w:rPr>
              <w:rFonts w:ascii="Times New Roman" w:hAnsi="Times New Roman" w:cs="Times New Roman"/>
              <w:b/>
              <w:i/>
              <w:sz w:val="24"/>
              <w:szCs w:val="24"/>
              <w:lang w:val="en-GB"/>
            </w:rPr>
          </w:rPrChange>
        </w:rPr>
        <w:t xml:space="preserve">Counterconditioning </w:t>
      </w:r>
      <w:r w:rsidRPr="00A023CC">
        <w:rPr>
          <w:rFonts w:ascii="Times New Roman" w:hAnsi="Times New Roman" w:cs="Times New Roman"/>
          <w:b/>
          <w:i/>
          <w:sz w:val="24"/>
          <w:szCs w:val="24"/>
          <w:lang w:val="en-US"/>
          <w:rPrChange w:id="2372" w:author="Ian Hussey" w:date="2020-08-25T17:52:00Z">
            <w:rPr>
              <w:rFonts w:ascii="Times New Roman" w:hAnsi="Times New Roman" w:cs="Times New Roman"/>
              <w:b/>
              <w:i/>
              <w:sz w:val="24"/>
              <w:szCs w:val="24"/>
              <w:lang w:val="en-GB"/>
            </w:rPr>
          </w:rPrChange>
        </w:rPr>
        <w:t>Procedures?</w:t>
      </w:r>
    </w:p>
    <w:p w14:paraId="074B4BB9" w14:textId="76D2C075" w:rsidR="00147252" w:rsidRPr="00A023CC" w:rsidRDefault="0035125E" w:rsidP="006A62F9">
      <w:pPr>
        <w:spacing w:line="480" w:lineRule="auto"/>
        <w:ind w:firstLine="708"/>
        <w:contextualSpacing/>
        <w:rPr>
          <w:rFonts w:ascii="Times New Roman" w:hAnsi="Times New Roman" w:cs="Times New Roman"/>
          <w:sz w:val="24"/>
          <w:szCs w:val="24"/>
          <w:lang w:val="en-US"/>
          <w:rPrChange w:id="237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2374" w:author="Ian Hussey" w:date="2020-08-25T17:52:00Z">
            <w:rPr>
              <w:rFonts w:ascii="Times New Roman" w:hAnsi="Times New Roman" w:cs="Times New Roman"/>
              <w:b/>
              <w:sz w:val="24"/>
              <w:szCs w:val="24"/>
              <w:lang w:val="en-GB"/>
            </w:rPr>
          </w:rPrChange>
        </w:rPr>
        <w:t>Operant Evaluative Conditioning</w:t>
      </w:r>
      <w:r w:rsidR="00635362" w:rsidRPr="00A023CC">
        <w:rPr>
          <w:rFonts w:ascii="Times New Roman" w:hAnsi="Times New Roman" w:cs="Times New Roman"/>
          <w:b/>
          <w:sz w:val="24"/>
          <w:szCs w:val="24"/>
          <w:lang w:val="en-US"/>
          <w:rPrChange w:id="2375" w:author="Ian Hussey" w:date="2020-08-25T17:52:00Z">
            <w:rPr>
              <w:rFonts w:ascii="Times New Roman" w:hAnsi="Times New Roman" w:cs="Times New Roman"/>
              <w:b/>
              <w:sz w:val="24"/>
              <w:szCs w:val="24"/>
              <w:lang w:val="en-GB"/>
            </w:rPr>
          </w:rPrChange>
        </w:rPr>
        <w:t xml:space="preserve"> Effects</w:t>
      </w:r>
      <w:r w:rsidRPr="00A023CC">
        <w:rPr>
          <w:rFonts w:ascii="Times New Roman" w:hAnsi="Times New Roman" w:cs="Times New Roman"/>
          <w:sz w:val="24"/>
          <w:szCs w:val="24"/>
          <w:lang w:val="en-US"/>
          <w:rPrChange w:id="2376" w:author="Ian Hussey" w:date="2020-08-25T17:52:00Z">
            <w:rPr>
              <w:rFonts w:ascii="Times New Roman" w:hAnsi="Times New Roman" w:cs="Times New Roman"/>
              <w:sz w:val="24"/>
              <w:szCs w:val="24"/>
              <w:lang w:val="en-GB"/>
            </w:rPr>
          </w:rPrChange>
        </w:rPr>
        <w:t xml:space="preserve">. </w:t>
      </w:r>
      <w:r w:rsidR="009A5951" w:rsidRPr="00A023CC">
        <w:rPr>
          <w:rFonts w:ascii="Times New Roman" w:hAnsi="Times New Roman" w:cs="Times New Roman"/>
          <w:sz w:val="24"/>
          <w:szCs w:val="24"/>
          <w:lang w:val="en-US"/>
          <w:rPrChange w:id="2377" w:author="Ian Hussey" w:date="2020-08-25T17:52:00Z">
            <w:rPr>
              <w:rFonts w:ascii="Times New Roman" w:hAnsi="Times New Roman" w:cs="Times New Roman"/>
              <w:sz w:val="24"/>
              <w:szCs w:val="24"/>
              <w:lang w:val="en-GB"/>
            </w:rPr>
          </w:rPrChange>
        </w:rPr>
        <w:t>OEC as indexed by s</w:t>
      </w:r>
      <w:r w:rsidRPr="00A023CC">
        <w:rPr>
          <w:rFonts w:ascii="Times New Roman" w:hAnsi="Times New Roman" w:cs="Times New Roman"/>
          <w:sz w:val="24"/>
          <w:szCs w:val="24"/>
          <w:lang w:val="en-US"/>
          <w:rPrChange w:id="2378" w:author="Ian Hussey" w:date="2020-08-25T17:52:00Z">
            <w:rPr>
              <w:rFonts w:ascii="Times New Roman" w:hAnsi="Times New Roman" w:cs="Times New Roman"/>
              <w:sz w:val="24"/>
              <w:szCs w:val="24"/>
              <w:lang w:val="en-GB"/>
            </w:rPr>
          </w:rPrChange>
        </w:rPr>
        <w:t>elf-reported ratings decrease</w:t>
      </w:r>
      <w:r w:rsidR="00DA4C00" w:rsidRPr="00A023CC">
        <w:rPr>
          <w:rFonts w:ascii="Times New Roman" w:hAnsi="Times New Roman" w:cs="Times New Roman"/>
          <w:sz w:val="24"/>
          <w:szCs w:val="24"/>
          <w:lang w:val="en-US"/>
          <w:rPrChange w:id="2379" w:author="Ian Hussey" w:date="2020-08-25T17:52:00Z">
            <w:rPr>
              <w:rFonts w:ascii="Times New Roman" w:hAnsi="Times New Roman" w:cs="Times New Roman"/>
              <w:sz w:val="24"/>
              <w:szCs w:val="24"/>
              <w:lang w:val="en-GB"/>
            </w:rPr>
          </w:rPrChange>
        </w:rPr>
        <w:t>d</w:t>
      </w:r>
      <w:r w:rsidRPr="00A023CC">
        <w:rPr>
          <w:rFonts w:ascii="Times New Roman" w:hAnsi="Times New Roman" w:cs="Times New Roman"/>
          <w:sz w:val="24"/>
          <w:szCs w:val="24"/>
          <w:lang w:val="en-US"/>
          <w:rPrChange w:id="2380" w:author="Ian Hussey" w:date="2020-08-25T17:52:00Z">
            <w:rPr>
              <w:rFonts w:ascii="Times New Roman" w:hAnsi="Times New Roman" w:cs="Times New Roman"/>
              <w:sz w:val="24"/>
              <w:szCs w:val="24"/>
              <w:lang w:val="en-GB"/>
            </w:rPr>
          </w:rPrChange>
        </w:rPr>
        <w:t xml:space="preserve"> in magnitude (relative to the acquisition-only group) when </w:t>
      </w:r>
      <w:r w:rsidR="00DA4C00" w:rsidRPr="00A023CC">
        <w:rPr>
          <w:rFonts w:ascii="Times New Roman" w:hAnsi="Times New Roman" w:cs="Times New Roman"/>
          <w:sz w:val="24"/>
          <w:szCs w:val="24"/>
          <w:lang w:val="en-US"/>
          <w:rPrChange w:id="2381" w:author="Ian Hussey" w:date="2020-08-25T17:52:00Z">
            <w:rPr>
              <w:rFonts w:ascii="Times New Roman" w:hAnsi="Times New Roman" w:cs="Times New Roman"/>
              <w:sz w:val="24"/>
              <w:szCs w:val="24"/>
              <w:lang w:val="en-GB"/>
            </w:rPr>
          </w:rPrChange>
        </w:rPr>
        <w:t>counterconditioning involved reversing the valence of the source stimulus (Experiment 5</w:t>
      </w:r>
      <w:r w:rsidRPr="00A023CC">
        <w:rPr>
          <w:rFonts w:ascii="Times New Roman" w:hAnsi="Times New Roman" w:cs="Times New Roman"/>
          <w:sz w:val="24"/>
          <w:szCs w:val="24"/>
          <w:lang w:val="en-US"/>
          <w:rPrChange w:id="2382" w:author="Ian Hussey" w:date="2020-08-25T17:52:00Z">
            <w:rPr>
              <w:rFonts w:ascii="Times New Roman" w:hAnsi="Times New Roman" w:cs="Times New Roman"/>
              <w:sz w:val="24"/>
              <w:szCs w:val="24"/>
              <w:lang w:val="en-GB"/>
            </w:rPr>
          </w:rPrChange>
        </w:rPr>
        <w:t>),</w:t>
      </w:r>
      <w:r w:rsidR="00DA4C00" w:rsidRPr="00A023CC">
        <w:rPr>
          <w:rFonts w:ascii="Times New Roman" w:hAnsi="Times New Roman" w:cs="Times New Roman"/>
          <w:sz w:val="24"/>
          <w:szCs w:val="24"/>
          <w:lang w:val="en-US"/>
          <w:rPrChange w:id="2383" w:author="Ian Hussey" w:date="2020-08-25T17:52:00Z">
            <w:rPr>
              <w:rFonts w:ascii="Times New Roman" w:hAnsi="Times New Roman" w:cs="Times New Roman"/>
              <w:sz w:val="24"/>
              <w:szCs w:val="24"/>
              <w:lang w:val="en-GB"/>
            </w:rPr>
          </w:rPrChange>
        </w:rPr>
        <w:t xml:space="preserve"> </w:t>
      </w:r>
      <w:r w:rsidR="00DA4C00" w:rsidRPr="00A023CC">
        <w:rPr>
          <w:rFonts w:ascii="Times New Roman" w:hAnsi="Times New Roman" w:cs="Times New Roman"/>
          <w:i/>
          <w:sz w:val="24"/>
          <w:szCs w:val="24"/>
          <w:lang w:val="en-US"/>
          <w:rPrChange w:id="2384" w:author="Ian Hussey" w:date="2020-08-25T17:52:00Z">
            <w:rPr>
              <w:rFonts w:ascii="Times New Roman" w:hAnsi="Times New Roman" w:cs="Times New Roman"/>
              <w:i/>
              <w:sz w:val="24"/>
              <w:szCs w:val="24"/>
              <w:lang w:val="en-GB"/>
            </w:rPr>
          </w:rPrChange>
        </w:rPr>
        <w:t>t</w:t>
      </w:r>
      <w:r w:rsidR="00DA4C00" w:rsidRPr="00A023CC">
        <w:rPr>
          <w:rFonts w:ascii="Times New Roman" w:hAnsi="Times New Roman" w:cs="Times New Roman"/>
          <w:sz w:val="24"/>
          <w:szCs w:val="24"/>
          <w:lang w:val="en-US"/>
          <w:rPrChange w:id="2385" w:author="Ian Hussey" w:date="2020-08-25T17:52:00Z">
            <w:rPr>
              <w:rFonts w:ascii="Times New Roman" w:hAnsi="Times New Roman" w:cs="Times New Roman"/>
              <w:sz w:val="24"/>
              <w:szCs w:val="24"/>
              <w:lang w:val="en-GB"/>
            </w:rPr>
          </w:rPrChange>
        </w:rPr>
        <w:t xml:space="preserve">(85.69) = -5.17, </w:t>
      </w:r>
      <w:r w:rsidR="00DA4C00" w:rsidRPr="00A023CC">
        <w:rPr>
          <w:rFonts w:ascii="Times New Roman" w:hAnsi="Times New Roman" w:cs="Times New Roman"/>
          <w:i/>
          <w:sz w:val="24"/>
          <w:szCs w:val="24"/>
          <w:lang w:val="en-US"/>
          <w:rPrChange w:id="2386" w:author="Ian Hussey" w:date="2020-08-25T17:52:00Z">
            <w:rPr>
              <w:rFonts w:ascii="Times New Roman" w:hAnsi="Times New Roman" w:cs="Times New Roman"/>
              <w:i/>
              <w:sz w:val="24"/>
              <w:szCs w:val="24"/>
              <w:lang w:val="en-GB"/>
            </w:rPr>
          </w:rPrChange>
        </w:rPr>
        <w:t>p</w:t>
      </w:r>
      <w:r w:rsidR="00DA4C00" w:rsidRPr="00A023CC">
        <w:rPr>
          <w:rFonts w:ascii="Times New Roman" w:hAnsi="Times New Roman" w:cs="Times New Roman"/>
          <w:sz w:val="24"/>
          <w:szCs w:val="24"/>
          <w:lang w:val="en-US"/>
          <w:rPrChange w:id="2387" w:author="Ian Hussey" w:date="2020-08-25T17:52:00Z">
            <w:rPr>
              <w:rFonts w:ascii="Times New Roman" w:hAnsi="Times New Roman" w:cs="Times New Roman"/>
              <w:sz w:val="24"/>
              <w:szCs w:val="24"/>
              <w:lang w:val="en-GB"/>
            </w:rPr>
          </w:rPrChange>
        </w:rPr>
        <w:t xml:space="preserve"> &lt; .0001, </w:t>
      </w:r>
      <w:r w:rsidR="00DA4C00" w:rsidRPr="00A023CC">
        <w:rPr>
          <w:rFonts w:ascii="Times New Roman" w:hAnsi="Times New Roman" w:cs="Times New Roman"/>
          <w:i/>
          <w:sz w:val="24"/>
          <w:szCs w:val="24"/>
          <w:lang w:val="en-US"/>
          <w:rPrChange w:id="2388" w:author="Ian Hussey" w:date="2020-08-25T17:52:00Z">
            <w:rPr>
              <w:rFonts w:ascii="Times New Roman" w:hAnsi="Times New Roman" w:cs="Times New Roman"/>
              <w:i/>
              <w:sz w:val="24"/>
              <w:szCs w:val="24"/>
              <w:lang w:val="en-GB"/>
            </w:rPr>
          </w:rPrChange>
        </w:rPr>
        <w:t>d</w:t>
      </w:r>
      <w:r w:rsidR="00DA4C00" w:rsidRPr="00A023CC">
        <w:rPr>
          <w:rFonts w:ascii="Times New Roman" w:hAnsi="Times New Roman" w:cs="Times New Roman"/>
          <w:sz w:val="24"/>
          <w:szCs w:val="24"/>
          <w:lang w:val="en-US"/>
          <w:rPrChange w:id="2389" w:author="Ian Hussey" w:date="2020-08-25T17:52:00Z">
            <w:rPr>
              <w:rFonts w:ascii="Times New Roman" w:hAnsi="Times New Roman" w:cs="Times New Roman"/>
              <w:sz w:val="24"/>
              <w:szCs w:val="24"/>
              <w:lang w:val="en-GB"/>
            </w:rPr>
          </w:rPrChange>
        </w:rPr>
        <w:t xml:space="preserve"> = -1.07, 95% CI [-1.51, -0.63], BF</w:t>
      </w:r>
      <w:r w:rsidR="00DA4C00" w:rsidRPr="00A023CC">
        <w:rPr>
          <w:rFonts w:ascii="Times New Roman" w:hAnsi="Times New Roman" w:cs="Times New Roman"/>
          <w:sz w:val="24"/>
          <w:szCs w:val="24"/>
          <w:vertAlign w:val="subscript"/>
          <w:lang w:val="en-US"/>
          <w:rPrChange w:id="2390" w:author="Ian Hussey" w:date="2020-08-25T17:52:00Z">
            <w:rPr>
              <w:rFonts w:ascii="Times New Roman" w:hAnsi="Times New Roman" w:cs="Times New Roman"/>
              <w:sz w:val="24"/>
              <w:szCs w:val="24"/>
              <w:vertAlign w:val="subscript"/>
              <w:lang w:val="en-GB"/>
            </w:rPr>
          </w:rPrChange>
        </w:rPr>
        <w:t>10</w:t>
      </w:r>
      <w:r w:rsidR="00DA4C00" w:rsidRPr="00A023CC">
        <w:rPr>
          <w:rFonts w:ascii="Times New Roman" w:hAnsi="Times New Roman" w:cs="Times New Roman"/>
          <w:sz w:val="24"/>
          <w:szCs w:val="24"/>
          <w:lang w:val="en-US"/>
          <w:rPrChange w:id="2391" w:author="Ian Hussey" w:date="2020-08-25T17:52:00Z">
            <w:rPr>
              <w:rFonts w:ascii="Times New Roman" w:hAnsi="Times New Roman" w:cs="Times New Roman"/>
              <w:sz w:val="24"/>
              <w:szCs w:val="24"/>
              <w:lang w:val="en-GB"/>
            </w:rPr>
          </w:rPrChange>
        </w:rPr>
        <w:t xml:space="preserve"> = 12450. </w:t>
      </w:r>
      <w:r w:rsidR="009A5951" w:rsidRPr="00A023CC">
        <w:rPr>
          <w:rFonts w:ascii="Times New Roman" w:hAnsi="Times New Roman" w:cs="Times New Roman"/>
          <w:sz w:val="24"/>
          <w:szCs w:val="24"/>
          <w:lang w:val="en-US"/>
          <w:rPrChange w:id="2392" w:author="Ian Hussey" w:date="2020-08-25T17:52:00Z">
            <w:rPr>
              <w:rFonts w:ascii="Times New Roman" w:hAnsi="Times New Roman" w:cs="Times New Roman"/>
              <w:sz w:val="24"/>
              <w:szCs w:val="24"/>
              <w:lang w:val="en-GB"/>
            </w:rPr>
          </w:rPrChange>
        </w:rPr>
        <w:t>It</w:t>
      </w:r>
      <w:r w:rsidR="00DA4C00" w:rsidRPr="00A023CC">
        <w:rPr>
          <w:rFonts w:ascii="Times New Roman" w:hAnsi="Times New Roman" w:cs="Times New Roman"/>
          <w:sz w:val="24"/>
          <w:szCs w:val="24"/>
          <w:lang w:val="en-US"/>
          <w:rPrChange w:id="2393" w:author="Ian Hussey" w:date="2020-08-25T17:52:00Z">
            <w:rPr>
              <w:rFonts w:ascii="Times New Roman" w:hAnsi="Times New Roman" w:cs="Times New Roman"/>
              <w:sz w:val="24"/>
              <w:szCs w:val="24"/>
              <w:lang w:val="en-GB"/>
            </w:rPr>
          </w:rPrChange>
        </w:rPr>
        <w:t xml:space="preserve"> increased in magnitude, as expected, in the contingency rearrangement condition, which involved additional exposure to </w:t>
      </w:r>
      <w:r w:rsidR="009A5951" w:rsidRPr="00A023CC">
        <w:rPr>
          <w:rFonts w:ascii="Times New Roman" w:hAnsi="Times New Roman" w:cs="Times New Roman"/>
          <w:sz w:val="24"/>
          <w:szCs w:val="24"/>
          <w:lang w:val="en-US"/>
          <w:rPrChange w:id="2394" w:author="Ian Hussey" w:date="2020-08-25T17:52:00Z">
            <w:rPr>
              <w:rFonts w:ascii="Times New Roman" w:hAnsi="Times New Roman" w:cs="Times New Roman"/>
              <w:sz w:val="24"/>
              <w:szCs w:val="24"/>
              <w:lang w:val="en-GB"/>
            </w:rPr>
          </w:rPrChange>
        </w:rPr>
        <w:t>the OEC contingencies</w:t>
      </w:r>
      <w:r w:rsidR="00DA4C00" w:rsidRPr="00A023CC">
        <w:rPr>
          <w:rFonts w:ascii="Times New Roman" w:hAnsi="Times New Roman" w:cs="Times New Roman"/>
          <w:sz w:val="24"/>
          <w:szCs w:val="24"/>
          <w:lang w:val="en-US"/>
          <w:rPrChange w:id="2395" w:author="Ian Hussey" w:date="2020-08-25T17:52:00Z">
            <w:rPr>
              <w:rFonts w:ascii="Times New Roman" w:hAnsi="Times New Roman" w:cs="Times New Roman"/>
              <w:sz w:val="24"/>
              <w:szCs w:val="24"/>
              <w:lang w:val="en-GB"/>
            </w:rPr>
          </w:rPrChange>
        </w:rPr>
        <w:t xml:space="preserve">, </w:t>
      </w:r>
      <w:r w:rsidR="00DA4C00" w:rsidRPr="00A023CC">
        <w:rPr>
          <w:rFonts w:ascii="Times New Roman" w:hAnsi="Times New Roman" w:cs="Times New Roman"/>
          <w:i/>
          <w:sz w:val="24"/>
          <w:szCs w:val="24"/>
          <w:lang w:val="en-US"/>
          <w:rPrChange w:id="2396" w:author="Ian Hussey" w:date="2020-08-25T17:52:00Z">
            <w:rPr>
              <w:rFonts w:ascii="Times New Roman" w:hAnsi="Times New Roman" w:cs="Times New Roman"/>
              <w:i/>
              <w:sz w:val="24"/>
              <w:szCs w:val="24"/>
              <w:lang w:val="en-GB"/>
            </w:rPr>
          </w:rPrChange>
        </w:rPr>
        <w:t>t</w:t>
      </w:r>
      <w:r w:rsidR="00DA4C00" w:rsidRPr="00A023CC">
        <w:rPr>
          <w:rFonts w:ascii="Times New Roman" w:hAnsi="Times New Roman" w:cs="Times New Roman"/>
          <w:sz w:val="24"/>
          <w:szCs w:val="24"/>
          <w:lang w:val="en-US"/>
          <w:rPrChange w:id="2397" w:author="Ian Hussey" w:date="2020-08-25T17:52:00Z">
            <w:rPr>
              <w:rFonts w:ascii="Times New Roman" w:hAnsi="Times New Roman" w:cs="Times New Roman"/>
              <w:sz w:val="24"/>
              <w:szCs w:val="24"/>
              <w:lang w:val="en-GB"/>
            </w:rPr>
          </w:rPrChange>
        </w:rPr>
        <w:t xml:space="preserve">(86.47) = 2.18, </w:t>
      </w:r>
      <w:r w:rsidR="00DA4C00" w:rsidRPr="00A023CC">
        <w:rPr>
          <w:rFonts w:ascii="Times New Roman" w:hAnsi="Times New Roman" w:cs="Times New Roman"/>
          <w:i/>
          <w:sz w:val="24"/>
          <w:szCs w:val="24"/>
          <w:lang w:val="en-US"/>
          <w:rPrChange w:id="2398" w:author="Ian Hussey" w:date="2020-08-25T17:52:00Z">
            <w:rPr>
              <w:rFonts w:ascii="Times New Roman" w:hAnsi="Times New Roman" w:cs="Times New Roman"/>
              <w:i/>
              <w:sz w:val="24"/>
              <w:szCs w:val="24"/>
              <w:lang w:val="en-GB"/>
            </w:rPr>
          </w:rPrChange>
        </w:rPr>
        <w:t>p</w:t>
      </w:r>
      <w:r w:rsidR="00DA4C00" w:rsidRPr="00A023CC">
        <w:rPr>
          <w:rFonts w:ascii="Times New Roman" w:hAnsi="Times New Roman" w:cs="Times New Roman"/>
          <w:sz w:val="24"/>
          <w:szCs w:val="24"/>
          <w:lang w:val="en-US"/>
          <w:rPrChange w:id="2399" w:author="Ian Hussey" w:date="2020-08-25T17:52:00Z">
            <w:rPr>
              <w:rFonts w:ascii="Times New Roman" w:hAnsi="Times New Roman" w:cs="Times New Roman"/>
              <w:sz w:val="24"/>
              <w:szCs w:val="24"/>
              <w:lang w:val="en-GB"/>
            </w:rPr>
          </w:rPrChange>
        </w:rPr>
        <w:t xml:space="preserve"> = .032, </w:t>
      </w:r>
      <w:r w:rsidR="00DA4C00" w:rsidRPr="00A023CC">
        <w:rPr>
          <w:rFonts w:ascii="Times New Roman" w:hAnsi="Times New Roman" w:cs="Times New Roman"/>
          <w:i/>
          <w:sz w:val="24"/>
          <w:szCs w:val="24"/>
          <w:lang w:val="en-US"/>
          <w:rPrChange w:id="2400" w:author="Ian Hussey" w:date="2020-08-25T17:52:00Z">
            <w:rPr>
              <w:rFonts w:ascii="Times New Roman" w:hAnsi="Times New Roman" w:cs="Times New Roman"/>
              <w:i/>
              <w:sz w:val="24"/>
              <w:szCs w:val="24"/>
              <w:lang w:val="en-GB"/>
            </w:rPr>
          </w:rPrChange>
        </w:rPr>
        <w:t>d</w:t>
      </w:r>
      <w:r w:rsidR="00DA4C00" w:rsidRPr="00A023CC">
        <w:rPr>
          <w:rFonts w:ascii="Times New Roman" w:hAnsi="Times New Roman" w:cs="Times New Roman"/>
          <w:sz w:val="24"/>
          <w:szCs w:val="24"/>
          <w:lang w:val="en-US"/>
          <w:rPrChange w:id="2401" w:author="Ian Hussey" w:date="2020-08-25T17:52:00Z">
            <w:rPr>
              <w:rFonts w:ascii="Times New Roman" w:hAnsi="Times New Roman" w:cs="Times New Roman"/>
              <w:sz w:val="24"/>
              <w:szCs w:val="24"/>
              <w:lang w:val="en-GB"/>
            </w:rPr>
          </w:rPrChange>
        </w:rPr>
        <w:t xml:space="preserve"> = 0.46, 95% CI [0.03, 0.89], BF</w:t>
      </w:r>
      <w:r w:rsidR="00DA4C00" w:rsidRPr="00A023CC">
        <w:rPr>
          <w:rFonts w:ascii="Times New Roman" w:hAnsi="Times New Roman" w:cs="Times New Roman"/>
          <w:sz w:val="24"/>
          <w:szCs w:val="24"/>
          <w:vertAlign w:val="subscript"/>
          <w:lang w:val="en-US"/>
          <w:rPrChange w:id="2402" w:author="Ian Hussey" w:date="2020-08-25T17:52:00Z">
            <w:rPr>
              <w:rFonts w:ascii="Times New Roman" w:hAnsi="Times New Roman" w:cs="Times New Roman"/>
              <w:sz w:val="24"/>
              <w:szCs w:val="24"/>
              <w:vertAlign w:val="subscript"/>
              <w:lang w:val="en-GB"/>
            </w:rPr>
          </w:rPrChange>
        </w:rPr>
        <w:t>10</w:t>
      </w:r>
      <w:r w:rsidR="00DA4C00" w:rsidRPr="00A023CC">
        <w:rPr>
          <w:rFonts w:ascii="Times New Roman" w:hAnsi="Times New Roman" w:cs="Times New Roman"/>
          <w:sz w:val="24"/>
          <w:szCs w:val="24"/>
          <w:lang w:val="en-US"/>
          <w:rPrChange w:id="2403" w:author="Ian Hussey" w:date="2020-08-25T17:52:00Z">
            <w:rPr>
              <w:rFonts w:ascii="Times New Roman" w:hAnsi="Times New Roman" w:cs="Times New Roman"/>
              <w:sz w:val="24"/>
              <w:szCs w:val="24"/>
              <w:lang w:val="en-GB"/>
            </w:rPr>
          </w:rPrChange>
        </w:rPr>
        <w:t xml:space="preserve"> = 1.7</w:t>
      </w:r>
      <w:r w:rsidR="002004A4" w:rsidRPr="00A023CC">
        <w:rPr>
          <w:rFonts w:ascii="Times New Roman" w:hAnsi="Times New Roman" w:cs="Times New Roman"/>
          <w:sz w:val="24"/>
          <w:szCs w:val="24"/>
          <w:lang w:val="en-US"/>
          <w:rPrChange w:id="2404" w:author="Ian Hussey" w:date="2020-08-25T17:52:00Z">
            <w:rPr>
              <w:rFonts w:ascii="Times New Roman" w:hAnsi="Times New Roman" w:cs="Times New Roman"/>
              <w:sz w:val="24"/>
              <w:szCs w:val="24"/>
              <w:lang w:val="en-GB"/>
            </w:rPr>
          </w:rPrChange>
        </w:rPr>
        <w:t>.</w:t>
      </w:r>
      <w:r w:rsidR="006A62F9" w:rsidRPr="00A023CC">
        <w:rPr>
          <w:rFonts w:ascii="Times New Roman" w:hAnsi="Times New Roman" w:cs="Times New Roman"/>
          <w:sz w:val="24"/>
          <w:szCs w:val="24"/>
          <w:lang w:val="en-US"/>
          <w:rPrChange w:id="2405" w:author="Ian Hussey" w:date="2020-08-25T17:52:00Z">
            <w:rPr>
              <w:rFonts w:ascii="Times New Roman" w:hAnsi="Times New Roman" w:cs="Times New Roman"/>
              <w:sz w:val="24"/>
              <w:szCs w:val="24"/>
              <w:lang w:val="en-GB"/>
            </w:rPr>
          </w:rPrChange>
        </w:rPr>
        <w:t xml:space="preserve"> </w:t>
      </w:r>
      <w:r w:rsidR="006A62F9" w:rsidRPr="00A023CC">
        <w:rPr>
          <w:rFonts w:ascii="Times New Roman" w:hAnsi="Times New Roman" w:cs="Times New Roman"/>
          <w:sz w:val="24"/>
          <w:szCs w:val="24"/>
          <w:lang w:val="en-US"/>
        </w:rPr>
        <w:t>Behavioral</w:t>
      </w:r>
      <w:r w:rsidR="006A62F9" w:rsidRPr="00A023CC">
        <w:rPr>
          <w:rFonts w:ascii="Times New Roman" w:hAnsi="Times New Roman" w:cs="Times New Roman"/>
          <w:sz w:val="24"/>
          <w:szCs w:val="24"/>
          <w:lang w:val="en-US"/>
          <w:rPrChange w:id="2406" w:author="Ian Hussey" w:date="2020-08-25T17:52:00Z">
            <w:rPr>
              <w:rFonts w:ascii="Times New Roman" w:hAnsi="Times New Roman" w:cs="Times New Roman"/>
              <w:sz w:val="24"/>
              <w:szCs w:val="24"/>
              <w:lang w:val="en-GB"/>
            </w:rPr>
          </w:rPrChange>
        </w:rPr>
        <w:t xml:space="preserve"> intentions did not differ between the counterconditioning and acquisition-only groups in Experiment 5, OR = 1.6, 95% CI [0.57, 4.46], </w:t>
      </w:r>
      <w:r w:rsidR="006A62F9" w:rsidRPr="00A023CC">
        <w:rPr>
          <w:rFonts w:ascii="Times New Roman" w:hAnsi="Times New Roman" w:cs="Times New Roman"/>
          <w:i/>
          <w:sz w:val="24"/>
          <w:szCs w:val="24"/>
          <w:lang w:val="en-US"/>
          <w:rPrChange w:id="2407" w:author="Ian Hussey" w:date="2020-08-25T17:52:00Z">
            <w:rPr>
              <w:rFonts w:ascii="Times New Roman" w:hAnsi="Times New Roman" w:cs="Times New Roman"/>
              <w:i/>
              <w:sz w:val="24"/>
              <w:szCs w:val="24"/>
              <w:lang w:val="en-GB"/>
            </w:rPr>
          </w:rPrChange>
        </w:rPr>
        <w:t>p</w:t>
      </w:r>
      <w:r w:rsidR="006A62F9" w:rsidRPr="00A023CC">
        <w:rPr>
          <w:rFonts w:ascii="Times New Roman" w:hAnsi="Times New Roman" w:cs="Times New Roman"/>
          <w:sz w:val="24"/>
          <w:szCs w:val="24"/>
          <w:lang w:val="en-US"/>
          <w:rPrChange w:id="2408" w:author="Ian Hussey" w:date="2020-08-25T17:52:00Z">
            <w:rPr>
              <w:rFonts w:ascii="Times New Roman" w:hAnsi="Times New Roman" w:cs="Times New Roman"/>
              <w:sz w:val="24"/>
              <w:szCs w:val="24"/>
              <w:lang w:val="en-GB"/>
            </w:rPr>
          </w:rPrChange>
        </w:rPr>
        <w:t xml:space="preserve"> = .44, or Experiment 6, OR = 2.77, 95% CI [0.92, 8.32], </w:t>
      </w:r>
      <w:r w:rsidR="006A62F9" w:rsidRPr="00A023CC">
        <w:rPr>
          <w:rFonts w:ascii="Times New Roman" w:hAnsi="Times New Roman" w:cs="Times New Roman"/>
          <w:i/>
          <w:sz w:val="24"/>
          <w:szCs w:val="24"/>
          <w:lang w:val="en-US"/>
          <w:rPrChange w:id="2409" w:author="Ian Hussey" w:date="2020-08-25T17:52:00Z">
            <w:rPr>
              <w:rFonts w:ascii="Times New Roman" w:hAnsi="Times New Roman" w:cs="Times New Roman"/>
              <w:i/>
              <w:sz w:val="24"/>
              <w:szCs w:val="24"/>
              <w:lang w:val="en-GB"/>
            </w:rPr>
          </w:rPrChange>
        </w:rPr>
        <w:t>p</w:t>
      </w:r>
      <w:r w:rsidR="006A62F9" w:rsidRPr="00A023CC">
        <w:rPr>
          <w:rFonts w:ascii="Times New Roman" w:hAnsi="Times New Roman" w:cs="Times New Roman"/>
          <w:sz w:val="24"/>
          <w:szCs w:val="24"/>
          <w:lang w:val="en-US"/>
          <w:rPrChange w:id="2410" w:author="Ian Hussey" w:date="2020-08-25T17:52:00Z">
            <w:rPr>
              <w:rFonts w:ascii="Times New Roman" w:hAnsi="Times New Roman" w:cs="Times New Roman"/>
              <w:sz w:val="24"/>
              <w:szCs w:val="24"/>
              <w:lang w:val="en-GB"/>
            </w:rPr>
          </w:rPrChange>
        </w:rPr>
        <w:t xml:space="preserve"> = .1</w:t>
      </w:r>
      <w:r w:rsidR="0057740F" w:rsidRPr="00A023CC">
        <w:rPr>
          <w:rFonts w:ascii="Times New Roman" w:hAnsi="Times New Roman" w:cs="Times New Roman"/>
          <w:sz w:val="24"/>
          <w:szCs w:val="24"/>
          <w:lang w:val="en-US"/>
          <w:rPrChange w:id="2411" w:author="Ian Hussey" w:date="2020-08-25T17:52:00Z">
            <w:rPr>
              <w:rFonts w:ascii="Times New Roman" w:hAnsi="Times New Roman" w:cs="Times New Roman"/>
              <w:sz w:val="24"/>
              <w:szCs w:val="24"/>
              <w:lang w:val="en-GB"/>
            </w:rPr>
          </w:rPrChange>
        </w:rPr>
        <w:t>0</w:t>
      </w:r>
      <w:r w:rsidR="006A62F9" w:rsidRPr="00A023CC">
        <w:rPr>
          <w:rFonts w:ascii="Times New Roman" w:hAnsi="Times New Roman" w:cs="Times New Roman"/>
          <w:sz w:val="24"/>
          <w:szCs w:val="24"/>
          <w:lang w:val="en-US"/>
          <w:rPrChange w:id="2412" w:author="Ian Hussey" w:date="2020-08-25T17:52:00Z">
            <w:rPr>
              <w:rFonts w:ascii="Times New Roman" w:hAnsi="Times New Roman" w:cs="Times New Roman"/>
              <w:sz w:val="24"/>
              <w:szCs w:val="24"/>
              <w:lang w:val="en-GB"/>
            </w:rPr>
          </w:rPrChange>
        </w:rPr>
        <w:t xml:space="preserve">. </w:t>
      </w:r>
    </w:p>
    <w:p w14:paraId="69018F40" w14:textId="4CA2EE50" w:rsidR="0035125E" w:rsidRPr="00A023CC" w:rsidRDefault="00635362" w:rsidP="0035125E">
      <w:pPr>
        <w:spacing w:line="480" w:lineRule="auto"/>
        <w:ind w:firstLine="708"/>
        <w:contextualSpacing/>
        <w:rPr>
          <w:rFonts w:ascii="Times New Roman" w:hAnsi="Times New Roman" w:cs="Times New Roman"/>
          <w:sz w:val="24"/>
          <w:szCs w:val="24"/>
          <w:lang w:val="en-US"/>
          <w:rPrChange w:id="241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2414" w:author="Ian Hussey" w:date="2020-08-25T17:52:00Z">
            <w:rPr>
              <w:rFonts w:ascii="Times New Roman" w:hAnsi="Times New Roman" w:cs="Times New Roman"/>
              <w:b/>
              <w:sz w:val="24"/>
              <w:szCs w:val="24"/>
              <w:lang w:val="en-GB"/>
            </w:rPr>
          </w:rPrChange>
        </w:rPr>
        <w:t>Intersecting Regularity</w:t>
      </w:r>
      <w:r w:rsidR="009A5951" w:rsidRPr="00A023CC">
        <w:rPr>
          <w:rFonts w:ascii="Times New Roman" w:hAnsi="Times New Roman" w:cs="Times New Roman"/>
          <w:b/>
          <w:sz w:val="24"/>
          <w:szCs w:val="24"/>
          <w:lang w:val="en-US"/>
          <w:rPrChange w:id="2415" w:author="Ian Hussey" w:date="2020-08-25T17:52:00Z">
            <w:rPr>
              <w:rFonts w:ascii="Times New Roman" w:hAnsi="Times New Roman" w:cs="Times New Roman"/>
              <w:b/>
              <w:sz w:val="24"/>
              <w:szCs w:val="24"/>
              <w:lang w:val="en-GB"/>
            </w:rPr>
          </w:rPrChange>
        </w:rPr>
        <w:t xml:space="preserve"> </w:t>
      </w:r>
      <w:r w:rsidRPr="00A023CC">
        <w:rPr>
          <w:rFonts w:ascii="Times New Roman" w:hAnsi="Times New Roman" w:cs="Times New Roman"/>
          <w:b/>
          <w:sz w:val="24"/>
          <w:szCs w:val="24"/>
          <w:lang w:val="en-US"/>
          <w:rPrChange w:id="2416" w:author="Ian Hussey" w:date="2020-08-25T17:52:00Z">
            <w:rPr>
              <w:rFonts w:ascii="Times New Roman" w:hAnsi="Times New Roman" w:cs="Times New Roman"/>
              <w:b/>
              <w:sz w:val="24"/>
              <w:szCs w:val="24"/>
              <w:lang w:val="en-GB"/>
            </w:rPr>
          </w:rPrChange>
        </w:rPr>
        <w:t>Effects</w:t>
      </w:r>
      <w:r w:rsidR="0035125E" w:rsidRPr="00A023CC">
        <w:rPr>
          <w:rFonts w:ascii="Times New Roman" w:hAnsi="Times New Roman" w:cs="Times New Roman"/>
          <w:sz w:val="24"/>
          <w:szCs w:val="24"/>
          <w:lang w:val="en-US"/>
          <w:rPrChange w:id="2417" w:author="Ian Hussey" w:date="2020-08-25T17:52:00Z">
            <w:rPr>
              <w:rFonts w:ascii="Times New Roman" w:hAnsi="Times New Roman" w:cs="Times New Roman"/>
              <w:sz w:val="24"/>
              <w:szCs w:val="24"/>
              <w:lang w:val="en-GB"/>
            </w:rPr>
          </w:rPrChange>
        </w:rPr>
        <w:t xml:space="preserve">. </w:t>
      </w:r>
      <w:r w:rsidR="009A5951" w:rsidRPr="00A023CC">
        <w:rPr>
          <w:rFonts w:ascii="Times New Roman" w:hAnsi="Times New Roman" w:cs="Times New Roman"/>
          <w:sz w:val="24"/>
          <w:szCs w:val="24"/>
          <w:lang w:val="en-US"/>
          <w:rPrChange w:id="2418" w:author="Ian Hussey" w:date="2020-08-25T17:52:00Z">
            <w:rPr>
              <w:rFonts w:ascii="Times New Roman" w:hAnsi="Times New Roman" w:cs="Times New Roman"/>
              <w:sz w:val="24"/>
              <w:szCs w:val="24"/>
              <w:lang w:val="en-GB"/>
            </w:rPr>
          </w:rPrChange>
        </w:rPr>
        <w:t>IR effects on s</w:t>
      </w:r>
      <w:r w:rsidR="0035125E" w:rsidRPr="00A023CC">
        <w:rPr>
          <w:rFonts w:ascii="Times New Roman" w:hAnsi="Times New Roman" w:cs="Times New Roman"/>
          <w:sz w:val="24"/>
          <w:szCs w:val="24"/>
          <w:lang w:val="en-US"/>
          <w:rPrChange w:id="2419" w:author="Ian Hussey" w:date="2020-08-25T17:52:00Z">
            <w:rPr>
              <w:rFonts w:ascii="Times New Roman" w:hAnsi="Times New Roman" w:cs="Times New Roman"/>
              <w:sz w:val="24"/>
              <w:szCs w:val="24"/>
              <w:lang w:val="en-GB"/>
            </w:rPr>
          </w:rPrChange>
        </w:rPr>
        <w:t>elf-reported ratings decrease</w:t>
      </w:r>
      <w:r w:rsidR="002004A4" w:rsidRPr="00A023CC">
        <w:rPr>
          <w:rFonts w:ascii="Times New Roman" w:hAnsi="Times New Roman" w:cs="Times New Roman"/>
          <w:sz w:val="24"/>
          <w:szCs w:val="24"/>
          <w:lang w:val="en-US"/>
          <w:rPrChange w:id="2420" w:author="Ian Hussey" w:date="2020-08-25T17:52:00Z">
            <w:rPr>
              <w:rFonts w:ascii="Times New Roman" w:hAnsi="Times New Roman" w:cs="Times New Roman"/>
              <w:sz w:val="24"/>
              <w:szCs w:val="24"/>
              <w:lang w:val="en-GB"/>
            </w:rPr>
          </w:rPrChange>
        </w:rPr>
        <w:t>d</w:t>
      </w:r>
      <w:r w:rsidR="0035125E" w:rsidRPr="00A023CC">
        <w:rPr>
          <w:rFonts w:ascii="Times New Roman" w:hAnsi="Times New Roman" w:cs="Times New Roman"/>
          <w:sz w:val="24"/>
          <w:szCs w:val="24"/>
          <w:lang w:val="en-US"/>
          <w:rPrChange w:id="2421" w:author="Ian Hussey" w:date="2020-08-25T17:52:00Z">
            <w:rPr>
              <w:rFonts w:ascii="Times New Roman" w:hAnsi="Times New Roman" w:cs="Times New Roman"/>
              <w:sz w:val="24"/>
              <w:szCs w:val="24"/>
              <w:lang w:val="en-GB"/>
            </w:rPr>
          </w:rPrChange>
        </w:rPr>
        <w:t xml:space="preserve"> in magnitude (relative to the acquisition-only group) when </w:t>
      </w:r>
      <w:r w:rsidR="002004A4" w:rsidRPr="00A023CC">
        <w:rPr>
          <w:rFonts w:ascii="Times New Roman" w:hAnsi="Times New Roman" w:cs="Times New Roman"/>
          <w:sz w:val="24"/>
          <w:szCs w:val="24"/>
          <w:lang w:val="en-US"/>
          <w:rPrChange w:id="2422" w:author="Ian Hussey" w:date="2020-08-25T17:52:00Z">
            <w:rPr>
              <w:rFonts w:ascii="Times New Roman" w:hAnsi="Times New Roman" w:cs="Times New Roman"/>
              <w:sz w:val="24"/>
              <w:szCs w:val="24"/>
              <w:lang w:val="en-GB"/>
            </w:rPr>
          </w:rPrChange>
        </w:rPr>
        <w:t xml:space="preserve">counterconditioning involved the reversal of source stimulus valence (Experiment 5), </w:t>
      </w:r>
      <w:r w:rsidR="002004A4" w:rsidRPr="00A023CC">
        <w:rPr>
          <w:rFonts w:ascii="Times New Roman" w:hAnsi="Times New Roman" w:cs="Times New Roman"/>
          <w:i/>
          <w:sz w:val="24"/>
          <w:szCs w:val="24"/>
          <w:lang w:val="en-US"/>
          <w:rPrChange w:id="2423" w:author="Ian Hussey" w:date="2020-08-25T17:52:00Z">
            <w:rPr>
              <w:rFonts w:ascii="Times New Roman" w:hAnsi="Times New Roman" w:cs="Times New Roman"/>
              <w:i/>
              <w:sz w:val="24"/>
              <w:szCs w:val="24"/>
              <w:lang w:val="en-GB"/>
            </w:rPr>
          </w:rPrChange>
        </w:rPr>
        <w:t>t</w:t>
      </w:r>
      <w:r w:rsidR="002004A4" w:rsidRPr="00A023CC">
        <w:rPr>
          <w:rFonts w:ascii="Times New Roman" w:hAnsi="Times New Roman" w:cs="Times New Roman"/>
          <w:sz w:val="24"/>
          <w:szCs w:val="24"/>
          <w:lang w:val="en-US"/>
          <w:rPrChange w:id="2424" w:author="Ian Hussey" w:date="2020-08-25T17:52:00Z">
            <w:rPr>
              <w:rFonts w:ascii="Times New Roman" w:hAnsi="Times New Roman" w:cs="Times New Roman"/>
              <w:sz w:val="24"/>
              <w:szCs w:val="24"/>
              <w:lang w:val="en-GB"/>
            </w:rPr>
          </w:rPrChange>
        </w:rPr>
        <w:t xml:space="preserve">(64.79) = -3.26, </w:t>
      </w:r>
      <w:r w:rsidR="002004A4" w:rsidRPr="00A023CC">
        <w:rPr>
          <w:rFonts w:ascii="Times New Roman" w:hAnsi="Times New Roman" w:cs="Times New Roman"/>
          <w:i/>
          <w:sz w:val="24"/>
          <w:szCs w:val="24"/>
          <w:lang w:val="en-US"/>
          <w:rPrChange w:id="2425" w:author="Ian Hussey" w:date="2020-08-25T17:52:00Z">
            <w:rPr>
              <w:rFonts w:ascii="Times New Roman" w:hAnsi="Times New Roman" w:cs="Times New Roman"/>
              <w:i/>
              <w:sz w:val="24"/>
              <w:szCs w:val="24"/>
              <w:lang w:val="en-GB"/>
            </w:rPr>
          </w:rPrChange>
        </w:rPr>
        <w:t>p</w:t>
      </w:r>
      <w:r w:rsidR="00022EDB" w:rsidRPr="00A023CC">
        <w:rPr>
          <w:rFonts w:ascii="Times New Roman" w:hAnsi="Times New Roman" w:cs="Times New Roman"/>
          <w:sz w:val="24"/>
          <w:szCs w:val="24"/>
          <w:lang w:val="en-US"/>
          <w:rPrChange w:id="2426" w:author="Ian Hussey" w:date="2020-08-25T17:52:00Z">
            <w:rPr>
              <w:rFonts w:ascii="Times New Roman" w:hAnsi="Times New Roman" w:cs="Times New Roman"/>
              <w:sz w:val="24"/>
              <w:szCs w:val="24"/>
              <w:lang w:val="en-GB"/>
            </w:rPr>
          </w:rPrChange>
        </w:rPr>
        <w:t xml:space="preserve"> = .002</w:t>
      </w:r>
      <w:r w:rsidR="002004A4" w:rsidRPr="00A023CC">
        <w:rPr>
          <w:rFonts w:ascii="Times New Roman" w:hAnsi="Times New Roman" w:cs="Times New Roman"/>
          <w:sz w:val="24"/>
          <w:szCs w:val="24"/>
          <w:lang w:val="en-US"/>
          <w:rPrChange w:id="2427" w:author="Ian Hussey" w:date="2020-08-25T17:52:00Z">
            <w:rPr>
              <w:rFonts w:ascii="Times New Roman" w:hAnsi="Times New Roman" w:cs="Times New Roman"/>
              <w:sz w:val="24"/>
              <w:szCs w:val="24"/>
              <w:lang w:val="en-GB"/>
            </w:rPr>
          </w:rPrChange>
        </w:rPr>
        <w:t xml:space="preserve">, </w:t>
      </w:r>
      <w:r w:rsidR="002004A4" w:rsidRPr="00A023CC">
        <w:rPr>
          <w:rFonts w:ascii="Times New Roman" w:hAnsi="Times New Roman" w:cs="Times New Roman"/>
          <w:i/>
          <w:sz w:val="24"/>
          <w:szCs w:val="24"/>
          <w:lang w:val="en-US"/>
          <w:rPrChange w:id="2428" w:author="Ian Hussey" w:date="2020-08-25T17:52:00Z">
            <w:rPr>
              <w:rFonts w:ascii="Times New Roman" w:hAnsi="Times New Roman" w:cs="Times New Roman"/>
              <w:i/>
              <w:sz w:val="24"/>
              <w:szCs w:val="24"/>
              <w:lang w:val="en-GB"/>
            </w:rPr>
          </w:rPrChange>
        </w:rPr>
        <w:t>d</w:t>
      </w:r>
      <w:r w:rsidR="002004A4" w:rsidRPr="00A023CC">
        <w:rPr>
          <w:rFonts w:ascii="Times New Roman" w:hAnsi="Times New Roman" w:cs="Times New Roman"/>
          <w:sz w:val="24"/>
          <w:szCs w:val="24"/>
          <w:lang w:val="en-US"/>
          <w:rPrChange w:id="2429" w:author="Ian Hussey" w:date="2020-08-25T17:52:00Z">
            <w:rPr>
              <w:rFonts w:ascii="Times New Roman" w:hAnsi="Times New Roman" w:cs="Times New Roman"/>
              <w:sz w:val="24"/>
              <w:szCs w:val="24"/>
              <w:lang w:val="en-GB"/>
            </w:rPr>
          </w:rPrChange>
        </w:rPr>
        <w:t xml:space="preserve"> = -0.68, 95% CI [-1.1, -0.26], BF</w:t>
      </w:r>
      <w:r w:rsidR="002004A4" w:rsidRPr="00A023CC">
        <w:rPr>
          <w:rFonts w:ascii="Times New Roman" w:hAnsi="Times New Roman" w:cs="Times New Roman"/>
          <w:sz w:val="24"/>
          <w:szCs w:val="24"/>
          <w:vertAlign w:val="subscript"/>
          <w:lang w:val="en-US"/>
          <w:rPrChange w:id="2430" w:author="Ian Hussey" w:date="2020-08-25T17:52:00Z">
            <w:rPr>
              <w:rFonts w:ascii="Times New Roman" w:hAnsi="Times New Roman" w:cs="Times New Roman"/>
              <w:sz w:val="24"/>
              <w:szCs w:val="24"/>
              <w:vertAlign w:val="subscript"/>
              <w:lang w:val="en-GB"/>
            </w:rPr>
          </w:rPrChange>
        </w:rPr>
        <w:t>10</w:t>
      </w:r>
      <w:r w:rsidR="002004A4" w:rsidRPr="00A023CC">
        <w:rPr>
          <w:rFonts w:ascii="Times New Roman" w:hAnsi="Times New Roman" w:cs="Times New Roman"/>
          <w:sz w:val="24"/>
          <w:szCs w:val="24"/>
          <w:lang w:val="en-US"/>
          <w:rPrChange w:id="2431" w:author="Ian Hussey" w:date="2020-08-25T17:52:00Z">
            <w:rPr>
              <w:rFonts w:ascii="Times New Roman" w:hAnsi="Times New Roman" w:cs="Times New Roman"/>
              <w:sz w:val="24"/>
              <w:szCs w:val="24"/>
              <w:lang w:val="en-GB"/>
            </w:rPr>
          </w:rPrChange>
        </w:rPr>
        <w:t xml:space="preserve"> = 24, but not when contingency rearrangement took place (Experiment 6), </w:t>
      </w:r>
      <w:r w:rsidR="002004A4" w:rsidRPr="00A023CC">
        <w:rPr>
          <w:rFonts w:ascii="Times New Roman" w:hAnsi="Times New Roman" w:cs="Times New Roman"/>
          <w:i/>
          <w:sz w:val="24"/>
          <w:szCs w:val="24"/>
          <w:lang w:val="en-US"/>
          <w:rPrChange w:id="2432" w:author="Ian Hussey" w:date="2020-08-25T17:52:00Z">
            <w:rPr>
              <w:rFonts w:ascii="Times New Roman" w:hAnsi="Times New Roman" w:cs="Times New Roman"/>
              <w:i/>
              <w:sz w:val="24"/>
              <w:szCs w:val="24"/>
              <w:lang w:val="en-GB"/>
            </w:rPr>
          </w:rPrChange>
        </w:rPr>
        <w:t>t</w:t>
      </w:r>
      <w:r w:rsidR="002004A4" w:rsidRPr="00A023CC">
        <w:rPr>
          <w:rFonts w:ascii="Times New Roman" w:hAnsi="Times New Roman" w:cs="Times New Roman"/>
          <w:sz w:val="24"/>
          <w:szCs w:val="24"/>
          <w:lang w:val="en-US"/>
          <w:rPrChange w:id="2433" w:author="Ian Hussey" w:date="2020-08-25T17:52:00Z">
            <w:rPr>
              <w:rFonts w:ascii="Times New Roman" w:hAnsi="Times New Roman" w:cs="Times New Roman"/>
              <w:sz w:val="24"/>
              <w:szCs w:val="24"/>
              <w:lang w:val="en-GB"/>
            </w:rPr>
          </w:rPrChange>
        </w:rPr>
        <w:t xml:space="preserve">(81.53) = -0.84, </w:t>
      </w:r>
      <w:r w:rsidR="002004A4" w:rsidRPr="00A023CC">
        <w:rPr>
          <w:rFonts w:ascii="Times New Roman" w:hAnsi="Times New Roman" w:cs="Times New Roman"/>
          <w:i/>
          <w:sz w:val="24"/>
          <w:szCs w:val="24"/>
          <w:lang w:val="en-US"/>
          <w:rPrChange w:id="2434" w:author="Ian Hussey" w:date="2020-08-25T17:52:00Z">
            <w:rPr>
              <w:rFonts w:ascii="Times New Roman" w:hAnsi="Times New Roman" w:cs="Times New Roman"/>
              <w:i/>
              <w:sz w:val="24"/>
              <w:szCs w:val="24"/>
              <w:lang w:val="en-GB"/>
            </w:rPr>
          </w:rPrChange>
        </w:rPr>
        <w:t>p</w:t>
      </w:r>
      <w:r w:rsidR="00022EDB" w:rsidRPr="00A023CC">
        <w:rPr>
          <w:rFonts w:ascii="Times New Roman" w:hAnsi="Times New Roman" w:cs="Times New Roman"/>
          <w:sz w:val="24"/>
          <w:szCs w:val="24"/>
          <w:lang w:val="en-US"/>
          <w:rPrChange w:id="2435" w:author="Ian Hussey" w:date="2020-08-25T17:52:00Z">
            <w:rPr>
              <w:rFonts w:ascii="Times New Roman" w:hAnsi="Times New Roman" w:cs="Times New Roman"/>
              <w:sz w:val="24"/>
              <w:szCs w:val="24"/>
              <w:lang w:val="en-GB"/>
            </w:rPr>
          </w:rPrChange>
        </w:rPr>
        <w:t xml:space="preserve"> = .41</w:t>
      </w:r>
      <w:r w:rsidR="002004A4" w:rsidRPr="00A023CC">
        <w:rPr>
          <w:rFonts w:ascii="Times New Roman" w:hAnsi="Times New Roman" w:cs="Times New Roman"/>
          <w:sz w:val="24"/>
          <w:szCs w:val="24"/>
          <w:lang w:val="en-US"/>
          <w:rPrChange w:id="2436" w:author="Ian Hussey" w:date="2020-08-25T17:52:00Z">
            <w:rPr>
              <w:rFonts w:ascii="Times New Roman" w:hAnsi="Times New Roman" w:cs="Times New Roman"/>
              <w:sz w:val="24"/>
              <w:szCs w:val="24"/>
              <w:lang w:val="en-GB"/>
            </w:rPr>
          </w:rPrChange>
        </w:rPr>
        <w:t xml:space="preserve">, </w:t>
      </w:r>
      <w:r w:rsidR="002004A4" w:rsidRPr="00A023CC">
        <w:rPr>
          <w:rFonts w:ascii="Times New Roman" w:hAnsi="Times New Roman" w:cs="Times New Roman"/>
          <w:i/>
          <w:sz w:val="24"/>
          <w:szCs w:val="24"/>
          <w:lang w:val="en-US"/>
          <w:rPrChange w:id="2437" w:author="Ian Hussey" w:date="2020-08-25T17:52:00Z">
            <w:rPr>
              <w:rFonts w:ascii="Times New Roman" w:hAnsi="Times New Roman" w:cs="Times New Roman"/>
              <w:i/>
              <w:sz w:val="24"/>
              <w:szCs w:val="24"/>
              <w:lang w:val="en-GB"/>
            </w:rPr>
          </w:rPrChange>
        </w:rPr>
        <w:t>d</w:t>
      </w:r>
      <w:r w:rsidR="002004A4" w:rsidRPr="00A023CC">
        <w:rPr>
          <w:rFonts w:ascii="Times New Roman" w:hAnsi="Times New Roman" w:cs="Times New Roman"/>
          <w:sz w:val="24"/>
          <w:szCs w:val="24"/>
          <w:lang w:val="en-US"/>
          <w:rPrChange w:id="2438" w:author="Ian Hussey" w:date="2020-08-25T17:52:00Z">
            <w:rPr>
              <w:rFonts w:ascii="Times New Roman" w:hAnsi="Times New Roman" w:cs="Times New Roman"/>
              <w:sz w:val="24"/>
              <w:szCs w:val="24"/>
              <w:lang w:val="en-GB"/>
            </w:rPr>
          </w:rPrChange>
        </w:rPr>
        <w:t xml:space="preserve"> = -0.18, 95% CI [-0.6, 0.24], BF</w:t>
      </w:r>
      <w:r w:rsidR="002004A4" w:rsidRPr="00A023CC">
        <w:rPr>
          <w:rFonts w:ascii="Times New Roman" w:hAnsi="Times New Roman" w:cs="Times New Roman"/>
          <w:sz w:val="24"/>
          <w:szCs w:val="24"/>
          <w:vertAlign w:val="subscript"/>
          <w:lang w:val="en-US"/>
          <w:rPrChange w:id="2439" w:author="Ian Hussey" w:date="2020-08-25T17:52:00Z">
            <w:rPr>
              <w:rFonts w:ascii="Times New Roman" w:hAnsi="Times New Roman" w:cs="Times New Roman"/>
              <w:sz w:val="24"/>
              <w:szCs w:val="24"/>
              <w:vertAlign w:val="subscript"/>
              <w:lang w:val="en-GB"/>
            </w:rPr>
          </w:rPrChange>
        </w:rPr>
        <w:t>10</w:t>
      </w:r>
      <w:r w:rsidR="002004A4" w:rsidRPr="00A023CC">
        <w:rPr>
          <w:rFonts w:ascii="Times New Roman" w:hAnsi="Times New Roman" w:cs="Times New Roman"/>
          <w:sz w:val="24"/>
          <w:szCs w:val="24"/>
          <w:lang w:val="en-US"/>
          <w:rPrChange w:id="2440" w:author="Ian Hussey" w:date="2020-08-25T17:52:00Z">
            <w:rPr>
              <w:rFonts w:ascii="Times New Roman" w:hAnsi="Times New Roman" w:cs="Times New Roman"/>
              <w:sz w:val="24"/>
              <w:szCs w:val="24"/>
              <w:lang w:val="en-GB"/>
            </w:rPr>
          </w:rPrChange>
        </w:rPr>
        <w:t xml:space="preserve"> = 0.3.</w:t>
      </w:r>
      <w:r w:rsidR="00022EDB" w:rsidRPr="00A023CC">
        <w:rPr>
          <w:rFonts w:ascii="Times New Roman" w:hAnsi="Times New Roman" w:cs="Times New Roman"/>
          <w:sz w:val="24"/>
          <w:szCs w:val="24"/>
          <w:lang w:val="en-US"/>
          <w:rPrChange w:id="2441" w:author="Ian Hussey" w:date="2020-08-25T17:52:00Z">
            <w:rPr>
              <w:rFonts w:ascii="Times New Roman" w:hAnsi="Times New Roman" w:cs="Times New Roman"/>
              <w:sz w:val="24"/>
              <w:szCs w:val="24"/>
              <w:lang w:val="en-GB"/>
            </w:rPr>
          </w:rPrChange>
        </w:rPr>
        <w:t xml:space="preserve"> </w:t>
      </w:r>
      <w:r w:rsidR="0035125E" w:rsidRPr="00A023CC">
        <w:rPr>
          <w:rFonts w:ascii="Times New Roman" w:hAnsi="Times New Roman" w:cs="Times New Roman"/>
          <w:sz w:val="24"/>
          <w:szCs w:val="24"/>
          <w:lang w:val="en-US"/>
          <w:rPrChange w:id="2442" w:author="Ian Hussey" w:date="2020-08-25T17:52:00Z">
            <w:rPr>
              <w:rFonts w:ascii="Times New Roman" w:hAnsi="Times New Roman" w:cs="Times New Roman"/>
              <w:sz w:val="24"/>
              <w:szCs w:val="24"/>
              <w:lang w:val="en-GB"/>
            </w:rPr>
          </w:rPrChange>
        </w:rPr>
        <w:t xml:space="preserve">IAT scores did not differ between the </w:t>
      </w:r>
      <w:r w:rsidR="002004A4" w:rsidRPr="00A023CC">
        <w:rPr>
          <w:rFonts w:ascii="Times New Roman" w:hAnsi="Times New Roman" w:cs="Times New Roman"/>
          <w:sz w:val="24"/>
          <w:szCs w:val="24"/>
          <w:lang w:val="en-US"/>
          <w:rPrChange w:id="2443" w:author="Ian Hussey" w:date="2020-08-25T17:52:00Z">
            <w:rPr>
              <w:rFonts w:ascii="Times New Roman" w:hAnsi="Times New Roman" w:cs="Times New Roman"/>
              <w:sz w:val="24"/>
              <w:szCs w:val="24"/>
              <w:lang w:val="en-GB"/>
            </w:rPr>
          </w:rPrChange>
        </w:rPr>
        <w:t xml:space="preserve">counterconditioning </w:t>
      </w:r>
      <w:r w:rsidR="0035125E" w:rsidRPr="00A023CC">
        <w:rPr>
          <w:rFonts w:ascii="Times New Roman" w:hAnsi="Times New Roman" w:cs="Times New Roman"/>
          <w:sz w:val="24"/>
          <w:szCs w:val="24"/>
          <w:lang w:val="en-US"/>
          <w:rPrChange w:id="2444" w:author="Ian Hussey" w:date="2020-08-25T17:52:00Z">
            <w:rPr>
              <w:rFonts w:ascii="Times New Roman" w:hAnsi="Times New Roman" w:cs="Times New Roman"/>
              <w:sz w:val="24"/>
              <w:szCs w:val="24"/>
              <w:lang w:val="en-GB"/>
            </w:rPr>
          </w:rPrChange>
        </w:rPr>
        <w:t xml:space="preserve">and acquisition-only groups in Experiment </w:t>
      </w:r>
      <w:r w:rsidR="002004A4" w:rsidRPr="00A023CC">
        <w:rPr>
          <w:rFonts w:ascii="Times New Roman" w:hAnsi="Times New Roman" w:cs="Times New Roman"/>
          <w:sz w:val="24"/>
          <w:szCs w:val="24"/>
          <w:lang w:val="en-US"/>
          <w:rPrChange w:id="2445" w:author="Ian Hussey" w:date="2020-08-25T17:52:00Z">
            <w:rPr>
              <w:rFonts w:ascii="Times New Roman" w:hAnsi="Times New Roman" w:cs="Times New Roman"/>
              <w:sz w:val="24"/>
              <w:szCs w:val="24"/>
              <w:lang w:val="en-GB"/>
            </w:rPr>
          </w:rPrChange>
        </w:rPr>
        <w:t>5</w:t>
      </w:r>
      <w:r w:rsidR="00022EDB" w:rsidRPr="00A023CC">
        <w:rPr>
          <w:rFonts w:ascii="Times New Roman" w:hAnsi="Times New Roman" w:cs="Times New Roman"/>
          <w:sz w:val="24"/>
          <w:szCs w:val="24"/>
          <w:lang w:val="en-US"/>
          <w:rPrChange w:id="2446" w:author="Ian Hussey" w:date="2020-08-25T17:52:00Z">
            <w:rPr>
              <w:rFonts w:ascii="Times New Roman" w:hAnsi="Times New Roman" w:cs="Times New Roman"/>
              <w:sz w:val="24"/>
              <w:szCs w:val="24"/>
              <w:lang w:val="en-GB"/>
            </w:rPr>
          </w:rPrChange>
        </w:rPr>
        <w:t xml:space="preserve"> </w:t>
      </w:r>
      <w:r w:rsidR="00022EDB" w:rsidRPr="00A023CC">
        <w:rPr>
          <w:rFonts w:ascii="Times New Roman" w:hAnsi="Times New Roman" w:cs="Times New Roman"/>
          <w:i/>
          <w:sz w:val="24"/>
          <w:szCs w:val="24"/>
          <w:lang w:val="en-US"/>
          <w:rPrChange w:id="2447" w:author="Ian Hussey" w:date="2020-08-25T17:52:00Z">
            <w:rPr>
              <w:rFonts w:ascii="Times New Roman" w:hAnsi="Times New Roman" w:cs="Times New Roman"/>
              <w:i/>
              <w:sz w:val="24"/>
              <w:szCs w:val="24"/>
              <w:lang w:val="en-GB"/>
            </w:rPr>
          </w:rPrChange>
        </w:rPr>
        <w:t>t</w:t>
      </w:r>
      <w:r w:rsidR="00022EDB" w:rsidRPr="00A023CC">
        <w:rPr>
          <w:rFonts w:ascii="Times New Roman" w:hAnsi="Times New Roman" w:cs="Times New Roman"/>
          <w:sz w:val="24"/>
          <w:szCs w:val="24"/>
          <w:lang w:val="en-US"/>
          <w:rPrChange w:id="2448" w:author="Ian Hussey" w:date="2020-08-25T17:52:00Z">
            <w:rPr>
              <w:rFonts w:ascii="Times New Roman" w:hAnsi="Times New Roman" w:cs="Times New Roman"/>
              <w:sz w:val="24"/>
              <w:szCs w:val="24"/>
              <w:lang w:val="en-GB"/>
            </w:rPr>
          </w:rPrChange>
        </w:rPr>
        <w:t xml:space="preserve">(91.05) = -1.87, </w:t>
      </w:r>
      <w:r w:rsidR="00022EDB" w:rsidRPr="00A023CC">
        <w:rPr>
          <w:rFonts w:ascii="Times New Roman" w:hAnsi="Times New Roman" w:cs="Times New Roman"/>
          <w:i/>
          <w:sz w:val="24"/>
          <w:szCs w:val="24"/>
          <w:lang w:val="en-US"/>
          <w:rPrChange w:id="2449" w:author="Ian Hussey" w:date="2020-08-25T17:52:00Z">
            <w:rPr>
              <w:rFonts w:ascii="Times New Roman" w:hAnsi="Times New Roman" w:cs="Times New Roman"/>
              <w:i/>
              <w:sz w:val="24"/>
              <w:szCs w:val="24"/>
              <w:lang w:val="en-GB"/>
            </w:rPr>
          </w:rPrChange>
        </w:rPr>
        <w:t>p</w:t>
      </w:r>
      <w:r w:rsidR="00022EDB" w:rsidRPr="00A023CC">
        <w:rPr>
          <w:rFonts w:ascii="Times New Roman" w:hAnsi="Times New Roman" w:cs="Times New Roman"/>
          <w:sz w:val="24"/>
          <w:szCs w:val="24"/>
          <w:lang w:val="en-US"/>
          <w:rPrChange w:id="2450" w:author="Ian Hussey" w:date="2020-08-25T17:52:00Z">
            <w:rPr>
              <w:rFonts w:ascii="Times New Roman" w:hAnsi="Times New Roman" w:cs="Times New Roman"/>
              <w:sz w:val="24"/>
              <w:szCs w:val="24"/>
              <w:lang w:val="en-GB"/>
            </w:rPr>
          </w:rPrChange>
        </w:rPr>
        <w:t xml:space="preserve"> = .06, </w:t>
      </w:r>
      <w:r w:rsidR="00022EDB" w:rsidRPr="00A023CC">
        <w:rPr>
          <w:rFonts w:ascii="Times New Roman" w:hAnsi="Times New Roman" w:cs="Times New Roman"/>
          <w:i/>
          <w:sz w:val="24"/>
          <w:szCs w:val="24"/>
          <w:lang w:val="en-US"/>
          <w:rPrChange w:id="2451" w:author="Ian Hussey" w:date="2020-08-25T17:52:00Z">
            <w:rPr>
              <w:rFonts w:ascii="Times New Roman" w:hAnsi="Times New Roman" w:cs="Times New Roman"/>
              <w:i/>
              <w:sz w:val="24"/>
              <w:szCs w:val="24"/>
              <w:lang w:val="en-GB"/>
            </w:rPr>
          </w:rPrChange>
        </w:rPr>
        <w:t>d</w:t>
      </w:r>
      <w:r w:rsidR="00022EDB" w:rsidRPr="00A023CC">
        <w:rPr>
          <w:rFonts w:ascii="Times New Roman" w:hAnsi="Times New Roman" w:cs="Times New Roman"/>
          <w:sz w:val="24"/>
          <w:szCs w:val="24"/>
          <w:lang w:val="en-US"/>
          <w:rPrChange w:id="2452" w:author="Ian Hussey" w:date="2020-08-25T17:52:00Z">
            <w:rPr>
              <w:rFonts w:ascii="Times New Roman" w:hAnsi="Times New Roman" w:cs="Times New Roman"/>
              <w:sz w:val="24"/>
              <w:szCs w:val="24"/>
              <w:lang w:val="en-GB"/>
            </w:rPr>
          </w:rPrChange>
        </w:rPr>
        <w:t xml:space="preserve"> = -0.39, 95% CI [-0.8, 0.03], BF</w:t>
      </w:r>
      <w:r w:rsidR="00022EDB" w:rsidRPr="00A023CC">
        <w:rPr>
          <w:rFonts w:ascii="Times New Roman" w:hAnsi="Times New Roman" w:cs="Times New Roman"/>
          <w:sz w:val="24"/>
          <w:szCs w:val="24"/>
          <w:vertAlign w:val="subscript"/>
          <w:lang w:val="en-US"/>
          <w:rPrChange w:id="2453" w:author="Ian Hussey" w:date="2020-08-25T17:52:00Z">
            <w:rPr>
              <w:rFonts w:ascii="Times New Roman" w:hAnsi="Times New Roman" w:cs="Times New Roman"/>
              <w:sz w:val="24"/>
              <w:szCs w:val="24"/>
              <w:vertAlign w:val="subscript"/>
              <w:lang w:val="en-GB"/>
            </w:rPr>
          </w:rPrChange>
        </w:rPr>
        <w:t>10</w:t>
      </w:r>
      <w:r w:rsidR="00022EDB" w:rsidRPr="00A023CC">
        <w:rPr>
          <w:rFonts w:ascii="Times New Roman" w:hAnsi="Times New Roman" w:cs="Times New Roman"/>
          <w:sz w:val="24"/>
          <w:szCs w:val="24"/>
          <w:lang w:val="en-US"/>
          <w:rPrChange w:id="2454" w:author="Ian Hussey" w:date="2020-08-25T17:52:00Z">
            <w:rPr>
              <w:rFonts w:ascii="Times New Roman" w:hAnsi="Times New Roman" w:cs="Times New Roman"/>
              <w:sz w:val="24"/>
              <w:szCs w:val="24"/>
              <w:lang w:val="en-GB"/>
            </w:rPr>
          </w:rPrChange>
        </w:rPr>
        <w:t xml:space="preserve"> = 1,</w:t>
      </w:r>
      <w:r w:rsidR="0035125E" w:rsidRPr="00A023CC">
        <w:rPr>
          <w:rFonts w:ascii="Times New Roman" w:hAnsi="Times New Roman" w:cs="Times New Roman"/>
          <w:sz w:val="24"/>
          <w:szCs w:val="24"/>
          <w:lang w:val="en-US"/>
          <w:rPrChange w:id="2455" w:author="Ian Hussey" w:date="2020-08-25T17:52:00Z">
            <w:rPr>
              <w:rFonts w:ascii="Times New Roman" w:hAnsi="Times New Roman" w:cs="Times New Roman"/>
              <w:sz w:val="24"/>
              <w:szCs w:val="24"/>
              <w:lang w:val="en-GB"/>
            </w:rPr>
          </w:rPrChange>
        </w:rPr>
        <w:t xml:space="preserve"> </w:t>
      </w:r>
      <w:r w:rsidR="002004A4" w:rsidRPr="00A023CC">
        <w:rPr>
          <w:rFonts w:ascii="Times New Roman" w:hAnsi="Times New Roman" w:cs="Times New Roman"/>
          <w:sz w:val="24"/>
          <w:szCs w:val="24"/>
          <w:lang w:val="en-US"/>
          <w:rPrChange w:id="2456" w:author="Ian Hussey" w:date="2020-08-25T17:52:00Z">
            <w:rPr>
              <w:rFonts w:ascii="Times New Roman" w:hAnsi="Times New Roman" w:cs="Times New Roman"/>
              <w:sz w:val="24"/>
              <w:szCs w:val="24"/>
              <w:lang w:val="en-GB"/>
            </w:rPr>
          </w:rPrChange>
        </w:rPr>
        <w:t>or</w:t>
      </w:r>
      <w:r w:rsidR="002004A4" w:rsidRPr="00A023CC">
        <w:rPr>
          <w:rFonts w:ascii="Times New Roman" w:hAnsi="Times New Roman" w:cs="Times New Roman"/>
          <w:i/>
          <w:sz w:val="24"/>
          <w:szCs w:val="24"/>
          <w:lang w:val="en-US"/>
          <w:rPrChange w:id="2457" w:author="Ian Hussey" w:date="2020-08-25T17:52:00Z">
            <w:rPr>
              <w:rFonts w:ascii="Times New Roman" w:hAnsi="Times New Roman" w:cs="Times New Roman"/>
              <w:i/>
              <w:sz w:val="24"/>
              <w:szCs w:val="24"/>
              <w:lang w:val="en-GB"/>
            </w:rPr>
          </w:rPrChange>
        </w:rPr>
        <w:t xml:space="preserve"> </w:t>
      </w:r>
      <w:r w:rsidR="002004A4" w:rsidRPr="00A023CC">
        <w:rPr>
          <w:rFonts w:ascii="Times New Roman" w:hAnsi="Times New Roman" w:cs="Times New Roman"/>
          <w:sz w:val="24"/>
          <w:szCs w:val="24"/>
          <w:lang w:val="en-US"/>
          <w:rPrChange w:id="2458" w:author="Ian Hussey" w:date="2020-08-25T17:52:00Z">
            <w:rPr>
              <w:rFonts w:ascii="Times New Roman" w:hAnsi="Times New Roman" w:cs="Times New Roman"/>
              <w:sz w:val="24"/>
              <w:szCs w:val="24"/>
              <w:lang w:val="en-GB"/>
            </w:rPr>
          </w:rPrChange>
        </w:rPr>
        <w:t>Experiment 6</w:t>
      </w:r>
      <w:r w:rsidR="0035125E" w:rsidRPr="00A023CC">
        <w:rPr>
          <w:rFonts w:ascii="Times New Roman" w:hAnsi="Times New Roman" w:cs="Times New Roman"/>
          <w:sz w:val="24"/>
          <w:szCs w:val="24"/>
          <w:lang w:val="en-US"/>
          <w:rPrChange w:id="2459" w:author="Ian Hussey" w:date="2020-08-25T17:52:00Z">
            <w:rPr>
              <w:rFonts w:ascii="Times New Roman" w:hAnsi="Times New Roman" w:cs="Times New Roman"/>
              <w:sz w:val="24"/>
              <w:szCs w:val="24"/>
              <w:lang w:val="en-GB"/>
            </w:rPr>
          </w:rPrChange>
        </w:rPr>
        <w:t xml:space="preserve">: </w:t>
      </w:r>
      <w:r w:rsidR="00022EDB" w:rsidRPr="00A023CC">
        <w:rPr>
          <w:rFonts w:ascii="Times New Roman" w:hAnsi="Times New Roman" w:cs="Times New Roman"/>
          <w:i/>
          <w:sz w:val="24"/>
          <w:szCs w:val="24"/>
          <w:lang w:val="en-US"/>
          <w:rPrChange w:id="2460" w:author="Ian Hussey" w:date="2020-08-25T17:52:00Z">
            <w:rPr>
              <w:rFonts w:ascii="Times New Roman" w:hAnsi="Times New Roman" w:cs="Times New Roman"/>
              <w:i/>
              <w:sz w:val="24"/>
              <w:szCs w:val="24"/>
              <w:lang w:val="en-GB"/>
            </w:rPr>
          </w:rPrChange>
        </w:rPr>
        <w:t>t</w:t>
      </w:r>
      <w:r w:rsidR="00022EDB" w:rsidRPr="00A023CC">
        <w:rPr>
          <w:rFonts w:ascii="Times New Roman" w:hAnsi="Times New Roman" w:cs="Times New Roman"/>
          <w:sz w:val="24"/>
          <w:szCs w:val="24"/>
          <w:lang w:val="en-US"/>
          <w:rPrChange w:id="2461" w:author="Ian Hussey" w:date="2020-08-25T17:52:00Z">
            <w:rPr>
              <w:rFonts w:ascii="Times New Roman" w:hAnsi="Times New Roman" w:cs="Times New Roman"/>
              <w:sz w:val="24"/>
              <w:szCs w:val="24"/>
              <w:lang w:val="en-GB"/>
            </w:rPr>
          </w:rPrChange>
        </w:rPr>
        <w:t xml:space="preserve">(76.52) = -0.85, </w:t>
      </w:r>
      <w:r w:rsidR="00022EDB" w:rsidRPr="00A023CC">
        <w:rPr>
          <w:rFonts w:ascii="Times New Roman" w:hAnsi="Times New Roman" w:cs="Times New Roman"/>
          <w:i/>
          <w:sz w:val="24"/>
          <w:szCs w:val="24"/>
          <w:lang w:val="en-US"/>
          <w:rPrChange w:id="2462" w:author="Ian Hussey" w:date="2020-08-25T17:52:00Z">
            <w:rPr>
              <w:rFonts w:ascii="Times New Roman" w:hAnsi="Times New Roman" w:cs="Times New Roman"/>
              <w:i/>
              <w:sz w:val="24"/>
              <w:szCs w:val="24"/>
              <w:lang w:val="en-GB"/>
            </w:rPr>
          </w:rPrChange>
        </w:rPr>
        <w:t>p</w:t>
      </w:r>
      <w:r w:rsidR="00022EDB" w:rsidRPr="00A023CC">
        <w:rPr>
          <w:rFonts w:ascii="Times New Roman" w:hAnsi="Times New Roman" w:cs="Times New Roman"/>
          <w:sz w:val="24"/>
          <w:szCs w:val="24"/>
          <w:lang w:val="en-US"/>
          <w:rPrChange w:id="2463" w:author="Ian Hussey" w:date="2020-08-25T17:52:00Z">
            <w:rPr>
              <w:rFonts w:ascii="Times New Roman" w:hAnsi="Times New Roman" w:cs="Times New Roman"/>
              <w:sz w:val="24"/>
              <w:szCs w:val="24"/>
              <w:lang w:val="en-GB"/>
            </w:rPr>
          </w:rPrChange>
        </w:rPr>
        <w:t xml:space="preserve"> = .39, </w:t>
      </w:r>
      <w:r w:rsidR="00022EDB" w:rsidRPr="00A023CC">
        <w:rPr>
          <w:rFonts w:ascii="Times New Roman" w:hAnsi="Times New Roman" w:cs="Times New Roman"/>
          <w:i/>
          <w:sz w:val="24"/>
          <w:szCs w:val="24"/>
          <w:lang w:val="en-US"/>
          <w:rPrChange w:id="2464" w:author="Ian Hussey" w:date="2020-08-25T17:52:00Z">
            <w:rPr>
              <w:rFonts w:ascii="Times New Roman" w:hAnsi="Times New Roman" w:cs="Times New Roman"/>
              <w:i/>
              <w:sz w:val="24"/>
              <w:szCs w:val="24"/>
              <w:lang w:val="en-GB"/>
            </w:rPr>
          </w:rPrChange>
        </w:rPr>
        <w:t>d</w:t>
      </w:r>
      <w:r w:rsidR="00022EDB" w:rsidRPr="00A023CC">
        <w:rPr>
          <w:rFonts w:ascii="Times New Roman" w:hAnsi="Times New Roman" w:cs="Times New Roman"/>
          <w:sz w:val="24"/>
          <w:szCs w:val="24"/>
          <w:lang w:val="en-US"/>
          <w:rPrChange w:id="2465" w:author="Ian Hussey" w:date="2020-08-25T17:52:00Z">
            <w:rPr>
              <w:rFonts w:ascii="Times New Roman" w:hAnsi="Times New Roman" w:cs="Times New Roman"/>
              <w:sz w:val="24"/>
              <w:szCs w:val="24"/>
              <w:lang w:val="en-GB"/>
            </w:rPr>
          </w:rPrChange>
        </w:rPr>
        <w:t xml:space="preserve"> = -0.18, 95% CI [-0.61, 0.24], BF</w:t>
      </w:r>
      <w:r w:rsidR="00022EDB" w:rsidRPr="00A023CC">
        <w:rPr>
          <w:rFonts w:ascii="Times New Roman" w:hAnsi="Times New Roman" w:cs="Times New Roman"/>
          <w:sz w:val="24"/>
          <w:szCs w:val="24"/>
          <w:vertAlign w:val="subscript"/>
          <w:lang w:val="en-US"/>
          <w:rPrChange w:id="2466" w:author="Ian Hussey" w:date="2020-08-25T17:52:00Z">
            <w:rPr>
              <w:rFonts w:ascii="Times New Roman" w:hAnsi="Times New Roman" w:cs="Times New Roman"/>
              <w:sz w:val="24"/>
              <w:szCs w:val="24"/>
              <w:vertAlign w:val="subscript"/>
              <w:lang w:val="en-GB"/>
            </w:rPr>
          </w:rPrChange>
        </w:rPr>
        <w:t>10</w:t>
      </w:r>
      <w:r w:rsidR="00022EDB" w:rsidRPr="00A023CC">
        <w:rPr>
          <w:rFonts w:ascii="Times New Roman" w:hAnsi="Times New Roman" w:cs="Times New Roman"/>
          <w:sz w:val="24"/>
          <w:szCs w:val="24"/>
          <w:lang w:val="en-US"/>
          <w:rPrChange w:id="2467" w:author="Ian Hussey" w:date="2020-08-25T17:52:00Z">
            <w:rPr>
              <w:rFonts w:ascii="Times New Roman" w:hAnsi="Times New Roman" w:cs="Times New Roman"/>
              <w:sz w:val="24"/>
              <w:szCs w:val="24"/>
              <w:lang w:val="en-GB"/>
            </w:rPr>
          </w:rPrChange>
        </w:rPr>
        <w:t xml:space="preserve"> = 0.3. </w:t>
      </w:r>
      <w:r w:rsidR="0035125E" w:rsidRPr="00A023CC">
        <w:rPr>
          <w:rFonts w:ascii="Times New Roman" w:hAnsi="Times New Roman" w:cs="Times New Roman"/>
          <w:sz w:val="24"/>
          <w:szCs w:val="24"/>
          <w:lang w:val="en-US"/>
          <w:rPrChange w:id="2468" w:author="Ian Hussey" w:date="2020-08-25T17:52:00Z">
            <w:rPr>
              <w:rFonts w:ascii="Times New Roman" w:hAnsi="Times New Roman" w:cs="Times New Roman"/>
              <w:sz w:val="24"/>
              <w:szCs w:val="24"/>
              <w:lang w:val="en-GB"/>
            </w:rPr>
          </w:rPrChange>
        </w:rPr>
        <w:t xml:space="preserve">Finally, </w:t>
      </w:r>
      <w:r w:rsidR="0035125E" w:rsidRPr="00A023CC">
        <w:rPr>
          <w:rFonts w:ascii="Times New Roman" w:hAnsi="Times New Roman" w:cs="Times New Roman"/>
          <w:sz w:val="24"/>
          <w:szCs w:val="24"/>
          <w:lang w:val="en-US"/>
        </w:rPr>
        <w:t>behavioral</w:t>
      </w:r>
      <w:r w:rsidR="0035125E" w:rsidRPr="00A023CC">
        <w:rPr>
          <w:rFonts w:ascii="Times New Roman" w:hAnsi="Times New Roman" w:cs="Times New Roman"/>
          <w:sz w:val="24"/>
          <w:szCs w:val="24"/>
          <w:lang w:val="en-US"/>
          <w:rPrChange w:id="2469" w:author="Ian Hussey" w:date="2020-08-25T17:52:00Z">
            <w:rPr>
              <w:rFonts w:ascii="Times New Roman" w:hAnsi="Times New Roman" w:cs="Times New Roman"/>
              <w:sz w:val="24"/>
              <w:szCs w:val="24"/>
              <w:lang w:val="en-GB"/>
            </w:rPr>
          </w:rPrChange>
        </w:rPr>
        <w:t xml:space="preserve"> intentions did not differ between the </w:t>
      </w:r>
      <w:r w:rsidR="00022EDB" w:rsidRPr="00A023CC">
        <w:rPr>
          <w:rFonts w:ascii="Times New Roman" w:hAnsi="Times New Roman" w:cs="Times New Roman"/>
          <w:sz w:val="24"/>
          <w:szCs w:val="24"/>
          <w:lang w:val="en-US"/>
          <w:rPrChange w:id="2470" w:author="Ian Hussey" w:date="2020-08-25T17:52:00Z">
            <w:rPr>
              <w:rFonts w:ascii="Times New Roman" w:hAnsi="Times New Roman" w:cs="Times New Roman"/>
              <w:sz w:val="24"/>
              <w:szCs w:val="24"/>
              <w:lang w:val="en-GB"/>
            </w:rPr>
          </w:rPrChange>
        </w:rPr>
        <w:t xml:space="preserve">counterconditioning </w:t>
      </w:r>
      <w:r w:rsidR="0035125E" w:rsidRPr="00A023CC">
        <w:rPr>
          <w:rFonts w:ascii="Times New Roman" w:hAnsi="Times New Roman" w:cs="Times New Roman"/>
          <w:sz w:val="24"/>
          <w:szCs w:val="24"/>
          <w:lang w:val="en-US"/>
          <w:rPrChange w:id="2471" w:author="Ian Hussey" w:date="2020-08-25T17:52:00Z">
            <w:rPr>
              <w:rFonts w:ascii="Times New Roman" w:hAnsi="Times New Roman" w:cs="Times New Roman"/>
              <w:sz w:val="24"/>
              <w:szCs w:val="24"/>
              <w:lang w:val="en-GB"/>
            </w:rPr>
          </w:rPrChange>
        </w:rPr>
        <w:t>and acquisi</w:t>
      </w:r>
      <w:r w:rsidR="00022EDB" w:rsidRPr="00A023CC">
        <w:rPr>
          <w:rFonts w:ascii="Times New Roman" w:hAnsi="Times New Roman" w:cs="Times New Roman"/>
          <w:sz w:val="24"/>
          <w:szCs w:val="24"/>
          <w:lang w:val="en-US"/>
          <w:rPrChange w:id="2472" w:author="Ian Hussey" w:date="2020-08-25T17:52:00Z">
            <w:rPr>
              <w:rFonts w:ascii="Times New Roman" w:hAnsi="Times New Roman" w:cs="Times New Roman"/>
              <w:sz w:val="24"/>
              <w:szCs w:val="24"/>
              <w:lang w:val="en-GB"/>
            </w:rPr>
          </w:rPrChange>
        </w:rPr>
        <w:t>tion-only groups in Experiment 5</w:t>
      </w:r>
      <w:r w:rsidR="0035125E" w:rsidRPr="00A023CC">
        <w:rPr>
          <w:rFonts w:ascii="Times New Roman" w:hAnsi="Times New Roman" w:cs="Times New Roman"/>
          <w:sz w:val="24"/>
          <w:szCs w:val="24"/>
          <w:lang w:val="en-US"/>
          <w:rPrChange w:id="2473" w:author="Ian Hussey" w:date="2020-08-25T17:52:00Z">
            <w:rPr>
              <w:rFonts w:ascii="Times New Roman" w:hAnsi="Times New Roman" w:cs="Times New Roman"/>
              <w:sz w:val="24"/>
              <w:szCs w:val="24"/>
              <w:lang w:val="en-GB"/>
            </w:rPr>
          </w:rPrChange>
        </w:rPr>
        <w:t>: (</w:t>
      </w:r>
      <w:r w:rsidR="0035125E" w:rsidRPr="00A023CC">
        <w:rPr>
          <w:rFonts w:ascii="Times New Roman" w:hAnsi="Times New Roman"/>
          <w:sz w:val="24"/>
          <w:szCs w:val="24"/>
          <w:lang w:val="en-US"/>
          <w:rPrChange w:id="2474" w:author="Ian Hussey" w:date="2020-08-25T17:52:00Z">
            <w:rPr>
              <w:rFonts w:ascii="Times New Roman" w:hAnsi="Times New Roman"/>
              <w:sz w:val="24"/>
              <w:szCs w:val="24"/>
              <w:lang w:val="en-GB"/>
            </w:rPr>
          </w:rPrChange>
        </w:rPr>
        <w:t xml:space="preserve">OR = </w:t>
      </w:r>
      <w:r w:rsidR="00022EDB" w:rsidRPr="00A023CC">
        <w:rPr>
          <w:rFonts w:ascii="Times New Roman" w:hAnsi="Times New Roman"/>
          <w:sz w:val="24"/>
          <w:szCs w:val="24"/>
          <w:lang w:val="en-US"/>
          <w:rPrChange w:id="2475" w:author="Ian Hussey" w:date="2020-08-25T17:52:00Z">
            <w:rPr>
              <w:rFonts w:ascii="Times New Roman" w:hAnsi="Times New Roman"/>
              <w:sz w:val="24"/>
              <w:szCs w:val="24"/>
              <w:lang w:val="en-GB"/>
            </w:rPr>
          </w:rPrChange>
        </w:rPr>
        <w:t>1.26</w:t>
      </w:r>
      <w:r w:rsidR="0035125E" w:rsidRPr="00A023CC">
        <w:rPr>
          <w:rFonts w:ascii="Times New Roman" w:hAnsi="Times New Roman"/>
          <w:sz w:val="24"/>
          <w:szCs w:val="24"/>
          <w:lang w:val="en-US"/>
          <w:rPrChange w:id="2476" w:author="Ian Hussey" w:date="2020-08-25T17:52:00Z">
            <w:rPr>
              <w:rFonts w:ascii="Times New Roman" w:hAnsi="Times New Roman"/>
              <w:sz w:val="24"/>
              <w:szCs w:val="24"/>
              <w:lang w:val="en-GB"/>
            </w:rPr>
          </w:rPrChange>
        </w:rPr>
        <w:t>, 95% CI [</w:t>
      </w:r>
      <w:r w:rsidR="00022EDB" w:rsidRPr="00A023CC">
        <w:rPr>
          <w:rFonts w:ascii="Times New Roman" w:hAnsi="Times New Roman"/>
          <w:sz w:val="24"/>
          <w:szCs w:val="24"/>
          <w:lang w:val="en-US"/>
          <w:rPrChange w:id="2477" w:author="Ian Hussey" w:date="2020-08-25T17:52:00Z">
            <w:rPr>
              <w:rFonts w:ascii="Times New Roman" w:hAnsi="Times New Roman"/>
              <w:sz w:val="24"/>
              <w:szCs w:val="24"/>
              <w:lang w:val="en-GB"/>
            </w:rPr>
          </w:rPrChange>
        </w:rPr>
        <w:t>0.43</w:t>
      </w:r>
      <w:r w:rsidR="0035125E" w:rsidRPr="00A023CC">
        <w:rPr>
          <w:rFonts w:ascii="Times New Roman" w:hAnsi="Times New Roman"/>
          <w:sz w:val="24"/>
          <w:szCs w:val="24"/>
          <w:lang w:val="en-US"/>
          <w:rPrChange w:id="2478" w:author="Ian Hussey" w:date="2020-08-25T17:52:00Z">
            <w:rPr>
              <w:rFonts w:ascii="Times New Roman" w:hAnsi="Times New Roman"/>
              <w:sz w:val="24"/>
              <w:szCs w:val="24"/>
              <w:lang w:val="en-GB"/>
            </w:rPr>
          </w:rPrChange>
        </w:rPr>
        <w:t xml:space="preserve">; </w:t>
      </w:r>
      <w:r w:rsidR="00022EDB" w:rsidRPr="00A023CC">
        <w:rPr>
          <w:rFonts w:ascii="Times New Roman" w:hAnsi="Times New Roman"/>
          <w:sz w:val="24"/>
          <w:szCs w:val="24"/>
          <w:lang w:val="en-US"/>
          <w:rPrChange w:id="2479" w:author="Ian Hussey" w:date="2020-08-25T17:52:00Z">
            <w:rPr>
              <w:rFonts w:ascii="Times New Roman" w:hAnsi="Times New Roman"/>
              <w:sz w:val="24"/>
              <w:szCs w:val="24"/>
              <w:lang w:val="en-GB"/>
            </w:rPr>
          </w:rPrChange>
        </w:rPr>
        <w:t>3.71</w:t>
      </w:r>
      <w:r w:rsidR="0035125E" w:rsidRPr="00A023CC">
        <w:rPr>
          <w:rFonts w:ascii="Times New Roman" w:hAnsi="Times New Roman"/>
          <w:sz w:val="24"/>
          <w:szCs w:val="24"/>
          <w:lang w:val="en-US"/>
          <w:rPrChange w:id="2480" w:author="Ian Hussey" w:date="2020-08-25T17:52:00Z">
            <w:rPr>
              <w:rFonts w:ascii="Times New Roman" w:hAnsi="Times New Roman"/>
              <w:sz w:val="24"/>
              <w:szCs w:val="24"/>
              <w:lang w:val="en-GB"/>
            </w:rPr>
          </w:rPrChange>
        </w:rPr>
        <w:t xml:space="preserve">], </w:t>
      </w:r>
      <w:r w:rsidR="0035125E" w:rsidRPr="00A023CC">
        <w:rPr>
          <w:rFonts w:ascii="Times New Roman" w:hAnsi="Times New Roman"/>
          <w:i/>
          <w:sz w:val="24"/>
          <w:szCs w:val="24"/>
          <w:lang w:val="en-US"/>
          <w:rPrChange w:id="2481" w:author="Ian Hussey" w:date="2020-08-25T17:52:00Z">
            <w:rPr>
              <w:rFonts w:ascii="Times New Roman" w:hAnsi="Times New Roman"/>
              <w:i/>
              <w:sz w:val="24"/>
              <w:szCs w:val="24"/>
              <w:lang w:val="en-GB"/>
            </w:rPr>
          </w:rPrChange>
        </w:rPr>
        <w:t>p</w:t>
      </w:r>
      <w:r w:rsidR="0035125E" w:rsidRPr="00A023CC">
        <w:rPr>
          <w:rFonts w:ascii="Times New Roman" w:hAnsi="Times New Roman"/>
          <w:sz w:val="24"/>
          <w:szCs w:val="24"/>
          <w:lang w:val="en-US"/>
          <w:rPrChange w:id="2482" w:author="Ian Hussey" w:date="2020-08-25T17:52:00Z">
            <w:rPr>
              <w:rFonts w:ascii="Times New Roman" w:hAnsi="Times New Roman"/>
              <w:sz w:val="24"/>
              <w:szCs w:val="24"/>
              <w:lang w:val="en-GB"/>
            </w:rPr>
          </w:rPrChange>
        </w:rPr>
        <w:t xml:space="preserve"> = .79)</w:t>
      </w:r>
      <w:r w:rsidR="00022EDB" w:rsidRPr="00A023CC">
        <w:rPr>
          <w:rFonts w:ascii="Times New Roman" w:hAnsi="Times New Roman" w:cs="Times New Roman"/>
          <w:sz w:val="24"/>
          <w:szCs w:val="24"/>
          <w:lang w:val="en-US"/>
          <w:rPrChange w:id="2483" w:author="Ian Hussey" w:date="2020-08-25T17:52:00Z">
            <w:rPr>
              <w:rFonts w:ascii="Times New Roman" w:hAnsi="Times New Roman" w:cs="Times New Roman"/>
              <w:sz w:val="24"/>
              <w:szCs w:val="24"/>
              <w:lang w:val="en-GB"/>
            </w:rPr>
          </w:rPrChange>
        </w:rPr>
        <w:t>,</w:t>
      </w:r>
      <w:r w:rsidR="0035125E" w:rsidRPr="00A023CC">
        <w:rPr>
          <w:rFonts w:ascii="Times New Roman" w:hAnsi="Times New Roman" w:cs="Times New Roman"/>
          <w:sz w:val="24"/>
          <w:szCs w:val="24"/>
          <w:lang w:val="en-US"/>
          <w:rPrChange w:id="2484" w:author="Ian Hussey" w:date="2020-08-25T17:52:00Z">
            <w:rPr>
              <w:rFonts w:ascii="Times New Roman" w:hAnsi="Times New Roman" w:cs="Times New Roman"/>
              <w:sz w:val="24"/>
              <w:szCs w:val="24"/>
              <w:lang w:val="en-GB"/>
            </w:rPr>
          </w:rPrChange>
        </w:rPr>
        <w:t xml:space="preserve"> </w:t>
      </w:r>
      <w:r w:rsidR="00022EDB" w:rsidRPr="00A023CC">
        <w:rPr>
          <w:rFonts w:ascii="Times New Roman" w:hAnsi="Times New Roman" w:cs="Times New Roman"/>
          <w:sz w:val="24"/>
          <w:szCs w:val="24"/>
          <w:lang w:val="en-US"/>
          <w:rPrChange w:id="2485" w:author="Ian Hussey" w:date="2020-08-25T17:52:00Z">
            <w:rPr>
              <w:rFonts w:ascii="Times New Roman" w:hAnsi="Times New Roman" w:cs="Times New Roman"/>
              <w:sz w:val="24"/>
              <w:szCs w:val="24"/>
              <w:lang w:val="en-GB"/>
            </w:rPr>
          </w:rPrChange>
        </w:rPr>
        <w:t>or Experiment 6</w:t>
      </w:r>
      <w:r w:rsidR="0035125E" w:rsidRPr="00A023CC">
        <w:rPr>
          <w:rFonts w:ascii="Times New Roman" w:hAnsi="Times New Roman" w:cs="Times New Roman"/>
          <w:sz w:val="24"/>
          <w:szCs w:val="24"/>
          <w:lang w:val="en-US"/>
          <w:rPrChange w:id="2486" w:author="Ian Hussey" w:date="2020-08-25T17:52:00Z">
            <w:rPr>
              <w:rFonts w:ascii="Times New Roman" w:hAnsi="Times New Roman" w:cs="Times New Roman"/>
              <w:sz w:val="24"/>
              <w:szCs w:val="24"/>
              <w:lang w:val="en-GB"/>
            </w:rPr>
          </w:rPrChange>
        </w:rPr>
        <w:t>: (</w:t>
      </w:r>
      <w:r w:rsidR="0035125E" w:rsidRPr="00A023CC">
        <w:rPr>
          <w:rFonts w:ascii="Times New Roman" w:hAnsi="Times New Roman"/>
          <w:sz w:val="24"/>
          <w:szCs w:val="24"/>
          <w:lang w:val="en-US"/>
          <w:rPrChange w:id="2487" w:author="Ian Hussey" w:date="2020-08-25T17:52:00Z">
            <w:rPr>
              <w:rFonts w:ascii="Times New Roman" w:hAnsi="Times New Roman"/>
              <w:sz w:val="24"/>
              <w:szCs w:val="24"/>
              <w:lang w:val="en-GB"/>
            </w:rPr>
          </w:rPrChange>
        </w:rPr>
        <w:t>OR = 0.</w:t>
      </w:r>
      <w:r w:rsidR="00022EDB" w:rsidRPr="00A023CC">
        <w:rPr>
          <w:rFonts w:ascii="Times New Roman" w:hAnsi="Times New Roman"/>
          <w:sz w:val="24"/>
          <w:szCs w:val="24"/>
          <w:lang w:val="en-US"/>
          <w:rPrChange w:id="2488" w:author="Ian Hussey" w:date="2020-08-25T17:52:00Z">
            <w:rPr>
              <w:rFonts w:ascii="Times New Roman" w:hAnsi="Times New Roman"/>
              <w:sz w:val="24"/>
              <w:szCs w:val="24"/>
              <w:lang w:val="en-GB"/>
            </w:rPr>
          </w:rPrChange>
        </w:rPr>
        <w:t>78</w:t>
      </w:r>
      <w:r w:rsidR="0035125E" w:rsidRPr="00A023CC">
        <w:rPr>
          <w:rFonts w:ascii="Times New Roman" w:hAnsi="Times New Roman"/>
          <w:sz w:val="24"/>
          <w:szCs w:val="24"/>
          <w:lang w:val="en-US"/>
          <w:rPrChange w:id="2489" w:author="Ian Hussey" w:date="2020-08-25T17:52:00Z">
            <w:rPr>
              <w:rFonts w:ascii="Times New Roman" w:hAnsi="Times New Roman"/>
              <w:sz w:val="24"/>
              <w:szCs w:val="24"/>
              <w:lang w:val="en-GB"/>
            </w:rPr>
          </w:rPrChange>
        </w:rPr>
        <w:t>, 95% CI [0.</w:t>
      </w:r>
      <w:r w:rsidR="00022EDB" w:rsidRPr="00A023CC">
        <w:rPr>
          <w:rFonts w:ascii="Times New Roman" w:hAnsi="Times New Roman"/>
          <w:sz w:val="24"/>
          <w:szCs w:val="24"/>
          <w:lang w:val="en-US"/>
          <w:rPrChange w:id="2490" w:author="Ian Hussey" w:date="2020-08-25T17:52:00Z">
            <w:rPr>
              <w:rFonts w:ascii="Times New Roman" w:hAnsi="Times New Roman"/>
              <w:sz w:val="24"/>
              <w:szCs w:val="24"/>
              <w:lang w:val="en-GB"/>
            </w:rPr>
          </w:rPrChange>
        </w:rPr>
        <w:t>26</w:t>
      </w:r>
      <w:r w:rsidR="0035125E" w:rsidRPr="00A023CC">
        <w:rPr>
          <w:rFonts w:ascii="Times New Roman" w:hAnsi="Times New Roman"/>
          <w:sz w:val="24"/>
          <w:szCs w:val="24"/>
          <w:lang w:val="en-US"/>
          <w:rPrChange w:id="2491" w:author="Ian Hussey" w:date="2020-08-25T17:52:00Z">
            <w:rPr>
              <w:rFonts w:ascii="Times New Roman" w:hAnsi="Times New Roman"/>
              <w:sz w:val="24"/>
              <w:szCs w:val="24"/>
              <w:lang w:val="en-GB"/>
            </w:rPr>
          </w:rPrChange>
        </w:rPr>
        <w:t>; 2.</w:t>
      </w:r>
      <w:r w:rsidR="00022EDB" w:rsidRPr="00A023CC">
        <w:rPr>
          <w:rFonts w:ascii="Times New Roman" w:hAnsi="Times New Roman"/>
          <w:sz w:val="24"/>
          <w:szCs w:val="24"/>
          <w:lang w:val="en-US"/>
          <w:rPrChange w:id="2492" w:author="Ian Hussey" w:date="2020-08-25T17:52:00Z">
            <w:rPr>
              <w:rFonts w:ascii="Times New Roman" w:hAnsi="Times New Roman"/>
              <w:sz w:val="24"/>
              <w:szCs w:val="24"/>
              <w:lang w:val="en-GB"/>
            </w:rPr>
          </w:rPrChange>
        </w:rPr>
        <w:t>34</w:t>
      </w:r>
      <w:r w:rsidR="0035125E" w:rsidRPr="00A023CC">
        <w:rPr>
          <w:rFonts w:ascii="Times New Roman" w:hAnsi="Times New Roman"/>
          <w:sz w:val="24"/>
          <w:szCs w:val="24"/>
          <w:lang w:val="en-US"/>
          <w:rPrChange w:id="2493" w:author="Ian Hussey" w:date="2020-08-25T17:52:00Z">
            <w:rPr>
              <w:rFonts w:ascii="Times New Roman" w:hAnsi="Times New Roman"/>
              <w:sz w:val="24"/>
              <w:szCs w:val="24"/>
              <w:lang w:val="en-GB"/>
            </w:rPr>
          </w:rPrChange>
        </w:rPr>
        <w:t xml:space="preserve">], </w:t>
      </w:r>
      <w:r w:rsidR="0035125E" w:rsidRPr="00A023CC">
        <w:rPr>
          <w:rFonts w:ascii="Times New Roman" w:hAnsi="Times New Roman"/>
          <w:i/>
          <w:sz w:val="24"/>
          <w:szCs w:val="24"/>
          <w:lang w:val="en-US"/>
          <w:rPrChange w:id="2494" w:author="Ian Hussey" w:date="2020-08-25T17:52:00Z">
            <w:rPr>
              <w:rFonts w:ascii="Times New Roman" w:hAnsi="Times New Roman"/>
              <w:i/>
              <w:sz w:val="24"/>
              <w:szCs w:val="24"/>
              <w:lang w:val="en-GB"/>
            </w:rPr>
          </w:rPrChange>
        </w:rPr>
        <w:t>p</w:t>
      </w:r>
      <w:r w:rsidR="0035125E" w:rsidRPr="00A023CC">
        <w:rPr>
          <w:rFonts w:ascii="Times New Roman" w:hAnsi="Times New Roman"/>
          <w:sz w:val="24"/>
          <w:szCs w:val="24"/>
          <w:lang w:val="en-US"/>
          <w:rPrChange w:id="2495" w:author="Ian Hussey" w:date="2020-08-25T17:52:00Z">
            <w:rPr>
              <w:rFonts w:ascii="Times New Roman" w:hAnsi="Times New Roman"/>
              <w:sz w:val="24"/>
              <w:szCs w:val="24"/>
              <w:lang w:val="en-GB"/>
            </w:rPr>
          </w:rPrChange>
        </w:rPr>
        <w:t xml:space="preserve"> = .</w:t>
      </w:r>
      <w:r w:rsidR="00022EDB" w:rsidRPr="00A023CC">
        <w:rPr>
          <w:rFonts w:ascii="Times New Roman" w:hAnsi="Times New Roman"/>
          <w:sz w:val="24"/>
          <w:szCs w:val="24"/>
          <w:lang w:val="en-US"/>
          <w:rPrChange w:id="2496" w:author="Ian Hussey" w:date="2020-08-25T17:52:00Z">
            <w:rPr>
              <w:rFonts w:ascii="Times New Roman" w:hAnsi="Times New Roman"/>
              <w:sz w:val="24"/>
              <w:szCs w:val="24"/>
              <w:lang w:val="en-GB"/>
            </w:rPr>
          </w:rPrChange>
        </w:rPr>
        <w:t>78</w:t>
      </w:r>
      <w:r w:rsidR="0035125E" w:rsidRPr="00A023CC">
        <w:rPr>
          <w:rFonts w:ascii="Times New Roman" w:hAnsi="Times New Roman"/>
          <w:sz w:val="24"/>
          <w:szCs w:val="24"/>
          <w:lang w:val="en-US"/>
          <w:rPrChange w:id="2497" w:author="Ian Hussey" w:date="2020-08-25T17:52:00Z">
            <w:rPr>
              <w:rFonts w:ascii="Times New Roman" w:hAnsi="Times New Roman"/>
              <w:sz w:val="24"/>
              <w:szCs w:val="24"/>
              <w:lang w:val="en-GB"/>
            </w:rPr>
          </w:rPrChange>
        </w:rPr>
        <w:t>)</w:t>
      </w:r>
      <w:r w:rsidR="0035125E" w:rsidRPr="00A023CC">
        <w:rPr>
          <w:rFonts w:ascii="Times New Roman" w:hAnsi="Times New Roman" w:cs="Times New Roman"/>
          <w:sz w:val="24"/>
          <w:szCs w:val="24"/>
          <w:lang w:val="en-US"/>
          <w:rPrChange w:id="2498" w:author="Ian Hussey" w:date="2020-08-25T17:52:00Z">
            <w:rPr>
              <w:rFonts w:ascii="Times New Roman" w:hAnsi="Times New Roman" w:cs="Times New Roman"/>
              <w:sz w:val="24"/>
              <w:szCs w:val="24"/>
              <w:lang w:val="en-GB"/>
            </w:rPr>
          </w:rPrChange>
        </w:rPr>
        <w:t>.</w:t>
      </w:r>
    </w:p>
    <w:p w14:paraId="7A2D71D3" w14:textId="77777777" w:rsidR="00553696" w:rsidRPr="00A023CC" w:rsidRDefault="00553696" w:rsidP="00000494">
      <w:pPr>
        <w:spacing w:line="480" w:lineRule="auto"/>
        <w:contextualSpacing/>
        <w:outlineLvl w:val="1"/>
        <w:rPr>
          <w:rFonts w:ascii="Times New Roman" w:hAnsi="Times New Roman" w:cs="Times New Roman"/>
          <w:b/>
          <w:color w:val="000000" w:themeColor="text1"/>
          <w:sz w:val="24"/>
          <w:szCs w:val="24"/>
          <w:lang w:val="en-US"/>
          <w:rPrChange w:id="2499"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500" w:author="Ian Hussey" w:date="2020-08-25T17:52:00Z">
            <w:rPr>
              <w:rFonts w:ascii="Times New Roman" w:hAnsi="Times New Roman" w:cs="Times New Roman"/>
              <w:b/>
              <w:color w:val="000000" w:themeColor="text1"/>
              <w:sz w:val="24"/>
              <w:szCs w:val="24"/>
              <w:lang w:val="en-GB"/>
            </w:rPr>
          </w:rPrChange>
        </w:rPr>
        <w:t>Discussion</w:t>
      </w:r>
    </w:p>
    <w:p w14:paraId="3C74A4A9" w14:textId="42C82656" w:rsidR="00553696" w:rsidRPr="00A023CC" w:rsidRDefault="00022EDB" w:rsidP="00553696">
      <w:pPr>
        <w:spacing w:line="480" w:lineRule="auto"/>
        <w:ind w:firstLine="708"/>
        <w:contextualSpacing/>
        <w:rPr>
          <w:rFonts w:ascii="Times New Roman" w:hAnsi="Times New Roman" w:cs="Times New Roman"/>
          <w:sz w:val="24"/>
          <w:lang w:val="en-US"/>
          <w:rPrChange w:id="2501" w:author="Ian Hussey" w:date="2020-08-25T17:52:00Z">
            <w:rPr>
              <w:rFonts w:ascii="Times New Roman" w:hAnsi="Times New Roman" w:cs="Times New Roman"/>
              <w:sz w:val="24"/>
              <w:lang w:val="en-GB"/>
            </w:rPr>
          </w:rPrChange>
        </w:rPr>
      </w:pPr>
      <w:r w:rsidRPr="00A023CC">
        <w:rPr>
          <w:rFonts w:ascii="Times New Roman" w:hAnsi="Times New Roman" w:cs="Times New Roman"/>
          <w:color w:val="000000" w:themeColor="text1"/>
          <w:sz w:val="24"/>
          <w:lang w:val="en-US"/>
          <w:rPrChange w:id="2502" w:author="Ian Hussey" w:date="2020-08-25T17:52:00Z">
            <w:rPr>
              <w:rFonts w:ascii="Times New Roman" w:hAnsi="Times New Roman" w:cs="Times New Roman"/>
              <w:color w:val="000000" w:themeColor="text1"/>
              <w:sz w:val="24"/>
              <w:lang w:val="en-GB"/>
            </w:rPr>
          </w:rPrChange>
        </w:rPr>
        <w:lastRenderedPageBreak/>
        <w:t>Experiments 5-6 exposed participants to an acquisition phase designed to establish novel evaluations towards outcome (OEC effect) and target stimuli (IR effect). Half of the participants then completed a second phase that sought to countercondition those evaluations via stimulus valence reversal (Experiment 5) or contingency rearrangement (Experiment 6). Results indicated that the acquisition phase gave rise to OEC and IR effects. Interestingly, wh</w:t>
      </w:r>
      <w:r w:rsidR="009A5951" w:rsidRPr="00A023CC">
        <w:rPr>
          <w:rFonts w:ascii="Times New Roman" w:hAnsi="Times New Roman" w:cs="Times New Roman"/>
          <w:color w:val="000000" w:themeColor="text1"/>
          <w:sz w:val="24"/>
          <w:lang w:val="en-US"/>
          <w:rPrChange w:id="2503" w:author="Ian Hussey" w:date="2020-08-25T17:52:00Z">
            <w:rPr>
              <w:rFonts w:ascii="Times New Roman" w:hAnsi="Times New Roman" w:cs="Times New Roman"/>
              <w:color w:val="000000" w:themeColor="text1"/>
              <w:sz w:val="24"/>
              <w:lang w:val="en-GB"/>
            </w:rPr>
          </w:rPrChange>
        </w:rPr>
        <w:t>ereas</w:t>
      </w:r>
      <w:r w:rsidRPr="00A023CC">
        <w:rPr>
          <w:rFonts w:ascii="Times New Roman" w:hAnsi="Times New Roman" w:cs="Times New Roman"/>
          <w:color w:val="000000" w:themeColor="text1"/>
          <w:sz w:val="24"/>
          <w:lang w:val="en-US"/>
          <w:rPrChange w:id="2504" w:author="Ian Hussey" w:date="2020-08-25T17:52:00Z">
            <w:rPr>
              <w:rFonts w:ascii="Times New Roman" w:hAnsi="Times New Roman" w:cs="Times New Roman"/>
              <w:color w:val="000000" w:themeColor="text1"/>
              <w:sz w:val="24"/>
              <w:lang w:val="en-GB"/>
            </w:rPr>
          </w:rPrChange>
        </w:rPr>
        <w:t xml:space="preserve"> counterconditioning via stimulus reversal significantly decreased the</w:t>
      </w:r>
      <w:r w:rsidR="00394763" w:rsidRPr="00A023CC">
        <w:rPr>
          <w:rFonts w:ascii="Times New Roman" w:hAnsi="Times New Roman" w:cs="Times New Roman"/>
          <w:color w:val="000000" w:themeColor="text1"/>
          <w:sz w:val="24"/>
          <w:lang w:val="en-US"/>
          <w:rPrChange w:id="2505" w:author="Ian Hussey" w:date="2020-08-25T17:52:00Z">
            <w:rPr>
              <w:rFonts w:ascii="Times New Roman" w:hAnsi="Times New Roman" w:cs="Times New Roman"/>
              <w:color w:val="000000" w:themeColor="text1"/>
              <w:sz w:val="24"/>
              <w:lang w:val="en-GB"/>
            </w:rPr>
          </w:rPrChange>
        </w:rPr>
        <w:t xml:space="preserve"> OEC and</w:t>
      </w:r>
      <w:r w:rsidRPr="00A023CC">
        <w:rPr>
          <w:rFonts w:ascii="Times New Roman" w:hAnsi="Times New Roman" w:cs="Times New Roman"/>
          <w:color w:val="000000" w:themeColor="text1"/>
          <w:sz w:val="24"/>
          <w:lang w:val="en-US"/>
          <w:rPrChange w:id="2506" w:author="Ian Hussey" w:date="2020-08-25T17:52:00Z">
            <w:rPr>
              <w:rFonts w:ascii="Times New Roman" w:hAnsi="Times New Roman" w:cs="Times New Roman"/>
              <w:color w:val="000000" w:themeColor="text1"/>
              <w:sz w:val="24"/>
              <w:lang w:val="en-GB"/>
            </w:rPr>
          </w:rPrChange>
        </w:rPr>
        <w:t xml:space="preserve"> </w:t>
      </w:r>
      <w:r w:rsidR="00394763" w:rsidRPr="00A023CC">
        <w:rPr>
          <w:rFonts w:ascii="Times New Roman" w:hAnsi="Times New Roman" w:cs="Times New Roman"/>
          <w:color w:val="000000" w:themeColor="text1"/>
          <w:sz w:val="24"/>
          <w:lang w:val="en-US"/>
          <w:rPrChange w:id="2507" w:author="Ian Hussey" w:date="2020-08-25T17:52:00Z">
            <w:rPr>
              <w:rFonts w:ascii="Times New Roman" w:hAnsi="Times New Roman" w:cs="Times New Roman"/>
              <w:color w:val="000000" w:themeColor="text1"/>
              <w:sz w:val="24"/>
              <w:lang w:val="en-GB"/>
            </w:rPr>
          </w:rPrChange>
        </w:rPr>
        <w:t xml:space="preserve">IR effects on self-reported ratings </w:t>
      </w:r>
      <w:r w:rsidRPr="00A023CC">
        <w:rPr>
          <w:rFonts w:ascii="Times New Roman" w:hAnsi="Times New Roman" w:cs="Times New Roman"/>
          <w:color w:val="000000" w:themeColor="text1"/>
          <w:sz w:val="24"/>
          <w:lang w:val="en-US"/>
          <w:rPrChange w:id="2508" w:author="Ian Hussey" w:date="2020-08-25T17:52:00Z">
            <w:rPr>
              <w:rFonts w:ascii="Times New Roman" w:hAnsi="Times New Roman" w:cs="Times New Roman"/>
              <w:color w:val="000000" w:themeColor="text1"/>
              <w:sz w:val="24"/>
              <w:lang w:val="en-GB"/>
            </w:rPr>
          </w:rPrChange>
        </w:rPr>
        <w:t xml:space="preserve">(Experiment 5) counterconditioning via contingency rearrangement </w:t>
      </w:r>
      <w:r w:rsidR="00394763" w:rsidRPr="00A023CC">
        <w:rPr>
          <w:rFonts w:ascii="Times New Roman" w:hAnsi="Times New Roman" w:cs="Times New Roman"/>
          <w:color w:val="000000" w:themeColor="text1"/>
          <w:sz w:val="24"/>
          <w:lang w:val="en-US"/>
          <w:rPrChange w:id="2509" w:author="Ian Hussey" w:date="2020-08-25T17:52:00Z">
            <w:rPr>
              <w:rFonts w:ascii="Times New Roman" w:hAnsi="Times New Roman" w:cs="Times New Roman"/>
              <w:color w:val="000000" w:themeColor="text1"/>
              <w:sz w:val="24"/>
              <w:lang w:val="en-GB"/>
            </w:rPr>
          </w:rPrChange>
        </w:rPr>
        <w:t>only influenced OEC but not</w:t>
      </w:r>
      <w:r w:rsidR="00731194" w:rsidRPr="00A023CC">
        <w:rPr>
          <w:rFonts w:ascii="Times New Roman" w:hAnsi="Times New Roman" w:cs="Times New Roman"/>
          <w:color w:val="000000" w:themeColor="text1"/>
          <w:sz w:val="24"/>
          <w:lang w:val="en-US"/>
          <w:rPrChange w:id="2510" w:author="Ian Hussey" w:date="2020-08-25T17:52:00Z">
            <w:rPr>
              <w:rFonts w:ascii="Times New Roman" w:hAnsi="Times New Roman" w:cs="Times New Roman"/>
              <w:color w:val="000000" w:themeColor="text1"/>
              <w:sz w:val="24"/>
              <w:lang w:val="en-GB"/>
            </w:rPr>
          </w:rPrChange>
        </w:rPr>
        <w:t xml:space="preserve"> IR effects</w:t>
      </w:r>
      <w:r w:rsidR="00394763" w:rsidRPr="00A023CC">
        <w:rPr>
          <w:rFonts w:ascii="Times New Roman" w:hAnsi="Times New Roman" w:cs="Times New Roman"/>
          <w:color w:val="000000" w:themeColor="text1"/>
          <w:sz w:val="24"/>
          <w:lang w:val="en-US"/>
          <w:rPrChange w:id="2511" w:author="Ian Hussey" w:date="2020-08-25T17:52:00Z">
            <w:rPr>
              <w:rFonts w:ascii="Times New Roman" w:hAnsi="Times New Roman" w:cs="Times New Roman"/>
              <w:color w:val="000000" w:themeColor="text1"/>
              <w:sz w:val="24"/>
              <w:lang w:val="en-GB"/>
            </w:rPr>
          </w:rPrChange>
        </w:rPr>
        <w:t xml:space="preserve"> (Experiment 6)</w:t>
      </w:r>
      <w:r w:rsidRPr="00A023CC">
        <w:rPr>
          <w:rFonts w:ascii="Times New Roman" w:hAnsi="Times New Roman" w:cs="Times New Roman"/>
          <w:color w:val="000000" w:themeColor="text1"/>
          <w:sz w:val="24"/>
          <w:lang w:val="en-US"/>
          <w:rPrChange w:id="2512" w:author="Ian Hussey" w:date="2020-08-25T17:52:00Z">
            <w:rPr>
              <w:rFonts w:ascii="Times New Roman" w:hAnsi="Times New Roman" w:cs="Times New Roman"/>
              <w:color w:val="000000" w:themeColor="text1"/>
              <w:sz w:val="24"/>
              <w:lang w:val="en-GB"/>
            </w:rPr>
          </w:rPrChange>
        </w:rPr>
        <w:t xml:space="preserve">. </w:t>
      </w:r>
      <w:r w:rsidR="00394763" w:rsidRPr="00A023CC">
        <w:rPr>
          <w:rFonts w:ascii="Times New Roman" w:hAnsi="Times New Roman" w:cs="Times New Roman"/>
          <w:sz w:val="24"/>
          <w:lang w:val="en-US"/>
          <w:rPrChange w:id="2513" w:author="Ian Hussey" w:date="2020-08-25T17:52:00Z">
            <w:rPr>
              <w:rFonts w:ascii="Times New Roman" w:hAnsi="Times New Roman" w:cs="Times New Roman"/>
              <w:sz w:val="24"/>
              <w:lang w:val="en-GB"/>
            </w:rPr>
          </w:rPrChange>
        </w:rPr>
        <w:t>W</w:t>
      </w:r>
      <w:r w:rsidR="0057740F" w:rsidRPr="00A023CC">
        <w:rPr>
          <w:rFonts w:ascii="Times New Roman" w:hAnsi="Times New Roman" w:cs="Times New Roman"/>
          <w:sz w:val="24"/>
          <w:lang w:val="en-US"/>
          <w:rPrChange w:id="2514" w:author="Ian Hussey" w:date="2020-08-25T17:52:00Z">
            <w:rPr>
              <w:rFonts w:ascii="Times New Roman" w:hAnsi="Times New Roman" w:cs="Times New Roman"/>
              <w:sz w:val="24"/>
              <w:lang w:val="en-GB"/>
            </w:rPr>
          </w:rPrChange>
        </w:rPr>
        <w:t xml:space="preserve">hen focusing on automatic preferences, neither counterconditioning via stimulus reversal nor counterconditioning via contingency rearrangement produced any change </w:t>
      </w:r>
      <w:r w:rsidR="00394763" w:rsidRPr="00A023CC">
        <w:rPr>
          <w:rFonts w:ascii="Times New Roman" w:hAnsi="Times New Roman" w:cs="Times New Roman"/>
          <w:sz w:val="24"/>
          <w:lang w:val="en-US"/>
          <w:rPrChange w:id="2515" w:author="Ian Hussey" w:date="2020-08-25T17:52:00Z">
            <w:rPr>
              <w:rFonts w:ascii="Times New Roman" w:hAnsi="Times New Roman" w:cs="Times New Roman"/>
              <w:sz w:val="24"/>
              <w:lang w:val="en-GB"/>
            </w:rPr>
          </w:rPrChange>
        </w:rPr>
        <w:t>i</w:t>
      </w:r>
      <w:r w:rsidR="0057740F" w:rsidRPr="00A023CC">
        <w:rPr>
          <w:rFonts w:ascii="Times New Roman" w:hAnsi="Times New Roman" w:cs="Times New Roman"/>
          <w:sz w:val="24"/>
          <w:lang w:val="en-US"/>
          <w:rPrChange w:id="2516" w:author="Ian Hussey" w:date="2020-08-25T17:52:00Z">
            <w:rPr>
              <w:rFonts w:ascii="Times New Roman" w:hAnsi="Times New Roman" w:cs="Times New Roman"/>
              <w:sz w:val="24"/>
              <w:lang w:val="en-GB"/>
            </w:rPr>
          </w:rPrChange>
        </w:rPr>
        <w:t>n the IR effect.</w:t>
      </w:r>
    </w:p>
    <w:p w14:paraId="0829D27A" w14:textId="77777777" w:rsidR="00553696" w:rsidRPr="00A023CC" w:rsidRDefault="00553696" w:rsidP="002B15DD">
      <w:pPr>
        <w:spacing w:line="480" w:lineRule="auto"/>
        <w:contextualSpacing/>
        <w:jc w:val="center"/>
        <w:outlineLvl w:val="0"/>
        <w:rPr>
          <w:rFonts w:ascii="Times New Roman" w:hAnsi="Times New Roman" w:cs="Times New Roman"/>
          <w:b/>
          <w:color w:val="000000" w:themeColor="text1"/>
          <w:sz w:val="24"/>
          <w:szCs w:val="24"/>
          <w:lang w:val="en-US"/>
          <w:rPrChange w:id="2517"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518" w:author="Ian Hussey" w:date="2020-08-25T17:52:00Z">
            <w:rPr>
              <w:rFonts w:ascii="Times New Roman" w:hAnsi="Times New Roman" w:cs="Times New Roman"/>
              <w:b/>
              <w:color w:val="000000" w:themeColor="text1"/>
              <w:sz w:val="24"/>
              <w:szCs w:val="24"/>
              <w:lang w:val="en-GB"/>
            </w:rPr>
          </w:rPrChange>
        </w:rPr>
        <w:t>Experiment 7: Extinction vs. Counterconditioning</w:t>
      </w:r>
    </w:p>
    <w:p w14:paraId="67B737D8" w14:textId="616DA134" w:rsidR="00731194" w:rsidRPr="00A023CC" w:rsidRDefault="00731194" w:rsidP="00731194">
      <w:pPr>
        <w:spacing w:line="480" w:lineRule="auto"/>
        <w:ind w:firstLine="708"/>
        <w:contextualSpacing/>
        <w:rPr>
          <w:rFonts w:ascii="Times New Roman" w:hAnsi="Times New Roman" w:cs="Times New Roman"/>
          <w:sz w:val="24"/>
          <w:szCs w:val="24"/>
          <w:lang w:val="en-US"/>
          <w:rPrChange w:id="2519"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520" w:author="Ian Hussey" w:date="2020-08-25T17:52:00Z">
            <w:rPr>
              <w:rFonts w:ascii="Times New Roman" w:hAnsi="Times New Roman" w:cs="Times New Roman"/>
              <w:sz w:val="24"/>
              <w:szCs w:val="24"/>
              <w:lang w:val="en-GB"/>
            </w:rPr>
          </w:rPrChange>
        </w:rPr>
        <w:t xml:space="preserve">In attempting to explain the resistance of IR effects to extinction </w:t>
      </w:r>
      <w:r w:rsidR="00553696" w:rsidRPr="00A023CC">
        <w:rPr>
          <w:rFonts w:ascii="Times New Roman" w:hAnsi="Times New Roman" w:cs="Times New Roman"/>
          <w:sz w:val="24"/>
          <w:szCs w:val="24"/>
          <w:lang w:val="en-US"/>
          <w:rPrChange w:id="2521" w:author="Ian Hussey" w:date="2020-08-25T17:52:00Z">
            <w:rPr>
              <w:rFonts w:ascii="Times New Roman" w:hAnsi="Times New Roman" w:cs="Times New Roman"/>
              <w:sz w:val="24"/>
              <w:szCs w:val="24"/>
              <w:lang w:val="en-GB"/>
            </w:rPr>
          </w:rPrChange>
        </w:rPr>
        <w:t xml:space="preserve">and </w:t>
      </w:r>
      <w:r w:rsidR="00B45C44" w:rsidRPr="00A023CC">
        <w:rPr>
          <w:rFonts w:ascii="Times New Roman" w:hAnsi="Times New Roman" w:cs="Times New Roman"/>
          <w:sz w:val="24"/>
          <w:szCs w:val="24"/>
          <w:lang w:val="en-US"/>
          <w:rPrChange w:id="2522" w:author="Ian Hussey" w:date="2020-08-25T17:52:00Z">
            <w:rPr>
              <w:rFonts w:ascii="Times New Roman" w:hAnsi="Times New Roman" w:cs="Times New Roman"/>
              <w:sz w:val="24"/>
              <w:szCs w:val="24"/>
              <w:lang w:val="en-GB"/>
            </w:rPr>
          </w:rPrChange>
        </w:rPr>
        <w:t xml:space="preserve">(to some extent) </w:t>
      </w:r>
      <w:r w:rsidR="00553696" w:rsidRPr="00A023CC">
        <w:rPr>
          <w:rFonts w:ascii="Times New Roman" w:hAnsi="Times New Roman" w:cs="Times New Roman"/>
          <w:sz w:val="24"/>
          <w:szCs w:val="24"/>
          <w:lang w:val="en-US"/>
          <w:rPrChange w:id="2523" w:author="Ian Hussey" w:date="2020-08-25T17:52:00Z">
            <w:rPr>
              <w:rFonts w:ascii="Times New Roman" w:hAnsi="Times New Roman" w:cs="Times New Roman"/>
              <w:sz w:val="24"/>
              <w:szCs w:val="24"/>
              <w:lang w:val="en-GB"/>
            </w:rPr>
          </w:rPrChange>
        </w:rPr>
        <w:t>countercondition</w:t>
      </w:r>
      <w:r w:rsidRPr="00A023CC">
        <w:rPr>
          <w:rFonts w:ascii="Times New Roman" w:hAnsi="Times New Roman" w:cs="Times New Roman"/>
          <w:sz w:val="24"/>
          <w:szCs w:val="24"/>
          <w:lang w:val="en-US"/>
          <w:rPrChange w:id="2524" w:author="Ian Hussey" w:date="2020-08-25T17:52:00Z">
            <w:rPr>
              <w:rFonts w:ascii="Times New Roman" w:hAnsi="Times New Roman" w:cs="Times New Roman"/>
              <w:sz w:val="24"/>
              <w:szCs w:val="24"/>
              <w:lang w:val="en-GB"/>
            </w:rPr>
          </w:rPrChange>
        </w:rPr>
        <w:t>ing</w:t>
      </w:r>
      <w:r w:rsidR="00553696" w:rsidRPr="00A023CC">
        <w:rPr>
          <w:rFonts w:ascii="Times New Roman" w:hAnsi="Times New Roman" w:cs="Times New Roman"/>
          <w:sz w:val="24"/>
          <w:szCs w:val="24"/>
          <w:lang w:val="en-US"/>
          <w:rPrChange w:id="2525"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2526" w:author="Ian Hussey" w:date="2020-08-25T17:52:00Z">
            <w:rPr>
              <w:rFonts w:ascii="Times New Roman" w:hAnsi="Times New Roman" w:cs="Times New Roman"/>
              <w:sz w:val="24"/>
              <w:szCs w:val="24"/>
              <w:lang w:val="en-GB"/>
            </w:rPr>
          </w:rPrChange>
        </w:rPr>
        <w:t xml:space="preserve">we identified one possibility: many of the studies reported here </w:t>
      </w:r>
      <w:r w:rsidR="00553696" w:rsidRPr="00A023CC">
        <w:rPr>
          <w:rFonts w:ascii="Times New Roman" w:hAnsi="Times New Roman" w:cs="Times New Roman"/>
          <w:sz w:val="24"/>
          <w:szCs w:val="24"/>
          <w:lang w:val="en-US"/>
          <w:rPrChange w:id="2527" w:author="Ian Hussey" w:date="2020-08-25T17:52:00Z">
            <w:rPr>
              <w:rFonts w:ascii="Times New Roman" w:hAnsi="Times New Roman" w:cs="Times New Roman"/>
              <w:sz w:val="24"/>
              <w:szCs w:val="24"/>
              <w:lang w:val="en-GB"/>
            </w:rPr>
          </w:rPrChange>
        </w:rPr>
        <w:t xml:space="preserve">involved not only a ‘visible’ intersection (the outcome) but also a ‘hidden’ intersection (response location). Specifically, during training participants categorized </w:t>
      </w:r>
      <w:r w:rsidR="00267BD8" w:rsidRPr="00A023CC">
        <w:rPr>
          <w:rFonts w:ascii="Times New Roman" w:hAnsi="Times New Roman" w:cs="Times New Roman"/>
          <w:sz w:val="24"/>
          <w:szCs w:val="24"/>
          <w:lang w:val="en-US"/>
          <w:rPrChange w:id="2528" w:author="Ian Hussey" w:date="2020-08-25T17:52:00Z">
            <w:rPr>
              <w:rFonts w:ascii="Times New Roman" w:hAnsi="Times New Roman" w:cs="Times New Roman"/>
              <w:sz w:val="24"/>
              <w:szCs w:val="24"/>
              <w:lang w:val="en-GB"/>
            </w:rPr>
          </w:rPrChange>
        </w:rPr>
        <w:t xml:space="preserve">one of the valenced </w:t>
      </w:r>
      <w:r w:rsidR="00553696" w:rsidRPr="00A023CC">
        <w:rPr>
          <w:rFonts w:ascii="Times New Roman" w:hAnsi="Times New Roman" w:cs="Times New Roman"/>
          <w:sz w:val="24"/>
          <w:szCs w:val="24"/>
          <w:lang w:val="en-US"/>
          <w:rPrChange w:id="2529" w:author="Ian Hussey" w:date="2020-08-25T17:52:00Z">
            <w:rPr>
              <w:rFonts w:ascii="Times New Roman" w:hAnsi="Times New Roman" w:cs="Times New Roman"/>
              <w:sz w:val="24"/>
              <w:szCs w:val="24"/>
              <w:lang w:val="en-GB"/>
            </w:rPr>
          </w:rPrChange>
        </w:rPr>
        <w:t>source</w:t>
      </w:r>
      <w:r w:rsidR="00267BD8" w:rsidRPr="00A023CC">
        <w:rPr>
          <w:rFonts w:ascii="Times New Roman" w:hAnsi="Times New Roman" w:cs="Times New Roman"/>
          <w:sz w:val="24"/>
          <w:szCs w:val="24"/>
          <w:lang w:val="en-US"/>
          <w:rPrChange w:id="2530" w:author="Ian Hussey" w:date="2020-08-25T17:52:00Z">
            <w:rPr>
              <w:rFonts w:ascii="Times New Roman" w:hAnsi="Times New Roman" w:cs="Times New Roman"/>
              <w:sz w:val="24"/>
              <w:szCs w:val="24"/>
              <w:lang w:val="en-GB"/>
            </w:rPr>
          </w:rPrChange>
        </w:rPr>
        <w:t>s</w:t>
      </w:r>
      <w:r w:rsidR="00553696" w:rsidRPr="00A023CC">
        <w:rPr>
          <w:rFonts w:ascii="Times New Roman" w:hAnsi="Times New Roman" w:cs="Times New Roman"/>
          <w:sz w:val="24"/>
          <w:szCs w:val="24"/>
          <w:lang w:val="en-US"/>
          <w:rPrChange w:id="2531" w:author="Ian Hussey" w:date="2020-08-25T17:52:00Z">
            <w:rPr>
              <w:rFonts w:ascii="Times New Roman" w:hAnsi="Times New Roman" w:cs="Times New Roman"/>
              <w:sz w:val="24"/>
              <w:szCs w:val="24"/>
              <w:lang w:val="en-GB"/>
            </w:rPr>
          </w:rPrChange>
        </w:rPr>
        <w:t xml:space="preserve"> </w:t>
      </w:r>
      <w:r w:rsidR="00267BD8" w:rsidRPr="00A023CC">
        <w:rPr>
          <w:rFonts w:ascii="Times New Roman" w:hAnsi="Times New Roman" w:cs="Times New Roman"/>
          <w:sz w:val="24"/>
          <w:szCs w:val="24"/>
          <w:lang w:val="en-US"/>
          <w:rPrChange w:id="2532" w:author="Ian Hussey" w:date="2020-08-25T17:52:00Z">
            <w:rPr>
              <w:rFonts w:ascii="Times New Roman" w:hAnsi="Times New Roman" w:cs="Times New Roman"/>
              <w:sz w:val="24"/>
              <w:szCs w:val="24"/>
              <w:lang w:val="en-GB"/>
            </w:rPr>
          </w:rPrChange>
        </w:rPr>
        <w:t xml:space="preserve">and a </w:t>
      </w:r>
      <w:r w:rsidR="00553696" w:rsidRPr="00A023CC">
        <w:rPr>
          <w:rFonts w:ascii="Times New Roman" w:hAnsi="Times New Roman" w:cs="Times New Roman"/>
          <w:sz w:val="24"/>
          <w:szCs w:val="24"/>
          <w:lang w:val="en-US"/>
          <w:rPrChange w:id="2533" w:author="Ian Hussey" w:date="2020-08-25T17:52:00Z">
            <w:rPr>
              <w:rFonts w:ascii="Times New Roman" w:hAnsi="Times New Roman" w:cs="Times New Roman"/>
              <w:sz w:val="24"/>
              <w:szCs w:val="24"/>
              <w:lang w:val="en-GB"/>
            </w:rPr>
          </w:rPrChange>
        </w:rPr>
        <w:t>neutral target using key</w:t>
      </w:r>
      <w:r w:rsidR="00267BD8" w:rsidRPr="00A023CC">
        <w:rPr>
          <w:rFonts w:ascii="Times New Roman" w:hAnsi="Times New Roman" w:cs="Times New Roman"/>
          <w:sz w:val="24"/>
          <w:szCs w:val="24"/>
          <w:lang w:val="en-US"/>
          <w:rPrChange w:id="2534" w:author="Ian Hussey" w:date="2020-08-25T17:52:00Z">
            <w:rPr>
              <w:rFonts w:ascii="Times New Roman" w:hAnsi="Times New Roman" w:cs="Times New Roman"/>
              <w:sz w:val="24"/>
              <w:szCs w:val="24"/>
              <w:lang w:val="en-GB"/>
            </w:rPr>
          </w:rPrChange>
        </w:rPr>
        <w:t>s</w:t>
      </w:r>
      <w:r w:rsidR="00553696" w:rsidRPr="00A023CC">
        <w:rPr>
          <w:rFonts w:ascii="Times New Roman" w:hAnsi="Times New Roman" w:cs="Times New Roman"/>
          <w:sz w:val="24"/>
          <w:szCs w:val="24"/>
          <w:lang w:val="en-US"/>
          <w:rPrChange w:id="2535" w:author="Ian Hussey" w:date="2020-08-25T17:52:00Z">
            <w:rPr>
              <w:rFonts w:ascii="Times New Roman" w:hAnsi="Times New Roman" w:cs="Times New Roman"/>
              <w:sz w:val="24"/>
              <w:szCs w:val="24"/>
              <w:lang w:val="en-GB"/>
            </w:rPr>
          </w:rPrChange>
        </w:rPr>
        <w:t xml:space="preserve"> located on ‘left’ side of the keyboard (e.g. D or C). </w:t>
      </w:r>
      <w:r w:rsidR="00267BD8" w:rsidRPr="00A023CC">
        <w:rPr>
          <w:rFonts w:ascii="Times New Roman" w:hAnsi="Times New Roman" w:cs="Times New Roman"/>
          <w:sz w:val="24"/>
          <w:szCs w:val="24"/>
          <w:lang w:val="en-US"/>
          <w:rPrChange w:id="2536" w:author="Ian Hussey" w:date="2020-08-25T17:52:00Z">
            <w:rPr>
              <w:rFonts w:ascii="Times New Roman" w:hAnsi="Times New Roman" w:cs="Times New Roman"/>
              <w:sz w:val="24"/>
              <w:szCs w:val="24"/>
              <w:lang w:val="en-GB"/>
            </w:rPr>
          </w:rPrChange>
        </w:rPr>
        <w:t xml:space="preserve">They also </w:t>
      </w:r>
      <w:r w:rsidR="00553696" w:rsidRPr="00A023CC">
        <w:rPr>
          <w:rFonts w:ascii="Times New Roman" w:hAnsi="Times New Roman" w:cs="Times New Roman"/>
          <w:sz w:val="24"/>
          <w:szCs w:val="24"/>
          <w:lang w:val="en-US"/>
          <w:rPrChange w:id="2537" w:author="Ian Hussey" w:date="2020-08-25T17:52:00Z">
            <w:rPr>
              <w:rFonts w:ascii="Times New Roman" w:hAnsi="Times New Roman" w:cs="Times New Roman"/>
              <w:sz w:val="24"/>
              <w:szCs w:val="24"/>
              <w:lang w:val="en-GB"/>
            </w:rPr>
          </w:rPrChange>
        </w:rPr>
        <w:t xml:space="preserve">categorized </w:t>
      </w:r>
      <w:r w:rsidR="00267BD8" w:rsidRPr="00A023CC">
        <w:rPr>
          <w:rFonts w:ascii="Times New Roman" w:hAnsi="Times New Roman" w:cs="Times New Roman"/>
          <w:sz w:val="24"/>
          <w:szCs w:val="24"/>
          <w:lang w:val="en-US"/>
          <w:rPrChange w:id="2538" w:author="Ian Hussey" w:date="2020-08-25T17:52:00Z">
            <w:rPr>
              <w:rFonts w:ascii="Times New Roman" w:hAnsi="Times New Roman" w:cs="Times New Roman"/>
              <w:sz w:val="24"/>
              <w:szCs w:val="24"/>
              <w:lang w:val="en-GB"/>
            </w:rPr>
          </w:rPrChange>
        </w:rPr>
        <w:t xml:space="preserve">the other valenced </w:t>
      </w:r>
      <w:r w:rsidR="00553696" w:rsidRPr="00A023CC">
        <w:rPr>
          <w:rFonts w:ascii="Times New Roman" w:hAnsi="Times New Roman" w:cs="Times New Roman"/>
          <w:sz w:val="24"/>
          <w:szCs w:val="24"/>
          <w:lang w:val="en-US"/>
          <w:rPrChange w:id="2539" w:author="Ian Hussey" w:date="2020-08-25T17:52:00Z">
            <w:rPr>
              <w:rFonts w:ascii="Times New Roman" w:hAnsi="Times New Roman" w:cs="Times New Roman"/>
              <w:sz w:val="24"/>
              <w:szCs w:val="24"/>
              <w:lang w:val="en-GB"/>
            </w:rPr>
          </w:rPrChange>
        </w:rPr>
        <w:t>source and neutral target using key</w:t>
      </w:r>
      <w:r w:rsidR="00267BD8" w:rsidRPr="00A023CC">
        <w:rPr>
          <w:rFonts w:ascii="Times New Roman" w:hAnsi="Times New Roman" w:cs="Times New Roman"/>
          <w:sz w:val="24"/>
          <w:szCs w:val="24"/>
          <w:lang w:val="en-US"/>
          <w:rPrChange w:id="2540" w:author="Ian Hussey" w:date="2020-08-25T17:52:00Z">
            <w:rPr>
              <w:rFonts w:ascii="Times New Roman" w:hAnsi="Times New Roman" w:cs="Times New Roman"/>
              <w:sz w:val="24"/>
              <w:szCs w:val="24"/>
              <w:lang w:val="en-GB"/>
            </w:rPr>
          </w:rPrChange>
        </w:rPr>
        <w:t>s</w:t>
      </w:r>
      <w:r w:rsidR="00553696" w:rsidRPr="00A023CC">
        <w:rPr>
          <w:rFonts w:ascii="Times New Roman" w:hAnsi="Times New Roman" w:cs="Times New Roman"/>
          <w:sz w:val="24"/>
          <w:szCs w:val="24"/>
          <w:lang w:val="en-US"/>
          <w:rPrChange w:id="2541" w:author="Ian Hussey" w:date="2020-08-25T17:52:00Z">
            <w:rPr>
              <w:rFonts w:ascii="Times New Roman" w:hAnsi="Times New Roman" w:cs="Times New Roman"/>
              <w:sz w:val="24"/>
              <w:szCs w:val="24"/>
              <w:lang w:val="en-GB"/>
            </w:rPr>
          </w:rPrChange>
        </w:rPr>
        <w:t xml:space="preserve"> on the ‘right’ side of the keyboard (e.g. J or N). Thus</w:t>
      </w:r>
      <w:r w:rsidR="00CB16C6" w:rsidRPr="00A023CC">
        <w:rPr>
          <w:rFonts w:ascii="Times New Roman" w:hAnsi="Times New Roman" w:cs="Times New Roman"/>
          <w:sz w:val="24"/>
          <w:szCs w:val="24"/>
          <w:lang w:val="en-US"/>
          <w:rPrChange w:id="2542" w:author="Ian Hussey" w:date="2020-08-25T17:52:00Z">
            <w:rPr>
              <w:rFonts w:ascii="Times New Roman" w:hAnsi="Times New Roman" w:cs="Times New Roman"/>
              <w:sz w:val="24"/>
              <w:szCs w:val="24"/>
              <w:lang w:val="en-GB"/>
            </w:rPr>
          </w:rPrChange>
        </w:rPr>
        <w:t>,</w:t>
      </w:r>
      <w:r w:rsidR="00553696" w:rsidRPr="00A023CC">
        <w:rPr>
          <w:rFonts w:ascii="Times New Roman" w:hAnsi="Times New Roman" w:cs="Times New Roman"/>
          <w:sz w:val="24"/>
          <w:szCs w:val="24"/>
          <w:lang w:val="en-US"/>
          <w:rPrChange w:id="2543" w:author="Ian Hussey" w:date="2020-08-25T17:52:00Z">
            <w:rPr>
              <w:rFonts w:ascii="Times New Roman" w:hAnsi="Times New Roman" w:cs="Times New Roman"/>
              <w:sz w:val="24"/>
              <w:szCs w:val="24"/>
              <w:lang w:val="en-GB"/>
            </w:rPr>
          </w:rPrChange>
        </w:rPr>
        <w:t xml:space="preserve"> stimuli not only intersected in terms of a common outcome but also in terms of a common response feature (use of left or right hand). This second intersection was still present during </w:t>
      </w:r>
      <w:r w:rsidRPr="00A023CC">
        <w:rPr>
          <w:rFonts w:ascii="Times New Roman" w:hAnsi="Times New Roman" w:cs="Times New Roman"/>
          <w:sz w:val="24"/>
          <w:szCs w:val="24"/>
          <w:lang w:val="en-US"/>
          <w:rPrChange w:id="2544" w:author="Ian Hussey" w:date="2020-08-25T17:52:00Z">
            <w:rPr>
              <w:rFonts w:ascii="Times New Roman" w:hAnsi="Times New Roman" w:cs="Times New Roman"/>
              <w:sz w:val="24"/>
              <w:szCs w:val="24"/>
              <w:lang w:val="en-GB"/>
            </w:rPr>
          </w:rPrChange>
        </w:rPr>
        <w:t xml:space="preserve">certain </w:t>
      </w:r>
      <w:r w:rsidR="00553696" w:rsidRPr="00A023CC">
        <w:rPr>
          <w:rFonts w:ascii="Times New Roman" w:hAnsi="Times New Roman" w:cs="Times New Roman"/>
          <w:sz w:val="24"/>
          <w:szCs w:val="24"/>
          <w:lang w:val="en-US"/>
          <w:rPrChange w:id="2545" w:author="Ian Hussey" w:date="2020-08-25T17:52:00Z">
            <w:rPr>
              <w:rFonts w:ascii="Times New Roman" w:hAnsi="Times New Roman" w:cs="Times New Roman"/>
              <w:sz w:val="24"/>
              <w:szCs w:val="24"/>
              <w:lang w:val="en-GB"/>
            </w:rPr>
          </w:rPrChange>
        </w:rPr>
        <w:t xml:space="preserve">extinction </w:t>
      </w:r>
      <w:r w:rsidR="00F86B9C" w:rsidRPr="00A023CC">
        <w:rPr>
          <w:rFonts w:ascii="Times New Roman" w:hAnsi="Times New Roman" w:cs="Times New Roman"/>
          <w:sz w:val="24"/>
          <w:szCs w:val="24"/>
          <w:lang w:val="en-US"/>
          <w:rPrChange w:id="2546" w:author="Ian Hussey" w:date="2020-08-25T17:52:00Z">
            <w:rPr>
              <w:rFonts w:ascii="Times New Roman" w:hAnsi="Times New Roman" w:cs="Times New Roman"/>
              <w:sz w:val="24"/>
              <w:szCs w:val="24"/>
              <w:lang w:val="en-GB"/>
            </w:rPr>
          </w:rPrChange>
        </w:rPr>
        <w:t>phase</w:t>
      </w:r>
      <w:r w:rsidRPr="00A023CC">
        <w:rPr>
          <w:rFonts w:ascii="Times New Roman" w:hAnsi="Times New Roman" w:cs="Times New Roman"/>
          <w:sz w:val="24"/>
          <w:szCs w:val="24"/>
          <w:lang w:val="en-US"/>
          <w:rPrChange w:id="2547" w:author="Ian Hussey" w:date="2020-08-25T17:52:00Z">
            <w:rPr>
              <w:rFonts w:ascii="Times New Roman" w:hAnsi="Times New Roman" w:cs="Times New Roman"/>
              <w:sz w:val="24"/>
              <w:szCs w:val="24"/>
              <w:lang w:val="en-GB"/>
            </w:rPr>
          </w:rPrChange>
        </w:rPr>
        <w:t>s</w:t>
      </w:r>
      <w:r w:rsidR="00F86B9C" w:rsidRPr="00A023CC">
        <w:rPr>
          <w:rFonts w:ascii="Times New Roman" w:hAnsi="Times New Roman" w:cs="Times New Roman"/>
          <w:sz w:val="24"/>
          <w:szCs w:val="24"/>
          <w:lang w:val="en-US"/>
          <w:rPrChange w:id="2548"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2549"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2550" w:author="Ian Hussey" w:date="2020-08-25T17:52:00Z">
            <w:rPr>
              <w:rFonts w:ascii="Times New Roman" w:hAnsi="Times New Roman" w:cs="Times New Roman"/>
              <w:sz w:val="24"/>
              <w:szCs w:val="24"/>
              <w:lang w:val="en-GB"/>
            </w:rPr>
          </w:rPrChange>
        </w:rPr>
        <w:t xml:space="preserve">e.g., in </w:t>
      </w:r>
      <w:r w:rsidR="00553696" w:rsidRPr="00A023CC">
        <w:rPr>
          <w:rFonts w:ascii="Times New Roman" w:hAnsi="Times New Roman" w:cs="Times New Roman"/>
          <w:sz w:val="24"/>
          <w:szCs w:val="24"/>
          <w:lang w:val="en-US"/>
          <w:rPrChange w:id="2551" w:author="Ian Hussey" w:date="2020-08-25T17:52:00Z">
            <w:rPr>
              <w:rFonts w:ascii="Times New Roman" w:hAnsi="Times New Roman" w:cs="Times New Roman"/>
              <w:sz w:val="24"/>
              <w:szCs w:val="24"/>
              <w:lang w:val="en-GB"/>
            </w:rPr>
          </w:rPrChange>
        </w:rPr>
        <w:t>Experiments 1-3</w:t>
      </w:r>
      <w:r w:rsidR="008057A6" w:rsidRPr="00A023CC">
        <w:rPr>
          <w:rFonts w:ascii="Times New Roman" w:hAnsi="Times New Roman" w:cs="Times New Roman"/>
          <w:sz w:val="24"/>
          <w:szCs w:val="24"/>
          <w:lang w:val="en-US"/>
          <w:rPrChange w:id="2552" w:author="Ian Hussey" w:date="2020-08-25T17:52:00Z">
            <w:rPr>
              <w:rFonts w:ascii="Times New Roman" w:hAnsi="Times New Roman" w:cs="Times New Roman"/>
              <w:sz w:val="24"/>
              <w:szCs w:val="24"/>
              <w:lang w:val="en-GB"/>
            </w:rPr>
          </w:rPrChange>
        </w:rPr>
        <w:t xml:space="preserve"> but not </w:t>
      </w:r>
      <w:r w:rsidR="00B45C44" w:rsidRPr="00A023CC">
        <w:rPr>
          <w:rFonts w:ascii="Times New Roman" w:hAnsi="Times New Roman" w:cs="Times New Roman"/>
          <w:sz w:val="24"/>
          <w:szCs w:val="24"/>
          <w:lang w:val="en-US"/>
          <w:rPrChange w:id="2553" w:author="Ian Hussey" w:date="2020-08-25T17:52:00Z">
            <w:rPr>
              <w:rFonts w:ascii="Times New Roman" w:hAnsi="Times New Roman" w:cs="Times New Roman"/>
              <w:sz w:val="24"/>
              <w:szCs w:val="24"/>
              <w:lang w:val="en-GB"/>
            </w:rPr>
          </w:rPrChange>
        </w:rPr>
        <w:t xml:space="preserve">in Experiment </w:t>
      </w:r>
      <w:r w:rsidR="008057A6" w:rsidRPr="00A023CC">
        <w:rPr>
          <w:rFonts w:ascii="Times New Roman" w:hAnsi="Times New Roman" w:cs="Times New Roman"/>
          <w:sz w:val="24"/>
          <w:szCs w:val="24"/>
          <w:lang w:val="en-US"/>
          <w:rPrChange w:id="2554" w:author="Ian Hussey" w:date="2020-08-25T17:52:00Z">
            <w:rPr>
              <w:rFonts w:ascii="Times New Roman" w:hAnsi="Times New Roman" w:cs="Times New Roman"/>
              <w:sz w:val="24"/>
              <w:szCs w:val="24"/>
              <w:lang w:val="en-GB"/>
            </w:rPr>
          </w:rPrChange>
        </w:rPr>
        <w:t>4</w:t>
      </w:r>
      <w:r w:rsidR="00B45C44" w:rsidRPr="00A023CC">
        <w:rPr>
          <w:rFonts w:ascii="Times New Roman" w:hAnsi="Times New Roman" w:cs="Times New Roman"/>
          <w:sz w:val="24"/>
          <w:szCs w:val="24"/>
          <w:lang w:val="en-US"/>
          <w:rPrChange w:id="2555" w:author="Ian Hussey" w:date="2020-08-25T17:52:00Z">
            <w:rPr>
              <w:rFonts w:ascii="Times New Roman" w:hAnsi="Times New Roman" w:cs="Times New Roman"/>
              <w:sz w:val="24"/>
              <w:szCs w:val="24"/>
              <w:lang w:val="en-GB"/>
            </w:rPr>
          </w:rPrChange>
        </w:rPr>
        <w:t xml:space="preserve"> because responses were not made during the extinction phase of this experiment</w:t>
      </w:r>
      <w:r w:rsidR="00553696" w:rsidRPr="00A023CC">
        <w:rPr>
          <w:rFonts w:ascii="Times New Roman" w:hAnsi="Times New Roman" w:cs="Times New Roman"/>
          <w:sz w:val="24"/>
          <w:szCs w:val="24"/>
          <w:lang w:val="en-US"/>
          <w:rPrChange w:id="2556" w:author="Ian Hussey" w:date="2020-08-25T17:52:00Z">
            <w:rPr>
              <w:rFonts w:ascii="Times New Roman" w:hAnsi="Times New Roman" w:cs="Times New Roman"/>
              <w:sz w:val="24"/>
              <w:szCs w:val="24"/>
              <w:lang w:val="en-GB"/>
            </w:rPr>
          </w:rPrChange>
        </w:rPr>
        <w:t xml:space="preserve">) and </w:t>
      </w:r>
      <w:r w:rsidR="00F86B9C" w:rsidRPr="00A023CC">
        <w:rPr>
          <w:rFonts w:ascii="Times New Roman" w:hAnsi="Times New Roman" w:cs="Times New Roman"/>
          <w:sz w:val="24"/>
          <w:szCs w:val="24"/>
          <w:lang w:val="en-US"/>
          <w:rPrChange w:id="2557" w:author="Ian Hussey" w:date="2020-08-25T17:52:00Z">
            <w:rPr>
              <w:rFonts w:ascii="Times New Roman" w:hAnsi="Times New Roman" w:cs="Times New Roman"/>
              <w:sz w:val="24"/>
              <w:szCs w:val="24"/>
              <w:lang w:val="en-GB"/>
            </w:rPr>
          </w:rPrChange>
        </w:rPr>
        <w:t xml:space="preserve">partially </w:t>
      </w:r>
      <w:r w:rsidR="00F00B27" w:rsidRPr="00A023CC">
        <w:rPr>
          <w:rFonts w:ascii="Times New Roman" w:hAnsi="Times New Roman" w:cs="Times New Roman"/>
          <w:sz w:val="24"/>
          <w:szCs w:val="24"/>
          <w:lang w:val="en-US"/>
          <w:rPrChange w:id="2558" w:author="Ian Hussey" w:date="2020-08-25T17:52:00Z">
            <w:rPr>
              <w:rFonts w:ascii="Times New Roman" w:hAnsi="Times New Roman" w:cs="Times New Roman"/>
              <w:sz w:val="24"/>
              <w:szCs w:val="24"/>
              <w:lang w:val="en-GB"/>
            </w:rPr>
          </w:rPrChange>
        </w:rPr>
        <w:t xml:space="preserve">in </w:t>
      </w:r>
      <w:r w:rsidR="00F86B9C" w:rsidRPr="00A023CC">
        <w:rPr>
          <w:rFonts w:ascii="Times New Roman" w:hAnsi="Times New Roman" w:cs="Times New Roman"/>
          <w:sz w:val="24"/>
          <w:szCs w:val="24"/>
          <w:lang w:val="en-US"/>
          <w:rPrChange w:id="2559" w:author="Ian Hussey" w:date="2020-08-25T17:52:00Z">
            <w:rPr>
              <w:rFonts w:ascii="Times New Roman" w:hAnsi="Times New Roman" w:cs="Times New Roman"/>
              <w:sz w:val="24"/>
              <w:szCs w:val="24"/>
              <w:lang w:val="en-GB"/>
            </w:rPr>
          </w:rPrChange>
        </w:rPr>
        <w:t>Experiment 5</w:t>
      </w:r>
      <w:r w:rsidR="00114FC6" w:rsidRPr="00A023CC">
        <w:rPr>
          <w:rFonts w:ascii="Times New Roman" w:hAnsi="Times New Roman" w:cs="Times New Roman"/>
          <w:sz w:val="24"/>
          <w:szCs w:val="24"/>
          <w:lang w:val="en-US"/>
          <w:rPrChange w:id="2560" w:author="Ian Hussey" w:date="2020-08-25T17:52:00Z">
            <w:rPr>
              <w:rFonts w:ascii="Times New Roman" w:hAnsi="Times New Roman" w:cs="Times New Roman"/>
              <w:sz w:val="24"/>
              <w:szCs w:val="24"/>
              <w:lang w:val="en-GB"/>
            </w:rPr>
          </w:rPrChange>
        </w:rPr>
        <w:t xml:space="preserve"> </w:t>
      </w:r>
      <w:r w:rsidR="00F00B27" w:rsidRPr="00A023CC">
        <w:rPr>
          <w:rFonts w:ascii="Times New Roman" w:hAnsi="Times New Roman" w:cs="Times New Roman"/>
          <w:sz w:val="24"/>
          <w:szCs w:val="24"/>
          <w:lang w:val="en-US"/>
          <w:rPrChange w:id="2561" w:author="Ian Hussey" w:date="2020-08-25T17:52:00Z">
            <w:rPr>
              <w:rFonts w:ascii="Times New Roman" w:hAnsi="Times New Roman" w:cs="Times New Roman"/>
              <w:sz w:val="24"/>
              <w:szCs w:val="24"/>
              <w:lang w:val="en-GB"/>
            </w:rPr>
          </w:rPrChange>
        </w:rPr>
        <w:t>(source stimulus mappings were reversed across the acquisition and counterconditioning phases</w:t>
      </w:r>
      <w:r w:rsidR="00553696" w:rsidRPr="00A023CC">
        <w:rPr>
          <w:rFonts w:ascii="Times New Roman" w:hAnsi="Times New Roman" w:cs="Times New Roman"/>
          <w:sz w:val="24"/>
          <w:szCs w:val="24"/>
          <w:lang w:val="en-US"/>
          <w:rPrChange w:id="2562" w:author="Ian Hussey" w:date="2020-08-25T17:52:00Z">
            <w:rPr>
              <w:rFonts w:ascii="Times New Roman" w:hAnsi="Times New Roman" w:cs="Times New Roman"/>
              <w:sz w:val="24"/>
              <w:szCs w:val="24"/>
              <w:lang w:val="en-GB"/>
            </w:rPr>
          </w:rPrChange>
        </w:rPr>
        <w:t>)</w:t>
      </w:r>
      <w:r w:rsidR="00F00B27" w:rsidRPr="00A023CC">
        <w:rPr>
          <w:rFonts w:ascii="Times New Roman" w:hAnsi="Times New Roman" w:cs="Times New Roman"/>
          <w:sz w:val="24"/>
          <w:szCs w:val="24"/>
          <w:lang w:val="en-US"/>
          <w:rPrChange w:id="2563" w:author="Ian Hussey" w:date="2020-08-25T17:52:00Z">
            <w:rPr>
              <w:rFonts w:ascii="Times New Roman" w:hAnsi="Times New Roman" w:cs="Times New Roman"/>
              <w:sz w:val="24"/>
              <w:szCs w:val="24"/>
              <w:lang w:val="en-GB"/>
            </w:rPr>
          </w:rPrChange>
        </w:rPr>
        <w:t xml:space="preserve"> and Experiment 6 (outcome stimulus mappings were reversed across acquisition to counterconditioning phases)</w:t>
      </w:r>
      <w:r w:rsidR="00553696" w:rsidRPr="00A023CC">
        <w:rPr>
          <w:rFonts w:ascii="Times New Roman" w:hAnsi="Times New Roman" w:cs="Times New Roman"/>
          <w:sz w:val="24"/>
          <w:szCs w:val="24"/>
          <w:lang w:val="en-US"/>
          <w:rPrChange w:id="2564" w:author="Ian Hussey" w:date="2020-08-25T17:52:00Z">
            <w:rPr>
              <w:rFonts w:ascii="Times New Roman" w:hAnsi="Times New Roman" w:cs="Times New Roman"/>
              <w:sz w:val="24"/>
              <w:szCs w:val="24"/>
              <w:lang w:val="en-GB"/>
            </w:rPr>
          </w:rPrChange>
        </w:rPr>
        <w:t>.</w:t>
      </w:r>
      <w:r w:rsidR="0088027E" w:rsidRPr="00A023CC">
        <w:rPr>
          <w:rFonts w:ascii="Times New Roman" w:hAnsi="Times New Roman" w:cs="Times New Roman"/>
          <w:sz w:val="24"/>
          <w:szCs w:val="24"/>
          <w:lang w:val="en-US"/>
          <w:rPrChange w:id="2565" w:author="Ian Hussey" w:date="2020-08-25T17:52:00Z">
            <w:rPr>
              <w:rFonts w:ascii="Times New Roman" w:hAnsi="Times New Roman" w:cs="Times New Roman"/>
              <w:sz w:val="24"/>
              <w:szCs w:val="24"/>
              <w:lang w:val="en-GB"/>
            </w:rPr>
          </w:rPrChange>
        </w:rPr>
        <w:t xml:space="preserve"> Thus</w:t>
      </w:r>
      <w:r w:rsidR="00BE677E" w:rsidRPr="00A023CC">
        <w:rPr>
          <w:rFonts w:ascii="Times New Roman" w:hAnsi="Times New Roman" w:cs="Times New Roman"/>
          <w:sz w:val="24"/>
          <w:szCs w:val="24"/>
          <w:lang w:val="en-US"/>
          <w:rPrChange w:id="2566" w:author="Ian Hussey" w:date="2020-08-25T17:52:00Z">
            <w:rPr>
              <w:rFonts w:ascii="Times New Roman" w:hAnsi="Times New Roman" w:cs="Times New Roman"/>
              <w:sz w:val="24"/>
              <w:szCs w:val="24"/>
              <w:lang w:val="en-GB"/>
            </w:rPr>
          </w:rPrChange>
        </w:rPr>
        <w:t>,</w:t>
      </w:r>
      <w:r w:rsidR="00553696" w:rsidRPr="00A023CC">
        <w:rPr>
          <w:rFonts w:ascii="Times New Roman" w:hAnsi="Times New Roman" w:cs="Times New Roman"/>
          <w:sz w:val="24"/>
          <w:szCs w:val="24"/>
          <w:lang w:val="en-US"/>
          <w:rPrChange w:id="2567" w:author="Ian Hussey" w:date="2020-08-25T17:52:00Z">
            <w:rPr>
              <w:rFonts w:ascii="Times New Roman" w:hAnsi="Times New Roman" w:cs="Times New Roman"/>
              <w:sz w:val="24"/>
              <w:szCs w:val="24"/>
              <w:lang w:val="en-GB"/>
            </w:rPr>
          </w:rPrChange>
        </w:rPr>
        <w:t xml:space="preserve"> even when certain outcome stimuli were no longer presented, and the intersection changed, participants </w:t>
      </w:r>
      <w:r w:rsidR="0001405C" w:rsidRPr="00A023CC">
        <w:rPr>
          <w:rFonts w:ascii="Times New Roman" w:hAnsi="Times New Roman" w:cs="Times New Roman"/>
          <w:sz w:val="24"/>
          <w:szCs w:val="24"/>
          <w:lang w:val="en-US"/>
          <w:rPrChange w:id="2568" w:author="Ian Hussey" w:date="2020-08-25T17:52:00Z">
            <w:rPr>
              <w:rFonts w:ascii="Times New Roman" w:hAnsi="Times New Roman" w:cs="Times New Roman"/>
              <w:sz w:val="24"/>
              <w:szCs w:val="24"/>
              <w:lang w:val="en-GB"/>
            </w:rPr>
          </w:rPrChange>
        </w:rPr>
        <w:lastRenderedPageBreak/>
        <w:t xml:space="preserve">often </w:t>
      </w:r>
      <w:r w:rsidR="00553696" w:rsidRPr="00A023CC">
        <w:rPr>
          <w:rFonts w:ascii="Times New Roman" w:hAnsi="Times New Roman" w:cs="Times New Roman"/>
          <w:sz w:val="24"/>
          <w:szCs w:val="24"/>
          <w:lang w:val="en-US"/>
          <w:rPrChange w:id="2569" w:author="Ian Hussey" w:date="2020-08-25T17:52:00Z">
            <w:rPr>
              <w:rFonts w:ascii="Times New Roman" w:hAnsi="Times New Roman" w:cs="Times New Roman"/>
              <w:sz w:val="24"/>
              <w:szCs w:val="24"/>
              <w:lang w:val="en-GB"/>
            </w:rPr>
          </w:rPrChange>
        </w:rPr>
        <w:t>used the same hands to respond to S1 and T1 (left hand) and S2 and T2 (right hand). It may be that stronger extinction and counterconditioning effects emerge when both intersections</w:t>
      </w:r>
      <w:r w:rsidR="0057740F" w:rsidRPr="00A023CC">
        <w:rPr>
          <w:rFonts w:ascii="Times New Roman" w:hAnsi="Times New Roman" w:cs="Times New Roman"/>
          <w:sz w:val="24"/>
          <w:szCs w:val="24"/>
          <w:lang w:val="en-US"/>
          <w:rPrChange w:id="2570" w:author="Ian Hussey" w:date="2020-08-25T17:52:00Z">
            <w:rPr>
              <w:rFonts w:ascii="Times New Roman" w:hAnsi="Times New Roman" w:cs="Times New Roman"/>
              <w:sz w:val="24"/>
              <w:szCs w:val="24"/>
              <w:lang w:val="en-GB"/>
            </w:rPr>
          </w:rPrChange>
        </w:rPr>
        <w:t xml:space="preserve"> (i.e., the outcome and the response location)</w:t>
      </w:r>
      <w:r w:rsidR="00553696" w:rsidRPr="00A023CC">
        <w:rPr>
          <w:rFonts w:ascii="Times New Roman" w:hAnsi="Times New Roman" w:cs="Times New Roman"/>
          <w:sz w:val="24"/>
          <w:szCs w:val="24"/>
          <w:lang w:val="en-US"/>
          <w:rPrChange w:id="2571" w:author="Ian Hussey" w:date="2020-08-25T17:52:00Z">
            <w:rPr>
              <w:rFonts w:ascii="Times New Roman" w:hAnsi="Times New Roman" w:cs="Times New Roman"/>
              <w:sz w:val="24"/>
              <w:szCs w:val="24"/>
              <w:lang w:val="en-GB"/>
            </w:rPr>
          </w:rPrChange>
        </w:rPr>
        <w:t xml:space="preserve"> are eliminated. </w:t>
      </w:r>
      <w:r w:rsidRPr="00A023CC">
        <w:rPr>
          <w:rFonts w:ascii="Times New Roman" w:hAnsi="Times New Roman" w:cs="Times New Roman"/>
          <w:sz w:val="24"/>
          <w:szCs w:val="24"/>
          <w:lang w:val="en-US"/>
          <w:rPrChange w:id="2572" w:author="Ian Hussey" w:date="2020-08-25T17:52:00Z">
            <w:rPr>
              <w:rFonts w:ascii="Times New Roman" w:hAnsi="Times New Roman" w:cs="Times New Roman"/>
              <w:sz w:val="24"/>
              <w:szCs w:val="24"/>
              <w:lang w:val="en-GB"/>
            </w:rPr>
          </w:rPrChange>
        </w:rPr>
        <w:t xml:space="preserve">We examined this possibility in </w:t>
      </w:r>
      <w:r w:rsidR="00553696" w:rsidRPr="00A023CC">
        <w:rPr>
          <w:rFonts w:ascii="Times New Roman" w:hAnsi="Times New Roman" w:cs="Times New Roman"/>
          <w:sz w:val="24"/>
          <w:szCs w:val="24"/>
          <w:lang w:val="en-US"/>
          <w:rPrChange w:id="2573" w:author="Ian Hussey" w:date="2020-08-25T17:52:00Z">
            <w:rPr>
              <w:rFonts w:ascii="Times New Roman" w:hAnsi="Times New Roman" w:cs="Times New Roman"/>
              <w:sz w:val="24"/>
              <w:szCs w:val="24"/>
              <w:lang w:val="en-GB"/>
            </w:rPr>
          </w:rPrChange>
        </w:rPr>
        <w:t>Experiment 7</w:t>
      </w:r>
      <w:r w:rsidRPr="00A023CC">
        <w:rPr>
          <w:rFonts w:ascii="Times New Roman" w:hAnsi="Times New Roman" w:cs="Times New Roman"/>
          <w:sz w:val="24"/>
          <w:szCs w:val="24"/>
          <w:lang w:val="en-US"/>
          <w:rPrChange w:id="2574" w:author="Ian Hussey" w:date="2020-08-25T17:52:00Z">
            <w:rPr>
              <w:rFonts w:ascii="Times New Roman" w:hAnsi="Times New Roman" w:cs="Times New Roman"/>
              <w:sz w:val="24"/>
              <w:szCs w:val="24"/>
              <w:lang w:val="en-GB"/>
            </w:rPr>
          </w:rPrChange>
        </w:rPr>
        <w:t>.</w:t>
      </w:r>
      <w:r w:rsidR="00553696" w:rsidRPr="00A023CC">
        <w:rPr>
          <w:rFonts w:ascii="Times New Roman" w:hAnsi="Times New Roman" w:cs="Times New Roman"/>
          <w:sz w:val="24"/>
          <w:szCs w:val="24"/>
          <w:lang w:val="en-US"/>
          <w:rPrChange w:id="2575"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2576" w:author="Ian Hussey" w:date="2020-08-25T17:52:00Z">
            <w:rPr>
              <w:rFonts w:ascii="Times New Roman" w:hAnsi="Times New Roman" w:cs="Times New Roman"/>
              <w:sz w:val="24"/>
              <w:szCs w:val="24"/>
              <w:lang w:val="en-GB"/>
            </w:rPr>
          </w:rPrChange>
        </w:rPr>
        <w:t xml:space="preserve">We </w:t>
      </w:r>
      <w:r w:rsidR="00184A62" w:rsidRPr="00A023CC">
        <w:rPr>
          <w:rFonts w:ascii="Times New Roman" w:hAnsi="Times New Roman" w:cs="Times New Roman"/>
          <w:sz w:val="24"/>
          <w:szCs w:val="24"/>
          <w:lang w:val="en-US"/>
          <w:rPrChange w:id="2577" w:author="Ian Hussey" w:date="2020-08-25T17:52:00Z">
            <w:rPr>
              <w:rFonts w:ascii="Times New Roman" w:hAnsi="Times New Roman" w:cs="Times New Roman"/>
              <w:sz w:val="24"/>
              <w:szCs w:val="24"/>
              <w:lang w:val="en-GB"/>
            </w:rPr>
          </w:rPrChange>
        </w:rPr>
        <w:t xml:space="preserve">were </w:t>
      </w:r>
      <w:r w:rsidRPr="00A023CC">
        <w:rPr>
          <w:rFonts w:ascii="Times New Roman" w:hAnsi="Times New Roman" w:cs="Times New Roman"/>
          <w:sz w:val="24"/>
          <w:szCs w:val="24"/>
          <w:lang w:val="en-US"/>
          <w:rPrChange w:id="2578" w:author="Ian Hussey" w:date="2020-08-25T17:52:00Z">
            <w:rPr>
              <w:rFonts w:ascii="Times New Roman" w:hAnsi="Times New Roman" w:cs="Times New Roman"/>
              <w:sz w:val="24"/>
              <w:szCs w:val="24"/>
              <w:lang w:val="en-GB"/>
            </w:rPr>
          </w:rPrChange>
        </w:rPr>
        <w:t xml:space="preserve">also </w:t>
      </w:r>
      <w:r w:rsidR="00184A62" w:rsidRPr="00A023CC">
        <w:rPr>
          <w:rFonts w:ascii="Times New Roman" w:hAnsi="Times New Roman" w:cs="Times New Roman"/>
          <w:sz w:val="24"/>
          <w:szCs w:val="24"/>
          <w:lang w:val="en-US"/>
          <w:rPrChange w:id="2579" w:author="Ian Hussey" w:date="2020-08-25T17:52:00Z">
            <w:rPr>
              <w:rFonts w:ascii="Times New Roman" w:hAnsi="Times New Roman" w:cs="Times New Roman"/>
              <w:sz w:val="24"/>
              <w:szCs w:val="24"/>
              <w:lang w:val="en-GB"/>
            </w:rPr>
          </w:rPrChange>
        </w:rPr>
        <w:t>interested in comparing the relative effectiveness of extinction or countercondition</w:t>
      </w:r>
      <w:r w:rsidR="00463714" w:rsidRPr="00A023CC">
        <w:rPr>
          <w:rFonts w:ascii="Times New Roman" w:hAnsi="Times New Roman" w:cs="Times New Roman"/>
          <w:sz w:val="24"/>
          <w:szCs w:val="24"/>
          <w:lang w:val="en-US"/>
          <w:rPrChange w:id="2580" w:author="Ian Hussey" w:date="2020-08-25T17:52:00Z">
            <w:rPr>
              <w:rFonts w:ascii="Times New Roman" w:hAnsi="Times New Roman" w:cs="Times New Roman"/>
              <w:sz w:val="24"/>
              <w:szCs w:val="24"/>
              <w:lang w:val="en-GB"/>
            </w:rPr>
          </w:rPrChange>
        </w:rPr>
        <w:t>ing</w:t>
      </w:r>
      <w:r w:rsidR="00184A62" w:rsidRPr="00A023CC">
        <w:rPr>
          <w:rFonts w:ascii="Times New Roman" w:hAnsi="Times New Roman" w:cs="Times New Roman"/>
          <w:sz w:val="24"/>
          <w:szCs w:val="24"/>
          <w:lang w:val="en-US"/>
          <w:rPrChange w:id="2581" w:author="Ian Hussey" w:date="2020-08-25T17:52:00Z">
            <w:rPr>
              <w:rFonts w:ascii="Times New Roman" w:hAnsi="Times New Roman" w:cs="Times New Roman"/>
              <w:sz w:val="24"/>
              <w:szCs w:val="24"/>
              <w:lang w:val="en-GB"/>
            </w:rPr>
          </w:rPrChange>
        </w:rPr>
        <w:t xml:space="preserve"> in changing </w:t>
      </w:r>
      <w:r w:rsidR="003936FE" w:rsidRPr="00A023CC">
        <w:rPr>
          <w:rFonts w:ascii="Times New Roman" w:hAnsi="Times New Roman" w:cs="Times New Roman"/>
          <w:sz w:val="24"/>
          <w:szCs w:val="24"/>
          <w:lang w:val="en-US"/>
          <w:rPrChange w:id="2582" w:author="Ian Hussey" w:date="2020-08-25T17:52:00Z">
            <w:rPr>
              <w:rFonts w:ascii="Times New Roman" w:hAnsi="Times New Roman" w:cs="Times New Roman"/>
              <w:sz w:val="24"/>
              <w:szCs w:val="24"/>
              <w:lang w:val="en-GB"/>
            </w:rPr>
          </w:rPrChange>
        </w:rPr>
        <w:t>IR effects</w:t>
      </w:r>
      <w:r w:rsidR="00184A62" w:rsidRPr="00A023CC">
        <w:rPr>
          <w:rFonts w:ascii="Times New Roman" w:hAnsi="Times New Roman" w:cs="Times New Roman"/>
          <w:sz w:val="24"/>
          <w:szCs w:val="24"/>
          <w:lang w:val="en-US"/>
          <w:rPrChange w:id="2583" w:author="Ian Hussey" w:date="2020-08-25T17:52:00Z">
            <w:rPr>
              <w:rFonts w:ascii="Times New Roman" w:hAnsi="Times New Roman" w:cs="Times New Roman"/>
              <w:sz w:val="24"/>
              <w:szCs w:val="24"/>
              <w:lang w:val="en-GB"/>
            </w:rPr>
          </w:rPrChange>
        </w:rPr>
        <w:t xml:space="preserve">. We therefore recruited three groups of participants and exposed them to </w:t>
      </w:r>
      <w:r w:rsidR="00114FC6" w:rsidRPr="00A023CC">
        <w:rPr>
          <w:rFonts w:ascii="Times New Roman" w:hAnsi="Times New Roman" w:cs="Times New Roman"/>
          <w:sz w:val="24"/>
          <w:szCs w:val="24"/>
          <w:lang w:val="en-US"/>
          <w:rPrChange w:id="2584" w:author="Ian Hussey" w:date="2020-08-25T17:52:00Z">
            <w:rPr>
              <w:rFonts w:ascii="Times New Roman" w:hAnsi="Times New Roman" w:cs="Times New Roman"/>
              <w:sz w:val="24"/>
              <w:szCs w:val="24"/>
              <w:lang w:val="en-GB"/>
            </w:rPr>
          </w:rPrChange>
        </w:rPr>
        <w:t>either (a) only the acquisition phase</w:t>
      </w:r>
      <w:r w:rsidR="00184A62" w:rsidRPr="00A023CC">
        <w:rPr>
          <w:rFonts w:ascii="Times New Roman" w:hAnsi="Times New Roman" w:cs="Times New Roman"/>
          <w:sz w:val="24"/>
          <w:szCs w:val="24"/>
          <w:lang w:val="en-US"/>
          <w:rPrChange w:id="2585" w:author="Ian Hussey" w:date="2020-08-25T17:52:00Z">
            <w:rPr>
              <w:rFonts w:ascii="Times New Roman" w:hAnsi="Times New Roman" w:cs="Times New Roman"/>
              <w:sz w:val="24"/>
              <w:szCs w:val="24"/>
              <w:lang w:val="en-GB"/>
            </w:rPr>
          </w:rPrChange>
        </w:rPr>
        <w:t xml:space="preserve">, </w:t>
      </w:r>
      <w:r w:rsidR="00114FC6" w:rsidRPr="00A023CC">
        <w:rPr>
          <w:rFonts w:ascii="Times New Roman" w:hAnsi="Times New Roman" w:cs="Times New Roman"/>
          <w:sz w:val="24"/>
          <w:szCs w:val="24"/>
          <w:lang w:val="en-US"/>
          <w:rPrChange w:id="2586" w:author="Ian Hussey" w:date="2020-08-25T17:52:00Z">
            <w:rPr>
              <w:rFonts w:ascii="Times New Roman" w:hAnsi="Times New Roman" w:cs="Times New Roman"/>
              <w:sz w:val="24"/>
              <w:szCs w:val="24"/>
              <w:lang w:val="en-GB"/>
            </w:rPr>
          </w:rPrChange>
        </w:rPr>
        <w:t xml:space="preserve">(b) </w:t>
      </w:r>
      <w:r w:rsidR="00184A62" w:rsidRPr="00A023CC">
        <w:rPr>
          <w:rFonts w:ascii="Times New Roman" w:hAnsi="Times New Roman" w:cs="Times New Roman"/>
          <w:sz w:val="24"/>
          <w:szCs w:val="24"/>
          <w:lang w:val="en-US"/>
          <w:rPrChange w:id="2587" w:author="Ian Hussey" w:date="2020-08-25T17:52:00Z">
            <w:rPr>
              <w:rFonts w:ascii="Times New Roman" w:hAnsi="Times New Roman" w:cs="Times New Roman"/>
              <w:sz w:val="24"/>
              <w:szCs w:val="24"/>
              <w:lang w:val="en-GB"/>
            </w:rPr>
          </w:rPrChange>
        </w:rPr>
        <w:t xml:space="preserve">acquisition and then extinction, or </w:t>
      </w:r>
      <w:r w:rsidR="00114FC6" w:rsidRPr="00A023CC">
        <w:rPr>
          <w:rFonts w:ascii="Times New Roman" w:hAnsi="Times New Roman" w:cs="Times New Roman"/>
          <w:sz w:val="24"/>
          <w:szCs w:val="24"/>
          <w:lang w:val="en-US"/>
          <w:rPrChange w:id="2588" w:author="Ian Hussey" w:date="2020-08-25T17:52:00Z">
            <w:rPr>
              <w:rFonts w:ascii="Times New Roman" w:hAnsi="Times New Roman" w:cs="Times New Roman"/>
              <w:sz w:val="24"/>
              <w:szCs w:val="24"/>
              <w:lang w:val="en-GB"/>
            </w:rPr>
          </w:rPrChange>
        </w:rPr>
        <w:t xml:space="preserve">(c) acquisition </w:t>
      </w:r>
      <w:r w:rsidR="00184A62" w:rsidRPr="00A023CC">
        <w:rPr>
          <w:rFonts w:ascii="Times New Roman" w:hAnsi="Times New Roman" w:cs="Times New Roman"/>
          <w:sz w:val="24"/>
          <w:szCs w:val="24"/>
          <w:lang w:val="en-US"/>
          <w:rPrChange w:id="2589" w:author="Ian Hussey" w:date="2020-08-25T17:52:00Z">
            <w:rPr>
              <w:rFonts w:ascii="Times New Roman" w:hAnsi="Times New Roman" w:cs="Times New Roman"/>
              <w:sz w:val="24"/>
              <w:szCs w:val="24"/>
              <w:lang w:val="en-GB"/>
            </w:rPr>
          </w:rPrChange>
        </w:rPr>
        <w:t>and then counterconditioning.</w:t>
      </w:r>
    </w:p>
    <w:p w14:paraId="06D905EA" w14:textId="77777777" w:rsidR="00553696" w:rsidRPr="00A023CC" w:rsidRDefault="00553696" w:rsidP="002B15DD">
      <w:pPr>
        <w:spacing w:line="480" w:lineRule="auto"/>
        <w:contextualSpacing/>
        <w:jc w:val="center"/>
        <w:outlineLvl w:val="1"/>
        <w:rPr>
          <w:rFonts w:ascii="Times New Roman" w:hAnsi="Times New Roman" w:cs="Times New Roman"/>
          <w:b/>
          <w:sz w:val="24"/>
          <w:lang w:val="en-US"/>
          <w:rPrChange w:id="2590" w:author="Ian Hussey" w:date="2020-08-25T17:52:00Z">
            <w:rPr>
              <w:rFonts w:ascii="Times New Roman" w:hAnsi="Times New Roman" w:cs="Times New Roman"/>
              <w:b/>
              <w:sz w:val="24"/>
              <w:lang w:val="en-GB"/>
            </w:rPr>
          </w:rPrChange>
        </w:rPr>
      </w:pPr>
      <w:r w:rsidRPr="00A023CC">
        <w:rPr>
          <w:rFonts w:ascii="Times New Roman" w:hAnsi="Times New Roman" w:cs="Times New Roman"/>
          <w:b/>
          <w:sz w:val="24"/>
          <w:lang w:val="en-US"/>
          <w:rPrChange w:id="2591" w:author="Ian Hussey" w:date="2020-08-25T17:52:00Z">
            <w:rPr>
              <w:rFonts w:ascii="Times New Roman" w:hAnsi="Times New Roman" w:cs="Times New Roman"/>
              <w:b/>
              <w:sz w:val="24"/>
              <w:lang w:val="en-GB"/>
            </w:rPr>
          </w:rPrChange>
        </w:rPr>
        <w:t>Method</w:t>
      </w:r>
    </w:p>
    <w:p w14:paraId="11CBFEC7" w14:textId="77777777" w:rsidR="00184A62" w:rsidRPr="00A023CC" w:rsidRDefault="00553696" w:rsidP="00553696">
      <w:pPr>
        <w:spacing w:line="480" w:lineRule="auto"/>
        <w:contextualSpacing/>
        <w:rPr>
          <w:rFonts w:ascii="Times New Roman" w:hAnsi="Times New Roman" w:cs="Times New Roman"/>
          <w:b/>
          <w:color w:val="000000" w:themeColor="text1"/>
          <w:sz w:val="24"/>
          <w:szCs w:val="24"/>
          <w:lang w:val="en-US"/>
          <w:rPrChange w:id="2592"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593" w:author="Ian Hussey" w:date="2020-08-25T17:52:00Z">
            <w:rPr>
              <w:rFonts w:ascii="Times New Roman" w:hAnsi="Times New Roman" w:cs="Times New Roman"/>
              <w:b/>
              <w:color w:val="000000" w:themeColor="text1"/>
              <w:sz w:val="24"/>
              <w:szCs w:val="24"/>
              <w:lang w:val="en-GB"/>
            </w:rPr>
          </w:rPrChange>
        </w:rPr>
        <w:t xml:space="preserve">Participants and </w:t>
      </w:r>
      <w:r w:rsidR="00184A62" w:rsidRPr="00A023CC">
        <w:rPr>
          <w:rFonts w:ascii="Times New Roman" w:hAnsi="Times New Roman" w:cs="Times New Roman"/>
          <w:b/>
          <w:color w:val="000000" w:themeColor="text1"/>
          <w:sz w:val="24"/>
          <w:szCs w:val="24"/>
          <w:lang w:val="en-US"/>
          <w:rPrChange w:id="2594" w:author="Ian Hussey" w:date="2020-08-25T17:52:00Z">
            <w:rPr>
              <w:rFonts w:ascii="Times New Roman" w:hAnsi="Times New Roman" w:cs="Times New Roman"/>
              <w:b/>
              <w:color w:val="000000" w:themeColor="text1"/>
              <w:sz w:val="24"/>
              <w:szCs w:val="24"/>
              <w:lang w:val="en-GB"/>
            </w:rPr>
          </w:rPrChange>
        </w:rPr>
        <w:t>D</w:t>
      </w:r>
      <w:r w:rsidRPr="00A023CC">
        <w:rPr>
          <w:rFonts w:ascii="Times New Roman" w:hAnsi="Times New Roman" w:cs="Times New Roman"/>
          <w:b/>
          <w:color w:val="000000" w:themeColor="text1"/>
          <w:sz w:val="24"/>
          <w:szCs w:val="24"/>
          <w:lang w:val="en-US"/>
          <w:rPrChange w:id="2595" w:author="Ian Hussey" w:date="2020-08-25T17:52:00Z">
            <w:rPr>
              <w:rFonts w:ascii="Times New Roman" w:hAnsi="Times New Roman" w:cs="Times New Roman"/>
              <w:b/>
              <w:color w:val="000000" w:themeColor="text1"/>
              <w:sz w:val="24"/>
              <w:szCs w:val="24"/>
              <w:lang w:val="en-GB"/>
            </w:rPr>
          </w:rPrChange>
        </w:rPr>
        <w:t xml:space="preserve">esign </w:t>
      </w:r>
    </w:p>
    <w:p w14:paraId="4EC48779" w14:textId="76DF5ACD" w:rsidR="00553696" w:rsidRPr="00A023CC" w:rsidRDefault="00553696" w:rsidP="00184A62">
      <w:pPr>
        <w:spacing w:line="480" w:lineRule="auto"/>
        <w:ind w:firstLine="708"/>
        <w:contextualSpacing/>
        <w:rPr>
          <w:rFonts w:ascii="Times New Roman" w:hAnsi="Times New Roman" w:cs="Times New Roman"/>
          <w:color w:val="000000" w:themeColor="text1"/>
          <w:sz w:val="24"/>
          <w:szCs w:val="24"/>
          <w:lang w:val="en-US"/>
          <w:rPrChange w:id="2596"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2597" w:author="Ian Hussey" w:date="2020-08-25T17:52:00Z">
            <w:rPr>
              <w:rFonts w:ascii="Times New Roman" w:hAnsi="Times New Roman" w:cs="Times New Roman"/>
              <w:color w:val="000000" w:themeColor="text1"/>
              <w:sz w:val="24"/>
              <w:szCs w:val="24"/>
              <w:lang w:val="en-GB"/>
            </w:rPr>
          </w:rPrChange>
        </w:rPr>
        <w:t>Three hundred and eighty</w:t>
      </w:r>
      <w:r w:rsidR="00463714" w:rsidRPr="00A023CC">
        <w:rPr>
          <w:rFonts w:ascii="Times New Roman" w:hAnsi="Times New Roman" w:cs="Times New Roman"/>
          <w:color w:val="000000" w:themeColor="text1"/>
          <w:sz w:val="24"/>
          <w:szCs w:val="24"/>
          <w:lang w:val="en-US"/>
          <w:rPrChange w:id="2598" w:author="Ian Hussey" w:date="2020-08-25T17:52:00Z">
            <w:rPr>
              <w:rFonts w:ascii="Times New Roman" w:hAnsi="Times New Roman" w:cs="Times New Roman"/>
              <w:color w:val="000000" w:themeColor="text1"/>
              <w:sz w:val="24"/>
              <w:szCs w:val="24"/>
              <w:lang w:val="en-GB"/>
            </w:rPr>
          </w:rPrChange>
        </w:rPr>
        <w:t>-</w:t>
      </w:r>
      <w:r w:rsidR="00184A62" w:rsidRPr="00A023CC">
        <w:rPr>
          <w:rFonts w:ascii="Times New Roman" w:hAnsi="Times New Roman" w:cs="Times New Roman"/>
          <w:color w:val="000000" w:themeColor="text1"/>
          <w:sz w:val="24"/>
          <w:szCs w:val="24"/>
          <w:lang w:val="en-US"/>
          <w:rPrChange w:id="2599" w:author="Ian Hussey" w:date="2020-08-25T17:52:00Z">
            <w:rPr>
              <w:rFonts w:ascii="Times New Roman" w:hAnsi="Times New Roman" w:cs="Times New Roman"/>
              <w:color w:val="000000" w:themeColor="text1"/>
              <w:sz w:val="24"/>
              <w:szCs w:val="24"/>
              <w:lang w:val="en-GB"/>
            </w:rPr>
          </w:rPrChange>
        </w:rPr>
        <w:t>six participants (222</w:t>
      </w:r>
      <w:r w:rsidRPr="00A023CC">
        <w:rPr>
          <w:rFonts w:ascii="Times New Roman" w:hAnsi="Times New Roman" w:cs="Times New Roman"/>
          <w:color w:val="000000" w:themeColor="text1"/>
          <w:sz w:val="24"/>
          <w:szCs w:val="24"/>
          <w:lang w:val="en-US"/>
          <w:rPrChange w:id="2600" w:author="Ian Hussey" w:date="2020-08-25T17:52:00Z">
            <w:rPr>
              <w:rFonts w:ascii="Times New Roman" w:hAnsi="Times New Roman" w:cs="Times New Roman"/>
              <w:color w:val="000000" w:themeColor="text1"/>
              <w:sz w:val="24"/>
              <w:szCs w:val="24"/>
              <w:lang w:val="en-GB"/>
            </w:rPr>
          </w:rPrChange>
        </w:rPr>
        <w:t xml:space="preserve"> women, </w:t>
      </w:r>
      <w:r w:rsidRPr="00A023CC">
        <w:rPr>
          <w:rFonts w:ascii="Times New Roman" w:hAnsi="Times New Roman" w:cs="Times New Roman"/>
          <w:i/>
          <w:color w:val="000000" w:themeColor="text1"/>
          <w:sz w:val="24"/>
          <w:szCs w:val="24"/>
          <w:lang w:val="en-US"/>
          <w:rPrChange w:id="2601" w:author="Ian Hussey" w:date="2020-08-25T17:52:00Z">
            <w:rPr>
              <w:rFonts w:ascii="Times New Roman" w:hAnsi="Times New Roman" w:cs="Times New Roman"/>
              <w:i/>
              <w:color w:val="000000" w:themeColor="text1"/>
              <w:sz w:val="24"/>
              <w:szCs w:val="24"/>
              <w:lang w:val="en-GB"/>
            </w:rPr>
          </w:rPrChange>
        </w:rPr>
        <w:t xml:space="preserve">M age </w:t>
      </w:r>
      <w:r w:rsidR="00184A62" w:rsidRPr="00A023CC">
        <w:rPr>
          <w:rFonts w:ascii="Times New Roman" w:hAnsi="Times New Roman" w:cs="Times New Roman"/>
          <w:color w:val="000000" w:themeColor="text1"/>
          <w:sz w:val="24"/>
          <w:szCs w:val="24"/>
          <w:lang w:val="en-US"/>
          <w:rPrChange w:id="2602" w:author="Ian Hussey" w:date="2020-08-25T17:52:00Z">
            <w:rPr>
              <w:rFonts w:ascii="Times New Roman" w:hAnsi="Times New Roman" w:cs="Times New Roman"/>
              <w:color w:val="000000" w:themeColor="text1"/>
              <w:sz w:val="24"/>
              <w:szCs w:val="24"/>
              <w:lang w:val="en-GB"/>
            </w:rPr>
          </w:rPrChange>
        </w:rPr>
        <w:t>= 29.1</w:t>
      </w:r>
      <w:r w:rsidRPr="00A023CC">
        <w:rPr>
          <w:rFonts w:ascii="Times New Roman" w:hAnsi="Times New Roman" w:cs="Times New Roman"/>
          <w:color w:val="000000" w:themeColor="text1"/>
          <w:sz w:val="24"/>
          <w:szCs w:val="24"/>
          <w:lang w:val="en-US"/>
          <w:rPrChange w:id="2603"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i/>
          <w:color w:val="000000" w:themeColor="text1"/>
          <w:sz w:val="24"/>
          <w:szCs w:val="24"/>
          <w:lang w:val="en-US"/>
          <w:rPrChange w:id="2604" w:author="Ian Hussey" w:date="2020-08-25T17:52:00Z">
            <w:rPr>
              <w:rFonts w:ascii="Times New Roman" w:hAnsi="Times New Roman" w:cs="Times New Roman"/>
              <w:i/>
              <w:color w:val="000000" w:themeColor="text1"/>
              <w:sz w:val="24"/>
              <w:szCs w:val="24"/>
              <w:lang w:val="en-GB"/>
            </w:rPr>
          </w:rPrChange>
        </w:rPr>
        <w:t xml:space="preserve">SD </w:t>
      </w:r>
      <w:r w:rsidR="00184A62" w:rsidRPr="00A023CC">
        <w:rPr>
          <w:rFonts w:ascii="Times New Roman" w:hAnsi="Times New Roman" w:cs="Times New Roman"/>
          <w:color w:val="000000" w:themeColor="text1"/>
          <w:sz w:val="24"/>
          <w:szCs w:val="24"/>
          <w:lang w:val="en-US"/>
          <w:rPrChange w:id="2605" w:author="Ian Hussey" w:date="2020-08-25T17:52:00Z">
            <w:rPr>
              <w:rFonts w:ascii="Times New Roman" w:hAnsi="Times New Roman" w:cs="Times New Roman"/>
              <w:color w:val="000000" w:themeColor="text1"/>
              <w:sz w:val="24"/>
              <w:szCs w:val="24"/>
              <w:lang w:val="en-GB"/>
            </w:rPr>
          </w:rPrChange>
        </w:rPr>
        <w:t>= 5.8</w:t>
      </w:r>
      <w:r w:rsidRPr="00A023CC">
        <w:rPr>
          <w:rFonts w:ascii="Times New Roman" w:hAnsi="Times New Roman" w:cs="Times New Roman"/>
          <w:color w:val="000000" w:themeColor="text1"/>
          <w:sz w:val="24"/>
          <w:szCs w:val="24"/>
          <w:lang w:val="en-US"/>
          <w:rPrChange w:id="2606" w:author="Ian Hussey" w:date="2020-08-25T17:52:00Z">
            <w:rPr>
              <w:rFonts w:ascii="Times New Roman" w:hAnsi="Times New Roman" w:cs="Times New Roman"/>
              <w:color w:val="000000" w:themeColor="text1"/>
              <w:sz w:val="24"/>
              <w:szCs w:val="24"/>
              <w:lang w:val="en-GB"/>
            </w:rPr>
          </w:rPrChange>
        </w:rPr>
        <w:t>) took part in an online experiment via Prolific Academic in exc</w:t>
      </w:r>
      <w:r w:rsidR="00F77501" w:rsidRPr="00A023CC">
        <w:rPr>
          <w:rFonts w:ascii="Times New Roman" w:hAnsi="Times New Roman" w:cs="Times New Roman"/>
          <w:color w:val="000000" w:themeColor="text1"/>
          <w:sz w:val="24"/>
          <w:szCs w:val="24"/>
          <w:lang w:val="en-US"/>
          <w:rPrChange w:id="2607" w:author="Ian Hussey" w:date="2020-08-25T17:52:00Z">
            <w:rPr>
              <w:rFonts w:ascii="Times New Roman" w:hAnsi="Times New Roman" w:cs="Times New Roman"/>
              <w:color w:val="000000" w:themeColor="text1"/>
              <w:sz w:val="24"/>
              <w:szCs w:val="24"/>
              <w:lang w:val="en-GB"/>
            </w:rPr>
          </w:rPrChange>
        </w:rPr>
        <w:t>hange for a monetary reward</w:t>
      </w:r>
      <w:r w:rsidRPr="00A023CC">
        <w:rPr>
          <w:rFonts w:ascii="Times New Roman" w:hAnsi="Times New Roman" w:cs="Times New Roman"/>
          <w:color w:val="000000" w:themeColor="text1"/>
          <w:sz w:val="24"/>
          <w:szCs w:val="24"/>
          <w:lang w:val="en-US"/>
          <w:rPrChange w:id="2608" w:author="Ian Hussey" w:date="2020-08-25T17:52:00Z">
            <w:rPr>
              <w:rFonts w:ascii="Times New Roman" w:hAnsi="Times New Roman" w:cs="Times New Roman"/>
              <w:color w:val="000000" w:themeColor="text1"/>
              <w:sz w:val="24"/>
              <w:szCs w:val="24"/>
              <w:lang w:val="en-GB"/>
            </w:rPr>
          </w:rPrChange>
        </w:rPr>
        <w:t xml:space="preserve">. </w:t>
      </w:r>
    </w:p>
    <w:p w14:paraId="255573AE" w14:textId="77777777" w:rsidR="00184A62" w:rsidRPr="00A023CC" w:rsidRDefault="00553696" w:rsidP="00184A62">
      <w:pPr>
        <w:spacing w:line="480" w:lineRule="auto"/>
        <w:contextualSpacing/>
        <w:rPr>
          <w:rFonts w:ascii="Times New Roman" w:hAnsi="Times New Roman" w:cs="Times New Roman"/>
          <w:color w:val="000000" w:themeColor="text1"/>
          <w:sz w:val="24"/>
          <w:szCs w:val="24"/>
          <w:lang w:val="en-US"/>
          <w:rPrChange w:id="2609"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610" w:author="Ian Hussey" w:date="2020-08-25T17:52:00Z">
            <w:rPr>
              <w:rFonts w:ascii="Times New Roman" w:hAnsi="Times New Roman" w:cs="Times New Roman"/>
              <w:b/>
              <w:color w:val="000000" w:themeColor="text1"/>
              <w:sz w:val="24"/>
              <w:szCs w:val="24"/>
              <w:lang w:val="en-GB"/>
            </w:rPr>
          </w:rPrChange>
        </w:rPr>
        <w:t>Procedure</w:t>
      </w:r>
      <w:r w:rsidRPr="00A023CC">
        <w:rPr>
          <w:rFonts w:ascii="Times New Roman" w:hAnsi="Times New Roman" w:cs="Times New Roman"/>
          <w:color w:val="000000" w:themeColor="text1"/>
          <w:sz w:val="24"/>
          <w:szCs w:val="24"/>
          <w:lang w:val="en-US"/>
          <w:rPrChange w:id="2611" w:author="Ian Hussey" w:date="2020-08-25T17:52:00Z">
            <w:rPr>
              <w:rFonts w:ascii="Times New Roman" w:hAnsi="Times New Roman" w:cs="Times New Roman"/>
              <w:color w:val="000000" w:themeColor="text1"/>
              <w:sz w:val="24"/>
              <w:szCs w:val="24"/>
              <w:lang w:val="en-GB"/>
            </w:rPr>
          </w:rPrChange>
        </w:rPr>
        <w:t xml:space="preserve"> </w:t>
      </w:r>
    </w:p>
    <w:p w14:paraId="648DFFE7" w14:textId="28D11D38" w:rsidR="00553696" w:rsidRPr="00A023CC" w:rsidRDefault="00553696" w:rsidP="00184A62">
      <w:pPr>
        <w:spacing w:line="480" w:lineRule="auto"/>
        <w:ind w:firstLine="708"/>
        <w:contextualSpacing/>
        <w:rPr>
          <w:rFonts w:ascii="Times New Roman" w:hAnsi="Times New Roman" w:cs="Times New Roman"/>
          <w:color w:val="000000" w:themeColor="text1"/>
          <w:sz w:val="24"/>
          <w:szCs w:val="24"/>
          <w:lang w:val="en-US"/>
          <w:rPrChange w:id="2612"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2613" w:author="Ian Hussey" w:date="2020-08-25T17:52:00Z">
            <w:rPr>
              <w:rFonts w:ascii="Times New Roman" w:hAnsi="Times New Roman" w:cs="Times New Roman"/>
              <w:color w:val="000000" w:themeColor="text1"/>
              <w:sz w:val="24"/>
              <w:szCs w:val="24"/>
              <w:lang w:val="en-GB"/>
            </w:rPr>
          </w:rPrChange>
        </w:rPr>
        <w:t>Participants completed an acquisition phase, and either proceeded to the evaluative measures (acquisition-only) or first completed an extinction or counterconditioning task.</w:t>
      </w:r>
    </w:p>
    <w:p w14:paraId="60052820" w14:textId="77777777" w:rsidR="00184A62" w:rsidRPr="00A023CC" w:rsidRDefault="00553696" w:rsidP="00184A62">
      <w:pPr>
        <w:spacing w:after="0" w:line="480" w:lineRule="auto"/>
        <w:contextualSpacing/>
        <w:rPr>
          <w:rFonts w:ascii="Times New Roman" w:hAnsi="Times New Roman" w:cs="Times New Roman"/>
          <w:color w:val="000000" w:themeColor="text1"/>
          <w:sz w:val="24"/>
          <w:lang w:val="en-US"/>
          <w:rPrChange w:id="2614" w:author="Ian Hussey" w:date="2020-08-25T17:52:00Z">
            <w:rPr>
              <w:rFonts w:ascii="Times New Roman" w:hAnsi="Times New Roman" w:cs="Times New Roman"/>
              <w:color w:val="000000" w:themeColor="text1"/>
              <w:sz w:val="24"/>
              <w:lang w:val="en-GB"/>
            </w:rPr>
          </w:rPrChange>
        </w:rPr>
      </w:pPr>
      <w:r w:rsidRPr="00A023CC">
        <w:rPr>
          <w:rFonts w:ascii="Times New Roman" w:hAnsi="Times New Roman" w:cs="Times New Roman"/>
          <w:b/>
          <w:i/>
          <w:color w:val="000000" w:themeColor="text1"/>
          <w:sz w:val="24"/>
          <w:lang w:val="en-US"/>
          <w:rPrChange w:id="2615" w:author="Ian Hussey" w:date="2020-08-25T17:52:00Z">
            <w:rPr>
              <w:rFonts w:ascii="Times New Roman" w:hAnsi="Times New Roman" w:cs="Times New Roman"/>
              <w:b/>
              <w:i/>
              <w:color w:val="000000" w:themeColor="text1"/>
              <w:sz w:val="24"/>
              <w:lang w:val="en-GB"/>
            </w:rPr>
          </w:rPrChange>
        </w:rPr>
        <w:t xml:space="preserve">Acquisition </w:t>
      </w:r>
      <w:r w:rsidR="00184A62" w:rsidRPr="00A023CC">
        <w:rPr>
          <w:rFonts w:ascii="Times New Roman" w:hAnsi="Times New Roman" w:cs="Times New Roman"/>
          <w:b/>
          <w:i/>
          <w:color w:val="000000" w:themeColor="text1"/>
          <w:sz w:val="24"/>
          <w:lang w:val="en-US"/>
          <w:rPrChange w:id="2616" w:author="Ian Hussey" w:date="2020-08-25T17:52:00Z">
            <w:rPr>
              <w:rFonts w:ascii="Times New Roman" w:hAnsi="Times New Roman" w:cs="Times New Roman"/>
              <w:b/>
              <w:i/>
              <w:color w:val="000000" w:themeColor="text1"/>
              <w:sz w:val="24"/>
              <w:lang w:val="en-GB"/>
            </w:rPr>
          </w:rPrChange>
        </w:rPr>
        <w:t>P</w:t>
      </w:r>
      <w:r w:rsidRPr="00A023CC">
        <w:rPr>
          <w:rFonts w:ascii="Times New Roman" w:hAnsi="Times New Roman" w:cs="Times New Roman"/>
          <w:b/>
          <w:i/>
          <w:color w:val="000000" w:themeColor="text1"/>
          <w:sz w:val="24"/>
          <w:lang w:val="en-US"/>
          <w:rPrChange w:id="2617" w:author="Ian Hussey" w:date="2020-08-25T17:52:00Z">
            <w:rPr>
              <w:rFonts w:ascii="Times New Roman" w:hAnsi="Times New Roman" w:cs="Times New Roman"/>
              <w:b/>
              <w:i/>
              <w:color w:val="000000" w:themeColor="text1"/>
              <w:sz w:val="24"/>
              <w:lang w:val="en-GB"/>
            </w:rPr>
          </w:rPrChange>
        </w:rPr>
        <w:t>hase</w:t>
      </w:r>
      <w:r w:rsidRPr="00A023CC">
        <w:rPr>
          <w:rFonts w:ascii="Times New Roman" w:hAnsi="Times New Roman" w:cs="Times New Roman"/>
          <w:color w:val="000000" w:themeColor="text1"/>
          <w:sz w:val="24"/>
          <w:lang w:val="en-US"/>
          <w:rPrChange w:id="2618" w:author="Ian Hussey" w:date="2020-08-25T17:52:00Z">
            <w:rPr>
              <w:rFonts w:ascii="Times New Roman" w:hAnsi="Times New Roman" w:cs="Times New Roman"/>
              <w:color w:val="000000" w:themeColor="text1"/>
              <w:sz w:val="24"/>
              <w:lang w:val="en-GB"/>
            </w:rPr>
          </w:rPrChange>
        </w:rPr>
        <w:t xml:space="preserve"> </w:t>
      </w:r>
    </w:p>
    <w:p w14:paraId="369F1DAE" w14:textId="6BF5D3AA" w:rsidR="00553696" w:rsidRPr="00A023CC" w:rsidRDefault="00553696" w:rsidP="00184A62">
      <w:pPr>
        <w:spacing w:after="0" w:line="480" w:lineRule="auto"/>
        <w:ind w:firstLine="708"/>
        <w:contextualSpacing/>
        <w:rPr>
          <w:rFonts w:ascii="Times New Roman" w:hAnsi="Times New Roman" w:cs="Times New Roman"/>
          <w:sz w:val="24"/>
          <w:szCs w:val="24"/>
          <w:lang w:val="en-US"/>
          <w:rPrChange w:id="2619" w:author="Ian Hussey" w:date="2020-08-25T17:52:00Z">
            <w:rPr>
              <w:rFonts w:ascii="Times New Roman" w:hAnsi="Times New Roman" w:cs="Times New Roman"/>
              <w:sz w:val="24"/>
              <w:szCs w:val="24"/>
              <w:lang w:val="en-GB"/>
            </w:rPr>
          </w:rPrChange>
        </w:rPr>
      </w:pPr>
      <w:r w:rsidRPr="00A023CC">
        <w:rPr>
          <w:rFonts w:ascii="Times New Roman" w:hAnsi="Times New Roman" w:cs="Times New Roman"/>
          <w:color w:val="000000" w:themeColor="text1"/>
          <w:sz w:val="24"/>
          <w:lang w:val="en-US"/>
          <w:rPrChange w:id="2620" w:author="Ian Hussey" w:date="2020-08-25T17:52:00Z">
            <w:rPr>
              <w:rFonts w:ascii="Times New Roman" w:hAnsi="Times New Roman" w:cs="Times New Roman"/>
              <w:color w:val="000000" w:themeColor="text1"/>
              <w:sz w:val="24"/>
              <w:lang w:val="en-GB"/>
            </w:rPr>
          </w:rPrChange>
        </w:rPr>
        <w:t xml:space="preserve">The structure of the acquisition phase was similar to that administered in Experiments 1-6 with </w:t>
      </w:r>
      <w:r w:rsidR="00F77501" w:rsidRPr="00A023CC">
        <w:rPr>
          <w:rFonts w:ascii="Times New Roman" w:hAnsi="Times New Roman" w:cs="Times New Roman"/>
          <w:color w:val="000000" w:themeColor="text1"/>
          <w:sz w:val="24"/>
          <w:lang w:val="en-US"/>
          <w:rPrChange w:id="2621" w:author="Ian Hussey" w:date="2020-08-25T17:52:00Z">
            <w:rPr>
              <w:rFonts w:ascii="Times New Roman" w:hAnsi="Times New Roman" w:cs="Times New Roman"/>
              <w:color w:val="000000" w:themeColor="text1"/>
              <w:sz w:val="24"/>
              <w:lang w:val="en-GB"/>
            </w:rPr>
          </w:rPrChange>
        </w:rPr>
        <w:t xml:space="preserve">two </w:t>
      </w:r>
      <w:r w:rsidRPr="00A023CC">
        <w:rPr>
          <w:rFonts w:ascii="Times New Roman" w:hAnsi="Times New Roman" w:cs="Times New Roman"/>
          <w:color w:val="000000" w:themeColor="text1"/>
          <w:sz w:val="24"/>
          <w:lang w:val="en-US"/>
          <w:rPrChange w:id="2622" w:author="Ian Hussey" w:date="2020-08-25T17:52:00Z">
            <w:rPr>
              <w:rFonts w:ascii="Times New Roman" w:hAnsi="Times New Roman" w:cs="Times New Roman"/>
              <w:color w:val="000000" w:themeColor="text1"/>
              <w:sz w:val="24"/>
              <w:lang w:val="en-GB"/>
            </w:rPr>
          </w:rPrChange>
        </w:rPr>
        <w:t>exception</w:t>
      </w:r>
      <w:r w:rsidR="00F77501" w:rsidRPr="00A023CC">
        <w:rPr>
          <w:rFonts w:ascii="Times New Roman" w:hAnsi="Times New Roman" w:cs="Times New Roman"/>
          <w:color w:val="000000" w:themeColor="text1"/>
          <w:sz w:val="24"/>
          <w:lang w:val="en-US"/>
          <w:rPrChange w:id="2623" w:author="Ian Hussey" w:date="2020-08-25T17:52:00Z">
            <w:rPr>
              <w:rFonts w:ascii="Times New Roman" w:hAnsi="Times New Roman" w:cs="Times New Roman"/>
              <w:color w:val="000000" w:themeColor="text1"/>
              <w:sz w:val="24"/>
              <w:lang w:val="en-GB"/>
            </w:rPr>
          </w:rPrChange>
        </w:rPr>
        <w:t>s</w:t>
      </w:r>
      <w:r w:rsidRPr="00A023CC">
        <w:rPr>
          <w:rFonts w:ascii="Times New Roman" w:hAnsi="Times New Roman" w:cs="Times New Roman"/>
          <w:color w:val="000000" w:themeColor="text1"/>
          <w:sz w:val="24"/>
          <w:lang w:val="en-US"/>
          <w:rPrChange w:id="2624" w:author="Ian Hussey" w:date="2020-08-25T17:52:00Z">
            <w:rPr>
              <w:rFonts w:ascii="Times New Roman" w:hAnsi="Times New Roman" w:cs="Times New Roman"/>
              <w:color w:val="000000" w:themeColor="text1"/>
              <w:sz w:val="24"/>
              <w:lang w:val="en-GB"/>
            </w:rPr>
          </w:rPrChange>
        </w:rPr>
        <w:t>: participants now emitted a response using a mouse rather than keyboard</w:t>
      </w:r>
      <w:r w:rsidR="00F77501" w:rsidRPr="00A023CC">
        <w:rPr>
          <w:rFonts w:ascii="Times New Roman" w:hAnsi="Times New Roman" w:cs="Times New Roman"/>
          <w:color w:val="000000" w:themeColor="text1"/>
          <w:sz w:val="24"/>
          <w:lang w:val="en-US"/>
          <w:rPrChange w:id="2625" w:author="Ian Hussey" w:date="2020-08-25T17:52:00Z">
            <w:rPr>
              <w:rFonts w:ascii="Times New Roman" w:hAnsi="Times New Roman" w:cs="Times New Roman"/>
              <w:color w:val="000000" w:themeColor="text1"/>
              <w:sz w:val="24"/>
              <w:lang w:val="en-GB"/>
            </w:rPr>
          </w:rPrChange>
        </w:rPr>
        <w:t xml:space="preserve"> and the location of the responses varied randomly across trials (</w:t>
      </w:r>
      <w:r w:rsidR="00F77501" w:rsidRPr="00A023CC">
        <w:rPr>
          <w:rFonts w:ascii="Times New Roman" w:hAnsi="Times New Roman" w:cs="Times New Roman"/>
          <w:sz w:val="24"/>
          <w:szCs w:val="24"/>
          <w:lang w:val="en-US"/>
          <w:rPrChange w:id="2626" w:author="Ian Hussey" w:date="2020-08-25T17:52:00Z">
            <w:rPr>
              <w:rFonts w:ascii="Times New Roman" w:hAnsi="Times New Roman" w:cs="Times New Roman"/>
              <w:sz w:val="24"/>
              <w:szCs w:val="24"/>
              <w:lang w:val="en-GB"/>
            </w:rPr>
          </w:rPrChange>
        </w:rPr>
        <w:t>thereby ensuring no common response location could emerge</w:t>
      </w:r>
      <w:r w:rsidR="00F77501" w:rsidRPr="00A023CC">
        <w:rPr>
          <w:rFonts w:ascii="Times New Roman" w:hAnsi="Times New Roman" w:cs="Times New Roman"/>
          <w:color w:val="000000" w:themeColor="text1"/>
          <w:sz w:val="24"/>
          <w:lang w:val="en-US"/>
          <w:rPrChange w:id="2627" w:author="Ian Hussey" w:date="2020-08-25T17:52:00Z">
            <w:rPr>
              <w:rFonts w:ascii="Times New Roman" w:hAnsi="Times New Roman" w:cs="Times New Roman"/>
              <w:color w:val="000000" w:themeColor="text1"/>
              <w:sz w:val="24"/>
              <w:lang w:val="en-GB"/>
            </w:rPr>
          </w:rPrChange>
        </w:rPr>
        <w:t>)</w:t>
      </w:r>
      <w:r w:rsidRPr="00A023CC">
        <w:rPr>
          <w:rFonts w:ascii="Times New Roman" w:hAnsi="Times New Roman" w:cs="Times New Roman"/>
          <w:color w:val="000000" w:themeColor="text1"/>
          <w:sz w:val="24"/>
          <w:lang w:val="en-US"/>
          <w:rPrChange w:id="2628" w:author="Ian Hussey" w:date="2020-08-25T17:52:00Z">
            <w:rPr>
              <w:rFonts w:ascii="Times New Roman" w:hAnsi="Times New Roman" w:cs="Times New Roman"/>
              <w:color w:val="000000" w:themeColor="text1"/>
              <w:sz w:val="24"/>
              <w:lang w:val="en-GB"/>
            </w:rPr>
          </w:rPrChange>
        </w:rPr>
        <w:t xml:space="preserve">. The four response options (D, C, J, and N) were printed onscreen </w:t>
      </w:r>
      <w:r w:rsidRPr="00A023CC">
        <w:rPr>
          <w:rFonts w:ascii="Times New Roman" w:hAnsi="Times New Roman" w:cs="Times New Roman"/>
          <w:sz w:val="24"/>
          <w:szCs w:val="24"/>
          <w:lang w:val="en-US"/>
          <w:rPrChange w:id="2629" w:author="Ian Hussey" w:date="2020-08-25T17:52:00Z">
            <w:rPr>
              <w:rFonts w:ascii="Times New Roman" w:hAnsi="Times New Roman" w:cs="Times New Roman"/>
              <w:sz w:val="24"/>
              <w:szCs w:val="24"/>
              <w:lang w:val="en-GB"/>
            </w:rPr>
          </w:rPrChange>
        </w:rPr>
        <w:t xml:space="preserve">below the stimulus on each trial. Clicking on one of the four letters with the mouse led to the removal of the stimulus, a short (250ms) intra-trial interval, and finally the outcome stimulus. Pilot testing indicated that participants found this version of the task to be difficult. We therefore provided a fifth block of trials in situations where they emitted less than 80% correct responses during the fourth </w:t>
      </w:r>
      <w:r w:rsidR="007A5B0E" w:rsidRPr="00A023CC">
        <w:rPr>
          <w:rFonts w:ascii="Times New Roman" w:hAnsi="Times New Roman" w:cs="Times New Roman"/>
          <w:sz w:val="24"/>
          <w:szCs w:val="24"/>
          <w:lang w:val="en-US"/>
          <w:rPrChange w:id="2630" w:author="Ian Hussey" w:date="2020-08-25T17:52:00Z">
            <w:rPr>
              <w:rFonts w:ascii="Times New Roman" w:hAnsi="Times New Roman" w:cs="Times New Roman"/>
              <w:sz w:val="24"/>
              <w:szCs w:val="24"/>
              <w:lang w:val="en-GB"/>
            </w:rPr>
          </w:rPrChange>
        </w:rPr>
        <w:t xml:space="preserve">training </w:t>
      </w:r>
      <w:r w:rsidRPr="00A023CC">
        <w:rPr>
          <w:rFonts w:ascii="Times New Roman" w:hAnsi="Times New Roman" w:cs="Times New Roman"/>
          <w:sz w:val="24"/>
          <w:szCs w:val="24"/>
          <w:lang w:val="en-US"/>
          <w:rPrChange w:id="2631" w:author="Ian Hussey" w:date="2020-08-25T17:52:00Z">
            <w:rPr>
              <w:rFonts w:ascii="Times New Roman" w:hAnsi="Times New Roman" w:cs="Times New Roman"/>
              <w:sz w:val="24"/>
              <w:szCs w:val="24"/>
              <w:lang w:val="en-GB"/>
            </w:rPr>
          </w:rPrChange>
        </w:rPr>
        <w:t xml:space="preserve">block. </w:t>
      </w:r>
    </w:p>
    <w:p w14:paraId="49351584" w14:textId="77777777" w:rsidR="00184A62" w:rsidRPr="00A023CC" w:rsidRDefault="00553696" w:rsidP="00184A62">
      <w:pPr>
        <w:spacing w:after="0" w:line="480" w:lineRule="auto"/>
        <w:contextualSpacing/>
        <w:rPr>
          <w:rFonts w:ascii="Times New Roman" w:hAnsi="Times New Roman" w:cs="Times New Roman"/>
          <w:i/>
          <w:color w:val="000000" w:themeColor="text1"/>
          <w:sz w:val="24"/>
          <w:lang w:val="en-US"/>
          <w:rPrChange w:id="2632"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b/>
          <w:i/>
          <w:color w:val="000000" w:themeColor="text1"/>
          <w:sz w:val="24"/>
          <w:lang w:val="en-US"/>
          <w:rPrChange w:id="2633" w:author="Ian Hussey" w:date="2020-08-25T17:52:00Z">
            <w:rPr>
              <w:rFonts w:ascii="Times New Roman" w:hAnsi="Times New Roman" w:cs="Times New Roman"/>
              <w:b/>
              <w:i/>
              <w:color w:val="000000" w:themeColor="text1"/>
              <w:sz w:val="24"/>
              <w:lang w:val="en-GB"/>
            </w:rPr>
          </w:rPrChange>
        </w:rPr>
        <w:t xml:space="preserve">Extinction </w:t>
      </w:r>
      <w:r w:rsidR="00184A62" w:rsidRPr="00A023CC">
        <w:rPr>
          <w:rFonts w:ascii="Times New Roman" w:hAnsi="Times New Roman" w:cs="Times New Roman"/>
          <w:b/>
          <w:i/>
          <w:color w:val="000000" w:themeColor="text1"/>
          <w:sz w:val="24"/>
          <w:lang w:val="en-US"/>
          <w:rPrChange w:id="2634" w:author="Ian Hussey" w:date="2020-08-25T17:52:00Z">
            <w:rPr>
              <w:rFonts w:ascii="Times New Roman" w:hAnsi="Times New Roman" w:cs="Times New Roman"/>
              <w:b/>
              <w:i/>
              <w:color w:val="000000" w:themeColor="text1"/>
              <w:sz w:val="24"/>
              <w:lang w:val="en-GB"/>
            </w:rPr>
          </w:rPrChange>
        </w:rPr>
        <w:t>P</w:t>
      </w:r>
      <w:r w:rsidRPr="00A023CC">
        <w:rPr>
          <w:rFonts w:ascii="Times New Roman" w:hAnsi="Times New Roman" w:cs="Times New Roman"/>
          <w:b/>
          <w:i/>
          <w:color w:val="000000" w:themeColor="text1"/>
          <w:sz w:val="24"/>
          <w:lang w:val="en-US"/>
          <w:rPrChange w:id="2635" w:author="Ian Hussey" w:date="2020-08-25T17:52:00Z">
            <w:rPr>
              <w:rFonts w:ascii="Times New Roman" w:hAnsi="Times New Roman" w:cs="Times New Roman"/>
              <w:b/>
              <w:i/>
              <w:color w:val="000000" w:themeColor="text1"/>
              <w:sz w:val="24"/>
              <w:lang w:val="en-GB"/>
            </w:rPr>
          </w:rPrChange>
        </w:rPr>
        <w:t>hase</w:t>
      </w:r>
      <w:r w:rsidRPr="00A023CC">
        <w:rPr>
          <w:rFonts w:ascii="Times New Roman" w:hAnsi="Times New Roman" w:cs="Times New Roman"/>
          <w:i/>
          <w:color w:val="000000" w:themeColor="text1"/>
          <w:sz w:val="24"/>
          <w:lang w:val="en-US"/>
          <w:rPrChange w:id="2636" w:author="Ian Hussey" w:date="2020-08-25T17:52:00Z">
            <w:rPr>
              <w:rFonts w:ascii="Times New Roman" w:hAnsi="Times New Roman" w:cs="Times New Roman"/>
              <w:i/>
              <w:color w:val="000000" w:themeColor="text1"/>
              <w:sz w:val="24"/>
              <w:lang w:val="en-GB"/>
            </w:rPr>
          </w:rPrChange>
        </w:rPr>
        <w:t xml:space="preserve"> </w:t>
      </w:r>
    </w:p>
    <w:p w14:paraId="1142711C" w14:textId="4ECB0817" w:rsidR="00553696" w:rsidRPr="00A023CC" w:rsidRDefault="00553696" w:rsidP="00C23767">
      <w:pPr>
        <w:spacing w:after="0" w:line="480" w:lineRule="auto"/>
        <w:ind w:firstLine="708"/>
        <w:contextualSpacing/>
        <w:rPr>
          <w:rFonts w:ascii="Times New Roman" w:hAnsi="Times New Roman" w:cs="Times New Roman"/>
          <w:sz w:val="24"/>
          <w:lang w:val="en-US"/>
          <w:rPrChange w:id="2637" w:author="Ian Hussey" w:date="2020-08-25T17:52:00Z">
            <w:rPr>
              <w:rFonts w:ascii="Times New Roman" w:hAnsi="Times New Roman" w:cs="Times New Roman"/>
              <w:sz w:val="24"/>
              <w:lang w:val="en-GB"/>
            </w:rPr>
          </w:rPrChange>
        </w:rPr>
      </w:pPr>
      <w:r w:rsidRPr="00A023CC">
        <w:rPr>
          <w:rFonts w:ascii="Times New Roman" w:hAnsi="Times New Roman" w:cs="Times New Roman"/>
          <w:color w:val="000000" w:themeColor="text1"/>
          <w:sz w:val="24"/>
          <w:lang w:val="en-US"/>
          <w:rPrChange w:id="2638" w:author="Ian Hussey" w:date="2020-08-25T17:52:00Z">
            <w:rPr>
              <w:rFonts w:ascii="Times New Roman" w:hAnsi="Times New Roman" w:cs="Times New Roman"/>
              <w:color w:val="000000" w:themeColor="text1"/>
              <w:sz w:val="24"/>
              <w:lang w:val="en-GB"/>
            </w:rPr>
          </w:rPrChange>
        </w:rPr>
        <w:lastRenderedPageBreak/>
        <w:t xml:space="preserve">A similar extinction phase was used as in Experiment 3 with three exceptions: we changed the nature of responding (mouse instead of key-press), randomized the location of response options across trials, and </w:t>
      </w:r>
      <w:r w:rsidR="00C23767" w:rsidRPr="00A023CC">
        <w:rPr>
          <w:rFonts w:ascii="Times New Roman" w:hAnsi="Times New Roman" w:cs="Times New Roman"/>
          <w:sz w:val="24"/>
          <w:szCs w:val="24"/>
          <w:lang w:val="en-US"/>
          <w:rPrChange w:id="2639" w:author="Ian Hussey" w:date="2020-08-25T17:52:00Z">
            <w:rPr>
              <w:rFonts w:ascii="Times New Roman" w:hAnsi="Times New Roman" w:cs="Times New Roman"/>
              <w:sz w:val="24"/>
              <w:szCs w:val="24"/>
              <w:lang w:val="en-GB"/>
            </w:rPr>
          </w:rPrChange>
        </w:rPr>
        <w:t xml:space="preserve">provided a fifth block of trials </w:t>
      </w:r>
      <w:r w:rsidR="0001405C" w:rsidRPr="00A023CC">
        <w:rPr>
          <w:rFonts w:ascii="Times New Roman" w:hAnsi="Times New Roman" w:cs="Times New Roman"/>
          <w:sz w:val="24"/>
          <w:szCs w:val="24"/>
          <w:lang w:val="en-US"/>
          <w:rPrChange w:id="2640" w:author="Ian Hussey" w:date="2020-08-25T17:52:00Z">
            <w:rPr>
              <w:rFonts w:ascii="Times New Roman" w:hAnsi="Times New Roman" w:cs="Times New Roman"/>
              <w:sz w:val="24"/>
              <w:szCs w:val="24"/>
              <w:lang w:val="en-GB"/>
            </w:rPr>
          </w:rPrChange>
        </w:rPr>
        <w:t xml:space="preserve">for participants who </w:t>
      </w:r>
      <w:r w:rsidR="00C23767" w:rsidRPr="00A023CC">
        <w:rPr>
          <w:rFonts w:ascii="Times New Roman" w:hAnsi="Times New Roman" w:cs="Times New Roman"/>
          <w:sz w:val="24"/>
          <w:szCs w:val="24"/>
          <w:lang w:val="en-US"/>
          <w:rPrChange w:id="2641" w:author="Ian Hussey" w:date="2020-08-25T17:52:00Z">
            <w:rPr>
              <w:rFonts w:ascii="Times New Roman" w:hAnsi="Times New Roman" w:cs="Times New Roman"/>
              <w:sz w:val="24"/>
              <w:szCs w:val="24"/>
              <w:lang w:val="en-GB"/>
            </w:rPr>
          </w:rPrChange>
        </w:rPr>
        <w:t>emitted less than 80% correct responses during the fourth block</w:t>
      </w:r>
      <w:r w:rsidR="0001405C" w:rsidRPr="00A023CC">
        <w:rPr>
          <w:rFonts w:ascii="Times New Roman" w:hAnsi="Times New Roman" w:cs="Times New Roman"/>
          <w:sz w:val="24"/>
          <w:szCs w:val="24"/>
          <w:lang w:val="en-US"/>
          <w:rPrChange w:id="2642" w:author="Ian Hussey" w:date="2020-08-25T17:52:00Z">
            <w:rPr>
              <w:rFonts w:ascii="Times New Roman" w:hAnsi="Times New Roman" w:cs="Times New Roman"/>
              <w:sz w:val="24"/>
              <w:szCs w:val="24"/>
              <w:lang w:val="en-GB"/>
            </w:rPr>
          </w:rPrChange>
        </w:rPr>
        <w:t xml:space="preserve"> of training</w:t>
      </w:r>
      <w:r w:rsidR="00C23767" w:rsidRPr="00A023CC">
        <w:rPr>
          <w:rFonts w:ascii="Times New Roman" w:hAnsi="Times New Roman" w:cs="Times New Roman"/>
          <w:sz w:val="24"/>
          <w:szCs w:val="24"/>
          <w:lang w:val="en-US"/>
          <w:rPrChange w:id="2643" w:author="Ian Hussey" w:date="2020-08-25T17:52:00Z">
            <w:rPr>
              <w:rFonts w:ascii="Times New Roman" w:hAnsi="Times New Roman" w:cs="Times New Roman"/>
              <w:sz w:val="24"/>
              <w:szCs w:val="24"/>
              <w:lang w:val="en-GB"/>
            </w:rPr>
          </w:rPrChange>
        </w:rPr>
        <w:t>.</w:t>
      </w:r>
    </w:p>
    <w:p w14:paraId="588DAF8B" w14:textId="77777777" w:rsidR="00184A62" w:rsidRPr="00A023CC" w:rsidRDefault="00553696" w:rsidP="00184A62">
      <w:pPr>
        <w:spacing w:after="0" w:line="480" w:lineRule="auto"/>
        <w:contextualSpacing/>
        <w:rPr>
          <w:rFonts w:ascii="Times New Roman" w:hAnsi="Times New Roman" w:cs="Times New Roman"/>
          <w:i/>
          <w:color w:val="000000" w:themeColor="text1"/>
          <w:sz w:val="24"/>
          <w:lang w:val="en-US"/>
          <w:rPrChange w:id="2644"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b/>
          <w:i/>
          <w:color w:val="000000" w:themeColor="text1"/>
          <w:sz w:val="24"/>
          <w:lang w:val="en-US"/>
          <w:rPrChange w:id="2645" w:author="Ian Hussey" w:date="2020-08-25T17:52:00Z">
            <w:rPr>
              <w:rFonts w:ascii="Times New Roman" w:hAnsi="Times New Roman" w:cs="Times New Roman"/>
              <w:b/>
              <w:i/>
              <w:color w:val="000000" w:themeColor="text1"/>
              <w:sz w:val="24"/>
              <w:lang w:val="en-GB"/>
            </w:rPr>
          </w:rPrChange>
        </w:rPr>
        <w:t xml:space="preserve">Counterconditioning </w:t>
      </w:r>
      <w:r w:rsidR="00184A62" w:rsidRPr="00A023CC">
        <w:rPr>
          <w:rFonts w:ascii="Times New Roman" w:hAnsi="Times New Roman" w:cs="Times New Roman"/>
          <w:b/>
          <w:i/>
          <w:color w:val="000000" w:themeColor="text1"/>
          <w:sz w:val="24"/>
          <w:lang w:val="en-US"/>
          <w:rPrChange w:id="2646" w:author="Ian Hussey" w:date="2020-08-25T17:52:00Z">
            <w:rPr>
              <w:rFonts w:ascii="Times New Roman" w:hAnsi="Times New Roman" w:cs="Times New Roman"/>
              <w:b/>
              <w:i/>
              <w:color w:val="000000" w:themeColor="text1"/>
              <w:sz w:val="24"/>
              <w:lang w:val="en-GB"/>
            </w:rPr>
          </w:rPrChange>
        </w:rPr>
        <w:t>P</w:t>
      </w:r>
      <w:r w:rsidRPr="00A023CC">
        <w:rPr>
          <w:rFonts w:ascii="Times New Roman" w:hAnsi="Times New Roman" w:cs="Times New Roman"/>
          <w:b/>
          <w:i/>
          <w:color w:val="000000" w:themeColor="text1"/>
          <w:sz w:val="24"/>
          <w:lang w:val="en-US"/>
          <w:rPrChange w:id="2647" w:author="Ian Hussey" w:date="2020-08-25T17:52:00Z">
            <w:rPr>
              <w:rFonts w:ascii="Times New Roman" w:hAnsi="Times New Roman" w:cs="Times New Roman"/>
              <w:b/>
              <w:i/>
              <w:color w:val="000000" w:themeColor="text1"/>
              <w:sz w:val="24"/>
              <w:lang w:val="en-GB"/>
            </w:rPr>
          </w:rPrChange>
        </w:rPr>
        <w:t>hase</w:t>
      </w:r>
      <w:r w:rsidRPr="00A023CC">
        <w:rPr>
          <w:rFonts w:ascii="Times New Roman" w:hAnsi="Times New Roman" w:cs="Times New Roman"/>
          <w:i/>
          <w:color w:val="000000" w:themeColor="text1"/>
          <w:sz w:val="24"/>
          <w:lang w:val="en-US"/>
          <w:rPrChange w:id="2648" w:author="Ian Hussey" w:date="2020-08-25T17:52:00Z">
            <w:rPr>
              <w:rFonts w:ascii="Times New Roman" w:hAnsi="Times New Roman" w:cs="Times New Roman"/>
              <w:i/>
              <w:color w:val="000000" w:themeColor="text1"/>
              <w:sz w:val="24"/>
              <w:lang w:val="en-GB"/>
            </w:rPr>
          </w:rPrChange>
        </w:rPr>
        <w:t xml:space="preserve"> </w:t>
      </w:r>
    </w:p>
    <w:p w14:paraId="3CF9EAEE" w14:textId="5BF76607" w:rsidR="00553696" w:rsidRPr="00A023CC" w:rsidRDefault="00553696" w:rsidP="00C23767">
      <w:pPr>
        <w:spacing w:after="0" w:line="480" w:lineRule="auto"/>
        <w:ind w:firstLine="708"/>
        <w:contextualSpacing/>
        <w:rPr>
          <w:rFonts w:ascii="Times New Roman" w:hAnsi="Times New Roman" w:cs="Times New Roman"/>
          <w:sz w:val="24"/>
          <w:lang w:val="en-US"/>
          <w:rPrChange w:id="2649" w:author="Ian Hussey" w:date="2020-08-25T17:52:00Z">
            <w:rPr>
              <w:rFonts w:ascii="Times New Roman" w:hAnsi="Times New Roman" w:cs="Times New Roman"/>
              <w:sz w:val="24"/>
              <w:lang w:val="en-GB"/>
            </w:rPr>
          </w:rPrChange>
        </w:rPr>
      </w:pPr>
      <w:r w:rsidRPr="00A023CC">
        <w:rPr>
          <w:rFonts w:ascii="Times New Roman" w:hAnsi="Times New Roman" w:cs="Times New Roman"/>
          <w:color w:val="000000" w:themeColor="text1"/>
          <w:sz w:val="24"/>
          <w:lang w:val="en-US"/>
          <w:rPrChange w:id="2650" w:author="Ian Hussey" w:date="2020-08-25T17:52:00Z">
            <w:rPr>
              <w:rFonts w:ascii="Times New Roman" w:hAnsi="Times New Roman" w:cs="Times New Roman"/>
              <w:color w:val="000000" w:themeColor="text1"/>
              <w:sz w:val="24"/>
              <w:lang w:val="en-GB"/>
            </w:rPr>
          </w:rPrChange>
        </w:rPr>
        <w:t xml:space="preserve">A similar counterconditioning phase was used as in Experiment 6 with two exceptions: we changed the nature of responding (mouse instead of key-press), randomized the location of response options across trials, </w:t>
      </w:r>
      <w:r w:rsidR="00C23767" w:rsidRPr="00A023CC">
        <w:rPr>
          <w:rFonts w:ascii="Times New Roman" w:hAnsi="Times New Roman" w:cs="Times New Roman"/>
          <w:color w:val="000000" w:themeColor="text1"/>
          <w:sz w:val="24"/>
          <w:lang w:val="en-US"/>
          <w:rPrChange w:id="2651" w:author="Ian Hussey" w:date="2020-08-25T17:52:00Z">
            <w:rPr>
              <w:rFonts w:ascii="Times New Roman" w:hAnsi="Times New Roman" w:cs="Times New Roman"/>
              <w:color w:val="000000" w:themeColor="text1"/>
              <w:sz w:val="24"/>
              <w:lang w:val="en-GB"/>
            </w:rPr>
          </w:rPrChange>
        </w:rPr>
        <w:t xml:space="preserve">and </w:t>
      </w:r>
      <w:r w:rsidR="00C23767" w:rsidRPr="00A023CC">
        <w:rPr>
          <w:rFonts w:ascii="Times New Roman" w:hAnsi="Times New Roman" w:cs="Times New Roman"/>
          <w:sz w:val="24"/>
          <w:szCs w:val="24"/>
          <w:lang w:val="en-US"/>
          <w:rPrChange w:id="2652" w:author="Ian Hussey" w:date="2020-08-25T17:52:00Z">
            <w:rPr>
              <w:rFonts w:ascii="Times New Roman" w:hAnsi="Times New Roman" w:cs="Times New Roman"/>
              <w:sz w:val="24"/>
              <w:szCs w:val="24"/>
              <w:lang w:val="en-GB"/>
            </w:rPr>
          </w:rPrChange>
        </w:rPr>
        <w:t xml:space="preserve">provided a fifth block of trials </w:t>
      </w:r>
      <w:r w:rsidR="0001405C" w:rsidRPr="00A023CC">
        <w:rPr>
          <w:rFonts w:ascii="Times New Roman" w:hAnsi="Times New Roman" w:cs="Times New Roman"/>
          <w:sz w:val="24"/>
          <w:szCs w:val="24"/>
          <w:lang w:val="en-US"/>
          <w:rPrChange w:id="2653" w:author="Ian Hussey" w:date="2020-08-25T17:52:00Z">
            <w:rPr>
              <w:rFonts w:ascii="Times New Roman" w:hAnsi="Times New Roman" w:cs="Times New Roman"/>
              <w:sz w:val="24"/>
              <w:szCs w:val="24"/>
              <w:lang w:val="en-GB"/>
            </w:rPr>
          </w:rPrChange>
        </w:rPr>
        <w:t xml:space="preserve">for participants who </w:t>
      </w:r>
      <w:r w:rsidR="00C23767" w:rsidRPr="00A023CC">
        <w:rPr>
          <w:rFonts w:ascii="Times New Roman" w:hAnsi="Times New Roman" w:cs="Times New Roman"/>
          <w:sz w:val="24"/>
          <w:szCs w:val="24"/>
          <w:lang w:val="en-US"/>
          <w:rPrChange w:id="2654" w:author="Ian Hussey" w:date="2020-08-25T17:52:00Z">
            <w:rPr>
              <w:rFonts w:ascii="Times New Roman" w:hAnsi="Times New Roman" w:cs="Times New Roman"/>
              <w:sz w:val="24"/>
              <w:szCs w:val="24"/>
              <w:lang w:val="en-GB"/>
            </w:rPr>
          </w:rPrChange>
        </w:rPr>
        <w:t>emitted less than 80% correct responses during the fourth block</w:t>
      </w:r>
      <w:r w:rsidRPr="00A023CC">
        <w:rPr>
          <w:rFonts w:ascii="Times New Roman" w:hAnsi="Times New Roman" w:cs="Times New Roman"/>
          <w:color w:val="000000" w:themeColor="text1"/>
          <w:sz w:val="24"/>
          <w:lang w:val="en-US"/>
          <w:rPrChange w:id="2655" w:author="Ian Hussey" w:date="2020-08-25T17:52:00Z">
            <w:rPr>
              <w:rFonts w:ascii="Times New Roman" w:hAnsi="Times New Roman" w:cs="Times New Roman"/>
              <w:color w:val="000000" w:themeColor="text1"/>
              <w:sz w:val="24"/>
              <w:lang w:val="en-GB"/>
            </w:rPr>
          </w:rPrChange>
        </w:rPr>
        <w:t>.</w:t>
      </w:r>
      <w:r w:rsidR="003936FE" w:rsidRPr="00A023CC">
        <w:rPr>
          <w:rFonts w:ascii="Times New Roman" w:hAnsi="Times New Roman" w:cs="Times New Roman"/>
          <w:color w:val="000000" w:themeColor="text1"/>
          <w:sz w:val="24"/>
          <w:lang w:val="en-US"/>
          <w:rPrChange w:id="2656" w:author="Ian Hussey" w:date="2020-08-25T17:52:00Z">
            <w:rPr>
              <w:rFonts w:ascii="Times New Roman" w:hAnsi="Times New Roman" w:cs="Times New Roman"/>
              <w:color w:val="000000" w:themeColor="text1"/>
              <w:sz w:val="24"/>
              <w:lang w:val="en-GB"/>
            </w:rPr>
          </w:rPrChange>
        </w:rPr>
        <w:t xml:space="preserve"> Once again</w:t>
      </w:r>
      <w:r w:rsidR="00463714" w:rsidRPr="00A023CC">
        <w:rPr>
          <w:rFonts w:ascii="Times New Roman" w:hAnsi="Times New Roman" w:cs="Times New Roman"/>
          <w:color w:val="000000" w:themeColor="text1"/>
          <w:sz w:val="24"/>
          <w:lang w:val="en-US"/>
          <w:rPrChange w:id="2657" w:author="Ian Hussey" w:date="2020-08-25T17:52:00Z">
            <w:rPr>
              <w:rFonts w:ascii="Times New Roman" w:hAnsi="Times New Roman" w:cs="Times New Roman"/>
              <w:color w:val="000000" w:themeColor="text1"/>
              <w:sz w:val="24"/>
              <w:lang w:val="en-GB"/>
            </w:rPr>
          </w:rPrChange>
        </w:rPr>
        <w:t>,</w:t>
      </w:r>
      <w:r w:rsidR="003936FE" w:rsidRPr="00A023CC">
        <w:rPr>
          <w:rFonts w:ascii="Times New Roman" w:hAnsi="Times New Roman" w:cs="Times New Roman"/>
          <w:color w:val="000000" w:themeColor="text1"/>
          <w:sz w:val="24"/>
          <w:lang w:val="en-US"/>
          <w:rPrChange w:id="2658" w:author="Ian Hussey" w:date="2020-08-25T17:52:00Z">
            <w:rPr>
              <w:rFonts w:ascii="Times New Roman" w:hAnsi="Times New Roman" w:cs="Times New Roman"/>
              <w:color w:val="000000" w:themeColor="text1"/>
              <w:sz w:val="24"/>
              <w:lang w:val="en-GB"/>
            </w:rPr>
          </w:rPrChange>
        </w:rPr>
        <w:t xml:space="preserve"> this counterconditioning phase was expected to </w:t>
      </w:r>
      <w:r w:rsidR="00B45C44" w:rsidRPr="00A023CC">
        <w:rPr>
          <w:rFonts w:ascii="Times New Roman" w:hAnsi="Times New Roman" w:cs="Times New Roman"/>
          <w:color w:val="000000" w:themeColor="text1"/>
          <w:sz w:val="24"/>
          <w:lang w:val="en-US"/>
          <w:rPrChange w:id="2659" w:author="Ian Hussey" w:date="2020-08-25T17:52:00Z">
            <w:rPr>
              <w:rFonts w:ascii="Times New Roman" w:hAnsi="Times New Roman" w:cs="Times New Roman"/>
              <w:color w:val="000000" w:themeColor="text1"/>
              <w:sz w:val="24"/>
              <w:lang w:val="en-GB"/>
            </w:rPr>
          </w:rPrChange>
        </w:rPr>
        <w:t xml:space="preserve">reduce </w:t>
      </w:r>
      <w:r w:rsidR="003936FE" w:rsidRPr="00A023CC">
        <w:rPr>
          <w:rFonts w:ascii="Times New Roman" w:hAnsi="Times New Roman" w:cs="Times New Roman"/>
          <w:color w:val="000000" w:themeColor="text1"/>
          <w:sz w:val="24"/>
          <w:lang w:val="en-US"/>
          <w:rPrChange w:id="2660" w:author="Ian Hussey" w:date="2020-08-25T17:52:00Z">
            <w:rPr>
              <w:rFonts w:ascii="Times New Roman" w:hAnsi="Times New Roman" w:cs="Times New Roman"/>
              <w:color w:val="000000" w:themeColor="text1"/>
              <w:sz w:val="24"/>
              <w:lang w:val="en-GB"/>
            </w:rPr>
          </w:rPrChange>
        </w:rPr>
        <w:t>IR effects and boost OEC effects.</w:t>
      </w:r>
    </w:p>
    <w:p w14:paraId="770CF414" w14:textId="77777777" w:rsidR="00184A62" w:rsidRPr="00A023CC" w:rsidRDefault="00553696" w:rsidP="00184A62">
      <w:pPr>
        <w:spacing w:after="0" w:line="480" w:lineRule="auto"/>
        <w:contextualSpacing/>
        <w:rPr>
          <w:rFonts w:ascii="Times New Roman" w:hAnsi="Times New Roman" w:cs="Times New Roman"/>
          <w:i/>
          <w:color w:val="000000" w:themeColor="text1"/>
          <w:sz w:val="24"/>
          <w:lang w:val="en-US"/>
          <w:rPrChange w:id="2661" w:author="Ian Hussey" w:date="2020-08-25T17:52:00Z">
            <w:rPr>
              <w:rFonts w:ascii="Times New Roman" w:hAnsi="Times New Roman" w:cs="Times New Roman"/>
              <w:i/>
              <w:color w:val="000000" w:themeColor="text1"/>
              <w:sz w:val="24"/>
              <w:lang w:val="en-GB"/>
            </w:rPr>
          </w:rPrChange>
        </w:rPr>
      </w:pPr>
      <w:r w:rsidRPr="00A023CC">
        <w:rPr>
          <w:rFonts w:ascii="Times New Roman" w:hAnsi="Times New Roman" w:cs="Times New Roman"/>
          <w:b/>
          <w:i/>
          <w:color w:val="000000" w:themeColor="text1"/>
          <w:sz w:val="24"/>
          <w:lang w:val="en-US"/>
          <w:rPrChange w:id="2662" w:author="Ian Hussey" w:date="2020-08-25T17:52:00Z">
            <w:rPr>
              <w:rFonts w:ascii="Times New Roman" w:hAnsi="Times New Roman" w:cs="Times New Roman"/>
              <w:b/>
              <w:i/>
              <w:color w:val="000000" w:themeColor="text1"/>
              <w:sz w:val="24"/>
              <w:lang w:val="en-GB"/>
            </w:rPr>
          </w:rPrChange>
        </w:rPr>
        <w:t xml:space="preserve">Exploratory </w:t>
      </w:r>
      <w:r w:rsidR="00184A62" w:rsidRPr="00A023CC">
        <w:rPr>
          <w:rFonts w:ascii="Times New Roman" w:hAnsi="Times New Roman" w:cs="Times New Roman"/>
          <w:b/>
          <w:i/>
          <w:color w:val="000000" w:themeColor="text1"/>
          <w:sz w:val="24"/>
          <w:lang w:val="en-US"/>
          <w:rPrChange w:id="2663" w:author="Ian Hussey" w:date="2020-08-25T17:52:00Z">
            <w:rPr>
              <w:rFonts w:ascii="Times New Roman" w:hAnsi="Times New Roman" w:cs="Times New Roman"/>
              <w:b/>
              <w:i/>
              <w:color w:val="000000" w:themeColor="text1"/>
              <w:sz w:val="24"/>
              <w:lang w:val="en-GB"/>
            </w:rPr>
          </w:rPrChange>
        </w:rPr>
        <w:t>Q</w:t>
      </w:r>
      <w:r w:rsidRPr="00A023CC">
        <w:rPr>
          <w:rFonts w:ascii="Times New Roman" w:hAnsi="Times New Roman" w:cs="Times New Roman"/>
          <w:b/>
          <w:i/>
          <w:color w:val="000000" w:themeColor="text1"/>
          <w:sz w:val="24"/>
          <w:lang w:val="en-US"/>
          <w:rPrChange w:id="2664" w:author="Ian Hussey" w:date="2020-08-25T17:52:00Z">
            <w:rPr>
              <w:rFonts w:ascii="Times New Roman" w:hAnsi="Times New Roman" w:cs="Times New Roman"/>
              <w:b/>
              <w:i/>
              <w:color w:val="000000" w:themeColor="text1"/>
              <w:sz w:val="24"/>
              <w:lang w:val="en-GB"/>
            </w:rPr>
          </w:rPrChange>
        </w:rPr>
        <w:t>uestions</w:t>
      </w:r>
      <w:r w:rsidRPr="00A023CC">
        <w:rPr>
          <w:rFonts w:ascii="Times New Roman" w:hAnsi="Times New Roman" w:cs="Times New Roman"/>
          <w:i/>
          <w:color w:val="000000" w:themeColor="text1"/>
          <w:sz w:val="24"/>
          <w:lang w:val="en-US"/>
          <w:rPrChange w:id="2665" w:author="Ian Hussey" w:date="2020-08-25T17:52:00Z">
            <w:rPr>
              <w:rFonts w:ascii="Times New Roman" w:hAnsi="Times New Roman" w:cs="Times New Roman"/>
              <w:i/>
              <w:color w:val="000000" w:themeColor="text1"/>
              <w:sz w:val="24"/>
              <w:lang w:val="en-GB"/>
            </w:rPr>
          </w:rPrChange>
        </w:rPr>
        <w:t xml:space="preserve"> </w:t>
      </w:r>
    </w:p>
    <w:p w14:paraId="5AB6894C" w14:textId="0D074921" w:rsidR="00553696" w:rsidRPr="00A023CC" w:rsidRDefault="00F77501" w:rsidP="00184A62">
      <w:pPr>
        <w:spacing w:after="0" w:line="480" w:lineRule="auto"/>
        <w:ind w:firstLine="708"/>
        <w:contextualSpacing/>
        <w:rPr>
          <w:rFonts w:ascii="Times New Roman" w:hAnsi="Times New Roman" w:cs="Times New Roman"/>
          <w:sz w:val="24"/>
          <w:lang w:val="en-US"/>
          <w:rPrChange w:id="2666" w:author="Ian Hussey" w:date="2020-08-25T17:52:00Z">
            <w:rPr>
              <w:rFonts w:ascii="Times New Roman" w:hAnsi="Times New Roman" w:cs="Times New Roman"/>
              <w:sz w:val="24"/>
              <w:lang w:val="en-GB"/>
            </w:rPr>
          </w:rPrChange>
        </w:rPr>
      </w:pPr>
      <w:r w:rsidRPr="00A023CC">
        <w:rPr>
          <w:rFonts w:ascii="Times New Roman" w:hAnsi="Times New Roman" w:cs="Times New Roman"/>
          <w:color w:val="000000" w:themeColor="text1"/>
          <w:sz w:val="24"/>
          <w:lang w:val="en-US"/>
          <w:rPrChange w:id="2667" w:author="Ian Hussey" w:date="2020-08-25T17:52:00Z">
            <w:rPr>
              <w:rFonts w:ascii="Times New Roman" w:hAnsi="Times New Roman" w:cs="Times New Roman"/>
              <w:color w:val="000000" w:themeColor="text1"/>
              <w:sz w:val="24"/>
              <w:lang w:val="en-GB"/>
            </w:rPr>
          </w:rPrChange>
        </w:rPr>
        <w:t xml:space="preserve">Along with </w:t>
      </w:r>
      <w:r w:rsidR="00553696" w:rsidRPr="00A023CC">
        <w:rPr>
          <w:rFonts w:ascii="Times New Roman" w:hAnsi="Times New Roman" w:cs="Times New Roman"/>
          <w:color w:val="000000" w:themeColor="text1"/>
          <w:sz w:val="24"/>
          <w:lang w:val="en-US"/>
          <w:rPrChange w:id="2668" w:author="Ian Hussey" w:date="2020-08-25T17:52:00Z">
            <w:rPr>
              <w:rFonts w:ascii="Times New Roman" w:hAnsi="Times New Roman" w:cs="Times New Roman"/>
              <w:color w:val="000000" w:themeColor="text1"/>
              <w:sz w:val="24"/>
              <w:lang w:val="en-GB"/>
            </w:rPr>
          </w:rPrChange>
        </w:rPr>
        <w:t>the other questions we also included a matching to sample (MTS) procedure. This task was included for exploratory purposes</w:t>
      </w:r>
      <w:r w:rsidR="00DB43AF" w:rsidRPr="00A023CC">
        <w:rPr>
          <w:rFonts w:ascii="Times New Roman" w:hAnsi="Times New Roman" w:cs="Times New Roman"/>
          <w:color w:val="000000" w:themeColor="text1"/>
          <w:sz w:val="24"/>
          <w:lang w:val="en-US"/>
          <w:rPrChange w:id="2669" w:author="Ian Hussey" w:date="2020-08-25T17:52:00Z">
            <w:rPr>
              <w:rFonts w:ascii="Times New Roman" w:hAnsi="Times New Roman" w:cs="Times New Roman"/>
              <w:color w:val="000000" w:themeColor="text1"/>
              <w:sz w:val="24"/>
              <w:lang w:val="en-GB"/>
            </w:rPr>
          </w:rPrChange>
        </w:rPr>
        <w:t>, delivered at the very end of the experiment,</w:t>
      </w:r>
      <w:r w:rsidRPr="00A023CC">
        <w:rPr>
          <w:rFonts w:ascii="Times New Roman" w:hAnsi="Times New Roman" w:cs="Times New Roman"/>
          <w:color w:val="000000" w:themeColor="text1"/>
          <w:sz w:val="24"/>
          <w:lang w:val="en-US"/>
          <w:rPrChange w:id="2670" w:author="Ian Hussey" w:date="2020-08-25T17:52:00Z">
            <w:rPr>
              <w:rFonts w:ascii="Times New Roman" w:hAnsi="Times New Roman" w:cs="Times New Roman"/>
              <w:color w:val="000000" w:themeColor="text1"/>
              <w:sz w:val="24"/>
              <w:lang w:val="en-GB"/>
            </w:rPr>
          </w:rPrChange>
        </w:rPr>
        <w:t xml:space="preserve"> and will not be discussed further</w:t>
      </w:r>
      <w:r w:rsidR="00553696" w:rsidRPr="00A023CC">
        <w:rPr>
          <w:rFonts w:ascii="Times New Roman" w:hAnsi="Times New Roman" w:cs="Times New Roman"/>
          <w:color w:val="000000" w:themeColor="text1"/>
          <w:sz w:val="24"/>
          <w:lang w:val="en-US"/>
          <w:rPrChange w:id="2671" w:author="Ian Hussey" w:date="2020-08-25T17:52:00Z">
            <w:rPr>
              <w:rFonts w:ascii="Times New Roman" w:hAnsi="Times New Roman" w:cs="Times New Roman"/>
              <w:color w:val="000000" w:themeColor="text1"/>
              <w:sz w:val="24"/>
              <w:lang w:val="en-GB"/>
            </w:rPr>
          </w:rPrChange>
        </w:rPr>
        <w:t xml:space="preserve">. </w:t>
      </w:r>
    </w:p>
    <w:p w14:paraId="27BE0479" w14:textId="52292A4C" w:rsidR="00553696" w:rsidRPr="00A023CC" w:rsidRDefault="00553696" w:rsidP="00184A62">
      <w:pPr>
        <w:spacing w:after="0" w:line="480" w:lineRule="auto"/>
        <w:contextualSpacing/>
        <w:jc w:val="center"/>
        <w:outlineLvl w:val="1"/>
        <w:rPr>
          <w:rFonts w:ascii="Times New Roman" w:hAnsi="Times New Roman" w:cs="Times New Roman"/>
          <w:b/>
          <w:color w:val="000000" w:themeColor="text1"/>
          <w:sz w:val="24"/>
          <w:lang w:val="en-US"/>
          <w:rPrChange w:id="2672" w:author="Ian Hussey" w:date="2020-08-25T17:52:00Z">
            <w:rPr>
              <w:rFonts w:ascii="Times New Roman" w:hAnsi="Times New Roman" w:cs="Times New Roman"/>
              <w:b/>
              <w:color w:val="000000" w:themeColor="text1"/>
              <w:sz w:val="24"/>
              <w:lang w:val="en-GB"/>
            </w:rPr>
          </w:rPrChange>
        </w:rPr>
      </w:pPr>
      <w:r w:rsidRPr="00A023CC">
        <w:rPr>
          <w:rFonts w:ascii="Times New Roman" w:hAnsi="Times New Roman" w:cs="Times New Roman"/>
          <w:b/>
          <w:color w:val="000000" w:themeColor="text1"/>
          <w:sz w:val="24"/>
          <w:lang w:val="en-US"/>
          <w:rPrChange w:id="2673" w:author="Ian Hussey" w:date="2020-08-25T17:52:00Z">
            <w:rPr>
              <w:rFonts w:ascii="Times New Roman" w:hAnsi="Times New Roman" w:cs="Times New Roman"/>
              <w:b/>
              <w:color w:val="000000" w:themeColor="text1"/>
              <w:sz w:val="24"/>
              <w:lang w:val="en-GB"/>
            </w:rPr>
          </w:rPrChange>
        </w:rPr>
        <w:t>Results</w:t>
      </w:r>
    </w:p>
    <w:p w14:paraId="3F6AE163" w14:textId="77777777" w:rsidR="00184A62" w:rsidRPr="00A023CC" w:rsidRDefault="00184A62" w:rsidP="00184A62">
      <w:pPr>
        <w:spacing w:after="0" w:line="480" w:lineRule="auto"/>
        <w:rPr>
          <w:rFonts w:ascii="Times New Roman" w:hAnsi="Times New Roman" w:cs="Times New Roman"/>
          <w:sz w:val="24"/>
          <w:szCs w:val="24"/>
          <w:lang w:val="en-US"/>
          <w:rPrChange w:id="267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2675" w:author="Ian Hussey" w:date="2020-08-25T17:52:00Z">
            <w:rPr>
              <w:rFonts w:ascii="Times New Roman" w:hAnsi="Times New Roman" w:cs="Times New Roman"/>
              <w:b/>
              <w:sz w:val="24"/>
              <w:szCs w:val="24"/>
              <w:lang w:val="en-GB"/>
            </w:rPr>
          </w:rPrChange>
        </w:rPr>
        <w:t>Participant Exclusions</w:t>
      </w:r>
      <w:r w:rsidR="00553696" w:rsidRPr="00A023CC">
        <w:rPr>
          <w:rFonts w:ascii="Times New Roman" w:hAnsi="Times New Roman" w:cs="Times New Roman"/>
          <w:sz w:val="24"/>
          <w:szCs w:val="24"/>
          <w:lang w:val="en-US"/>
          <w:rPrChange w:id="2676" w:author="Ian Hussey" w:date="2020-08-25T17:52:00Z">
            <w:rPr>
              <w:rFonts w:ascii="Times New Roman" w:hAnsi="Times New Roman" w:cs="Times New Roman"/>
              <w:sz w:val="24"/>
              <w:szCs w:val="24"/>
              <w:lang w:val="en-GB"/>
            </w:rPr>
          </w:rPrChange>
        </w:rPr>
        <w:t xml:space="preserve"> </w:t>
      </w:r>
    </w:p>
    <w:p w14:paraId="3FBE63F5" w14:textId="731620EF" w:rsidR="00553696" w:rsidRPr="00A023CC" w:rsidRDefault="00553696" w:rsidP="00553696">
      <w:pPr>
        <w:spacing w:after="0" w:line="480" w:lineRule="auto"/>
        <w:ind w:firstLine="708"/>
        <w:rPr>
          <w:rFonts w:ascii="Times New Roman" w:hAnsi="Times New Roman" w:cs="Times New Roman"/>
          <w:sz w:val="24"/>
          <w:szCs w:val="24"/>
          <w:lang w:val="en-US"/>
          <w:rPrChange w:id="2677"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678" w:author="Ian Hussey" w:date="2020-08-25T17:52:00Z">
            <w:rPr>
              <w:rFonts w:ascii="Times New Roman" w:hAnsi="Times New Roman" w:cs="Times New Roman"/>
              <w:sz w:val="24"/>
              <w:szCs w:val="24"/>
              <w:lang w:val="en-GB"/>
            </w:rPr>
          </w:rPrChange>
        </w:rPr>
        <w:t xml:space="preserve">Participants with incomplete data </w:t>
      </w:r>
      <w:r w:rsidR="00184A62" w:rsidRPr="00A023CC">
        <w:rPr>
          <w:rFonts w:ascii="Times New Roman" w:hAnsi="Times New Roman" w:cs="Times New Roman"/>
          <w:sz w:val="24"/>
          <w:szCs w:val="24"/>
          <w:lang w:val="en-US"/>
          <w:rPrChange w:id="2679" w:author="Ian Hussey" w:date="2020-08-25T17:52:00Z">
            <w:rPr>
              <w:rFonts w:ascii="Times New Roman" w:hAnsi="Times New Roman" w:cs="Times New Roman"/>
              <w:sz w:val="24"/>
              <w:szCs w:val="24"/>
              <w:lang w:val="en-GB"/>
            </w:rPr>
          </w:rPrChange>
        </w:rPr>
        <w:t xml:space="preserve">or </w:t>
      </w:r>
      <w:r w:rsidRPr="00A023CC">
        <w:rPr>
          <w:rFonts w:ascii="Times New Roman" w:eastAsia="Times New Roman" w:hAnsi="Times New Roman" w:cs="Times New Roman"/>
          <w:color w:val="000000" w:themeColor="text1"/>
          <w:sz w:val="24"/>
          <w:szCs w:val="24"/>
          <w:lang w:val="en-US" w:eastAsia="it-IT"/>
          <w:rPrChange w:id="2680" w:author="Ian Hussey" w:date="2020-08-25T17:52:00Z">
            <w:rPr>
              <w:rFonts w:ascii="Times New Roman" w:eastAsia="Times New Roman" w:hAnsi="Times New Roman" w:cs="Times New Roman"/>
              <w:color w:val="000000" w:themeColor="text1"/>
              <w:sz w:val="24"/>
              <w:szCs w:val="24"/>
              <w:lang w:val="en-GB" w:eastAsia="it-IT"/>
            </w:rPr>
          </w:rPrChange>
        </w:rPr>
        <w:t xml:space="preserve">who had </w:t>
      </w:r>
      <w:r w:rsidR="00184A62" w:rsidRPr="00A023CC">
        <w:rPr>
          <w:rFonts w:ascii="Times New Roman" w:eastAsia="Times New Roman" w:hAnsi="Times New Roman" w:cs="Times New Roman"/>
          <w:color w:val="000000" w:themeColor="text1"/>
          <w:sz w:val="24"/>
          <w:szCs w:val="24"/>
          <w:lang w:val="en-US" w:eastAsia="it-IT"/>
          <w:rPrChange w:id="2681" w:author="Ian Hussey" w:date="2020-08-25T17:52:00Z">
            <w:rPr>
              <w:rFonts w:ascii="Times New Roman" w:eastAsia="Times New Roman" w:hAnsi="Times New Roman" w:cs="Times New Roman"/>
              <w:color w:val="000000" w:themeColor="text1"/>
              <w:sz w:val="24"/>
              <w:szCs w:val="24"/>
              <w:lang w:val="en-GB" w:eastAsia="it-IT"/>
            </w:rPr>
          </w:rPrChange>
        </w:rPr>
        <w:t xml:space="preserve">excessive </w:t>
      </w:r>
      <w:r w:rsidRPr="00A023CC">
        <w:rPr>
          <w:rFonts w:ascii="Times New Roman" w:eastAsia="Times New Roman" w:hAnsi="Times New Roman" w:cs="Times New Roman"/>
          <w:color w:val="000000" w:themeColor="text1"/>
          <w:sz w:val="24"/>
          <w:szCs w:val="24"/>
          <w:lang w:val="en-US" w:eastAsia="it-IT"/>
          <w:rPrChange w:id="2682" w:author="Ian Hussey" w:date="2020-08-25T17:52:00Z">
            <w:rPr>
              <w:rFonts w:ascii="Times New Roman" w:eastAsia="Times New Roman" w:hAnsi="Times New Roman" w:cs="Times New Roman"/>
              <w:color w:val="000000" w:themeColor="text1"/>
              <w:sz w:val="24"/>
              <w:szCs w:val="24"/>
              <w:lang w:val="en-GB" w:eastAsia="it-IT"/>
            </w:rPr>
          </w:rPrChange>
        </w:rPr>
        <w:t xml:space="preserve">IAT error </w:t>
      </w:r>
      <w:r w:rsidR="00184A62" w:rsidRPr="00A023CC">
        <w:rPr>
          <w:rFonts w:ascii="Times New Roman" w:eastAsia="Times New Roman" w:hAnsi="Times New Roman" w:cs="Times New Roman"/>
          <w:color w:val="000000" w:themeColor="text1"/>
          <w:sz w:val="24"/>
          <w:szCs w:val="24"/>
          <w:lang w:val="en-US" w:eastAsia="it-IT"/>
          <w:rPrChange w:id="2683" w:author="Ian Hussey" w:date="2020-08-25T17:52:00Z">
            <w:rPr>
              <w:rFonts w:ascii="Times New Roman" w:eastAsia="Times New Roman" w:hAnsi="Times New Roman" w:cs="Times New Roman"/>
              <w:color w:val="000000" w:themeColor="text1"/>
              <w:sz w:val="24"/>
              <w:szCs w:val="24"/>
              <w:lang w:val="en-GB" w:eastAsia="it-IT"/>
            </w:rPr>
          </w:rPrChange>
        </w:rPr>
        <w:t xml:space="preserve">or speed </w:t>
      </w:r>
      <w:r w:rsidRPr="00A023CC">
        <w:rPr>
          <w:rFonts w:ascii="Times New Roman" w:eastAsia="Times New Roman" w:hAnsi="Times New Roman" w:cs="Times New Roman"/>
          <w:color w:val="000000" w:themeColor="text1"/>
          <w:sz w:val="24"/>
          <w:szCs w:val="24"/>
          <w:lang w:val="en-US" w:eastAsia="it-IT"/>
          <w:rPrChange w:id="2684" w:author="Ian Hussey" w:date="2020-08-25T17:52:00Z">
            <w:rPr>
              <w:rFonts w:ascii="Times New Roman" w:eastAsia="Times New Roman" w:hAnsi="Times New Roman" w:cs="Times New Roman"/>
              <w:color w:val="000000" w:themeColor="text1"/>
              <w:sz w:val="24"/>
              <w:szCs w:val="24"/>
              <w:lang w:val="en-GB" w:eastAsia="it-IT"/>
            </w:rPr>
          </w:rPrChange>
        </w:rPr>
        <w:t xml:space="preserve">rates </w:t>
      </w:r>
      <w:r w:rsidRPr="00A023CC">
        <w:rPr>
          <w:rFonts w:ascii="Times New Roman" w:hAnsi="Times New Roman" w:cs="Times New Roman"/>
          <w:sz w:val="24"/>
          <w:szCs w:val="24"/>
          <w:lang w:val="en-US"/>
          <w:rPrChange w:id="2685" w:author="Ian Hussey" w:date="2020-08-25T17:52:00Z">
            <w:rPr>
              <w:rFonts w:ascii="Times New Roman" w:hAnsi="Times New Roman" w:cs="Times New Roman"/>
              <w:sz w:val="24"/>
              <w:szCs w:val="24"/>
              <w:lang w:val="en-GB"/>
            </w:rPr>
          </w:rPrChange>
        </w:rPr>
        <w:t>were excluded (</w:t>
      </w:r>
      <w:r w:rsidRPr="00A023CC">
        <w:rPr>
          <w:rFonts w:ascii="Times New Roman" w:hAnsi="Times New Roman" w:cs="Times New Roman"/>
          <w:i/>
          <w:sz w:val="24"/>
          <w:szCs w:val="24"/>
          <w:lang w:val="en-US"/>
          <w:rPrChange w:id="2686" w:author="Ian Hussey" w:date="2020-08-25T17:52:00Z">
            <w:rPr>
              <w:rFonts w:ascii="Times New Roman" w:hAnsi="Times New Roman" w:cs="Times New Roman"/>
              <w:i/>
              <w:sz w:val="24"/>
              <w:szCs w:val="24"/>
              <w:lang w:val="en-GB"/>
            </w:rPr>
          </w:rPrChange>
        </w:rPr>
        <w:t>n</w:t>
      </w:r>
      <w:r w:rsidRPr="00A023CC">
        <w:rPr>
          <w:rFonts w:ascii="Times New Roman" w:hAnsi="Times New Roman" w:cs="Times New Roman"/>
          <w:sz w:val="24"/>
          <w:szCs w:val="24"/>
          <w:lang w:val="en-US"/>
          <w:rPrChange w:id="2687" w:author="Ian Hussey" w:date="2020-08-25T17:52:00Z">
            <w:rPr>
              <w:rFonts w:ascii="Times New Roman" w:hAnsi="Times New Roman" w:cs="Times New Roman"/>
              <w:sz w:val="24"/>
              <w:szCs w:val="24"/>
              <w:lang w:val="en-GB"/>
            </w:rPr>
          </w:rPrChange>
        </w:rPr>
        <w:t xml:space="preserve"> =</w:t>
      </w:r>
      <w:r w:rsidR="00184A62" w:rsidRPr="00A023CC">
        <w:rPr>
          <w:rFonts w:ascii="Times New Roman" w:hAnsi="Times New Roman" w:cs="Times New Roman"/>
          <w:sz w:val="24"/>
          <w:szCs w:val="24"/>
          <w:lang w:val="en-US"/>
          <w:rPrChange w:id="2688" w:author="Ian Hussey" w:date="2020-08-25T17:52:00Z">
            <w:rPr>
              <w:rFonts w:ascii="Times New Roman" w:hAnsi="Times New Roman" w:cs="Times New Roman"/>
              <w:sz w:val="24"/>
              <w:szCs w:val="24"/>
              <w:lang w:val="en-GB"/>
            </w:rPr>
          </w:rPrChange>
        </w:rPr>
        <w:t xml:space="preserve"> 73</w:t>
      </w:r>
      <w:r w:rsidRPr="00A023CC">
        <w:rPr>
          <w:rFonts w:ascii="Times New Roman" w:hAnsi="Times New Roman" w:cs="Times New Roman"/>
          <w:sz w:val="24"/>
          <w:szCs w:val="24"/>
          <w:lang w:val="en-US"/>
          <w:rPrChange w:id="2689" w:author="Ian Hussey" w:date="2020-08-25T17:52:00Z">
            <w:rPr>
              <w:rFonts w:ascii="Times New Roman" w:hAnsi="Times New Roman" w:cs="Times New Roman"/>
              <w:sz w:val="24"/>
              <w:szCs w:val="24"/>
              <w:lang w:val="en-GB"/>
            </w:rPr>
          </w:rPrChange>
        </w:rPr>
        <w:t>).</w:t>
      </w:r>
      <w:r w:rsidR="00184A62" w:rsidRPr="00A023CC">
        <w:rPr>
          <w:rFonts w:ascii="Times New Roman" w:hAnsi="Times New Roman" w:cs="Times New Roman"/>
          <w:sz w:val="24"/>
          <w:szCs w:val="24"/>
          <w:lang w:val="en-US"/>
          <w:rPrChange w:id="2690" w:author="Ian Hussey" w:date="2020-08-25T17:52:00Z">
            <w:rPr>
              <w:rFonts w:ascii="Times New Roman" w:hAnsi="Times New Roman" w:cs="Times New Roman"/>
              <w:sz w:val="24"/>
              <w:szCs w:val="24"/>
              <w:lang w:val="en-GB"/>
            </w:rPr>
          </w:rPrChange>
        </w:rPr>
        <w:t xml:space="preserve"> This led to a final sample of 313 participants.</w:t>
      </w:r>
      <w:r w:rsidRPr="00A023CC">
        <w:rPr>
          <w:rFonts w:ascii="Times New Roman" w:hAnsi="Times New Roman" w:cs="Times New Roman"/>
          <w:sz w:val="24"/>
          <w:szCs w:val="24"/>
          <w:lang w:val="en-US"/>
          <w:rPrChange w:id="2691" w:author="Ian Hussey" w:date="2020-08-25T17:52:00Z">
            <w:rPr>
              <w:rFonts w:ascii="Times New Roman" w:hAnsi="Times New Roman" w:cs="Times New Roman"/>
              <w:sz w:val="24"/>
              <w:szCs w:val="24"/>
              <w:lang w:val="en-GB"/>
            </w:rPr>
          </w:rPrChange>
        </w:rPr>
        <w:tab/>
      </w:r>
    </w:p>
    <w:p w14:paraId="32FA65A3" w14:textId="2FB0156D" w:rsidR="00184A62" w:rsidRPr="00A023CC" w:rsidRDefault="00184A62" w:rsidP="00184A62">
      <w:pPr>
        <w:spacing w:after="0" w:line="480" w:lineRule="auto"/>
        <w:rPr>
          <w:rFonts w:ascii="Times New Roman" w:hAnsi="Times New Roman" w:cs="Times New Roman"/>
          <w:b/>
          <w:sz w:val="24"/>
          <w:szCs w:val="24"/>
          <w:lang w:val="en-US"/>
          <w:rPrChange w:id="2692"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2693" w:author="Ian Hussey" w:date="2020-08-25T17:52:00Z">
            <w:rPr>
              <w:rFonts w:ascii="Times New Roman" w:hAnsi="Times New Roman" w:cs="Times New Roman"/>
              <w:b/>
              <w:sz w:val="24"/>
              <w:szCs w:val="24"/>
              <w:lang w:val="en-GB"/>
            </w:rPr>
          </w:rPrChange>
        </w:rPr>
        <w:t>Hypothesis Testing</w:t>
      </w:r>
    </w:p>
    <w:p w14:paraId="3FA5F7E5" w14:textId="33BBCC22" w:rsidR="00184A62" w:rsidRPr="00A023CC" w:rsidRDefault="00AB4BAA" w:rsidP="00184A62">
      <w:pPr>
        <w:spacing w:line="480" w:lineRule="auto"/>
        <w:ind w:firstLine="708"/>
        <w:contextualSpacing/>
        <w:rPr>
          <w:rFonts w:ascii="Times New Roman" w:hAnsi="Times New Roman" w:cs="Times New Roman"/>
          <w:sz w:val="24"/>
          <w:szCs w:val="24"/>
          <w:lang w:val="en-US"/>
          <w:rPrChange w:id="2694"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695" w:author="Ian Hussey" w:date="2020-08-25T17:52:00Z">
            <w:rPr>
              <w:rFonts w:ascii="Times New Roman" w:hAnsi="Times New Roman" w:cs="Times New Roman"/>
              <w:sz w:val="24"/>
              <w:szCs w:val="24"/>
              <w:lang w:val="en-GB"/>
            </w:rPr>
          </w:rPrChange>
        </w:rPr>
        <w:t>W</w:t>
      </w:r>
      <w:r w:rsidR="00184A62" w:rsidRPr="00A023CC">
        <w:rPr>
          <w:rFonts w:ascii="Times New Roman" w:hAnsi="Times New Roman" w:cs="Times New Roman"/>
          <w:sz w:val="24"/>
          <w:szCs w:val="24"/>
          <w:lang w:val="en-US"/>
          <w:rPrChange w:id="2696" w:author="Ian Hussey" w:date="2020-08-25T17:52:00Z">
            <w:rPr>
              <w:rFonts w:ascii="Times New Roman" w:hAnsi="Times New Roman" w:cs="Times New Roman"/>
              <w:sz w:val="24"/>
              <w:szCs w:val="24"/>
              <w:lang w:val="en-GB"/>
            </w:rPr>
          </w:rPrChange>
        </w:rPr>
        <w:t xml:space="preserve">e were interested in four questions. First, </w:t>
      </w:r>
      <w:r w:rsidR="007A5B0E" w:rsidRPr="00A023CC">
        <w:rPr>
          <w:rFonts w:ascii="Times New Roman" w:hAnsi="Times New Roman" w:cs="Times New Roman"/>
          <w:sz w:val="24"/>
          <w:szCs w:val="24"/>
          <w:lang w:val="en-US"/>
          <w:rPrChange w:id="2697" w:author="Ian Hussey" w:date="2020-08-25T17:52:00Z">
            <w:rPr>
              <w:rFonts w:ascii="Times New Roman" w:hAnsi="Times New Roman" w:cs="Times New Roman"/>
              <w:sz w:val="24"/>
              <w:szCs w:val="24"/>
              <w:lang w:val="en-GB"/>
            </w:rPr>
          </w:rPrChange>
        </w:rPr>
        <w:t xml:space="preserve">did participants learn the stimulus-response and response-outcome relations during the acquisition </w:t>
      </w:r>
      <w:r w:rsidR="00184A62" w:rsidRPr="00A023CC">
        <w:rPr>
          <w:rFonts w:ascii="Times New Roman" w:hAnsi="Times New Roman" w:cs="Times New Roman"/>
          <w:sz w:val="24"/>
          <w:szCs w:val="24"/>
          <w:lang w:val="en-US"/>
          <w:rPrChange w:id="2698" w:author="Ian Hussey" w:date="2020-08-25T17:52:00Z">
            <w:rPr>
              <w:rFonts w:ascii="Times New Roman" w:hAnsi="Times New Roman" w:cs="Times New Roman"/>
              <w:sz w:val="24"/>
              <w:szCs w:val="24"/>
              <w:lang w:val="en-GB"/>
            </w:rPr>
          </w:rPrChange>
        </w:rPr>
        <w:t xml:space="preserve">and intervention phases? Second, did they demonstrate evidence of </w:t>
      </w:r>
      <w:r w:rsidR="00184A62" w:rsidRPr="00A023CC">
        <w:rPr>
          <w:rFonts w:ascii="Times New Roman" w:hAnsi="Times New Roman" w:cs="Times New Roman"/>
          <w:i/>
          <w:sz w:val="24"/>
          <w:szCs w:val="24"/>
          <w:lang w:val="en-US"/>
          <w:rPrChange w:id="2699" w:author="Ian Hussey" w:date="2020-08-25T17:52:00Z">
            <w:rPr>
              <w:rFonts w:ascii="Times New Roman" w:hAnsi="Times New Roman" w:cs="Times New Roman"/>
              <w:i/>
              <w:sz w:val="24"/>
              <w:szCs w:val="24"/>
              <w:lang w:val="en-GB"/>
            </w:rPr>
          </w:rPrChange>
        </w:rPr>
        <w:t>evaluative</w:t>
      </w:r>
      <w:r w:rsidR="00184A62" w:rsidRPr="00A023CC">
        <w:rPr>
          <w:rFonts w:ascii="Times New Roman" w:hAnsi="Times New Roman" w:cs="Times New Roman"/>
          <w:sz w:val="24"/>
          <w:szCs w:val="24"/>
          <w:lang w:val="en-US"/>
          <w:rPrChange w:id="2700" w:author="Ian Hussey" w:date="2020-08-25T17:52:00Z">
            <w:rPr>
              <w:rFonts w:ascii="Times New Roman" w:hAnsi="Times New Roman" w:cs="Times New Roman"/>
              <w:sz w:val="24"/>
              <w:szCs w:val="24"/>
              <w:lang w:val="en-GB"/>
            </w:rPr>
          </w:rPrChange>
        </w:rPr>
        <w:t xml:space="preserve"> learning? Third, did the extinction and/or counterconditioning procedures undermine newly established evaluations? </w:t>
      </w:r>
      <w:r w:rsidRPr="00A023CC">
        <w:rPr>
          <w:rFonts w:ascii="Times New Roman" w:hAnsi="Times New Roman" w:cs="Times New Roman"/>
          <w:sz w:val="24"/>
          <w:szCs w:val="24"/>
          <w:lang w:val="en-US"/>
          <w:rPrChange w:id="2701" w:author="Ian Hussey" w:date="2020-08-25T17:52:00Z">
            <w:rPr>
              <w:rFonts w:ascii="Times New Roman" w:hAnsi="Times New Roman" w:cs="Times New Roman"/>
              <w:sz w:val="24"/>
              <w:szCs w:val="24"/>
              <w:lang w:val="en-GB"/>
            </w:rPr>
          </w:rPrChange>
        </w:rPr>
        <w:t>Fourth</w:t>
      </w:r>
      <w:r w:rsidR="00184A62" w:rsidRPr="00A023CC">
        <w:rPr>
          <w:rFonts w:ascii="Times New Roman" w:hAnsi="Times New Roman" w:cs="Times New Roman"/>
          <w:sz w:val="24"/>
          <w:szCs w:val="24"/>
          <w:lang w:val="en-US"/>
          <w:rPrChange w:id="2702" w:author="Ian Hussey" w:date="2020-08-25T17:52:00Z">
            <w:rPr>
              <w:rFonts w:ascii="Times New Roman" w:hAnsi="Times New Roman" w:cs="Times New Roman"/>
              <w:sz w:val="24"/>
              <w:szCs w:val="24"/>
              <w:lang w:val="en-GB"/>
            </w:rPr>
          </w:rPrChange>
        </w:rPr>
        <w:t>, was counterconditioning or extinction more effective i</w:t>
      </w:r>
      <w:r w:rsidR="005975BE" w:rsidRPr="00A023CC">
        <w:rPr>
          <w:rFonts w:ascii="Times New Roman" w:hAnsi="Times New Roman" w:cs="Times New Roman"/>
          <w:sz w:val="24"/>
          <w:szCs w:val="24"/>
          <w:lang w:val="en-US"/>
          <w:rPrChange w:id="2703" w:author="Ian Hussey" w:date="2020-08-25T17:52:00Z">
            <w:rPr>
              <w:rFonts w:ascii="Times New Roman" w:hAnsi="Times New Roman" w:cs="Times New Roman"/>
              <w:sz w:val="24"/>
              <w:szCs w:val="24"/>
              <w:lang w:val="en-GB"/>
            </w:rPr>
          </w:rPrChange>
        </w:rPr>
        <w:t>n doing so?</w:t>
      </w:r>
    </w:p>
    <w:p w14:paraId="5D23E3C8" w14:textId="20F7A874" w:rsidR="00184A62" w:rsidRPr="00A023CC" w:rsidRDefault="00184A62" w:rsidP="00184A62">
      <w:pPr>
        <w:spacing w:line="480" w:lineRule="auto"/>
        <w:contextualSpacing/>
        <w:rPr>
          <w:rFonts w:ascii="Times New Roman" w:hAnsi="Times New Roman" w:cs="Times New Roman"/>
          <w:b/>
          <w:i/>
          <w:sz w:val="24"/>
          <w:szCs w:val="24"/>
          <w:lang w:val="en-US"/>
          <w:rPrChange w:id="2704" w:author="Ian Hussey" w:date="2020-08-25T17:52:00Z">
            <w:rPr>
              <w:rFonts w:ascii="Times New Roman" w:hAnsi="Times New Roman" w:cs="Times New Roman"/>
              <w:b/>
              <w:i/>
              <w:sz w:val="24"/>
              <w:szCs w:val="24"/>
              <w:lang w:val="en-GB"/>
            </w:rPr>
          </w:rPrChange>
        </w:rPr>
      </w:pPr>
      <w:r w:rsidRPr="00A023CC">
        <w:rPr>
          <w:rFonts w:ascii="Times New Roman" w:hAnsi="Times New Roman" w:cs="Times New Roman"/>
          <w:b/>
          <w:i/>
          <w:sz w:val="24"/>
          <w:szCs w:val="24"/>
          <w:lang w:val="en-US"/>
          <w:rPrChange w:id="2705" w:author="Ian Hussey" w:date="2020-08-25T17:52:00Z">
            <w:rPr>
              <w:rFonts w:ascii="Times New Roman" w:hAnsi="Times New Roman" w:cs="Times New Roman"/>
              <w:b/>
              <w:i/>
              <w:sz w:val="24"/>
              <w:szCs w:val="24"/>
              <w:lang w:val="en-GB"/>
            </w:rPr>
          </w:rPrChange>
        </w:rPr>
        <w:t xml:space="preserve">Question 1: </w:t>
      </w:r>
      <w:r w:rsidR="00A96718" w:rsidRPr="00A023CC">
        <w:rPr>
          <w:rFonts w:ascii="Times New Roman" w:hAnsi="Times New Roman" w:cs="Times New Roman"/>
          <w:b/>
          <w:i/>
          <w:sz w:val="24"/>
          <w:szCs w:val="24"/>
          <w:lang w:val="en-US"/>
          <w:rPrChange w:id="2706" w:author="Ian Hussey" w:date="2020-08-25T17:52:00Z">
            <w:rPr>
              <w:rFonts w:ascii="Times New Roman" w:hAnsi="Times New Roman" w:cs="Times New Roman"/>
              <w:b/>
              <w:i/>
              <w:sz w:val="24"/>
              <w:szCs w:val="24"/>
              <w:lang w:val="en-GB"/>
            </w:rPr>
          </w:rPrChange>
        </w:rPr>
        <w:t xml:space="preserve">How </w:t>
      </w:r>
      <w:r w:rsidRPr="00A023CC">
        <w:rPr>
          <w:rFonts w:ascii="Times New Roman" w:hAnsi="Times New Roman" w:cs="Times New Roman"/>
          <w:b/>
          <w:i/>
          <w:sz w:val="24"/>
          <w:szCs w:val="24"/>
          <w:lang w:val="en-US"/>
          <w:rPrChange w:id="2707" w:author="Ian Hussey" w:date="2020-08-25T17:52:00Z">
            <w:rPr>
              <w:rFonts w:ascii="Times New Roman" w:hAnsi="Times New Roman" w:cs="Times New Roman"/>
              <w:b/>
              <w:i/>
              <w:sz w:val="24"/>
              <w:szCs w:val="24"/>
              <w:lang w:val="en-GB"/>
            </w:rPr>
          </w:rPrChange>
        </w:rPr>
        <w:t xml:space="preserve">Did Participants Perform During the Acquisition &amp; </w:t>
      </w:r>
      <w:r w:rsidR="00A96718" w:rsidRPr="00A023CC">
        <w:rPr>
          <w:rFonts w:ascii="Times New Roman" w:hAnsi="Times New Roman" w:cs="Times New Roman"/>
          <w:b/>
          <w:i/>
          <w:sz w:val="24"/>
          <w:szCs w:val="24"/>
          <w:lang w:val="en-US"/>
          <w:rPrChange w:id="2708" w:author="Ian Hussey" w:date="2020-08-25T17:52:00Z">
            <w:rPr>
              <w:rFonts w:ascii="Times New Roman" w:hAnsi="Times New Roman" w:cs="Times New Roman"/>
              <w:b/>
              <w:i/>
              <w:sz w:val="24"/>
              <w:szCs w:val="24"/>
              <w:lang w:val="en-GB"/>
            </w:rPr>
          </w:rPrChange>
        </w:rPr>
        <w:t xml:space="preserve">Intervention </w:t>
      </w:r>
      <w:r w:rsidRPr="00A023CC">
        <w:rPr>
          <w:rFonts w:ascii="Times New Roman" w:hAnsi="Times New Roman" w:cs="Times New Roman"/>
          <w:b/>
          <w:i/>
          <w:sz w:val="24"/>
          <w:szCs w:val="24"/>
          <w:lang w:val="en-US"/>
          <w:rPrChange w:id="2709" w:author="Ian Hussey" w:date="2020-08-25T17:52:00Z">
            <w:rPr>
              <w:rFonts w:ascii="Times New Roman" w:hAnsi="Times New Roman" w:cs="Times New Roman"/>
              <w:b/>
              <w:i/>
              <w:sz w:val="24"/>
              <w:szCs w:val="24"/>
              <w:lang w:val="en-GB"/>
            </w:rPr>
          </w:rPrChange>
        </w:rPr>
        <w:t>Phases?</w:t>
      </w:r>
    </w:p>
    <w:p w14:paraId="44E65675" w14:textId="27901C56" w:rsidR="00184A62" w:rsidRPr="00A023CC" w:rsidRDefault="00467181" w:rsidP="00184A62">
      <w:pPr>
        <w:spacing w:line="480" w:lineRule="auto"/>
        <w:ind w:firstLine="708"/>
        <w:contextualSpacing/>
        <w:rPr>
          <w:rFonts w:ascii="Times New Roman" w:hAnsi="Times New Roman" w:cs="Times New Roman"/>
          <w:sz w:val="24"/>
          <w:szCs w:val="24"/>
          <w:lang w:val="en-US"/>
          <w:rPrChange w:id="271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2711" w:author="Ian Hussey" w:date="2020-08-25T17:52:00Z">
            <w:rPr>
              <w:rFonts w:ascii="Times New Roman" w:hAnsi="Times New Roman" w:cs="Times New Roman"/>
              <w:sz w:val="24"/>
              <w:szCs w:val="24"/>
              <w:lang w:val="en-GB"/>
            </w:rPr>
          </w:rPrChange>
        </w:rPr>
        <w:lastRenderedPageBreak/>
        <w:t>As can be seen from Table 1</w:t>
      </w:r>
      <w:r w:rsidR="00184A62" w:rsidRPr="00A023CC">
        <w:rPr>
          <w:rFonts w:ascii="Times New Roman" w:hAnsi="Times New Roman" w:cs="Times New Roman"/>
          <w:sz w:val="24"/>
          <w:szCs w:val="24"/>
          <w:lang w:val="en-US"/>
          <w:rPrChange w:id="2712" w:author="Ian Hussey" w:date="2020-08-25T17:52:00Z">
            <w:rPr>
              <w:rFonts w:ascii="Times New Roman" w:hAnsi="Times New Roman" w:cs="Times New Roman"/>
              <w:sz w:val="24"/>
              <w:szCs w:val="24"/>
              <w:lang w:val="en-GB"/>
            </w:rPr>
          </w:rPrChange>
        </w:rPr>
        <w:t xml:space="preserve"> participants responded with a high degree of accuracy during each phase of the learning task</w:t>
      </w:r>
      <w:r w:rsidRPr="00A023CC">
        <w:rPr>
          <w:rFonts w:ascii="Times New Roman" w:hAnsi="Times New Roman" w:cs="Times New Roman"/>
          <w:sz w:val="24"/>
          <w:szCs w:val="24"/>
          <w:lang w:val="en-US"/>
          <w:rPrChange w:id="2713" w:author="Ian Hussey" w:date="2020-08-25T17:52:00Z">
            <w:rPr>
              <w:rFonts w:ascii="Times New Roman" w:hAnsi="Times New Roman" w:cs="Times New Roman"/>
              <w:sz w:val="24"/>
              <w:szCs w:val="24"/>
              <w:lang w:val="en-GB"/>
            </w:rPr>
          </w:rPrChange>
        </w:rPr>
        <w:t>.</w:t>
      </w:r>
      <w:r w:rsidR="00184A62" w:rsidRPr="00A023CC">
        <w:rPr>
          <w:rFonts w:ascii="Times New Roman" w:hAnsi="Times New Roman" w:cs="Times New Roman"/>
          <w:sz w:val="24"/>
          <w:szCs w:val="24"/>
          <w:lang w:val="en-US"/>
          <w:rPrChange w:id="2714"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2715" w:author="Ian Hussey" w:date="2020-08-25T17:52:00Z">
            <w:rPr>
              <w:rFonts w:ascii="Times New Roman" w:hAnsi="Times New Roman" w:cs="Times New Roman"/>
              <w:sz w:val="24"/>
              <w:szCs w:val="24"/>
              <w:lang w:val="en-GB"/>
            </w:rPr>
          </w:rPrChange>
        </w:rPr>
        <w:t>M</w:t>
      </w:r>
      <w:r w:rsidR="005975BE" w:rsidRPr="00A023CC">
        <w:rPr>
          <w:rFonts w:ascii="Times New Roman" w:hAnsi="Times New Roman" w:cs="Times New Roman"/>
          <w:sz w:val="24"/>
          <w:szCs w:val="24"/>
          <w:lang w:val="en-US"/>
          <w:rPrChange w:id="2716" w:author="Ian Hussey" w:date="2020-08-25T17:52:00Z">
            <w:rPr>
              <w:rFonts w:ascii="Times New Roman" w:hAnsi="Times New Roman" w:cs="Times New Roman"/>
              <w:sz w:val="24"/>
              <w:szCs w:val="24"/>
              <w:lang w:val="en-GB"/>
            </w:rPr>
          </w:rPrChange>
        </w:rPr>
        <w:t xml:space="preserve">ost </w:t>
      </w:r>
      <w:r w:rsidRPr="00A023CC">
        <w:rPr>
          <w:rFonts w:ascii="Times New Roman" w:hAnsi="Times New Roman" w:cs="Times New Roman"/>
          <w:sz w:val="24"/>
          <w:szCs w:val="24"/>
          <w:lang w:val="en-US"/>
          <w:rPrChange w:id="2717" w:author="Ian Hussey" w:date="2020-08-25T17:52:00Z">
            <w:rPr>
              <w:rFonts w:ascii="Times New Roman" w:hAnsi="Times New Roman" w:cs="Times New Roman"/>
              <w:sz w:val="24"/>
              <w:szCs w:val="24"/>
              <w:lang w:val="en-GB"/>
            </w:rPr>
          </w:rPrChange>
        </w:rPr>
        <w:t xml:space="preserve">also </w:t>
      </w:r>
      <w:r w:rsidR="00184A62" w:rsidRPr="00A023CC">
        <w:rPr>
          <w:rFonts w:ascii="Times New Roman" w:hAnsi="Times New Roman" w:cs="Times New Roman"/>
          <w:sz w:val="24"/>
          <w:szCs w:val="24"/>
          <w:lang w:val="en-US"/>
          <w:rPrChange w:id="2718" w:author="Ian Hussey" w:date="2020-08-25T17:52:00Z">
            <w:rPr>
              <w:rFonts w:ascii="Times New Roman" w:hAnsi="Times New Roman" w:cs="Times New Roman"/>
              <w:sz w:val="24"/>
              <w:szCs w:val="24"/>
              <w:lang w:val="en-GB"/>
            </w:rPr>
          </w:rPrChange>
        </w:rPr>
        <w:t xml:space="preserve">met the criterion </w:t>
      </w:r>
      <w:r w:rsidRPr="00A023CC">
        <w:rPr>
          <w:rFonts w:ascii="Times New Roman" w:hAnsi="Times New Roman" w:cs="Times New Roman"/>
          <w:sz w:val="24"/>
          <w:szCs w:val="24"/>
          <w:lang w:val="en-US"/>
          <w:rPrChange w:id="2719" w:author="Ian Hussey" w:date="2020-08-25T17:52:00Z">
            <w:rPr>
              <w:rFonts w:ascii="Times New Roman" w:hAnsi="Times New Roman" w:cs="Times New Roman"/>
              <w:sz w:val="24"/>
              <w:szCs w:val="24"/>
              <w:lang w:val="en-GB"/>
            </w:rPr>
          </w:rPrChange>
        </w:rPr>
        <w:t xml:space="preserve">needed </w:t>
      </w:r>
      <w:r w:rsidR="00184A62" w:rsidRPr="00A023CC">
        <w:rPr>
          <w:rFonts w:ascii="Times New Roman" w:hAnsi="Times New Roman" w:cs="Times New Roman"/>
          <w:sz w:val="24"/>
          <w:szCs w:val="24"/>
          <w:lang w:val="en-US"/>
          <w:rPrChange w:id="2720" w:author="Ian Hussey" w:date="2020-08-25T17:52:00Z">
            <w:rPr>
              <w:rFonts w:ascii="Times New Roman" w:hAnsi="Times New Roman" w:cs="Times New Roman"/>
              <w:sz w:val="24"/>
              <w:szCs w:val="24"/>
              <w:lang w:val="en-GB"/>
            </w:rPr>
          </w:rPrChange>
        </w:rPr>
        <w:t xml:space="preserve">to be labelled as having “passed” a given phase of the learning task (see Table 2). </w:t>
      </w:r>
    </w:p>
    <w:p w14:paraId="538FA86F" w14:textId="77777777" w:rsidR="00184A62" w:rsidRPr="00A023CC" w:rsidRDefault="00184A62" w:rsidP="00184A62">
      <w:pPr>
        <w:spacing w:line="480" w:lineRule="auto"/>
        <w:contextualSpacing/>
        <w:rPr>
          <w:rFonts w:ascii="Times New Roman" w:hAnsi="Times New Roman" w:cs="Times New Roman"/>
          <w:i/>
          <w:sz w:val="24"/>
          <w:szCs w:val="24"/>
          <w:lang w:val="en-US"/>
          <w:rPrChange w:id="2721"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b/>
          <w:i/>
          <w:sz w:val="24"/>
          <w:szCs w:val="24"/>
          <w:lang w:val="en-US"/>
          <w:rPrChange w:id="2722" w:author="Ian Hussey" w:date="2020-08-25T17:52:00Z">
            <w:rPr>
              <w:rFonts w:ascii="Times New Roman" w:hAnsi="Times New Roman" w:cs="Times New Roman"/>
              <w:b/>
              <w:i/>
              <w:sz w:val="24"/>
              <w:szCs w:val="24"/>
              <w:lang w:val="en-GB"/>
            </w:rPr>
          </w:rPrChange>
        </w:rPr>
        <w:t>Question 2</w:t>
      </w:r>
      <w:r w:rsidRPr="00A023CC">
        <w:rPr>
          <w:rFonts w:ascii="Times New Roman" w:hAnsi="Times New Roman" w:cs="Times New Roman"/>
          <w:i/>
          <w:sz w:val="24"/>
          <w:szCs w:val="24"/>
          <w:lang w:val="en-US"/>
          <w:rPrChange w:id="2723" w:author="Ian Hussey" w:date="2020-08-25T17:52:00Z">
            <w:rPr>
              <w:rFonts w:ascii="Times New Roman" w:hAnsi="Times New Roman" w:cs="Times New Roman"/>
              <w:i/>
              <w:sz w:val="24"/>
              <w:szCs w:val="24"/>
              <w:lang w:val="en-GB"/>
            </w:rPr>
          </w:rPrChange>
        </w:rPr>
        <w:t xml:space="preserve">: </w:t>
      </w:r>
      <w:r w:rsidRPr="00A023CC">
        <w:rPr>
          <w:rFonts w:ascii="Times New Roman" w:hAnsi="Times New Roman" w:cs="Times New Roman"/>
          <w:b/>
          <w:i/>
          <w:sz w:val="24"/>
          <w:szCs w:val="24"/>
          <w:lang w:val="en-US"/>
          <w:rPrChange w:id="2724" w:author="Ian Hussey" w:date="2020-08-25T17:52:00Z">
            <w:rPr>
              <w:rFonts w:ascii="Times New Roman" w:hAnsi="Times New Roman" w:cs="Times New Roman"/>
              <w:b/>
              <w:i/>
              <w:sz w:val="24"/>
              <w:szCs w:val="24"/>
              <w:lang w:val="en-GB"/>
            </w:rPr>
          </w:rPrChange>
        </w:rPr>
        <w:t>Did Evaluative Learning Take Place?</w:t>
      </w:r>
    </w:p>
    <w:p w14:paraId="6A8BAA34" w14:textId="341A11DE" w:rsidR="00A96718" w:rsidRPr="00A023CC" w:rsidRDefault="00184A62" w:rsidP="005975BE">
      <w:pPr>
        <w:spacing w:line="480" w:lineRule="auto"/>
        <w:ind w:firstLine="708"/>
        <w:contextualSpacing/>
        <w:rPr>
          <w:rFonts w:ascii="Times New Roman" w:hAnsi="Times New Roman" w:cs="Times New Roman"/>
          <w:sz w:val="24"/>
          <w:szCs w:val="24"/>
          <w:lang w:val="en-US"/>
          <w:rPrChange w:id="272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lang w:val="en-US"/>
          <w:rPrChange w:id="2726" w:author="Ian Hussey" w:date="2020-08-25T17:52:00Z">
            <w:rPr>
              <w:rFonts w:ascii="Times New Roman" w:hAnsi="Times New Roman" w:cs="Times New Roman"/>
              <w:b/>
              <w:sz w:val="24"/>
              <w:lang w:val="en-GB"/>
            </w:rPr>
          </w:rPrChange>
        </w:rPr>
        <w:t>Operant Evaluative Conditioning</w:t>
      </w:r>
      <w:r w:rsidR="00635362" w:rsidRPr="00A023CC">
        <w:rPr>
          <w:rFonts w:ascii="Times New Roman" w:hAnsi="Times New Roman" w:cs="Times New Roman"/>
          <w:b/>
          <w:sz w:val="24"/>
          <w:lang w:val="en-US"/>
          <w:rPrChange w:id="2727" w:author="Ian Hussey" w:date="2020-08-25T17:52:00Z">
            <w:rPr>
              <w:rFonts w:ascii="Times New Roman" w:hAnsi="Times New Roman" w:cs="Times New Roman"/>
              <w:b/>
              <w:sz w:val="24"/>
              <w:lang w:val="en-GB"/>
            </w:rPr>
          </w:rPrChange>
        </w:rPr>
        <w:t xml:space="preserve"> Effects</w:t>
      </w:r>
      <w:r w:rsidRPr="00A023CC">
        <w:rPr>
          <w:rFonts w:ascii="Times New Roman" w:hAnsi="Times New Roman" w:cs="Times New Roman"/>
          <w:sz w:val="24"/>
          <w:lang w:val="en-US"/>
          <w:rPrChange w:id="2728" w:author="Ian Hussey" w:date="2020-08-25T17:52:00Z">
            <w:rPr>
              <w:rFonts w:ascii="Times New Roman" w:hAnsi="Times New Roman" w:cs="Times New Roman"/>
              <w:sz w:val="24"/>
              <w:lang w:val="en-GB"/>
            </w:rPr>
          </w:rPrChange>
        </w:rPr>
        <w:t xml:space="preserve">. OEC effects emerged </w:t>
      </w:r>
      <w:r w:rsidR="005975BE" w:rsidRPr="00A023CC">
        <w:rPr>
          <w:rFonts w:ascii="Times New Roman" w:hAnsi="Times New Roman" w:cs="Times New Roman"/>
          <w:sz w:val="24"/>
          <w:lang w:val="en-US"/>
          <w:rPrChange w:id="2729" w:author="Ian Hussey" w:date="2020-08-25T17:52:00Z">
            <w:rPr>
              <w:rFonts w:ascii="Times New Roman" w:hAnsi="Times New Roman" w:cs="Times New Roman"/>
              <w:sz w:val="24"/>
              <w:lang w:val="en-GB"/>
            </w:rPr>
          </w:rPrChange>
        </w:rPr>
        <w:t>such that p</w:t>
      </w:r>
      <w:r w:rsidRPr="00A023CC">
        <w:rPr>
          <w:rFonts w:ascii="Times New Roman" w:hAnsi="Times New Roman" w:cs="Times New Roman"/>
          <w:sz w:val="24"/>
          <w:lang w:val="en-US"/>
          <w:rPrChange w:id="2730" w:author="Ian Hussey" w:date="2020-08-25T17:52:00Z">
            <w:rPr>
              <w:rFonts w:ascii="Times New Roman" w:hAnsi="Times New Roman" w:cs="Times New Roman"/>
              <w:sz w:val="24"/>
              <w:lang w:val="en-GB"/>
            </w:rPr>
          </w:rPrChange>
        </w:rPr>
        <w:t xml:space="preserve">articipants self-reported </w:t>
      </w:r>
      <w:r w:rsidR="005975BE" w:rsidRPr="00A023CC">
        <w:rPr>
          <w:rFonts w:ascii="Times New Roman" w:hAnsi="Times New Roman" w:cs="Times New Roman"/>
          <w:sz w:val="24"/>
          <w:lang w:val="en-US"/>
          <w:rPrChange w:id="2731" w:author="Ian Hussey" w:date="2020-08-25T17:52:00Z">
            <w:rPr>
              <w:rFonts w:ascii="Times New Roman" w:hAnsi="Times New Roman" w:cs="Times New Roman"/>
              <w:sz w:val="24"/>
              <w:lang w:val="en-GB"/>
            </w:rPr>
          </w:rPrChange>
        </w:rPr>
        <w:t>liking</w:t>
      </w:r>
      <w:r w:rsidRPr="00A023CC">
        <w:rPr>
          <w:rFonts w:ascii="Times New Roman" w:hAnsi="Times New Roman" w:cs="Times New Roman"/>
          <w:sz w:val="24"/>
          <w:lang w:val="en-US"/>
          <w:rPrChange w:id="2732" w:author="Ian Hussey" w:date="2020-08-25T17:52:00Z">
            <w:rPr>
              <w:rFonts w:ascii="Times New Roman" w:hAnsi="Times New Roman" w:cs="Times New Roman"/>
              <w:sz w:val="24"/>
              <w:lang w:val="en-GB"/>
            </w:rPr>
          </w:rPrChange>
        </w:rPr>
        <w:t xml:space="preserve"> O1 </w:t>
      </w:r>
      <w:r w:rsidR="005975BE" w:rsidRPr="00A023CC">
        <w:rPr>
          <w:rFonts w:ascii="Times New Roman" w:hAnsi="Times New Roman" w:cs="Times New Roman"/>
          <w:sz w:val="24"/>
          <w:lang w:val="en-US"/>
          <w:rPrChange w:id="2733" w:author="Ian Hussey" w:date="2020-08-25T17:52:00Z">
            <w:rPr>
              <w:rFonts w:ascii="Times New Roman" w:hAnsi="Times New Roman" w:cs="Times New Roman"/>
              <w:sz w:val="24"/>
              <w:lang w:val="en-GB"/>
            </w:rPr>
          </w:rPrChange>
        </w:rPr>
        <w:t>and disliking</w:t>
      </w:r>
      <w:r w:rsidRPr="00A023CC">
        <w:rPr>
          <w:rFonts w:ascii="Times New Roman" w:hAnsi="Times New Roman" w:cs="Times New Roman"/>
          <w:sz w:val="24"/>
          <w:lang w:val="en-US"/>
          <w:rPrChange w:id="2734" w:author="Ian Hussey" w:date="2020-08-25T17:52:00Z">
            <w:rPr>
              <w:rFonts w:ascii="Times New Roman" w:hAnsi="Times New Roman" w:cs="Times New Roman"/>
              <w:sz w:val="24"/>
              <w:lang w:val="en-GB"/>
            </w:rPr>
          </w:rPrChange>
        </w:rPr>
        <w:t xml:space="preserve"> O2:</w:t>
      </w:r>
      <w:r w:rsidRPr="00A023CC">
        <w:rPr>
          <w:lang w:val="en-US"/>
          <w:rPrChange w:id="2735" w:author="Ian Hussey" w:date="2020-08-25T17:52:00Z">
            <w:rPr>
              <w:lang w:val="en-GB"/>
            </w:rPr>
          </w:rPrChange>
        </w:rPr>
        <w:t xml:space="preserve"> </w:t>
      </w:r>
      <w:r w:rsidR="005975BE" w:rsidRPr="00A023CC">
        <w:rPr>
          <w:rFonts w:ascii="Times New Roman" w:hAnsi="Times New Roman" w:cs="Times New Roman"/>
          <w:i/>
          <w:sz w:val="24"/>
          <w:szCs w:val="24"/>
          <w:lang w:val="en-US"/>
          <w:rPrChange w:id="2736" w:author="Ian Hussey" w:date="2020-08-25T17:52:00Z">
            <w:rPr>
              <w:rFonts w:ascii="Times New Roman" w:hAnsi="Times New Roman" w:cs="Times New Roman"/>
              <w:i/>
              <w:sz w:val="24"/>
              <w:szCs w:val="24"/>
              <w:lang w:val="en-GB"/>
            </w:rPr>
          </w:rPrChange>
        </w:rPr>
        <w:t>t</w:t>
      </w:r>
      <w:r w:rsidR="005975BE" w:rsidRPr="00A023CC">
        <w:rPr>
          <w:rFonts w:ascii="Times New Roman" w:hAnsi="Times New Roman" w:cs="Times New Roman"/>
          <w:sz w:val="24"/>
          <w:szCs w:val="24"/>
          <w:lang w:val="en-US"/>
          <w:rPrChange w:id="2737" w:author="Ian Hussey" w:date="2020-08-25T17:52:00Z">
            <w:rPr>
              <w:rFonts w:ascii="Times New Roman" w:hAnsi="Times New Roman" w:cs="Times New Roman"/>
              <w:sz w:val="24"/>
              <w:szCs w:val="24"/>
              <w:lang w:val="en-GB"/>
            </w:rPr>
          </w:rPrChange>
        </w:rPr>
        <w:t xml:space="preserve">(98.77) = 5.43, </w:t>
      </w:r>
      <w:r w:rsidR="005975BE" w:rsidRPr="00A023CC">
        <w:rPr>
          <w:rFonts w:ascii="Times New Roman" w:hAnsi="Times New Roman" w:cs="Times New Roman"/>
          <w:i/>
          <w:sz w:val="24"/>
          <w:szCs w:val="24"/>
          <w:lang w:val="en-US"/>
          <w:rPrChange w:id="2738" w:author="Ian Hussey" w:date="2020-08-25T17:52:00Z">
            <w:rPr>
              <w:rFonts w:ascii="Times New Roman" w:hAnsi="Times New Roman" w:cs="Times New Roman"/>
              <w:i/>
              <w:sz w:val="24"/>
              <w:szCs w:val="24"/>
              <w:lang w:val="en-GB"/>
            </w:rPr>
          </w:rPrChange>
        </w:rPr>
        <w:t>p</w:t>
      </w:r>
      <w:r w:rsidR="005975BE" w:rsidRPr="00A023CC">
        <w:rPr>
          <w:rFonts w:ascii="Times New Roman" w:hAnsi="Times New Roman" w:cs="Times New Roman"/>
          <w:sz w:val="24"/>
          <w:szCs w:val="24"/>
          <w:lang w:val="en-US"/>
          <w:rPrChange w:id="2739" w:author="Ian Hussey" w:date="2020-08-25T17:52:00Z">
            <w:rPr>
              <w:rFonts w:ascii="Times New Roman" w:hAnsi="Times New Roman" w:cs="Times New Roman"/>
              <w:sz w:val="24"/>
              <w:szCs w:val="24"/>
              <w:lang w:val="en-GB"/>
            </w:rPr>
          </w:rPrChange>
        </w:rPr>
        <w:t xml:space="preserve"> &lt; .0001, </w:t>
      </w:r>
      <w:r w:rsidR="005975BE" w:rsidRPr="00A023CC">
        <w:rPr>
          <w:rFonts w:ascii="Times New Roman" w:hAnsi="Times New Roman" w:cs="Times New Roman"/>
          <w:i/>
          <w:sz w:val="24"/>
          <w:szCs w:val="24"/>
          <w:lang w:val="en-US"/>
          <w:rPrChange w:id="2740" w:author="Ian Hussey" w:date="2020-08-25T17:52:00Z">
            <w:rPr>
              <w:rFonts w:ascii="Times New Roman" w:hAnsi="Times New Roman" w:cs="Times New Roman"/>
              <w:i/>
              <w:sz w:val="24"/>
              <w:szCs w:val="24"/>
              <w:lang w:val="en-GB"/>
            </w:rPr>
          </w:rPrChange>
        </w:rPr>
        <w:t>d</w:t>
      </w:r>
      <w:r w:rsidR="005975BE" w:rsidRPr="00A023CC">
        <w:rPr>
          <w:rFonts w:ascii="Times New Roman" w:hAnsi="Times New Roman" w:cs="Times New Roman"/>
          <w:sz w:val="24"/>
          <w:szCs w:val="24"/>
          <w:lang w:val="en-US"/>
          <w:rPrChange w:id="2741" w:author="Ian Hussey" w:date="2020-08-25T17:52:00Z">
            <w:rPr>
              <w:rFonts w:ascii="Times New Roman" w:hAnsi="Times New Roman" w:cs="Times New Roman"/>
              <w:sz w:val="24"/>
              <w:szCs w:val="24"/>
              <w:lang w:val="en-GB"/>
            </w:rPr>
          </w:rPrChange>
        </w:rPr>
        <w:t xml:space="preserve"> = 1.06, 95% CI [0.65, 1.48], BF</w:t>
      </w:r>
      <w:r w:rsidR="005975BE" w:rsidRPr="00A023CC">
        <w:rPr>
          <w:rFonts w:ascii="Times New Roman" w:hAnsi="Times New Roman" w:cs="Times New Roman"/>
          <w:sz w:val="24"/>
          <w:szCs w:val="24"/>
          <w:vertAlign w:val="subscript"/>
          <w:lang w:val="en-US"/>
          <w:rPrChange w:id="2742" w:author="Ian Hussey" w:date="2020-08-25T17:52:00Z">
            <w:rPr>
              <w:rFonts w:ascii="Times New Roman" w:hAnsi="Times New Roman" w:cs="Times New Roman"/>
              <w:sz w:val="24"/>
              <w:szCs w:val="24"/>
              <w:vertAlign w:val="subscript"/>
              <w:lang w:val="en-GB"/>
            </w:rPr>
          </w:rPrChange>
        </w:rPr>
        <w:t>10</w:t>
      </w:r>
      <w:r w:rsidR="005975BE" w:rsidRPr="00A023CC">
        <w:rPr>
          <w:rFonts w:ascii="Times New Roman" w:hAnsi="Times New Roman" w:cs="Times New Roman"/>
          <w:sz w:val="24"/>
          <w:szCs w:val="24"/>
          <w:lang w:val="en-US"/>
          <w:rPrChange w:id="2743" w:author="Ian Hussey" w:date="2020-08-25T17:52:00Z">
            <w:rPr>
              <w:rFonts w:ascii="Times New Roman" w:hAnsi="Times New Roman" w:cs="Times New Roman"/>
              <w:sz w:val="24"/>
              <w:szCs w:val="24"/>
              <w:lang w:val="en-GB"/>
            </w:rPr>
          </w:rPrChange>
        </w:rPr>
        <w:t xml:space="preserve"> = 33252.</w:t>
      </w:r>
      <w:r w:rsidR="00A96718" w:rsidRPr="00A023CC">
        <w:rPr>
          <w:rFonts w:ascii="Times New Roman" w:hAnsi="Times New Roman" w:cs="Times New Roman"/>
          <w:sz w:val="24"/>
          <w:szCs w:val="24"/>
          <w:lang w:val="en-US"/>
          <w:rPrChange w:id="2744" w:author="Ian Hussey" w:date="2020-08-25T17:52:00Z">
            <w:rPr>
              <w:rFonts w:ascii="Times New Roman" w:hAnsi="Times New Roman" w:cs="Times New Roman"/>
              <w:sz w:val="24"/>
              <w:szCs w:val="24"/>
              <w:lang w:val="en-GB"/>
            </w:rPr>
          </w:rPrChange>
        </w:rPr>
        <w:t xml:space="preserve"> </w:t>
      </w:r>
      <w:r w:rsidR="00A96718" w:rsidRPr="00A023CC">
        <w:rPr>
          <w:rFonts w:ascii="Times New Roman" w:hAnsi="Times New Roman" w:cs="Times New Roman"/>
          <w:sz w:val="24"/>
          <w:szCs w:val="24"/>
          <w:lang w:val="en-US"/>
        </w:rPr>
        <w:t>Behavioral intentions also favored O1 over</w:t>
      </w:r>
      <w:r w:rsidR="00A96718" w:rsidRPr="00A023CC">
        <w:rPr>
          <w:rFonts w:ascii="Times New Roman" w:hAnsi="Times New Roman" w:cs="Times New Roman"/>
          <w:sz w:val="24"/>
          <w:szCs w:val="24"/>
          <w:lang w:val="en-US"/>
          <w:rPrChange w:id="2745" w:author="Ian Hussey" w:date="2020-08-25T17:52:00Z">
            <w:rPr>
              <w:rFonts w:ascii="Times New Roman" w:hAnsi="Times New Roman" w:cs="Times New Roman"/>
              <w:sz w:val="24"/>
              <w:szCs w:val="24"/>
              <w:lang w:val="en-GB"/>
            </w:rPr>
          </w:rPrChange>
        </w:rPr>
        <w:t xml:space="preserve"> O2, OR = 7.56, 95% CI [2.26, 25.22], </w:t>
      </w:r>
      <w:r w:rsidR="00A96718" w:rsidRPr="00A023CC">
        <w:rPr>
          <w:rFonts w:ascii="Times New Roman" w:hAnsi="Times New Roman" w:cs="Times New Roman"/>
          <w:i/>
          <w:sz w:val="24"/>
          <w:szCs w:val="24"/>
          <w:lang w:val="en-US"/>
          <w:rPrChange w:id="2746" w:author="Ian Hussey" w:date="2020-08-25T17:52:00Z">
            <w:rPr>
              <w:rFonts w:ascii="Times New Roman" w:hAnsi="Times New Roman" w:cs="Times New Roman"/>
              <w:i/>
              <w:sz w:val="24"/>
              <w:szCs w:val="24"/>
              <w:lang w:val="en-GB"/>
            </w:rPr>
          </w:rPrChange>
        </w:rPr>
        <w:t>p</w:t>
      </w:r>
      <w:r w:rsidR="00A96718" w:rsidRPr="00A023CC">
        <w:rPr>
          <w:rFonts w:ascii="Times New Roman" w:hAnsi="Times New Roman" w:cs="Times New Roman"/>
          <w:sz w:val="24"/>
          <w:szCs w:val="24"/>
          <w:lang w:val="en-US"/>
          <w:rPrChange w:id="2747" w:author="Ian Hussey" w:date="2020-08-25T17:52:00Z">
            <w:rPr>
              <w:rFonts w:ascii="Times New Roman" w:hAnsi="Times New Roman" w:cs="Times New Roman"/>
              <w:sz w:val="24"/>
              <w:szCs w:val="24"/>
              <w:lang w:val="en-GB"/>
            </w:rPr>
          </w:rPrChange>
        </w:rPr>
        <w:t xml:space="preserve"> &lt; .001.</w:t>
      </w:r>
    </w:p>
    <w:p w14:paraId="02C17D39" w14:textId="05E2E996" w:rsidR="00B74D38" w:rsidRPr="00A023CC" w:rsidRDefault="00184A62" w:rsidP="00B74D38">
      <w:pPr>
        <w:spacing w:line="480" w:lineRule="auto"/>
        <w:ind w:firstLine="708"/>
        <w:contextualSpacing/>
        <w:rPr>
          <w:rFonts w:ascii="Times New Roman" w:hAnsi="Times New Roman" w:cs="Times New Roman"/>
          <w:sz w:val="24"/>
          <w:szCs w:val="24"/>
          <w:lang w:val="en-US"/>
          <w:rPrChange w:id="274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2749" w:author="Ian Hussey" w:date="2020-08-25T17:52:00Z">
            <w:rPr>
              <w:rFonts w:ascii="Times New Roman" w:hAnsi="Times New Roman" w:cs="Times New Roman"/>
              <w:b/>
              <w:sz w:val="24"/>
              <w:szCs w:val="24"/>
              <w:lang w:val="en-GB"/>
            </w:rPr>
          </w:rPrChange>
        </w:rPr>
        <w:t>Interse</w:t>
      </w:r>
      <w:r w:rsidR="00635362" w:rsidRPr="00A023CC">
        <w:rPr>
          <w:rFonts w:ascii="Times New Roman" w:hAnsi="Times New Roman" w:cs="Times New Roman"/>
          <w:b/>
          <w:sz w:val="24"/>
          <w:szCs w:val="24"/>
          <w:lang w:val="en-US"/>
          <w:rPrChange w:id="2750" w:author="Ian Hussey" w:date="2020-08-25T17:52:00Z">
            <w:rPr>
              <w:rFonts w:ascii="Times New Roman" w:hAnsi="Times New Roman" w:cs="Times New Roman"/>
              <w:b/>
              <w:sz w:val="24"/>
              <w:szCs w:val="24"/>
              <w:lang w:val="en-GB"/>
            </w:rPr>
          </w:rPrChange>
        </w:rPr>
        <w:t>cting Regularity Effects</w:t>
      </w:r>
      <w:r w:rsidRPr="00A023CC">
        <w:rPr>
          <w:rFonts w:ascii="Times New Roman" w:hAnsi="Times New Roman" w:cs="Times New Roman"/>
          <w:sz w:val="24"/>
          <w:szCs w:val="24"/>
          <w:lang w:val="en-US"/>
          <w:rPrChange w:id="2751" w:author="Ian Hussey" w:date="2020-08-25T17:52:00Z">
            <w:rPr>
              <w:rFonts w:ascii="Times New Roman" w:hAnsi="Times New Roman" w:cs="Times New Roman"/>
              <w:sz w:val="24"/>
              <w:szCs w:val="24"/>
              <w:lang w:val="en-GB"/>
            </w:rPr>
          </w:rPrChange>
        </w:rPr>
        <w:t xml:space="preserve">. IR effects emerged </w:t>
      </w:r>
      <w:r w:rsidR="005975BE" w:rsidRPr="00A023CC">
        <w:rPr>
          <w:rFonts w:ascii="Times New Roman" w:hAnsi="Times New Roman" w:cs="Times New Roman"/>
          <w:sz w:val="24"/>
          <w:szCs w:val="24"/>
          <w:lang w:val="en-US"/>
          <w:rPrChange w:id="2752" w:author="Ian Hussey" w:date="2020-08-25T17:52:00Z">
            <w:rPr>
              <w:rFonts w:ascii="Times New Roman" w:hAnsi="Times New Roman" w:cs="Times New Roman"/>
              <w:sz w:val="24"/>
              <w:szCs w:val="24"/>
              <w:lang w:val="en-GB"/>
            </w:rPr>
          </w:rPrChange>
        </w:rPr>
        <w:t>such that p</w:t>
      </w:r>
      <w:r w:rsidRPr="00A023CC">
        <w:rPr>
          <w:rFonts w:ascii="Times New Roman" w:hAnsi="Times New Roman" w:cs="Times New Roman"/>
          <w:sz w:val="24"/>
          <w:lang w:val="en-US"/>
          <w:rPrChange w:id="2753" w:author="Ian Hussey" w:date="2020-08-25T17:52:00Z">
            <w:rPr>
              <w:rFonts w:ascii="Times New Roman" w:hAnsi="Times New Roman" w:cs="Times New Roman"/>
              <w:sz w:val="24"/>
              <w:lang w:val="en-GB"/>
            </w:rPr>
          </w:rPrChange>
        </w:rPr>
        <w:t xml:space="preserve">articipants self-reported </w:t>
      </w:r>
      <w:r w:rsidR="005975BE" w:rsidRPr="00A023CC">
        <w:rPr>
          <w:rFonts w:ascii="Times New Roman" w:hAnsi="Times New Roman" w:cs="Times New Roman"/>
          <w:sz w:val="24"/>
          <w:lang w:val="en-US"/>
          <w:rPrChange w:id="2754" w:author="Ian Hussey" w:date="2020-08-25T17:52:00Z">
            <w:rPr>
              <w:rFonts w:ascii="Times New Roman" w:hAnsi="Times New Roman" w:cs="Times New Roman"/>
              <w:sz w:val="24"/>
              <w:lang w:val="en-GB"/>
            </w:rPr>
          </w:rPrChange>
        </w:rPr>
        <w:t>liking</w:t>
      </w:r>
      <w:r w:rsidRPr="00A023CC">
        <w:rPr>
          <w:rFonts w:ascii="Times New Roman" w:hAnsi="Times New Roman" w:cs="Times New Roman"/>
          <w:sz w:val="24"/>
          <w:lang w:val="en-US"/>
          <w:rPrChange w:id="2755" w:author="Ian Hussey" w:date="2020-08-25T17:52:00Z">
            <w:rPr>
              <w:rFonts w:ascii="Times New Roman" w:hAnsi="Times New Roman" w:cs="Times New Roman"/>
              <w:sz w:val="24"/>
              <w:lang w:val="en-GB"/>
            </w:rPr>
          </w:rPrChange>
        </w:rPr>
        <w:t xml:space="preserve"> T1 and dis</w:t>
      </w:r>
      <w:r w:rsidR="005975BE" w:rsidRPr="00A023CC">
        <w:rPr>
          <w:rFonts w:ascii="Times New Roman" w:hAnsi="Times New Roman" w:cs="Times New Roman"/>
          <w:sz w:val="24"/>
          <w:lang w:val="en-US"/>
          <w:rPrChange w:id="2756" w:author="Ian Hussey" w:date="2020-08-25T17:52:00Z">
            <w:rPr>
              <w:rFonts w:ascii="Times New Roman" w:hAnsi="Times New Roman" w:cs="Times New Roman"/>
              <w:sz w:val="24"/>
              <w:lang w:val="en-GB"/>
            </w:rPr>
          </w:rPrChange>
        </w:rPr>
        <w:t>liking</w:t>
      </w:r>
      <w:r w:rsidRPr="00A023CC">
        <w:rPr>
          <w:rFonts w:ascii="Times New Roman" w:hAnsi="Times New Roman" w:cs="Times New Roman"/>
          <w:sz w:val="24"/>
          <w:lang w:val="en-US"/>
          <w:rPrChange w:id="2757" w:author="Ian Hussey" w:date="2020-08-25T17:52:00Z">
            <w:rPr>
              <w:rFonts w:ascii="Times New Roman" w:hAnsi="Times New Roman" w:cs="Times New Roman"/>
              <w:sz w:val="24"/>
              <w:lang w:val="en-GB"/>
            </w:rPr>
          </w:rPrChange>
        </w:rPr>
        <w:t xml:space="preserve"> T2:</w:t>
      </w:r>
      <w:r w:rsidRPr="00A023CC">
        <w:rPr>
          <w:lang w:val="en-US"/>
          <w:rPrChange w:id="2758" w:author="Ian Hussey" w:date="2020-08-25T17:52:00Z">
            <w:rPr>
              <w:lang w:val="en-GB"/>
            </w:rPr>
          </w:rPrChange>
        </w:rPr>
        <w:t xml:space="preserve"> </w:t>
      </w:r>
      <w:r w:rsidR="003936FE" w:rsidRPr="00A023CC">
        <w:rPr>
          <w:rFonts w:ascii="Times New Roman" w:hAnsi="Times New Roman" w:cs="Times New Roman"/>
          <w:i/>
          <w:sz w:val="24"/>
          <w:lang w:val="en-US"/>
          <w:rPrChange w:id="2759" w:author="Ian Hussey" w:date="2020-08-25T17:52:00Z">
            <w:rPr>
              <w:rFonts w:ascii="Times New Roman" w:hAnsi="Times New Roman" w:cs="Times New Roman"/>
              <w:i/>
              <w:sz w:val="24"/>
              <w:lang w:val="en-GB"/>
            </w:rPr>
          </w:rPrChange>
        </w:rPr>
        <w:t>t</w:t>
      </w:r>
      <w:r w:rsidR="003936FE" w:rsidRPr="00A023CC">
        <w:rPr>
          <w:rFonts w:ascii="Times New Roman" w:hAnsi="Times New Roman" w:cs="Times New Roman"/>
          <w:sz w:val="24"/>
          <w:lang w:val="en-US"/>
          <w:rPrChange w:id="2760" w:author="Ian Hussey" w:date="2020-08-25T17:52:00Z">
            <w:rPr>
              <w:rFonts w:ascii="Times New Roman" w:hAnsi="Times New Roman" w:cs="Times New Roman"/>
              <w:sz w:val="24"/>
              <w:lang w:val="en-GB"/>
            </w:rPr>
          </w:rPrChange>
        </w:rPr>
        <w:t xml:space="preserve">(98.37) = 2.24, </w:t>
      </w:r>
      <w:r w:rsidR="003936FE" w:rsidRPr="00A023CC">
        <w:rPr>
          <w:rFonts w:ascii="Times New Roman" w:hAnsi="Times New Roman" w:cs="Times New Roman"/>
          <w:i/>
          <w:sz w:val="24"/>
          <w:lang w:val="en-US"/>
          <w:rPrChange w:id="2761" w:author="Ian Hussey" w:date="2020-08-25T17:52:00Z">
            <w:rPr>
              <w:rFonts w:ascii="Times New Roman" w:hAnsi="Times New Roman" w:cs="Times New Roman"/>
              <w:i/>
              <w:sz w:val="24"/>
              <w:lang w:val="en-GB"/>
            </w:rPr>
          </w:rPrChange>
        </w:rPr>
        <w:t>p</w:t>
      </w:r>
      <w:r w:rsidR="003936FE" w:rsidRPr="00A023CC">
        <w:rPr>
          <w:rFonts w:ascii="Times New Roman" w:hAnsi="Times New Roman" w:cs="Times New Roman"/>
          <w:sz w:val="24"/>
          <w:lang w:val="en-US"/>
          <w:rPrChange w:id="2762" w:author="Ian Hussey" w:date="2020-08-25T17:52:00Z">
            <w:rPr>
              <w:rFonts w:ascii="Times New Roman" w:hAnsi="Times New Roman" w:cs="Times New Roman"/>
              <w:sz w:val="24"/>
              <w:lang w:val="en-GB"/>
            </w:rPr>
          </w:rPrChange>
        </w:rPr>
        <w:t xml:space="preserve"> = .028, </w:t>
      </w:r>
      <w:r w:rsidR="003936FE" w:rsidRPr="00A023CC">
        <w:rPr>
          <w:rFonts w:ascii="Times New Roman" w:hAnsi="Times New Roman" w:cs="Times New Roman"/>
          <w:i/>
          <w:sz w:val="24"/>
          <w:lang w:val="en-US"/>
          <w:rPrChange w:id="2763" w:author="Ian Hussey" w:date="2020-08-25T17:52:00Z">
            <w:rPr>
              <w:rFonts w:ascii="Times New Roman" w:hAnsi="Times New Roman" w:cs="Times New Roman"/>
              <w:i/>
              <w:sz w:val="24"/>
              <w:lang w:val="en-GB"/>
            </w:rPr>
          </w:rPrChange>
        </w:rPr>
        <w:t>d</w:t>
      </w:r>
      <w:r w:rsidR="003936FE" w:rsidRPr="00A023CC">
        <w:rPr>
          <w:rFonts w:ascii="Times New Roman" w:hAnsi="Times New Roman" w:cs="Times New Roman"/>
          <w:sz w:val="24"/>
          <w:lang w:val="en-US"/>
          <w:rPrChange w:id="2764" w:author="Ian Hussey" w:date="2020-08-25T17:52:00Z">
            <w:rPr>
              <w:rFonts w:ascii="Times New Roman" w:hAnsi="Times New Roman" w:cs="Times New Roman"/>
              <w:sz w:val="24"/>
              <w:lang w:val="en-GB"/>
            </w:rPr>
          </w:rPrChange>
        </w:rPr>
        <w:t xml:space="preserve"> = 0.44, 95% CI [0.05, 0.83], BF</w:t>
      </w:r>
      <w:r w:rsidR="003936FE" w:rsidRPr="00A023CC">
        <w:rPr>
          <w:rFonts w:ascii="Times New Roman" w:hAnsi="Times New Roman" w:cs="Times New Roman"/>
          <w:sz w:val="24"/>
          <w:vertAlign w:val="subscript"/>
          <w:lang w:val="en-US"/>
          <w:rPrChange w:id="2765" w:author="Ian Hussey" w:date="2020-08-25T17:52:00Z">
            <w:rPr>
              <w:rFonts w:ascii="Times New Roman" w:hAnsi="Times New Roman" w:cs="Times New Roman"/>
              <w:sz w:val="24"/>
              <w:vertAlign w:val="subscript"/>
              <w:lang w:val="en-GB"/>
            </w:rPr>
          </w:rPrChange>
        </w:rPr>
        <w:t>10</w:t>
      </w:r>
      <w:r w:rsidR="003936FE" w:rsidRPr="00A023CC">
        <w:rPr>
          <w:rFonts w:ascii="Times New Roman" w:hAnsi="Times New Roman" w:cs="Times New Roman"/>
          <w:sz w:val="24"/>
          <w:lang w:val="en-US"/>
          <w:rPrChange w:id="2766" w:author="Ian Hussey" w:date="2020-08-25T17:52:00Z">
            <w:rPr>
              <w:rFonts w:ascii="Times New Roman" w:hAnsi="Times New Roman" w:cs="Times New Roman"/>
              <w:sz w:val="24"/>
              <w:lang w:val="en-GB"/>
            </w:rPr>
          </w:rPrChange>
        </w:rPr>
        <w:t xml:space="preserve"> = 1.9.</w:t>
      </w:r>
      <w:r w:rsidR="00B74D38" w:rsidRPr="00A023CC">
        <w:rPr>
          <w:rFonts w:ascii="Times New Roman" w:hAnsi="Times New Roman" w:cs="Times New Roman"/>
          <w:sz w:val="24"/>
          <w:lang w:val="en-US"/>
          <w:rPrChange w:id="2767"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sz w:val="24"/>
          <w:szCs w:val="24"/>
          <w:lang w:val="en-US"/>
          <w:rPrChange w:id="2768" w:author="Ian Hussey" w:date="2020-08-25T17:52:00Z">
            <w:rPr>
              <w:rFonts w:ascii="Times New Roman" w:hAnsi="Times New Roman" w:cs="Times New Roman"/>
              <w:sz w:val="24"/>
              <w:szCs w:val="24"/>
              <w:lang w:val="en-GB"/>
            </w:rPr>
          </w:rPrChange>
        </w:rPr>
        <w:t xml:space="preserve">IAT scores also demonstrated evidence </w:t>
      </w:r>
      <w:r w:rsidR="00B74D38" w:rsidRPr="00A023CC">
        <w:rPr>
          <w:rFonts w:ascii="Times New Roman" w:hAnsi="Times New Roman" w:cs="Times New Roman"/>
          <w:sz w:val="24"/>
          <w:szCs w:val="24"/>
          <w:lang w:val="en-US"/>
          <w:rPrChange w:id="2769" w:author="Ian Hussey" w:date="2020-08-25T17:52:00Z">
            <w:rPr>
              <w:rFonts w:ascii="Times New Roman" w:hAnsi="Times New Roman" w:cs="Times New Roman"/>
              <w:sz w:val="24"/>
              <w:szCs w:val="24"/>
              <w:lang w:val="en-GB"/>
            </w:rPr>
          </w:rPrChange>
        </w:rPr>
        <w:t xml:space="preserve">of </w:t>
      </w:r>
      <w:r w:rsidRPr="00A023CC">
        <w:rPr>
          <w:rFonts w:ascii="Times New Roman" w:hAnsi="Times New Roman" w:cs="Times New Roman"/>
          <w:sz w:val="24"/>
          <w:szCs w:val="24"/>
          <w:lang w:val="en-US"/>
          <w:rPrChange w:id="2770" w:author="Ian Hussey" w:date="2020-08-25T17:52:00Z">
            <w:rPr>
              <w:rFonts w:ascii="Times New Roman" w:hAnsi="Times New Roman" w:cs="Times New Roman"/>
              <w:sz w:val="24"/>
              <w:szCs w:val="24"/>
              <w:lang w:val="en-GB"/>
            </w:rPr>
          </w:rPrChange>
        </w:rPr>
        <w:t>a relative preference for T1 over T2</w:t>
      </w:r>
      <w:r w:rsidR="00B74D38" w:rsidRPr="00A023CC">
        <w:rPr>
          <w:rFonts w:ascii="Times New Roman" w:hAnsi="Times New Roman" w:cs="Times New Roman"/>
          <w:sz w:val="24"/>
          <w:szCs w:val="24"/>
          <w:lang w:val="en-US"/>
          <w:rPrChange w:id="2771" w:author="Ian Hussey" w:date="2020-08-25T17:52:00Z">
            <w:rPr>
              <w:rFonts w:ascii="Times New Roman" w:hAnsi="Times New Roman" w:cs="Times New Roman"/>
              <w:sz w:val="24"/>
              <w:szCs w:val="24"/>
              <w:lang w:val="en-GB"/>
            </w:rPr>
          </w:rPrChange>
        </w:rPr>
        <w:t xml:space="preserve">, </w:t>
      </w:r>
      <w:r w:rsidR="00B74D38" w:rsidRPr="00A023CC">
        <w:rPr>
          <w:rFonts w:ascii="Times New Roman" w:hAnsi="Times New Roman" w:cs="Times New Roman"/>
          <w:i/>
          <w:sz w:val="24"/>
          <w:lang w:val="en-US"/>
          <w:rPrChange w:id="2772" w:author="Ian Hussey" w:date="2020-08-25T17:52:00Z">
            <w:rPr>
              <w:rFonts w:ascii="Times New Roman" w:hAnsi="Times New Roman" w:cs="Times New Roman"/>
              <w:i/>
              <w:sz w:val="24"/>
              <w:lang w:val="en-GB"/>
            </w:rPr>
          </w:rPrChange>
        </w:rPr>
        <w:t>t</w:t>
      </w:r>
      <w:r w:rsidR="00B74D38" w:rsidRPr="00A023CC">
        <w:rPr>
          <w:rFonts w:ascii="Times New Roman" w:hAnsi="Times New Roman" w:cs="Times New Roman"/>
          <w:sz w:val="24"/>
          <w:lang w:val="en-US"/>
          <w:rPrChange w:id="2773" w:author="Ian Hussey" w:date="2020-08-25T17:52:00Z">
            <w:rPr>
              <w:rFonts w:ascii="Times New Roman" w:hAnsi="Times New Roman" w:cs="Times New Roman"/>
              <w:sz w:val="24"/>
              <w:lang w:val="en-GB"/>
            </w:rPr>
          </w:rPrChange>
        </w:rPr>
        <w:t xml:space="preserve">(101.79) = 3.92, </w:t>
      </w:r>
      <w:r w:rsidR="00B74D38" w:rsidRPr="00A023CC">
        <w:rPr>
          <w:rFonts w:ascii="Times New Roman" w:hAnsi="Times New Roman" w:cs="Times New Roman"/>
          <w:i/>
          <w:sz w:val="24"/>
          <w:lang w:val="en-US"/>
          <w:rPrChange w:id="2774" w:author="Ian Hussey" w:date="2020-08-25T17:52:00Z">
            <w:rPr>
              <w:rFonts w:ascii="Times New Roman" w:hAnsi="Times New Roman" w:cs="Times New Roman"/>
              <w:i/>
              <w:sz w:val="24"/>
              <w:lang w:val="en-GB"/>
            </w:rPr>
          </w:rPrChange>
        </w:rPr>
        <w:t>p</w:t>
      </w:r>
      <w:r w:rsidR="00B74D38" w:rsidRPr="00A023CC">
        <w:rPr>
          <w:rFonts w:ascii="Times New Roman" w:hAnsi="Times New Roman" w:cs="Times New Roman"/>
          <w:sz w:val="24"/>
          <w:lang w:val="en-US"/>
          <w:rPrChange w:id="2775" w:author="Ian Hussey" w:date="2020-08-25T17:52:00Z">
            <w:rPr>
              <w:rFonts w:ascii="Times New Roman" w:hAnsi="Times New Roman" w:cs="Times New Roman"/>
              <w:sz w:val="24"/>
              <w:lang w:val="en-GB"/>
            </w:rPr>
          </w:rPrChange>
        </w:rPr>
        <w:t xml:space="preserve"> &lt; .001, </w:t>
      </w:r>
      <w:r w:rsidR="00B74D38" w:rsidRPr="00A023CC">
        <w:rPr>
          <w:rFonts w:ascii="Times New Roman" w:hAnsi="Times New Roman" w:cs="Times New Roman"/>
          <w:i/>
          <w:sz w:val="24"/>
          <w:lang w:val="en-US"/>
          <w:rPrChange w:id="2776" w:author="Ian Hussey" w:date="2020-08-25T17:52:00Z">
            <w:rPr>
              <w:rFonts w:ascii="Times New Roman" w:hAnsi="Times New Roman" w:cs="Times New Roman"/>
              <w:i/>
              <w:sz w:val="24"/>
              <w:lang w:val="en-GB"/>
            </w:rPr>
          </w:rPrChange>
        </w:rPr>
        <w:t>d</w:t>
      </w:r>
      <w:r w:rsidR="00B74D38" w:rsidRPr="00A023CC">
        <w:rPr>
          <w:rFonts w:ascii="Times New Roman" w:hAnsi="Times New Roman" w:cs="Times New Roman"/>
          <w:sz w:val="24"/>
          <w:lang w:val="en-US"/>
          <w:rPrChange w:id="2777" w:author="Ian Hussey" w:date="2020-08-25T17:52:00Z">
            <w:rPr>
              <w:rFonts w:ascii="Times New Roman" w:hAnsi="Times New Roman" w:cs="Times New Roman"/>
              <w:sz w:val="24"/>
              <w:lang w:val="en-GB"/>
            </w:rPr>
          </w:rPrChange>
        </w:rPr>
        <w:t xml:space="preserve"> = 0.77, 95% CI [0.37, 1.17], BF</w:t>
      </w:r>
      <w:r w:rsidR="00B74D38" w:rsidRPr="00A023CC">
        <w:rPr>
          <w:rFonts w:ascii="Times New Roman" w:hAnsi="Times New Roman" w:cs="Times New Roman"/>
          <w:sz w:val="24"/>
          <w:vertAlign w:val="subscript"/>
          <w:lang w:val="en-US"/>
          <w:rPrChange w:id="2778" w:author="Ian Hussey" w:date="2020-08-25T17:52:00Z">
            <w:rPr>
              <w:rFonts w:ascii="Times New Roman" w:hAnsi="Times New Roman" w:cs="Times New Roman"/>
              <w:sz w:val="24"/>
              <w:vertAlign w:val="subscript"/>
              <w:lang w:val="en-GB"/>
            </w:rPr>
          </w:rPrChange>
        </w:rPr>
        <w:t>10</w:t>
      </w:r>
      <w:r w:rsidR="00B74D38" w:rsidRPr="00A023CC">
        <w:rPr>
          <w:rFonts w:ascii="Times New Roman" w:hAnsi="Times New Roman" w:cs="Times New Roman"/>
          <w:sz w:val="24"/>
          <w:lang w:val="en-US"/>
          <w:rPrChange w:id="2779" w:author="Ian Hussey" w:date="2020-08-25T17:52:00Z">
            <w:rPr>
              <w:rFonts w:ascii="Times New Roman" w:hAnsi="Times New Roman" w:cs="Times New Roman"/>
              <w:sz w:val="24"/>
              <w:lang w:val="en-GB"/>
            </w:rPr>
          </w:rPrChange>
        </w:rPr>
        <w:t xml:space="preserve"> = 146</w:t>
      </w:r>
      <w:r w:rsidR="00B74D38" w:rsidRPr="00A023CC">
        <w:rPr>
          <w:rFonts w:ascii="Times New Roman" w:hAnsi="Times New Roman" w:cs="Times New Roman"/>
          <w:sz w:val="24"/>
          <w:szCs w:val="24"/>
          <w:lang w:val="en-US"/>
          <w:rPrChange w:id="2780" w:author="Ian Hussey" w:date="2020-08-25T17:52:00Z">
            <w:rPr>
              <w:rFonts w:ascii="Times New Roman" w:hAnsi="Times New Roman" w:cs="Times New Roman"/>
              <w:sz w:val="24"/>
              <w:szCs w:val="24"/>
              <w:lang w:val="en-GB"/>
            </w:rPr>
          </w:rPrChange>
        </w:rPr>
        <w:t xml:space="preserve">. </w:t>
      </w:r>
      <w:r w:rsidR="00536B3A" w:rsidRPr="00A023CC">
        <w:rPr>
          <w:rFonts w:ascii="Times New Roman" w:hAnsi="Times New Roman" w:cs="Times New Roman"/>
          <w:sz w:val="24"/>
          <w:szCs w:val="24"/>
          <w:lang w:val="en-US"/>
        </w:rPr>
        <w:t>B</w:t>
      </w:r>
      <w:r w:rsidR="00B74D38" w:rsidRPr="00A023CC">
        <w:rPr>
          <w:rFonts w:ascii="Times New Roman" w:hAnsi="Times New Roman" w:cs="Times New Roman"/>
          <w:sz w:val="24"/>
          <w:szCs w:val="24"/>
          <w:lang w:val="en-US"/>
        </w:rPr>
        <w:t>ehavioral intention</w:t>
      </w:r>
      <w:r w:rsidR="007A5B0E" w:rsidRPr="00A023CC">
        <w:rPr>
          <w:rFonts w:ascii="Times New Roman" w:hAnsi="Times New Roman" w:cs="Times New Roman"/>
          <w:sz w:val="24"/>
          <w:szCs w:val="24"/>
          <w:lang w:val="en-US"/>
        </w:rPr>
        <w:t>s</w:t>
      </w:r>
      <w:r w:rsidR="00B74D38" w:rsidRPr="00A023CC">
        <w:rPr>
          <w:rFonts w:ascii="Times New Roman" w:hAnsi="Times New Roman" w:cs="Times New Roman"/>
          <w:sz w:val="24"/>
          <w:szCs w:val="24"/>
          <w:lang w:val="en-US"/>
        </w:rPr>
        <w:t xml:space="preserve"> </w:t>
      </w:r>
      <w:r w:rsidR="00536B3A" w:rsidRPr="00A023CC">
        <w:rPr>
          <w:rFonts w:ascii="Times New Roman" w:hAnsi="Times New Roman" w:cs="Times New Roman"/>
          <w:sz w:val="24"/>
          <w:szCs w:val="24"/>
          <w:lang w:val="en-US"/>
        </w:rPr>
        <w:t>did not favor</w:t>
      </w:r>
      <w:r w:rsidR="00B74D38" w:rsidRPr="00A023CC">
        <w:rPr>
          <w:rFonts w:ascii="Times New Roman" w:hAnsi="Times New Roman" w:cs="Times New Roman"/>
          <w:sz w:val="24"/>
          <w:szCs w:val="24"/>
          <w:lang w:val="en-US"/>
          <w:rPrChange w:id="2781" w:author="Ian Hussey" w:date="2020-08-25T17:52:00Z">
            <w:rPr>
              <w:rFonts w:ascii="Times New Roman" w:hAnsi="Times New Roman" w:cs="Times New Roman"/>
              <w:sz w:val="24"/>
              <w:szCs w:val="24"/>
              <w:lang w:val="en-GB"/>
            </w:rPr>
          </w:rPrChange>
        </w:rPr>
        <w:t xml:space="preserve"> T1 over T2, OR = 2, 95% CI [0.69, 5.76], </w:t>
      </w:r>
      <w:r w:rsidR="00B74D38" w:rsidRPr="00A023CC">
        <w:rPr>
          <w:rFonts w:ascii="Times New Roman" w:hAnsi="Times New Roman" w:cs="Times New Roman"/>
          <w:i/>
          <w:sz w:val="24"/>
          <w:szCs w:val="24"/>
          <w:lang w:val="en-US"/>
          <w:rPrChange w:id="2782" w:author="Ian Hussey" w:date="2020-08-25T17:52:00Z">
            <w:rPr>
              <w:rFonts w:ascii="Times New Roman" w:hAnsi="Times New Roman" w:cs="Times New Roman"/>
              <w:i/>
              <w:sz w:val="24"/>
              <w:szCs w:val="24"/>
              <w:lang w:val="en-GB"/>
            </w:rPr>
          </w:rPrChange>
        </w:rPr>
        <w:t>p</w:t>
      </w:r>
      <w:r w:rsidR="00B74D38" w:rsidRPr="00A023CC">
        <w:rPr>
          <w:rFonts w:ascii="Times New Roman" w:hAnsi="Times New Roman" w:cs="Times New Roman"/>
          <w:sz w:val="24"/>
          <w:szCs w:val="24"/>
          <w:lang w:val="en-US"/>
          <w:rPrChange w:id="2783" w:author="Ian Hussey" w:date="2020-08-25T17:52:00Z">
            <w:rPr>
              <w:rFonts w:ascii="Times New Roman" w:hAnsi="Times New Roman" w:cs="Times New Roman"/>
              <w:sz w:val="24"/>
              <w:szCs w:val="24"/>
              <w:lang w:val="en-GB"/>
            </w:rPr>
          </w:rPrChange>
        </w:rPr>
        <w:t xml:space="preserve"> = .29.</w:t>
      </w:r>
    </w:p>
    <w:p w14:paraId="59F9F337" w14:textId="61DDB782" w:rsidR="00184A62" w:rsidRPr="00A023CC" w:rsidRDefault="00184A62" w:rsidP="00184A62">
      <w:pPr>
        <w:spacing w:line="480" w:lineRule="auto"/>
        <w:contextualSpacing/>
        <w:rPr>
          <w:rFonts w:ascii="Times New Roman" w:hAnsi="Times New Roman" w:cs="Times New Roman"/>
          <w:b/>
          <w:i/>
          <w:sz w:val="24"/>
          <w:szCs w:val="24"/>
          <w:lang w:val="en-US"/>
          <w:rPrChange w:id="2784" w:author="Ian Hussey" w:date="2020-08-25T17:52:00Z">
            <w:rPr>
              <w:rFonts w:ascii="Times New Roman" w:hAnsi="Times New Roman" w:cs="Times New Roman"/>
              <w:b/>
              <w:i/>
              <w:sz w:val="24"/>
              <w:szCs w:val="24"/>
              <w:lang w:val="en-GB"/>
            </w:rPr>
          </w:rPrChange>
        </w:rPr>
      </w:pPr>
      <w:r w:rsidRPr="00A023CC">
        <w:rPr>
          <w:rFonts w:ascii="Times New Roman" w:hAnsi="Times New Roman" w:cs="Times New Roman"/>
          <w:b/>
          <w:i/>
          <w:sz w:val="24"/>
          <w:szCs w:val="24"/>
          <w:lang w:val="en-US"/>
          <w:rPrChange w:id="2785" w:author="Ian Hussey" w:date="2020-08-25T17:52:00Z">
            <w:rPr>
              <w:rFonts w:ascii="Times New Roman" w:hAnsi="Times New Roman" w:cs="Times New Roman"/>
              <w:b/>
              <w:i/>
              <w:sz w:val="24"/>
              <w:szCs w:val="24"/>
              <w:lang w:val="en-GB"/>
            </w:rPr>
          </w:rPrChange>
        </w:rPr>
        <w:t>Question 3: Was Evaluative Learning Moderated by</w:t>
      </w:r>
      <w:r w:rsidR="00B74D38" w:rsidRPr="00A023CC">
        <w:rPr>
          <w:rFonts w:ascii="Times New Roman" w:hAnsi="Times New Roman" w:cs="Times New Roman"/>
          <w:b/>
          <w:i/>
          <w:sz w:val="24"/>
          <w:szCs w:val="24"/>
          <w:lang w:val="en-US"/>
          <w:rPrChange w:id="2786" w:author="Ian Hussey" w:date="2020-08-25T17:52:00Z">
            <w:rPr>
              <w:rFonts w:ascii="Times New Roman" w:hAnsi="Times New Roman" w:cs="Times New Roman"/>
              <w:b/>
              <w:i/>
              <w:sz w:val="24"/>
              <w:szCs w:val="24"/>
              <w:lang w:val="en-GB"/>
            </w:rPr>
          </w:rPrChange>
        </w:rPr>
        <w:t xml:space="preserve"> Extinction or Counterconditioning</w:t>
      </w:r>
      <w:r w:rsidRPr="00A023CC">
        <w:rPr>
          <w:rFonts w:ascii="Times New Roman" w:hAnsi="Times New Roman" w:cs="Times New Roman"/>
          <w:b/>
          <w:i/>
          <w:sz w:val="24"/>
          <w:szCs w:val="24"/>
          <w:lang w:val="en-US"/>
          <w:rPrChange w:id="2787" w:author="Ian Hussey" w:date="2020-08-25T17:52:00Z">
            <w:rPr>
              <w:rFonts w:ascii="Times New Roman" w:hAnsi="Times New Roman" w:cs="Times New Roman"/>
              <w:b/>
              <w:i/>
              <w:sz w:val="24"/>
              <w:szCs w:val="24"/>
              <w:lang w:val="en-GB"/>
            </w:rPr>
          </w:rPrChange>
        </w:rPr>
        <w:t>?</w:t>
      </w:r>
    </w:p>
    <w:p w14:paraId="3F7F1B25" w14:textId="6A4E6CBD" w:rsidR="006A62F9" w:rsidRPr="00A023CC" w:rsidRDefault="00184A62" w:rsidP="00AB4BAA">
      <w:pPr>
        <w:spacing w:line="480" w:lineRule="auto"/>
        <w:ind w:firstLine="708"/>
        <w:contextualSpacing/>
        <w:rPr>
          <w:rFonts w:ascii="Times New Roman" w:hAnsi="Times New Roman" w:cs="Times New Roman"/>
          <w:sz w:val="24"/>
          <w:lang w:val="en-US"/>
          <w:rPrChange w:id="2788" w:author="Ian Hussey" w:date="2020-08-25T17:52:00Z">
            <w:rPr>
              <w:rFonts w:ascii="Times New Roman" w:hAnsi="Times New Roman" w:cs="Times New Roman"/>
              <w:sz w:val="24"/>
              <w:lang w:val="en-GB"/>
            </w:rPr>
          </w:rPrChange>
        </w:rPr>
      </w:pPr>
      <w:r w:rsidRPr="00A023CC">
        <w:rPr>
          <w:rFonts w:ascii="Times New Roman" w:hAnsi="Times New Roman" w:cs="Times New Roman"/>
          <w:b/>
          <w:sz w:val="24"/>
          <w:szCs w:val="24"/>
          <w:lang w:val="en-US"/>
          <w:rPrChange w:id="2789" w:author="Ian Hussey" w:date="2020-08-25T17:52:00Z">
            <w:rPr>
              <w:rFonts w:ascii="Times New Roman" w:hAnsi="Times New Roman" w:cs="Times New Roman"/>
              <w:b/>
              <w:sz w:val="24"/>
              <w:szCs w:val="24"/>
              <w:lang w:val="en-GB"/>
            </w:rPr>
          </w:rPrChange>
        </w:rPr>
        <w:t>Operant Evaluative Conditioning</w:t>
      </w:r>
      <w:r w:rsidR="00635362" w:rsidRPr="00A023CC">
        <w:rPr>
          <w:rFonts w:ascii="Times New Roman" w:hAnsi="Times New Roman" w:cs="Times New Roman"/>
          <w:b/>
          <w:sz w:val="24"/>
          <w:szCs w:val="24"/>
          <w:lang w:val="en-US"/>
          <w:rPrChange w:id="2790" w:author="Ian Hussey" w:date="2020-08-25T17:52:00Z">
            <w:rPr>
              <w:rFonts w:ascii="Times New Roman" w:hAnsi="Times New Roman" w:cs="Times New Roman"/>
              <w:b/>
              <w:sz w:val="24"/>
              <w:szCs w:val="24"/>
              <w:lang w:val="en-GB"/>
            </w:rPr>
          </w:rPrChange>
        </w:rPr>
        <w:t xml:space="preserve"> Effects</w:t>
      </w:r>
      <w:r w:rsidRPr="00A023CC">
        <w:rPr>
          <w:rFonts w:ascii="Times New Roman" w:hAnsi="Times New Roman" w:cs="Times New Roman"/>
          <w:sz w:val="24"/>
          <w:szCs w:val="24"/>
          <w:lang w:val="en-US"/>
          <w:rPrChange w:id="2791" w:author="Ian Hussey" w:date="2020-08-25T17:52:00Z">
            <w:rPr>
              <w:rFonts w:ascii="Times New Roman" w:hAnsi="Times New Roman" w:cs="Times New Roman"/>
              <w:sz w:val="24"/>
              <w:szCs w:val="24"/>
              <w:lang w:val="en-GB"/>
            </w:rPr>
          </w:rPrChange>
        </w:rPr>
        <w:t xml:space="preserve">. </w:t>
      </w:r>
      <w:r w:rsidR="0001405C" w:rsidRPr="00A023CC">
        <w:rPr>
          <w:rFonts w:ascii="Times New Roman" w:hAnsi="Times New Roman" w:cs="Times New Roman"/>
          <w:sz w:val="24"/>
          <w:szCs w:val="24"/>
          <w:lang w:val="en-US"/>
          <w:rPrChange w:id="2792" w:author="Ian Hussey" w:date="2020-08-25T17:52:00Z">
            <w:rPr>
              <w:rFonts w:ascii="Times New Roman" w:hAnsi="Times New Roman" w:cs="Times New Roman"/>
              <w:sz w:val="24"/>
              <w:szCs w:val="24"/>
              <w:lang w:val="en-GB"/>
            </w:rPr>
          </w:rPrChange>
        </w:rPr>
        <w:t xml:space="preserve">OEC effects </w:t>
      </w:r>
      <w:r w:rsidR="007A5B0E" w:rsidRPr="00A023CC">
        <w:rPr>
          <w:rFonts w:ascii="Times New Roman" w:hAnsi="Times New Roman" w:cs="Times New Roman"/>
          <w:sz w:val="24"/>
          <w:szCs w:val="24"/>
          <w:lang w:val="en-US"/>
          <w:rPrChange w:id="2793" w:author="Ian Hussey" w:date="2020-08-25T17:52:00Z">
            <w:rPr>
              <w:rFonts w:ascii="Times New Roman" w:hAnsi="Times New Roman" w:cs="Times New Roman"/>
              <w:sz w:val="24"/>
              <w:szCs w:val="24"/>
              <w:lang w:val="en-GB"/>
            </w:rPr>
          </w:rPrChange>
        </w:rPr>
        <w:t xml:space="preserve">did not </w:t>
      </w:r>
      <w:r w:rsidR="00AB4BAA" w:rsidRPr="00A023CC">
        <w:rPr>
          <w:rFonts w:ascii="Times New Roman" w:hAnsi="Times New Roman" w:cs="Times New Roman"/>
          <w:sz w:val="24"/>
          <w:szCs w:val="24"/>
          <w:lang w:val="en-US"/>
          <w:rPrChange w:id="2794" w:author="Ian Hussey" w:date="2020-08-25T17:52:00Z">
            <w:rPr>
              <w:rFonts w:ascii="Times New Roman" w:hAnsi="Times New Roman" w:cs="Times New Roman"/>
              <w:sz w:val="24"/>
              <w:szCs w:val="24"/>
              <w:lang w:val="en-GB"/>
            </w:rPr>
          </w:rPrChange>
        </w:rPr>
        <w:t>decrease</w:t>
      </w:r>
      <w:r w:rsidRPr="00A023CC">
        <w:rPr>
          <w:rFonts w:ascii="Times New Roman" w:hAnsi="Times New Roman" w:cs="Times New Roman"/>
          <w:sz w:val="24"/>
          <w:szCs w:val="24"/>
          <w:lang w:val="en-US"/>
          <w:rPrChange w:id="2795" w:author="Ian Hussey" w:date="2020-08-25T17:52:00Z">
            <w:rPr>
              <w:rFonts w:ascii="Times New Roman" w:hAnsi="Times New Roman" w:cs="Times New Roman"/>
              <w:sz w:val="24"/>
              <w:szCs w:val="24"/>
              <w:lang w:val="en-GB"/>
            </w:rPr>
          </w:rPrChange>
        </w:rPr>
        <w:t xml:space="preserve"> in magnitude </w:t>
      </w:r>
      <w:r w:rsidR="0001405C" w:rsidRPr="00A023CC">
        <w:rPr>
          <w:rFonts w:ascii="Times New Roman" w:hAnsi="Times New Roman" w:cs="Times New Roman"/>
          <w:sz w:val="24"/>
          <w:szCs w:val="24"/>
          <w:lang w:val="en-US"/>
          <w:rPrChange w:id="2796" w:author="Ian Hussey" w:date="2020-08-25T17:52:00Z">
            <w:rPr>
              <w:rFonts w:ascii="Times New Roman" w:hAnsi="Times New Roman" w:cs="Times New Roman"/>
              <w:sz w:val="24"/>
              <w:szCs w:val="24"/>
              <w:lang w:val="en-GB"/>
            </w:rPr>
          </w:rPrChange>
        </w:rPr>
        <w:t xml:space="preserve">relative to the acquisition only group </w:t>
      </w:r>
      <w:r w:rsidRPr="00A023CC">
        <w:rPr>
          <w:rFonts w:ascii="Times New Roman" w:hAnsi="Times New Roman" w:cs="Times New Roman"/>
          <w:sz w:val="24"/>
          <w:szCs w:val="24"/>
          <w:lang w:val="en-US"/>
          <w:rPrChange w:id="2797" w:author="Ian Hussey" w:date="2020-08-25T17:52:00Z">
            <w:rPr>
              <w:rFonts w:ascii="Times New Roman" w:hAnsi="Times New Roman" w:cs="Times New Roman"/>
              <w:sz w:val="24"/>
              <w:szCs w:val="24"/>
              <w:lang w:val="en-GB"/>
            </w:rPr>
          </w:rPrChange>
        </w:rPr>
        <w:t xml:space="preserve">when </w:t>
      </w:r>
      <w:r w:rsidR="00AB4BAA" w:rsidRPr="00A023CC">
        <w:rPr>
          <w:rFonts w:ascii="Times New Roman" w:hAnsi="Times New Roman" w:cs="Times New Roman"/>
          <w:sz w:val="24"/>
          <w:szCs w:val="24"/>
          <w:lang w:val="en-US"/>
          <w:rPrChange w:id="2798" w:author="Ian Hussey" w:date="2020-08-25T17:52:00Z">
            <w:rPr>
              <w:rFonts w:ascii="Times New Roman" w:hAnsi="Times New Roman" w:cs="Times New Roman"/>
              <w:sz w:val="24"/>
              <w:szCs w:val="24"/>
              <w:lang w:val="en-GB"/>
            </w:rPr>
          </w:rPrChange>
        </w:rPr>
        <w:t xml:space="preserve">the outcome was removed from both contingencies </w:t>
      </w:r>
      <w:r w:rsidRPr="00A023CC">
        <w:rPr>
          <w:rFonts w:ascii="Times New Roman" w:hAnsi="Times New Roman" w:cs="Times New Roman"/>
          <w:sz w:val="24"/>
          <w:szCs w:val="24"/>
          <w:lang w:val="en-US"/>
          <w:rPrChange w:id="2799" w:author="Ian Hussey" w:date="2020-08-25T17:52:00Z">
            <w:rPr>
              <w:rFonts w:ascii="Times New Roman" w:hAnsi="Times New Roman" w:cs="Times New Roman"/>
              <w:sz w:val="24"/>
              <w:szCs w:val="24"/>
              <w:lang w:val="en-GB"/>
            </w:rPr>
          </w:rPrChange>
        </w:rPr>
        <w:t>(</w:t>
      </w:r>
      <w:r w:rsidR="00AB4BAA" w:rsidRPr="00A023CC">
        <w:rPr>
          <w:rFonts w:ascii="Times New Roman" w:hAnsi="Times New Roman" w:cs="Times New Roman"/>
          <w:sz w:val="24"/>
          <w:szCs w:val="24"/>
          <w:lang w:val="en-US"/>
          <w:rPrChange w:id="2800" w:author="Ian Hussey" w:date="2020-08-25T17:52:00Z">
            <w:rPr>
              <w:rFonts w:ascii="Times New Roman" w:hAnsi="Times New Roman" w:cs="Times New Roman"/>
              <w:sz w:val="24"/>
              <w:szCs w:val="24"/>
              <w:lang w:val="en-GB"/>
            </w:rPr>
          </w:rPrChange>
        </w:rPr>
        <w:t>extinction</w:t>
      </w:r>
      <w:r w:rsidRPr="00A023CC">
        <w:rPr>
          <w:rFonts w:ascii="Times New Roman" w:hAnsi="Times New Roman" w:cs="Times New Roman"/>
          <w:sz w:val="24"/>
          <w:szCs w:val="24"/>
          <w:lang w:val="en-US"/>
          <w:rPrChange w:id="2801" w:author="Ian Hussey" w:date="2020-08-25T17:52:00Z">
            <w:rPr>
              <w:rFonts w:ascii="Times New Roman" w:hAnsi="Times New Roman" w:cs="Times New Roman"/>
              <w:sz w:val="24"/>
              <w:szCs w:val="24"/>
              <w:lang w:val="en-GB"/>
            </w:rPr>
          </w:rPrChange>
        </w:rPr>
        <w:t xml:space="preserve">), </w:t>
      </w:r>
      <w:r w:rsidR="00AB4BAA" w:rsidRPr="00A023CC">
        <w:rPr>
          <w:rFonts w:ascii="Times New Roman" w:hAnsi="Times New Roman" w:cs="Times New Roman"/>
          <w:i/>
          <w:sz w:val="24"/>
          <w:szCs w:val="24"/>
          <w:lang w:val="en-US"/>
          <w:rPrChange w:id="2802" w:author="Ian Hussey" w:date="2020-08-25T17:52:00Z">
            <w:rPr>
              <w:rFonts w:ascii="Times New Roman" w:hAnsi="Times New Roman" w:cs="Times New Roman"/>
              <w:i/>
              <w:sz w:val="24"/>
              <w:szCs w:val="24"/>
              <w:lang w:val="en-GB"/>
            </w:rPr>
          </w:rPrChange>
        </w:rPr>
        <w:t>t</w:t>
      </w:r>
      <w:r w:rsidR="00AB4BAA" w:rsidRPr="00A023CC">
        <w:rPr>
          <w:rFonts w:ascii="Times New Roman" w:hAnsi="Times New Roman" w:cs="Times New Roman"/>
          <w:sz w:val="24"/>
          <w:szCs w:val="24"/>
          <w:lang w:val="en-US"/>
          <w:rPrChange w:id="2803" w:author="Ian Hussey" w:date="2020-08-25T17:52:00Z">
            <w:rPr>
              <w:rFonts w:ascii="Times New Roman" w:hAnsi="Times New Roman" w:cs="Times New Roman"/>
              <w:sz w:val="24"/>
              <w:szCs w:val="24"/>
              <w:lang w:val="en-GB"/>
            </w:rPr>
          </w:rPrChange>
        </w:rPr>
        <w:t xml:space="preserve">(187.92) = 0.69, </w:t>
      </w:r>
      <w:r w:rsidR="00AB4BAA" w:rsidRPr="00A023CC">
        <w:rPr>
          <w:rFonts w:ascii="Times New Roman" w:hAnsi="Times New Roman" w:cs="Times New Roman"/>
          <w:i/>
          <w:sz w:val="24"/>
          <w:szCs w:val="24"/>
          <w:lang w:val="en-US"/>
          <w:rPrChange w:id="2804" w:author="Ian Hussey" w:date="2020-08-25T17:52:00Z">
            <w:rPr>
              <w:rFonts w:ascii="Times New Roman" w:hAnsi="Times New Roman" w:cs="Times New Roman"/>
              <w:i/>
              <w:sz w:val="24"/>
              <w:szCs w:val="24"/>
              <w:lang w:val="en-GB"/>
            </w:rPr>
          </w:rPrChange>
        </w:rPr>
        <w:t>p</w:t>
      </w:r>
      <w:r w:rsidR="00AB4BAA" w:rsidRPr="00A023CC">
        <w:rPr>
          <w:rFonts w:ascii="Times New Roman" w:hAnsi="Times New Roman" w:cs="Times New Roman"/>
          <w:sz w:val="24"/>
          <w:szCs w:val="24"/>
          <w:lang w:val="en-US"/>
          <w:rPrChange w:id="2805" w:author="Ian Hussey" w:date="2020-08-25T17:52:00Z">
            <w:rPr>
              <w:rFonts w:ascii="Times New Roman" w:hAnsi="Times New Roman" w:cs="Times New Roman"/>
              <w:sz w:val="24"/>
              <w:szCs w:val="24"/>
              <w:lang w:val="en-GB"/>
            </w:rPr>
          </w:rPrChange>
        </w:rPr>
        <w:t xml:space="preserve"> = .49, </w:t>
      </w:r>
      <w:r w:rsidR="00AB4BAA" w:rsidRPr="00A023CC">
        <w:rPr>
          <w:rFonts w:ascii="Times New Roman" w:hAnsi="Times New Roman" w:cs="Times New Roman"/>
          <w:i/>
          <w:sz w:val="24"/>
          <w:szCs w:val="24"/>
          <w:lang w:val="en-US"/>
          <w:rPrChange w:id="2806" w:author="Ian Hussey" w:date="2020-08-25T17:52:00Z">
            <w:rPr>
              <w:rFonts w:ascii="Times New Roman" w:hAnsi="Times New Roman" w:cs="Times New Roman"/>
              <w:i/>
              <w:sz w:val="24"/>
              <w:szCs w:val="24"/>
              <w:lang w:val="en-GB"/>
            </w:rPr>
          </w:rPrChange>
        </w:rPr>
        <w:t>d</w:t>
      </w:r>
      <w:r w:rsidR="00AB4BAA" w:rsidRPr="00A023CC">
        <w:rPr>
          <w:rFonts w:ascii="Times New Roman" w:hAnsi="Times New Roman" w:cs="Times New Roman"/>
          <w:sz w:val="24"/>
          <w:szCs w:val="24"/>
          <w:lang w:val="en-US"/>
          <w:rPrChange w:id="2807" w:author="Ian Hussey" w:date="2020-08-25T17:52:00Z">
            <w:rPr>
              <w:rFonts w:ascii="Times New Roman" w:hAnsi="Times New Roman" w:cs="Times New Roman"/>
              <w:sz w:val="24"/>
              <w:szCs w:val="24"/>
              <w:lang w:val="en-GB"/>
            </w:rPr>
          </w:rPrChange>
        </w:rPr>
        <w:t xml:space="preserve"> = 0.1, 95% CI [-0.18, 0.37], BF</w:t>
      </w:r>
      <w:r w:rsidR="00AB4BAA" w:rsidRPr="00A023CC">
        <w:rPr>
          <w:rFonts w:ascii="Times New Roman" w:hAnsi="Times New Roman" w:cs="Times New Roman"/>
          <w:sz w:val="24"/>
          <w:szCs w:val="24"/>
          <w:vertAlign w:val="subscript"/>
          <w:lang w:val="en-US"/>
          <w:rPrChange w:id="2808" w:author="Ian Hussey" w:date="2020-08-25T17:52:00Z">
            <w:rPr>
              <w:rFonts w:ascii="Times New Roman" w:hAnsi="Times New Roman" w:cs="Times New Roman"/>
              <w:sz w:val="24"/>
              <w:szCs w:val="24"/>
              <w:vertAlign w:val="subscript"/>
              <w:lang w:val="en-GB"/>
            </w:rPr>
          </w:rPrChange>
        </w:rPr>
        <w:t>10</w:t>
      </w:r>
      <w:r w:rsidR="00AB4BAA" w:rsidRPr="00A023CC">
        <w:rPr>
          <w:rFonts w:ascii="Times New Roman" w:hAnsi="Times New Roman" w:cs="Times New Roman"/>
          <w:sz w:val="24"/>
          <w:szCs w:val="24"/>
          <w:lang w:val="en-US"/>
          <w:rPrChange w:id="2809" w:author="Ian Hussey" w:date="2020-08-25T17:52:00Z">
            <w:rPr>
              <w:rFonts w:ascii="Times New Roman" w:hAnsi="Times New Roman" w:cs="Times New Roman"/>
              <w:sz w:val="24"/>
              <w:szCs w:val="24"/>
              <w:lang w:val="en-GB"/>
            </w:rPr>
          </w:rPrChange>
        </w:rPr>
        <w:t xml:space="preserve"> = 0.2. </w:t>
      </w:r>
      <w:r w:rsidR="00B65B60" w:rsidRPr="00A023CC">
        <w:rPr>
          <w:rFonts w:ascii="Times New Roman" w:hAnsi="Times New Roman" w:cs="Times New Roman"/>
          <w:sz w:val="24"/>
          <w:szCs w:val="24"/>
          <w:lang w:val="en-US"/>
          <w:rPrChange w:id="2810" w:author="Ian Hussey" w:date="2020-08-25T17:52:00Z">
            <w:rPr>
              <w:rFonts w:ascii="Times New Roman" w:hAnsi="Times New Roman" w:cs="Times New Roman"/>
              <w:sz w:val="24"/>
              <w:szCs w:val="24"/>
              <w:lang w:val="en-GB"/>
            </w:rPr>
          </w:rPrChange>
        </w:rPr>
        <w:t>However, t</w:t>
      </w:r>
      <w:r w:rsidR="006A62F9" w:rsidRPr="00A023CC">
        <w:rPr>
          <w:rFonts w:ascii="Times New Roman" w:hAnsi="Times New Roman" w:cs="Times New Roman"/>
          <w:sz w:val="24"/>
          <w:szCs w:val="24"/>
          <w:lang w:val="en-US"/>
          <w:rPrChange w:id="2811" w:author="Ian Hussey" w:date="2020-08-25T17:52:00Z">
            <w:rPr>
              <w:rFonts w:ascii="Times New Roman" w:hAnsi="Times New Roman" w:cs="Times New Roman"/>
              <w:sz w:val="24"/>
              <w:szCs w:val="24"/>
              <w:lang w:val="en-GB"/>
            </w:rPr>
          </w:rPrChange>
        </w:rPr>
        <w:t>hey increased, as expected, following counterconditioning, which involved additional exposure to operant evaluative conditioning</w:t>
      </w:r>
      <w:r w:rsidR="00AB4BAA" w:rsidRPr="00A023CC">
        <w:rPr>
          <w:rFonts w:ascii="Times New Roman" w:hAnsi="Times New Roman" w:cs="Times New Roman"/>
          <w:sz w:val="24"/>
          <w:szCs w:val="24"/>
          <w:lang w:val="en-US"/>
          <w:rPrChange w:id="2812" w:author="Ian Hussey" w:date="2020-08-25T17:52:00Z">
            <w:rPr>
              <w:rFonts w:ascii="Times New Roman" w:hAnsi="Times New Roman" w:cs="Times New Roman"/>
              <w:sz w:val="24"/>
              <w:szCs w:val="24"/>
              <w:lang w:val="en-GB"/>
            </w:rPr>
          </w:rPrChange>
        </w:rPr>
        <w:t xml:space="preserve">, </w:t>
      </w:r>
      <w:r w:rsidR="00AB4BAA" w:rsidRPr="00A023CC">
        <w:rPr>
          <w:rFonts w:ascii="Times New Roman" w:hAnsi="Times New Roman" w:cs="Times New Roman"/>
          <w:i/>
          <w:sz w:val="24"/>
          <w:szCs w:val="24"/>
          <w:lang w:val="en-US"/>
          <w:rPrChange w:id="2813" w:author="Ian Hussey" w:date="2020-08-25T17:52:00Z">
            <w:rPr>
              <w:rFonts w:ascii="Times New Roman" w:hAnsi="Times New Roman" w:cs="Times New Roman"/>
              <w:i/>
              <w:sz w:val="24"/>
              <w:szCs w:val="24"/>
              <w:lang w:val="en-GB"/>
            </w:rPr>
          </w:rPrChange>
        </w:rPr>
        <w:t>t</w:t>
      </w:r>
      <w:r w:rsidR="00AB4BAA" w:rsidRPr="00A023CC">
        <w:rPr>
          <w:rFonts w:ascii="Times New Roman" w:hAnsi="Times New Roman" w:cs="Times New Roman"/>
          <w:sz w:val="24"/>
          <w:szCs w:val="24"/>
          <w:lang w:val="en-US"/>
          <w:rPrChange w:id="2814" w:author="Ian Hussey" w:date="2020-08-25T17:52:00Z">
            <w:rPr>
              <w:rFonts w:ascii="Times New Roman" w:hAnsi="Times New Roman" w:cs="Times New Roman"/>
              <w:sz w:val="24"/>
              <w:szCs w:val="24"/>
              <w:lang w:val="en-GB"/>
            </w:rPr>
          </w:rPrChange>
        </w:rPr>
        <w:t xml:space="preserve">(204.38) = 2.23, </w:t>
      </w:r>
      <w:r w:rsidR="00AB4BAA" w:rsidRPr="00A023CC">
        <w:rPr>
          <w:rFonts w:ascii="Times New Roman" w:hAnsi="Times New Roman" w:cs="Times New Roman"/>
          <w:i/>
          <w:sz w:val="24"/>
          <w:szCs w:val="24"/>
          <w:lang w:val="en-US"/>
          <w:rPrChange w:id="2815" w:author="Ian Hussey" w:date="2020-08-25T17:52:00Z">
            <w:rPr>
              <w:rFonts w:ascii="Times New Roman" w:hAnsi="Times New Roman" w:cs="Times New Roman"/>
              <w:i/>
              <w:sz w:val="24"/>
              <w:szCs w:val="24"/>
              <w:lang w:val="en-GB"/>
            </w:rPr>
          </w:rPrChange>
        </w:rPr>
        <w:t>p</w:t>
      </w:r>
      <w:r w:rsidR="004443C8" w:rsidRPr="00A023CC">
        <w:rPr>
          <w:rFonts w:ascii="Times New Roman" w:hAnsi="Times New Roman" w:cs="Times New Roman"/>
          <w:sz w:val="24"/>
          <w:szCs w:val="24"/>
          <w:lang w:val="en-US"/>
          <w:rPrChange w:id="2816" w:author="Ian Hussey" w:date="2020-08-25T17:52:00Z">
            <w:rPr>
              <w:rFonts w:ascii="Times New Roman" w:hAnsi="Times New Roman" w:cs="Times New Roman"/>
              <w:sz w:val="24"/>
              <w:szCs w:val="24"/>
              <w:lang w:val="en-GB"/>
            </w:rPr>
          </w:rPrChange>
        </w:rPr>
        <w:t xml:space="preserve"> = .03</w:t>
      </w:r>
      <w:r w:rsidR="00AB4BAA" w:rsidRPr="00A023CC">
        <w:rPr>
          <w:rFonts w:ascii="Times New Roman" w:hAnsi="Times New Roman" w:cs="Times New Roman"/>
          <w:sz w:val="24"/>
          <w:szCs w:val="24"/>
          <w:lang w:val="en-US"/>
          <w:rPrChange w:id="2817" w:author="Ian Hussey" w:date="2020-08-25T17:52:00Z">
            <w:rPr>
              <w:rFonts w:ascii="Times New Roman" w:hAnsi="Times New Roman" w:cs="Times New Roman"/>
              <w:sz w:val="24"/>
              <w:szCs w:val="24"/>
              <w:lang w:val="en-GB"/>
            </w:rPr>
          </w:rPrChange>
        </w:rPr>
        <w:t xml:space="preserve">, </w:t>
      </w:r>
      <w:r w:rsidR="00AB4BAA" w:rsidRPr="00A023CC">
        <w:rPr>
          <w:rFonts w:ascii="Times New Roman" w:hAnsi="Times New Roman" w:cs="Times New Roman"/>
          <w:i/>
          <w:sz w:val="24"/>
          <w:szCs w:val="24"/>
          <w:lang w:val="en-US"/>
          <w:rPrChange w:id="2818" w:author="Ian Hussey" w:date="2020-08-25T17:52:00Z">
            <w:rPr>
              <w:rFonts w:ascii="Times New Roman" w:hAnsi="Times New Roman" w:cs="Times New Roman"/>
              <w:i/>
              <w:sz w:val="24"/>
              <w:szCs w:val="24"/>
              <w:lang w:val="en-GB"/>
            </w:rPr>
          </w:rPrChange>
        </w:rPr>
        <w:t>d</w:t>
      </w:r>
      <w:r w:rsidR="00AB4BAA" w:rsidRPr="00A023CC">
        <w:rPr>
          <w:rFonts w:ascii="Times New Roman" w:hAnsi="Times New Roman" w:cs="Times New Roman"/>
          <w:sz w:val="24"/>
          <w:szCs w:val="24"/>
          <w:lang w:val="en-US"/>
          <w:rPrChange w:id="2819" w:author="Ian Hussey" w:date="2020-08-25T17:52:00Z">
            <w:rPr>
              <w:rFonts w:ascii="Times New Roman" w:hAnsi="Times New Roman" w:cs="Times New Roman"/>
              <w:sz w:val="24"/>
              <w:szCs w:val="24"/>
              <w:lang w:val="en-GB"/>
            </w:rPr>
          </w:rPrChange>
        </w:rPr>
        <w:t xml:space="preserve"> = 0.31, 95% CI [0.03, 0.58], BF10 = 1.5.</w:t>
      </w:r>
      <w:r w:rsidR="006A62F9" w:rsidRPr="00A023CC">
        <w:rPr>
          <w:rFonts w:ascii="Times New Roman" w:hAnsi="Times New Roman" w:cs="Times New Roman"/>
          <w:sz w:val="24"/>
          <w:szCs w:val="24"/>
          <w:lang w:val="en-US"/>
          <w:rPrChange w:id="2820" w:author="Ian Hussey" w:date="2020-08-25T17:52:00Z">
            <w:rPr>
              <w:rFonts w:ascii="Times New Roman" w:hAnsi="Times New Roman" w:cs="Times New Roman"/>
              <w:sz w:val="24"/>
              <w:szCs w:val="24"/>
              <w:lang w:val="en-GB"/>
            </w:rPr>
          </w:rPrChange>
        </w:rPr>
        <w:t xml:space="preserve"> </w:t>
      </w:r>
      <w:r w:rsidR="009C4470" w:rsidRPr="00A023CC">
        <w:rPr>
          <w:rFonts w:ascii="Times New Roman" w:hAnsi="Times New Roman" w:cs="Times New Roman"/>
          <w:sz w:val="24"/>
          <w:szCs w:val="24"/>
          <w:lang w:val="en-US"/>
          <w:rPrChange w:id="2821" w:author="Ian Hussey" w:date="2020-08-25T17:52:00Z">
            <w:rPr>
              <w:rFonts w:ascii="Times New Roman" w:hAnsi="Times New Roman" w:cs="Times New Roman"/>
              <w:sz w:val="24"/>
              <w:szCs w:val="24"/>
              <w:lang w:val="en-GB"/>
            </w:rPr>
          </w:rPrChange>
        </w:rPr>
        <w:t xml:space="preserve">Evidence did not emerge to support the idea that </w:t>
      </w:r>
      <w:r w:rsidR="009C4470" w:rsidRPr="00A023CC">
        <w:rPr>
          <w:rFonts w:ascii="Times New Roman" w:hAnsi="Times New Roman" w:cs="Times New Roman"/>
          <w:sz w:val="24"/>
          <w:szCs w:val="24"/>
          <w:lang w:val="en-US"/>
        </w:rPr>
        <w:t>behavioral</w:t>
      </w:r>
      <w:r w:rsidR="009C4470" w:rsidRPr="00A023CC">
        <w:rPr>
          <w:rFonts w:ascii="Times New Roman" w:hAnsi="Times New Roman" w:cs="Times New Roman"/>
          <w:sz w:val="24"/>
          <w:szCs w:val="24"/>
          <w:lang w:val="en-US"/>
          <w:rPrChange w:id="2822" w:author="Ian Hussey" w:date="2020-08-25T17:52:00Z">
            <w:rPr>
              <w:rFonts w:ascii="Times New Roman" w:hAnsi="Times New Roman" w:cs="Times New Roman"/>
              <w:sz w:val="24"/>
              <w:szCs w:val="24"/>
              <w:lang w:val="en-GB"/>
            </w:rPr>
          </w:rPrChange>
        </w:rPr>
        <w:t xml:space="preserve"> </w:t>
      </w:r>
      <w:r w:rsidR="006A62F9" w:rsidRPr="00A023CC">
        <w:rPr>
          <w:rFonts w:ascii="Times New Roman" w:hAnsi="Times New Roman" w:cs="Times New Roman"/>
          <w:sz w:val="24"/>
          <w:szCs w:val="24"/>
          <w:lang w:val="en-US"/>
          <w:rPrChange w:id="2823" w:author="Ian Hussey" w:date="2020-08-25T17:52:00Z">
            <w:rPr>
              <w:rFonts w:ascii="Times New Roman" w:hAnsi="Times New Roman" w:cs="Times New Roman"/>
              <w:sz w:val="24"/>
              <w:szCs w:val="24"/>
              <w:lang w:val="en-GB"/>
            </w:rPr>
          </w:rPrChange>
        </w:rPr>
        <w:t xml:space="preserve">intentions were moderated by either the extinction, </w:t>
      </w:r>
      <w:r w:rsidR="006A62F9" w:rsidRPr="00A023CC">
        <w:rPr>
          <w:rFonts w:ascii="Times New Roman" w:hAnsi="Times New Roman" w:cs="Times New Roman"/>
          <w:sz w:val="24"/>
          <w:lang w:val="en-US"/>
          <w:rPrChange w:id="2824" w:author="Ian Hussey" w:date="2020-08-25T17:52:00Z">
            <w:rPr>
              <w:rFonts w:ascii="Times New Roman" w:hAnsi="Times New Roman" w:cs="Times New Roman"/>
              <w:sz w:val="24"/>
              <w:lang w:val="en-GB"/>
            </w:rPr>
          </w:rPrChange>
        </w:rPr>
        <w:t xml:space="preserve">OR = 0.9, 95% CI [0.43, 1.88], </w:t>
      </w:r>
      <w:r w:rsidR="006A62F9" w:rsidRPr="00A023CC">
        <w:rPr>
          <w:rFonts w:ascii="Times New Roman" w:hAnsi="Times New Roman" w:cs="Times New Roman"/>
          <w:i/>
          <w:sz w:val="24"/>
          <w:lang w:val="en-US"/>
          <w:rPrChange w:id="2825" w:author="Ian Hussey" w:date="2020-08-25T17:52:00Z">
            <w:rPr>
              <w:rFonts w:ascii="Times New Roman" w:hAnsi="Times New Roman" w:cs="Times New Roman"/>
              <w:i/>
              <w:sz w:val="24"/>
              <w:lang w:val="en-GB"/>
            </w:rPr>
          </w:rPrChange>
        </w:rPr>
        <w:t>p</w:t>
      </w:r>
      <w:r w:rsidR="006A62F9" w:rsidRPr="00A023CC">
        <w:rPr>
          <w:rFonts w:ascii="Times New Roman" w:hAnsi="Times New Roman" w:cs="Times New Roman"/>
          <w:sz w:val="24"/>
          <w:lang w:val="en-US"/>
          <w:rPrChange w:id="2826" w:author="Ian Hussey" w:date="2020-08-25T17:52:00Z">
            <w:rPr>
              <w:rFonts w:ascii="Times New Roman" w:hAnsi="Times New Roman" w:cs="Times New Roman"/>
              <w:sz w:val="24"/>
              <w:lang w:val="en-GB"/>
            </w:rPr>
          </w:rPrChange>
        </w:rPr>
        <w:t xml:space="preserve"> = .85, or counterconditioning procedures, OR = 0.61, 95% CI [0.3, 1.23], </w:t>
      </w:r>
      <w:r w:rsidR="006A62F9" w:rsidRPr="00A023CC">
        <w:rPr>
          <w:rFonts w:ascii="Times New Roman" w:hAnsi="Times New Roman" w:cs="Times New Roman"/>
          <w:i/>
          <w:sz w:val="24"/>
          <w:lang w:val="en-US"/>
          <w:rPrChange w:id="2827" w:author="Ian Hussey" w:date="2020-08-25T17:52:00Z">
            <w:rPr>
              <w:rFonts w:ascii="Times New Roman" w:hAnsi="Times New Roman" w:cs="Times New Roman"/>
              <w:i/>
              <w:sz w:val="24"/>
              <w:lang w:val="en-GB"/>
            </w:rPr>
          </w:rPrChange>
        </w:rPr>
        <w:t>p</w:t>
      </w:r>
      <w:r w:rsidR="006A62F9" w:rsidRPr="00A023CC">
        <w:rPr>
          <w:rFonts w:ascii="Times New Roman" w:hAnsi="Times New Roman" w:cs="Times New Roman"/>
          <w:sz w:val="24"/>
          <w:lang w:val="en-US"/>
          <w:rPrChange w:id="2828" w:author="Ian Hussey" w:date="2020-08-25T17:52:00Z">
            <w:rPr>
              <w:rFonts w:ascii="Times New Roman" w:hAnsi="Times New Roman" w:cs="Times New Roman"/>
              <w:sz w:val="24"/>
              <w:lang w:val="en-GB"/>
            </w:rPr>
          </w:rPrChange>
        </w:rPr>
        <w:t xml:space="preserve"> = .21.</w:t>
      </w:r>
    </w:p>
    <w:p w14:paraId="08BF5763" w14:textId="4670A279" w:rsidR="00184A62" w:rsidRPr="00A023CC" w:rsidRDefault="00635362" w:rsidP="00AB4BAA">
      <w:pPr>
        <w:spacing w:after="0" w:line="480" w:lineRule="auto"/>
        <w:ind w:firstLine="708"/>
        <w:rPr>
          <w:rFonts w:ascii="Times New Roman" w:hAnsi="Times New Roman" w:cs="Times New Roman"/>
          <w:sz w:val="24"/>
          <w:szCs w:val="24"/>
          <w:lang w:val="en-US"/>
        </w:rPr>
      </w:pPr>
      <w:r w:rsidRPr="00A023CC">
        <w:rPr>
          <w:rFonts w:ascii="Times New Roman" w:hAnsi="Times New Roman" w:cs="Times New Roman"/>
          <w:b/>
          <w:sz w:val="24"/>
          <w:szCs w:val="24"/>
          <w:lang w:val="en-US"/>
        </w:rPr>
        <w:t>Intersecting Regularity Effects</w:t>
      </w:r>
      <w:r w:rsidR="00184A62" w:rsidRPr="00A023CC">
        <w:rPr>
          <w:rFonts w:ascii="Times New Roman" w:hAnsi="Times New Roman" w:cs="Times New Roman"/>
          <w:sz w:val="24"/>
          <w:szCs w:val="24"/>
          <w:lang w:val="en-US"/>
        </w:rPr>
        <w:t xml:space="preserve">. </w:t>
      </w:r>
      <w:r w:rsidR="00AB4BAA" w:rsidRPr="00A023CC">
        <w:rPr>
          <w:rFonts w:ascii="Times New Roman" w:hAnsi="Times New Roman" w:cs="Times New Roman"/>
          <w:sz w:val="24"/>
          <w:szCs w:val="24"/>
          <w:lang w:val="en-US"/>
        </w:rPr>
        <w:t xml:space="preserve">Neither </w:t>
      </w:r>
      <w:r w:rsidR="00702272" w:rsidRPr="00A023CC">
        <w:rPr>
          <w:rFonts w:ascii="Times New Roman" w:hAnsi="Times New Roman" w:cs="Times New Roman"/>
          <w:sz w:val="24"/>
          <w:szCs w:val="24"/>
          <w:lang w:val="en-US"/>
        </w:rPr>
        <w:t xml:space="preserve">IR effects indexed by </w:t>
      </w:r>
      <w:r w:rsidR="00AB4BAA" w:rsidRPr="00A023CC">
        <w:rPr>
          <w:rFonts w:ascii="Times New Roman" w:hAnsi="Times New Roman" w:cs="Times New Roman"/>
          <w:sz w:val="24"/>
          <w:szCs w:val="24"/>
          <w:lang w:val="en-US"/>
        </w:rPr>
        <w:t>s</w:t>
      </w:r>
      <w:r w:rsidR="00184A62" w:rsidRPr="00A023CC">
        <w:rPr>
          <w:rFonts w:ascii="Times New Roman" w:hAnsi="Times New Roman" w:cs="Times New Roman"/>
          <w:sz w:val="24"/>
          <w:szCs w:val="24"/>
          <w:lang w:val="en-US"/>
        </w:rPr>
        <w:t>elf-reported ratings</w:t>
      </w:r>
      <w:r w:rsidR="00AB4BAA" w:rsidRPr="00A023CC">
        <w:rPr>
          <w:rFonts w:ascii="Times New Roman" w:hAnsi="Times New Roman" w:cs="Times New Roman"/>
          <w:sz w:val="24"/>
          <w:szCs w:val="24"/>
          <w:lang w:val="en-US"/>
        </w:rPr>
        <w:t xml:space="preserve">,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(202.2) = 1.56,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.12,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0.22, 95% CI [-0.06, 0.49],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0.5, IAT scores,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(205.09) = 1.11,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.27,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0.15, 95% CI [-0.12, 0.43],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0.3, </w:t>
      </w:r>
      <w:r w:rsidR="00B65B60" w:rsidRPr="00A023CC">
        <w:rPr>
          <w:rFonts w:ascii="Times New Roman" w:hAnsi="Times New Roman" w:cs="Times New Roman"/>
          <w:sz w:val="24"/>
          <w:szCs w:val="24"/>
          <w:lang w:val="en-US"/>
        </w:rPr>
        <w:t>n</w:t>
      </w:r>
      <w:r w:rsidR="00AB4BAA" w:rsidRPr="00A023CC">
        <w:rPr>
          <w:rFonts w:ascii="Times New Roman" w:hAnsi="Times New Roman" w:cs="Times New Roman"/>
          <w:sz w:val="24"/>
          <w:szCs w:val="24"/>
          <w:lang w:val="en-US"/>
        </w:rPr>
        <w:t xml:space="preserve">or behavioral intentions, OR = 1.1, </w:t>
      </w:r>
      <w:r w:rsidR="00AB4BAA" w:rsidRPr="00A023CC">
        <w:rPr>
          <w:rFonts w:ascii="Times New Roman" w:hAnsi="Times New Roman" w:cs="Times New Roman"/>
          <w:sz w:val="24"/>
          <w:szCs w:val="24"/>
          <w:lang w:val="en-US"/>
        </w:rPr>
        <w:lastRenderedPageBreak/>
        <w:t xml:space="preserve">95% CI [0.53, 2.29],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.85, differed in the extinction relative to acquisition-only group. Although </w:t>
      </w:r>
      <w:r w:rsidR="0001405C" w:rsidRPr="00A023CC">
        <w:rPr>
          <w:rFonts w:ascii="Times New Roman" w:hAnsi="Times New Roman" w:cs="Times New Roman"/>
          <w:sz w:val="24"/>
          <w:szCs w:val="24"/>
          <w:lang w:val="en-US"/>
        </w:rPr>
        <w:t xml:space="preserve">IR effects as indexed by self-reports </w:t>
      </w:r>
      <w:r w:rsidR="00AB4BAA" w:rsidRPr="00A023CC">
        <w:rPr>
          <w:rFonts w:ascii="Times New Roman" w:hAnsi="Times New Roman" w:cs="Times New Roman"/>
          <w:sz w:val="24"/>
          <w:szCs w:val="24"/>
          <w:lang w:val="en-US"/>
        </w:rPr>
        <w:t xml:space="preserve">decreased in the counterconditioning (relative to acquisition-only) group,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(207) = -2.5,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.01,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-0.35, 95% CI [-0.62, -0.07],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2.7, this was not the case for IAT scores, </w:t>
      </w:r>
      <w:r w:rsidR="00AB4BAA" w:rsidRPr="00A023CC">
        <w:rPr>
          <w:rFonts w:ascii="Times New Roman" w:hAnsi="Times New Roman" w:cs="Times New Roman"/>
          <w:i/>
          <w:sz w:val="24"/>
          <w:szCs w:val="24"/>
          <w:lang w:val="en-US"/>
        </w:rPr>
        <w:t>t</w:t>
      </w:r>
      <w:r w:rsidR="00AB4BAA" w:rsidRPr="00A023CC">
        <w:rPr>
          <w:rFonts w:ascii="Times New Roman" w:hAnsi="Times New Roman" w:cs="Times New Roman"/>
          <w:sz w:val="24"/>
          <w:szCs w:val="24"/>
          <w:lang w:val="en-US"/>
        </w:rPr>
        <w:t xml:space="preserve">(206.02) = 0.84,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.40, </w:t>
      </w:r>
      <w:r w:rsidR="00AB4BAA" w:rsidRPr="00A023CC">
        <w:rPr>
          <w:rFonts w:ascii="Times New Roman" w:hAnsi="Times New Roman" w:cs="Times New Roman"/>
          <w:i/>
          <w:sz w:val="24"/>
          <w:szCs w:val="24"/>
          <w:lang w:val="en-US"/>
        </w:rPr>
        <w:t>d</w:t>
      </w:r>
      <w:r w:rsidR="00AB4BAA" w:rsidRPr="00A023CC">
        <w:rPr>
          <w:rFonts w:ascii="Times New Roman" w:hAnsi="Times New Roman" w:cs="Times New Roman"/>
          <w:sz w:val="24"/>
          <w:szCs w:val="24"/>
          <w:lang w:val="en-US"/>
        </w:rPr>
        <w:t xml:space="preserve"> = 0.12, 95% CI [-0.16, 0.39], BF</w:t>
      </w:r>
      <w:r w:rsidR="00AB4BAA" w:rsidRPr="00A023CC">
        <w:rPr>
          <w:rFonts w:ascii="Times New Roman" w:hAnsi="Times New Roman" w:cs="Times New Roman"/>
          <w:sz w:val="24"/>
          <w:szCs w:val="24"/>
          <w:vertAlign w:val="subscript"/>
          <w:lang w:val="en-US"/>
        </w:rPr>
        <w:t>10</w:t>
      </w:r>
      <w:r w:rsidR="00AB4BAA" w:rsidRPr="00A023CC">
        <w:rPr>
          <w:rFonts w:ascii="Times New Roman" w:hAnsi="Times New Roman" w:cs="Times New Roman"/>
          <w:sz w:val="24"/>
          <w:szCs w:val="24"/>
          <w:lang w:val="en-US"/>
        </w:rPr>
        <w:t xml:space="preserve"> = 0.2, nor behavioral intentions, OR = 1.24, 95% CI [0.61, 2.53], </w:t>
      </w:r>
      <w:r w:rsidR="00AB4BAA" w:rsidRPr="00A023CC">
        <w:rPr>
          <w:rFonts w:ascii="Times New Roman" w:hAnsi="Times New Roman" w:cs="Times New Roman"/>
          <w:i/>
          <w:sz w:val="24"/>
          <w:szCs w:val="24"/>
          <w:lang w:val="en-US"/>
        </w:rPr>
        <w:t>p</w:t>
      </w:r>
      <w:r w:rsidR="00AB4BAA" w:rsidRPr="00A023CC">
        <w:rPr>
          <w:rFonts w:ascii="Times New Roman" w:hAnsi="Times New Roman" w:cs="Times New Roman"/>
          <w:sz w:val="24"/>
          <w:szCs w:val="24"/>
          <w:lang w:val="en-US"/>
        </w:rPr>
        <w:t xml:space="preserve"> = .59.</w:t>
      </w:r>
    </w:p>
    <w:p w14:paraId="5823EA57" w14:textId="5DCBE4BC" w:rsidR="00AC700C" w:rsidRPr="00A023CC" w:rsidRDefault="00AC700C" w:rsidP="00AC700C">
      <w:pPr>
        <w:spacing w:line="480" w:lineRule="auto"/>
        <w:contextualSpacing/>
        <w:rPr>
          <w:rFonts w:ascii="Times New Roman" w:hAnsi="Times New Roman" w:cs="Times New Roman"/>
          <w:b/>
          <w:i/>
          <w:sz w:val="24"/>
          <w:szCs w:val="24"/>
          <w:lang w:val="en-US"/>
        </w:rPr>
      </w:pPr>
      <w:r w:rsidRPr="00A023CC">
        <w:rPr>
          <w:rFonts w:ascii="Times New Roman" w:hAnsi="Times New Roman" w:cs="Times New Roman"/>
          <w:b/>
          <w:i/>
          <w:sz w:val="24"/>
          <w:szCs w:val="24"/>
          <w:lang w:val="en-US"/>
        </w:rPr>
        <w:t>Question 4: Which was More Effective in Moderating Evaluations: Extinction or Counterconditioning?</w:t>
      </w:r>
    </w:p>
    <w:p w14:paraId="0750E9A4" w14:textId="69210B86" w:rsidR="00874E6E" w:rsidRPr="00A023CC" w:rsidRDefault="00874E6E" w:rsidP="00874E6E">
      <w:pPr>
        <w:spacing w:after="0" w:line="480" w:lineRule="auto"/>
        <w:ind w:firstLine="708"/>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 series of paired t-tests showed that IR effects as indexed by self-report ratings were smaller after counterconditioning than after extinction,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(203.14) = -3.91,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&lt; .001,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-0.54, 95% CI [-0.82, -0.26], BF</w:t>
      </w:r>
      <w:r w:rsidRPr="00A023CC">
        <w:rPr>
          <w:rFonts w:ascii="Times New Roman" w:hAnsi="Times New Roman" w:cs="Times New Roman"/>
          <w:sz w:val="24"/>
          <w:szCs w:val="24"/>
          <w:vertAlign w:val="subscript"/>
          <w:lang w:val="en-US"/>
        </w:rPr>
        <w:t>10</w:t>
      </w:r>
      <w:r w:rsidRPr="00A023CC">
        <w:rPr>
          <w:rFonts w:ascii="Times New Roman" w:hAnsi="Times New Roman" w:cs="Times New Roman"/>
          <w:sz w:val="24"/>
          <w:szCs w:val="24"/>
          <w:lang w:val="en-US"/>
        </w:rPr>
        <w:t xml:space="preserve"> = 167. This difference was not found for IR effects as indexed by IAT, scores,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(203.3) = -0.34,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.73,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-0.05, 95% CI [-0.32, 0.23], BF</w:t>
      </w:r>
      <w:r w:rsidRPr="00A023CC">
        <w:rPr>
          <w:rFonts w:ascii="Times New Roman" w:hAnsi="Times New Roman" w:cs="Times New Roman"/>
          <w:sz w:val="24"/>
          <w:szCs w:val="24"/>
          <w:vertAlign w:val="subscript"/>
          <w:lang w:val="en-US"/>
        </w:rPr>
        <w:t>10</w:t>
      </w:r>
      <w:r w:rsidR="00B65B60" w:rsidRPr="00A023CC">
        <w:rPr>
          <w:rFonts w:ascii="Times New Roman" w:hAnsi="Times New Roman" w:cs="Times New Roman"/>
          <w:sz w:val="24"/>
          <w:szCs w:val="24"/>
          <w:lang w:val="en-US"/>
        </w:rPr>
        <w:t xml:space="preserve"> = 0.2 or behavio</w:t>
      </w:r>
      <w:r w:rsidRPr="00A023CC">
        <w:rPr>
          <w:rFonts w:ascii="Times New Roman" w:hAnsi="Times New Roman" w:cs="Times New Roman"/>
          <w:sz w:val="24"/>
          <w:szCs w:val="24"/>
          <w:lang w:val="en-US"/>
        </w:rPr>
        <w:t xml:space="preserve">ral intentions, OR = 1.13, 95% CI [0.56, 2.29],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.86, nor for OEC effects as indexed by self-reported ratings, </w:t>
      </w:r>
      <w:r w:rsidRPr="00A023CC">
        <w:rPr>
          <w:rFonts w:ascii="Times New Roman" w:hAnsi="Times New Roman" w:cs="Times New Roman"/>
          <w:i/>
          <w:sz w:val="24"/>
          <w:szCs w:val="24"/>
          <w:lang w:val="en-US"/>
        </w:rPr>
        <w:t>t</w:t>
      </w:r>
      <w:r w:rsidRPr="00A023CC">
        <w:rPr>
          <w:rFonts w:ascii="Times New Roman" w:hAnsi="Times New Roman" w:cs="Times New Roman"/>
          <w:sz w:val="24"/>
          <w:szCs w:val="24"/>
          <w:lang w:val="en-US"/>
        </w:rPr>
        <w:t xml:space="preserve">(198.46) = 1.24,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.22, </w:t>
      </w:r>
      <w:r w:rsidRPr="00A023CC">
        <w:rPr>
          <w:rFonts w:ascii="Times New Roman" w:hAnsi="Times New Roman" w:cs="Times New Roman"/>
          <w:i/>
          <w:sz w:val="24"/>
          <w:szCs w:val="24"/>
          <w:lang w:val="en-US"/>
        </w:rPr>
        <w:t>d</w:t>
      </w:r>
      <w:r w:rsidRPr="00A023CC">
        <w:rPr>
          <w:rFonts w:ascii="Times New Roman" w:hAnsi="Times New Roman" w:cs="Times New Roman"/>
          <w:sz w:val="24"/>
          <w:szCs w:val="24"/>
          <w:lang w:val="en-US"/>
        </w:rPr>
        <w:t xml:space="preserve"> = 0.17, 95% CI [-0.1, 0.45], BF</w:t>
      </w:r>
      <w:r w:rsidRPr="00A023CC">
        <w:rPr>
          <w:rFonts w:ascii="Times New Roman" w:hAnsi="Times New Roman" w:cs="Times New Roman"/>
          <w:sz w:val="24"/>
          <w:szCs w:val="24"/>
          <w:vertAlign w:val="subscript"/>
          <w:lang w:val="en-US"/>
        </w:rPr>
        <w:t>10</w:t>
      </w:r>
      <w:r w:rsidR="00B65B60" w:rsidRPr="00A023CC">
        <w:rPr>
          <w:rFonts w:ascii="Times New Roman" w:hAnsi="Times New Roman" w:cs="Times New Roman"/>
          <w:sz w:val="24"/>
          <w:szCs w:val="24"/>
          <w:lang w:val="en-US"/>
        </w:rPr>
        <w:t xml:space="preserve"> = 0.3 or behavio</w:t>
      </w:r>
      <w:r w:rsidRPr="00A023CC">
        <w:rPr>
          <w:rFonts w:ascii="Times New Roman" w:hAnsi="Times New Roman" w:cs="Times New Roman"/>
          <w:sz w:val="24"/>
          <w:szCs w:val="24"/>
          <w:lang w:val="en-US"/>
        </w:rPr>
        <w:t xml:space="preserve">ral intentions, OR = 0.67, 95% CI [0.34, 1.33], </w:t>
      </w:r>
      <w:r w:rsidRPr="00A023CC">
        <w:rPr>
          <w:rFonts w:ascii="Times New Roman" w:hAnsi="Times New Roman" w:cs="Times New Roman"/>
          <w:i/>
          <w:sz w:val="24"/>
          <w:szCs w:val="24"/>
          <w:lang w:val="en-US"/>
        </w:rPr>
        <w:t>p</w:t>
      </w:r>
      <w:r w:rsidRPr="00A023CC">
        <w:rPr>
          <w:rFonts w:ascii="Times New Roman" w:hAnsi="Times New Roman" w:cs="Times New Roman"/>
          <w:sz w:val="24"/>
          <w:szCs w:val="24"/>
          <w:lang w:val="en-US"/>
        </w:rPr>
        <w:t xml:space="preserve"> = .29.</w:t>
      </w:r>
      <w:r w:rsidR="004443C8" w:rsidRPr="00A023CC">
        <w:rPr>
          <w:rFonts w:ascii="Times New Roman" w:hAnsi="Times New Roman" w:cs="Times New Roman"/>
          <w:sz w:val="24"/>
          <w:szCs w:val="24"/>
          <w:lang w:val="en-US"/>
        </w:rPr>
        <w:tab/>
      </w:r>
    </w:p>
    <w:p w14:paraId="4E6F1AC3" w14:textId="1B8F38FF" w:rsidR="00553696" w:rsidRPr="00A023CC" w:rsidRDefault="00553696" w:rsidP="002B15DD">
      <w:pPr>
        <w:spacing w:line="480" w:lineRule="auto"/>
        <w:contextualSpacing/>
        <w:outlineLvl w:val="1"/>
        <w:rPr>
          <w:rFonts w:ascii="Times New Roman" w:hAnsi="Times New Roman" w:cs="Times New Roman"/>
          <w:sz w:val="24"/>
          <w:szCs w:val="24"/>
          <w:lang w:val="en-US"/>
        </w:rPr>
      </w:pPr>
      <w:r w:rsidRPr="00A023CC">
        <w:rPr>
          <w:rFonts w:ascii="Times New Roman" w:hAnsi="Times New Roman" w:cs="Times New Roman"/>
          <w:b/>
          <w:sz w:val="24"/>
          <w:szCs w:val="24"/>
          <w:lang w:val="en-US"/>
        </w:rPr>
        <w:t>Discussion</w:t>
      </w:r>
    </w:p>
    <w:p w14:paraId="3D0A8C1A" w14:textId="6D7B9887" w:rsidR="00E92282" w:rsidRPr="00A023CC" w:rsidRDefault="00E92282" w:rsidP="00E92282">
      <w:pPr>
        <w:spacing w:line="480" w:lineRule="auto"/>
        <w:contextualSpacing/>
        <w:rPr>
          <w:rFonts w:ascii="Times New Roman" w:hAnsi="Times New Roman" w:cs="Times New Roman"/>
          <w:color w:val="000000" w:themeColor="text1"/>
          <w:sz w:val="24"/>
          <w:szCs w:val="24"/>
          <w:lang w:val="en-US"/>
        </w:rPr>
      </w:pPr>
      <w:r w:rsidRPr="00A023CC">
        <w:rPr>
          <w:rFonts w:ascii="Times New Roman" w:hAnsi="Times New Roman" w:cs="Times New Roman"/>
          <w:b/>
          <w:color w:val="000000" w:themeColor="text1"/>
          <w:sz w:val="24"/>
          <w:szCs w:val="24"/>
          <w:lang w:val="en-US"/>
        </w:rPr>
        <w:tab/>
      </w:r>
      <w:r w:rsidRPr="00A023CC">
        <w:rPr>
          <w:rFonts w:ascii="Times New Roman" w:hAnsi="Times New Roman" w:cs="Times New Roman"/>
          <w:color w:val="000000" w:themeColor="text1"/>
          <w:sz w:val="24"/>
          <w:szCs w:val="24"/>
          <w:lang w:val="en-US"/>
        </w:rPr>
        <w:t xml:space="preserve">Once again, OEC and IR effects emerged. An extinction procedure which removed the outcome stimulus from both contingencies did not influence the magnitude of these newly established evaluations. Likewise, a counterconditioning procedure which involved contingency rearrangement was </w:t>
      </w:r>
      <w:r w:rsidR="00B50F40" w:rsidRPr="00A023CC">
        <w:rPr>
          <w:rFonts w:ascii="Times New Roman" w:hAnsi="Times New Roman" w:cs="Times New Roman"/>
          <w:color w:val="000000" w:themeColor="text1"/>
          <w:sz w:val="24"/>
          <w:szCs w:val="24"/>
          <w:lang w:val="en-US"/>
        </w:rPr>
        <w:t xml:space="preserve">only </w:t>
      </w:r>
      <w:r w:rsidRPr="00A023CC">
        <w:rPr>
          <w:rFonts w:ascii="Times New Roman" w:hAnsi="Times New Roman" w:cs="Times New Roman"/>
          <w:color w:val="000000" w:themeColor="text1"/>
          <w:sz w:val="24"/>
          <w:szCs w:val="24"/>
          <w:lang w:val="en-US"/>
        </w:rPr>
        <w:t xml:space="preserve">partially successful in that it reduced </w:t>
      </w:r>
      <w:r w:rsidR="00702272" w:rsidRPr="00A023CC">
        <w:rPr>
          <w:rFonts w:ascii="Times New Roman" w:hAnsi="Times New Roman" w:cs="Times New Roman"/>
          <w:color w:val="000000" w:themeColor="text1"/>
          <w:sz w:val="24"/>
          <w:szCs w:val="24"/>
          <w:lang w:val="en-US"/>
        </w:rPr>
        <w:t xml:space="preserve">IR effects as indexed by </w:t>
      </w:r>
      <w:r w:rsidRPr="00A023CC">
        <w:rPr>
          <w:rFonts w:ascii="Times New Roman" w:hAnsi="Times New Roman" w:cs="Times New Roman"/>
          <w:color w:val="000000" w:themeColor="text1"/>
          <w:sz w:val="24"/>
          <w:szCs w:val="24"/>
          <w:lang w:val="en-US"/>
        </w:rPr>
        <w:t>self-report, but not IAT scores or behavioral intentions. Directly comparing the impact of the extinction and counterconditioning procedures revealed that the latter decreased self-reported evaluations (but not IAT scores or behavioral intentions) to a greater extent than the former.</w:t>
      </w:r>
    </w:p>
    <w:p w14:paraId="3BB95FAA" w14:textId="2A7499D7" w:rsidR="00553696" w:rsidRPr="00A023CC" w:rsidRDefault="00553696" w:rsidP="00955ADA">
      <w:pPr>
        <w:spacing w:line="480" w:lineRule="auto"/>
        <w:contextualSpacing/>
        <w:jc w:val="center"/>
        <w:outlineLvl w:val="0"/>
        <w:rPr>
          <w:rFonts w:ascii="Times New Roman" w:hAnsi="Times New Roman" w:cs="Times New Roman"/>
          <w:b/>
          <w:color w:val="000000" w:themeColor="text1"/>
          <w:sz w:val="24"/>
          <w:szCs w:val="24"/>
          <w:lang w:val="en-US"/>
          <w:rPrChange w:id="2829"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830" w:author="Ian Hussey" w:date="2020-08-25T17:52:00Z">
            <w:rPr>
              <w:rFonts w:ascii="Times New Roman" w:hAnsi="Times New Roman" w:cs="Times New Roman"/>
              <w:b/>
              <w:color w:val="000000" w:themeColor="text1"/>
              <w:sz w:val="24"/>
              <w:szCs w:val="24"/>
              <w:lang w:val="en-GB"/>
            </w:rPr>
          </w:rPrChange>
        </w:rPr>
        <w:t>Meta-Analyses</w:t>
      </w:r>
    </w:p>
    <w:p w14:paraId="408E8D11" w14:textId="249FF559" w:rsidR="004957E4" w:rsidRPr="00A023CC" w:rsidRDefault="00AC78BC" w:rsidP="00011AEF">
      <w:pPr>
        <w:pStyle w:val="NormalWeb"/>
        <w:spacing w:before="0" w:beforeAutospacing="0" w:after="0" w:afterAutospacing="0" w:line="480" w:lineRule="auto"/>
        <w:ind w:firstLine="708"/>
        <w:rPr>
          <w:color w:val="000000" w:themeColor="text1"/>
          <w:lang w:val="en-US"/>
          <w:rPrChange w:id="2831" w:author="Ian Hussey" w:date="2020-08-25T17:52:00Z">
            <w:rPr>
              <w:color w:val="000000" w:themeColor="text1"/>
              <w:lang w:val="en-GB"/>
            </w:rPr>
          </w:rPrChange>
        </w:rPr>
      </w:pPr>
      <w:r w:rsidRPr="00A023CC">
        <w:rPr>
          <w:color w:val="000000" w:themeColor="text1"/>
          <w:lang w:val="en-US"/>
          <w:rPrChange w:id="2832" w:author="Ian Hussey" w:date="2020-08-25T17:52:00Z">
            <w:rPr>
              <w:color w:val="000000" w:themeColor="text1"/>
              <w:lang w:val="en-GB"/>
            </w:rPr>
          </w:rPrChange>
        </w:rPr>
        <w:lastRenderedPageBreak/>
        <w:t xml:space="preserve">We carried out a series of </w:t>
      </w:r>
      <w:r w:rsidR="00680E6A" w:rsidRPr="00A023CC">
        <w:rPr>
          <w:color w:val="000000" w:themeColor="text1"/>
          <w:lang w:val="en-US"/>
          <w:rPrChange w:id="2833" w:author="Ian Hussey" w:date="2020-08-25T17:52:00Z">
            <w:rPr>
              <w:color w:val="000000" w:themeColor="text1"/>
              <w:lang w:val="en-GB"/>
            </w:rPr>
          </w:rPrChange>
        </w:rPr>
        <w:t xml:space="preserve">multilevel </w:t>
      </w:r>
      <w:r w:rsidRPr="00A023CC">
        <w:rPr>
          <w:color w:val="000000" w:themeColor="text1"/>
          <w:lang w:val="en-US"/>
          <w:rPrChange w:id="2834" w:author="Ian Hussey" w:date="2020-08-25T17:52:00Z">
            <w:rPr>
              <w:color w:val="000000" w:themeColor="text1"/>
              <w:lang w:val="en-GB"/>
            </w:rPr>
          </w:rPrChange>
        </w:rPr>
        <w:t xml:space="preserve">meta-analyses to ask three general questions about our findings that individual studies lacked the power to </w:t>
      </w:r>
      <w:r w:rsidR="005D3A6C" w:rsidRPr="00A023CC">
        <w:rPr>
          <w:color w:val="000000" w:themeColor="text1"/>
          <w:lang w:val="en-US"/>
          <w:rPrChange w:id="2835" w:author="Ian Hussey" w:date="2020-08-25T17:52:00Z">
            <w:rPr>
              <w:color w:val="000000" w:themeColor="text1"/>
              <w:lang w:val="en-GB"/>
            </w:rPr>
          </w:rPrChange>
        </w:rPr>
        <w:t>address</w:t>
      </w:r>
      <w:r w:rsidR="00CB35D7" w:rsidRPr="00A023CC">
        <w:rPr>
          <w:color w:val="000000" w:themeColor="text1"/>
          <w:lang w:val="en-US"/>
          <w:rPrChange w:id="2836" w:author="Ian Hussey" w:date="2020-08-25T17:52:00Z">
            <w:rPr>
              <w:color w:val="000000" w:themeColor="text1"/>
              <w:lang w:val="en-GB"/>
            </w:rPr>
          </w:rPrChange>
        </w:rPr>
        <w:t xml:space="preserve"> or to make general conclusions from</w:t>
      </w:r>
      <w:r w:rsidRPr="00A023CC">
        <w:rPr>
          <w:color w:val="000000" w:themeColor="text1"/>
          <w:lang w:val="en-US"/>
          <w:rPrChange w:id="2837" w:author="Ian Hussey" w:date="2020-08-25T17:52:00Z">
            <w:rPr>
              <w:color w:val="000000" w:themeColor="text1"/>
              <w:lang w:val="en-GB"/>
            </w:rPr>
          </w:rPrChange>
        </w:rPr>
        <w:t xml:space="preserve">: (a) do OEC and IR procedures give rise to evaluations </w:t>
      </w:r>
      <w:r w:rsidRPr="00A023CC">
        <w:rPr>
          <w:i/>
          <w:color w:val="000000" w:themeColor="text1"/>
          <w:lang w:val="en-US"/>
          <w:rPrChange w:id="2838" w:author="Ian Hussey" w:date="2020-08-25T17:52:00Z">
            <w:rPr>
              <w:i/>
              <w:color w:val="000000" w:themeColor="text1"/>
              <w:lang w:val="en-GB"/>
            </w:rPr>
          </w:rPrChange>
        </w:rPr>
        <w:t>in general</w:t>
      </w:r>
      <w:r w:rsidRPr="00A023CC">
        <w:rPr>
          <w:color w:val="000000" w:themeColor="text1"/>
          <w:lang w:val="en-US"/>
          <w:rPrChange w:id="2839" w:author="Ian Hussey" w:date="2020-08-25T17:52:00Z">
            <w:rPr>
              <w:color w:val="000000" w:themeColor="text1"/>
              <w:lang w:val="en-GB"/>
            </w:rPr>
          </w:rPrChange>
        </w:rPr>
        <w:t xml:space="preserve">, (b) are </w:t>
      </w:r>
      <w:r w:rsidR="005D3A6C" w:rsidRPr="00A023CC">
        <w:rPr>
          <w:color w:val="000000" w:themeColor="text1"/>
          <w:lang w:val="en-US"/>
          <w:rPrChange w:id="2840" w:author="Ian Hussey" w:date="2020-08-25T17:52:00Z">
            <w:rPr>
              <w:color w:val="000000" w:themeColor="text1"/>
              <w:lang w:val="en-GB"/>
            </w:rPr>
          </w:rPrChange>
        </w:rPr>
        <w:t>evaluation</w:t>
      </w:r>
      <w:r w:rsidR="00F2690B" w:rsidRPr="00A023CC">
        <w:rPr>
          <w:color w:val="000000" w:themeColor="text1"/>
          <w:lang w:val="en-US"/>
          <w:rPrChange w:id="2841" w:author="Ian Hussey" w:date="2020-08-25T17:52:00Z">
            <w:rPr>
              <w:color w:val="000000" w:themeColor="text1"/>
              <w:lang w:val="en-GB"/>
            </w:rPr>
          </w:rPrChange>
        </w:rPr>
        <w:t>s</w:t>
      </w:r>
      <w:r w:rsidRPr="00A023CC">
        <w:rPr>
          <w:color w:val="000000" w:themeColor="text1"/>
          <w:lang w:val="en-US"/>
          <w:rPrChange w:id="2842" w:author="Ian Hussey" w:date="2020-08-25T17:52:00Z">
            <w:rPr>
              <w:color w:val="000000" w:themeColor="text1"/>
              <w:lang w:val="en-GB"/>
            </w:rPr>
          </w:rPrChange>
        </w:rPr>
        <w:t xml:space="preserve"> moderated by extinction or counterconditioning</w:t>
      </w:r>
      <w:r w:rsidR="005D3A6C" w:rsidRPr="00A023CC">
        <w:rPr>
          <w:color w:val="000000" w:themeColor="text1"/>
          <w:lang w:val="en-US"/>
          <w:rPrChange w:id="2843" w:author="Ian Hussey" w:date="2020-08-25T17:52:00Z">
            <w:rPr>
              <w:color w:val="000000" w:themeColor="text1"/>
              <w:lang w:val="en-GB"/>
            </w:rPr>
          </w:rPrChange>
        </w:rPr>
        <w:t xml:space="preserve"> </w:t>
      </w:r>
      <w:r w:rsidR="005D3A6C" w:rsidRPr="00A023CC">
        <w:rPr>
          <w:i/>
          <w:color w:val="000000" w:themeColor="text1"/>
          <w:lang w:val="en-US"/>
          <w:rPrChange w:id="2844" w:author="Ian Hussey" w:date="2020-08-25T17:52:00Z">
            <w:rPr>
              <w:i/>
              <w:color w:val="000000" w:themeColor="text1"/>
              <w:lang w:val="en-GB"/>
            </w:rPr>
          </w:rPrChange>
        </w:rPr>
        <w:t>in general</w:t>
      </w:r>
      <w:r w:rsidRPr="00A023CC">
        <w:rPr>
          <w:color w:val="000000" w:themeColor="text1"/>
          <w:lang w:val="en-US"/>
          <w:rPrChange w:id="2845" w:author="Ian Hussey" w:date="2020-08-25T17:52:00Z">
            <w:rPr>
              <w:color w:val="000000" w:themeColor="text1"/>
              <w:lang w:val="en-GB"/>
            </w:rPr>
          </w:rPrChange>
        </w:rPr>
        <w:t>, and (c) do those effects differ when we exclude participants who failed the learning task?</w:t>
      </w:r>
      <w:r w:rsidR="005D3A6C" w:rsidRPr="00A023CC">
        <w:rPr>
          <w:color w:val="000000" w:themeColor="text1"/>
          <w:lang w:val="en-US"/>
          <w:rPrChange w:id="2846" w:author="Ian Hussey" w:date="2020-08-25T17:52:00Z">
            <w:rPr>
              <w:color w:val="000000" w:themeColor="text1"/>
              <w:lang w:val="en-GB"/>
            </w:rPr>
          </w:rPrChange>
        </w:rPr>
        <w:t xml:space="preserve"> Analyses were conducted using t</w:t>
      </w:r>
      <w:r w:rsidR="004957E4" w:rsidRPr="00A023CC">
        <w:rPr>
          <w:color w:val="000000" w:themeColor="text1"/>
          <w:lang w:val="en-US"/>
          <w:rPrChange w:id="2847" w:author="Ian Hussey" w:date="2020-08-25T17:52:00Z">
            <w:rPr>
              <w:color w:val="000000" w:themeColor="text1"/>
              <w:lang w:val="en-GB"/>
            </w:rPr>
          </w:rPrChange>
        </w:rPr>
        <w:t>he metafor R package (Viechtbauer, 2010)</w:t>
      </w:r>
      <w:r w:rsidR="0017083A" w:rsidRPr="00A023CC">
        <w:rPr>
          <w:color w:val="000000" w:themeColor="text1"/>
          <w:lang w:val="en-US"/>
          <w:rPrChange w:id="2848" w:author="Ian Hussey" w:date="2020-08-25T17:52:00Z">
            <w:rPr>
              <w:color w:val="000000" w:themeColor="text1"/>
              <w:lang w:val="en-GB"/>
            </w:rPr>
          </w:rPrChange>
        </w:rPr>
        <w:t xml:space="preserve">. All models employed a </w:t>
      </w:r>
      <w:r w:rsidR="00CB35D7" w:rsidRPr="00A023CC">
        <w:rPr>
          <w:color w:val="000000" w:themeColor="text1"/>
          <w:lang w:val="en-US"/>
          <w:rPrChange w:id="2849" w:author="Ian Hussey" w:date="2020-08-25T17:52:00Z">
            <w:rPr>
              <w:color w:val="000000" w:themeColor="text1"/>
              <w:lang w:val="en-GB"/>
            </w:rPr>
          </w:rPrChange>
        </w:rPr>
        <w:t>R</w:t>
      </w:r>
      <w:r w:rsidR="004957E4" w:rsidRPr="00A023CC">
        <w:rPr>
          <w:color w:val="000000" w:themeColor="text1"/>
          <w:lang w:val="en-US"/>
          <w:rPrChange w:id="2850" w:author="Ian Hussey" w:date="2020-08-25T17:52:00Z">
            <w:rPr>
              <w:color w:val="000000" w:themeColor="text1"/>
              <w:lang w:val="en-GB"/>
            </w:rPr>
          </w:rPrChange>
        </w:rPr>
        <w:t xml:space="preserve">estricted </w:t>
      </w:r>
      <w:r w:rsidR="00CB35D7" w:rsidRPr="00A023CC">
        <w:rPr>
          <w:color w:val="000000" w:themeColor="text1"/>
          <w:lang w:val="en-US"/>
          <w:rPrChange w:id="2851" w:author="Ian Hussey" w:date="2020-08-25T17:52:00Z">
            <w:rPr>
              <w:color w:val="000000" w:themeColor="text1"/>
              <w:lang w:val="en-GB"/>
            </w:rPr>
          </w:rPrChange>
        </w:rPr>
        <w:t>M</w:t>
      </w:r>
      <w:r w:rsidR="004957E4" w:rsidRPr="00A023CC">
        <w:rPr>
          <w:color w:val="000000" w:themeColor="text1"/>
          <w:lang w:val="en-US"/>
          <w:rPrChange w:id="2852" w:author="Ian Hussey" w:date="2020-08-25T17:52:00Z">
            <w:rPr>
              <w:color w:val="000000" w:themeColor="text1"/>
              <w:lang w:val="en-GB"/>
            </w:rPr>
          </w:rPrChange>
        </w:rPr>
        <w:t xml:space="preserve">aximum </w:t>
      </w:r>
      <w:r w:rsidR="00CB35D7" w:rsidRPr="00A023CC">
        <w:rPr>
          <w:color w:val="000000" w:themeColor="text1"/>
          <w:lang w:val="en-US"/>
          <w:rPrChange w:id="2853" w:author="Ian Hussey" w:date="2020-08-25T17:52:00Z">
            <w:rPr>
              <w:color w:val="000000" w:themeColor="text1"/>
              <w:lang w:val="en-GB"/>
            </w:rPr>
          </w:rPrChange>
        </w:rPr>
        <w:t>L</w:t>
      </w:r>
      <w:r w:rsidR="004957E4" w:rsidRPr="00A023CC">
        <w:rPr>
          <w:color w:val="000000" w:themeColor="text1"/>
          <w:lang w:val="en-US"/>
          <w:rPrChange w:id="2854" w:author="Ian Hussey" w:date="2020-08-25T17:52:00Z">
            <w:rPr>
              <w:color w:val="000000" w:themeColor="text1"/>
              <w:lang w:val="en-GB"/>
            </w:rPr>
          </w:rPrChange>
        </w:rPr>
        <w:t xml:space="preserve">ikelihood </w:t>
      </w:r>
      <w:r w:rsidR="0017083A" w:rsidRPr="00A023CC">
        <w:rPr>
          <w:color w:val="000000" w:themeColor="text1"/>
          <w:lang w:val="en-US"/>
          <w:rPrChange w:id="2855" w:author="Ian Hussey" w:date="2020-08-25T17:52:00Z">
            <w:rPr>
              <w:color w:val="000000" w:themeColor="text1"/>
              <w:lang w:val="en-GB"/>
            </w:rPr>
          </w:rPrChange>
        </w:rPr>
        <w:t>e</w:t>
      </w:r>
      <w:r w:rsidR="004957E4" w:rsidRPr="00A023CC">
        <w:rPr>
          <w:color w:val="000000" w:themeColor="text1"/>
          <w:lang w:val="en-US"/>
          <w:rPrChange w:id="2856" w:author="Ian Hussey" w:date="2020-08-25T17:52:00Z">
            <w:rPr>
              <w:color w:val="000000" w:themeColor="text1"/>
              <w:lang w:val="en-GB"/>
            </w:rPr>
          </w:rPrChange>
        </w:rPr>
        <w:t xml:space="preserve">stimator function. </w:t>
      </w:r>
      <w:r w:rsidR="007916F8" w:rsidRPr="00A023CC">
        <w:rPr>
          <w:color w:val="000000" w:themeColor="text1"/>
          <w:lang w:val="en-US"/>
          <w:rPrChange w:id="2857" w:author="Ian Hussey" w:date="2020-08-25T17:52:00Z">
            <w:rPr>
              <w:color w:val="000000" w:themeColor="text1"/>
              <w:lang w:val="en-GB"/>
            </w:rPr>
          </w:rPrChange>
        </w:rPr>
        <w:t xml:space="preserve">In each case, study was entered as a random intercept in order to acknowledge the non-independence of each study’s outcome variables, and outcome variable type (i.e., IAT, self-reported evaluations, behavioural intentions) was entered as a random slope in order to acknowledge that changes of different magnitudes may be observed between them. </w:t>
      </w:r>
      <w:r w:rsidR="005D3A6C" w:rsidRPr="00A023CC">
        <w:rPr>
          <w:color w:val="000000" w:themeColor="text1"/>
          <w:lang w:val="en-US"/>
          <w:rPrChange w:id="2858" w:author="Ian Hussey" w:date="2020-08-25T17:52:00Z">
            <w:rPr>
              <w:color w:val="000000" w:themeColor="text1"/>
              <w:lang w:val="en-GB"/>
            </w:rPr>
          </w:rPrChange>
        </w:rPr>
        <w:t>P</w:t>
      </w:r>
      <w:r w:rsidR="004957E4" w:rsidRPr="00A023CC">
        <w:rPr>
          <w:color w:val="000000" w:themeColor="text1"/>
          <w:lang w:val="en-US"/>
          <w:rPrChange w:id="2859" w:author="Ian Hussey" w:date="2020-08-25T17:52:00Z">
            <w:rPr>
              <w:color w:val="000000" w:themeColor="text1"/>
              <w:lang w:val="en-GB"/>
            </w:rPr>
          </w:rPrChange>
        </w:rPr>
        <w:t xml:space="preserve">rior to meta-analysis, behavioral intention data were converted from Odds Ratios to Cohen’s </w:t>
      </w:r>
      <w:r w:rsidR="004957E4" w:rsidRPr="00A023CC">
        <w:rPr>
          <w:i/>
          <w:color w:val="000000" w:themeColor="text1"/>
          <w:lang w:val="en-US"/>
          <w:rPrChange w:id="2860" w:author="Ian Hussey" w:date="2020-08-25T17:52:00Z">
            <w:rPr>
              <w:i/>
              <w:color w:val="000000" w:themeColor="text1"/>
              <w:lang w:val="en-GB"/>
            </w:rPr>
          </w:rPrChange>
        </w:rPr>
        <w:t>d</w:t>
      </w:r>
      <w:r w:rsidR="004957E4" w:rsidRPr="00A023CC">
        <w:rPr>
          <w:color w:val="000000" w:themeColor="text1"/>
          <w:lang w:val="en-US"/>
          <w:rPrChange w:id="2861" w:author="Ian Hussey" w:date="2020-08-25T17:52:00Z">
            <w:rPr>
              <w:color w:val="000000" w:themeColor="text1"/>
              <w:lang w:val="en-GB"/>
            </w:rPr>
          </w:rPrChange>
        </w:rPr>
        <w:t xml:space="preserve"> scores using the method specified by Hasselblad </w:t>
      </w:r>
      <w:r w:rsidR="005D3A6C" w:rsidRPr="00A023CC">
        <w:rPr>
          <w:color w:val="000000" w:themeColor="text1"/>
          <w:lang w:val="en-US"/>
          <w:rPrChange w:id="2862" w:author="Ian Hussey" w:date="2020-08-25T17:52:00Z">
            <w:rPr>
              <w:color w:val="000000" w:themeColor="text1"/>
              <w:lang w:val="en-GB"/>
            </w:rPr>
          </w:rPrChange>
        </w:rPr>
        <w:t xml:space="preserve">and </w:t>
      </w:r>
      <w:r w:rsidR="004957E4" w:rsidRPr="00A023CC">
        <w:rPr>
          <w:color w:val="000000" w:themeColor="text1"/>
          <w:lang w:val="en-US"/>
          <w:rPrChange w:id="2863" w:author="Ian Hussey" w:date="2020-08-25T17:52:00Z">
            <w:rPr>
              <w:color w:val="000000" w:themeColor="text1"/>
              <w:lang w:val="en-GB"/>
            </w:rPr>
          </w:rPrChange>
        </w:rPr>
        <w:t xml:space="preserve">Hedges (1995; see also Sánchez-Meca, Marín-Martínez &amp; Chacón-Moscoso, 2003) which has been shown to balance ease of use, bias, and coverage. </w:t>
      </w:r>
      <w:r w:rsidR="004957E4" w:rsidRPr="00A023CC">
        <w:rPr>
          <w:color w:val="000000"/>
          <w:shd w:val="clear" w:color="auto" w:fill="FFFFFF"/>
          <w:lang w:val="en-US"/>
          <w:rPrChange w:id="2864" w:author="Ian Hussey" w:date="2020-08-25T17:52:00Z">
            <w:rPr>
              <w:color w:val="000000"/>
              <w:shd w:val="clear" w:color="auto" w:fill="FFFFFF"/>
              <w:lang w:val="en-GB"/>
            </w:rPr>
          </w:rPrChange>
        </w:rPr>
        <w:t xml:space="preserve">Meta-analyses were not pre-registered, although the hypotheses assessed within them </w:t>
      </w:r>
      <w:del w:id="2865" w:author="Ian Hussey" w:date="2020-08-25T17:50:00Z">
        <w:r w:rsidR="004957E4" w:rsidRPr="00A023CC" w:rsidDel="00A023CC">
          <w:rPr>
            <w:color w:val="000000"/>
            <w:shd w:val="clear" w:color="auto" w:fill="FFFFFF"/>
            <w:lang w:val="en-US"/>
            <w:rPrChange w:id="2866" w:author="Ian Hussey" w:date="2020-08-25T17:52:00Z">
              <w:rPr>
                <w:color w:val="000000"/>
                <w:shd w:val="clear" w:color="auto" w:fill="FFFFFF"/>
                <w:lang w:val="en-GB"/>
              </w:rPr>
            </w:rPrChange>
          </w:rPr>
          <w:delText xml:space="preserve">are </w:delText>
        </w:r>
      </w:del>
      <w:ins w:id="2867" w:author="Ian Hussey" w:date="2020-08-25T17:50:00Z">
        <w:r w:rsidR="00A023CC" w:rsidRPr="00A023CC">
          <w:rPr>
            <w:color w:val="000000"/>
            <w:shd w:val="clear" w:color="auto" w:fill="FFFFFF"/>
            <w:lang w:val="en-US"/>
            <w:rPrChange w:id="2868" w:author="Ian Hussey" w:date="2020-08-25T17:52:00Z">
              <w:rPr>
                <w:color w:val="000000"/>
                <w:shd w:val="clear" w:color="auto" w:fill="FFFFFF"/>
                <w:lang w:val="en-GB"/>
              </w:rPr>
            </w:rPrChange>
          </w:rPr>
          <w:t xml:space="preserve">were </w:t>
        </w:r>
      </w:ins>
      <w:r w:rsidR="004957E4" w:rsidRPr="00A023CC">
        <w:rPr>
          <w:color w:val="000000"/>
          <w:shd w:val="clear" w:color="auto" w:fill="FFFFFF"/>
          <w:lang w:val="en-US"/>
          <w:rPrChange w:id="2869" w:author="Ian Hussey" w:date="2020-08-25T17:52:00Z">
            <w:rPr>
              <w:color w:val="000000"/>
              <w:shd w:val="clear" w:color="auto" w:fill="FFFFFF"/>
              <w:lang w:val="en-GB"/>
            </w:rPr>
          </w:rPrChange>
        </w:rPr>
        <w:t xml:space="preserve">similar to the those pre-registered in the </w:t>
      </w:r>
      <w:r w:rsidR="0017083A" w:rsidRPr="00A023CC">
        <w:rPr>
          <w:color w:val="000000"/>
          <w:shd w:val="clear" w:color="auto" w:fill="FFFFFF"/>
          <w:lang w:val="en-US"/>
          <w:rPrChange w:id="2870" w:author="Ian Hussey" w:date="2020-08-25T17:52:00Z">
            <w:rPr>
              <w:color w:val="000000"/>
              <w:shd w:val="clear" w:color="auto" w:fill="FFFFFF"/>
              <w:lang w:val="en-GB"/>
            </w:rPr>
          </w:rPrChange>
        </w:rPr>
        <w:t xml:space="preserve">individual </w:t>
      </w:r>
      <w:r w:rsidR="004957E4" w:rsidRPr="00A023CC">
        <w:rPr>
          <w:color w:val="000000"/>
          <w:shd w:val="clear" w:color="auto" w:fill="FFFFFF"/>
          <w:lang w:val="en-US"/>
          <w:rPrChange w:id="2871" w:author="Ian Hussey" w:date="2020-08-25T17:52:00Z">
            <w:rPr>
              <w:color w:val="000000"/>
              <w:shd w:val="clear" w:color="auto" w:fill="FFFFFF"/>
              <w:lang w:val="en-GB"/>
            </w:rPr>
          </w:rPrChange>
        </w:rPr>
        <w:t>experiments.</w:t>
      </w:r>
    </w:p>
    <w:p w14:paraId="451F5890" w14:textId="1AFC0326" w:rsidR="004957E4" w:rsidRPr="00A023CC" w:rsidRDefault="004957E4" w:rsidP="00011AEF">
      <w:pPr>
        <w:pStyle w:val="Heading2"/>
        <w:spacing w:line="480" w:lineRule="auto"/>
        <w:rPr>
          <w:color w:val="000000" w:themeColor="text1"/>
          <w:lang w:val="en-US"/>
          <w:rPrChange w:id="2872" w:author="Ian Hussey" w:date="2020-08-25T17:52:00Z">
            <w:rPr>
              <w:color w:val="000000" w:themeColor="text1"/>
              <w:lang w:val="en-GB"/>
            </w:rPr>
          </w:rPrChange>
        </w:rPr>
      </w:pPr>
      <w:r w:rsidRPr="00A023CC">
        <w:rPr>
          <w:rStyle w:val="Heading2Char"/>
          <w:rFonts w:ascii="Times New Roman" w:hAnsi="Times New Roman" w:cs="Times New Roman"/>
          <w:b/>
          <w:color w:val="auto"/>
          <w:sz w:val="24"/>
          <w:lang w:val="en-US"/>
          <w:rPrChange w:id="2873" w:author="Ian Hussey" w:date="2020-08-25T17:52:00Z">
            <w:rPr>
              <w:rStyle w:val="Heading2Char"/>
              <w:rFonts w:ascii="Times New Roman" w:hAnsi="Times New Roman" w:cs="Times New Roman"/>
              <w:b/>
              <w:color w:val="auto"/>
              <w:sz w:val="24"/>
              <w:lang w:val="en-GB"/>
            </w:rPr>
          </w:rPrChange>
        </w:rPr>
        <w:lastRenderedPageBreak/>
        <w:t>Question 1: Do OEC and IR Procedures Give Rise to Novel Evaluations in General?</w:t>
      </w:r>
      <w:r w:rsidR="00553696" w:rsidRPr="00A023CC">
        <w:rPr>
          <w:rFonts w:ascii="Times New Roman" w:hAnsi="Times New Roman" w:cs="Times New Roman"/>
          <w:color w:val="auto"/>
          <w:sz w:val="20"/>
          <w:lang w:val="en-US"/>
          <w:rPrChange w:id="2874" w:author="Ian Hussey" w:date="2020-08-25T17:52:00Z">
            <w:rPr>
              <w:rFonts w:ascii="Times New Roman" w:hAnsi="Times New Roman" w:cs="Times New Roman"/>
              <w:color w:val="auto"/>
              <w:sz w:val="20"/>
              <w:lang w:val="en-GB"/>
            </w:rPr>
          </w:rPrChange>
        </w:rPr>
        <w:tab/>
      </w:r>
      <w:r w:rsidR="00D63767" w:rsidRPr="00A023CC">
        <w:rPr>
          <w:rFonts w:ascii="Times New Roman" w:hAnsi="Times New Roman" w:cs="Times New Roman"/>
          <w:color w:val="auto"/>
          <w:sz w:val="24"/>
          <w:lang w:val="en-US"/>
          <w:rPrChange w:id="2875" w:author="Ian Hussey" w:date="2020-08-25T17:52:00Z">
            <w:rPr>
              <w:rFonts w:ascii="Times New Roman" w:hAnsi="Times New Roman" w:cs="Times New Roman"/>
              <w:color w:val="auto"/>
              <w:sz w:val="24"/>
              <w:lang w:val="en-GB"/>
            </w:rPr>
          </w:rPrChange>
        </w:rPr>
        <w:t xml:space="preserve">Each of our studies employed </w:t>
      </w:r>
      <w:r w:rsidR="0088154D" w:rsidRPr="00A023CC">
        <w:rPr>
          <w:rFonts w:ascii="Times New Roman" w:hAnsi="Times New Roman" w:cs="Times New Roman"/>
          <w:color w:val="auto"/>
          <w:sz w:val="24"/>
          <w:lang w:val="en-US"/>
          <w:rPrChange w:id="2876" w:author="Ian Hussey" w:date="2020-08-25T17:52:00Z">
            <w:rPr>
              <w:rFonts w:ascii="Times New Roman" w:hAnsi="Times New Roman" w:cs="Times New Roman"/>
              <w:color w:val="auto"/>
              <w:sz w:val="24"/>
              <w:lang w:val="en-GB"/>
            </w:rPr>
          </w:rPrChange>
        </w:rPr>
        <w:t xml:space="preserve">multiple </w:t>
      </w:r>
      <w:r w:rsidR="00D63767" w:rsidRPr="00A023CC">
        <w:rPr>
          <w:rFonts w:ascii="Times New Roman" w:hAnsi="Times New Roman" w:cs="Times New Roman"/>
          <w:color w:val="auto"/>
          <w:sz w:val="24"/>
          <w:lang w:val="en-US"/>
          <w:rPrChange w:id="2877" w:author="Ian Hussey" w:date="2020-08-25T17:52:00Z">
            <w:rPr>
              <w:rFonts w:ascii="Times New Roman" w:hAnsi="Times New Roman" w:cs="Times New Roman"/>
              <w:color w:val="auto"/>
              <w:sz w:val="24"/>
              <w:lang w:val="en-GB"/>
            </w:rPr>
          </w:rPrChange>
        </w:rPr>
        <w:t xml:space="preserve">evaluative measures (self-reports, IATs, </w:t>
      </w:r>
      <w:r w:rsidR="00D63767" w:rsidRPr="00A023CC">
        <w:rPr>
          <w:rFonts w:ascii="Times New Roman" w:hAnsi="Times New Roman" w:cs="Times New Roman"/>
          <w:color w:val="auto"/>
          <w:sz w:val="24"/>
          <w:lang w:val="en-US"/>
        </w:rPr>
        <w:t>behavioral</w:t>
      </w:r>
      <w:r w:rsidR="00D63767" w:rsidRPr="00A023CC">
        <w:rPr>
          <w:rFonts w:ascii="Times New Roman" w:hAnsi="Times New Roman" w:cs="Times New Roman"/>
          <w:color w:val="auto"/>
          <w:sz w:val="24"/>
          <w:lang w:val="en-US"/>
          <w:rPrChange w:id="2878" w:author="Ian Hussey" w:date="2020-08-25T17:52:00Z">
            <w:rPr>
              <w:rFonts w:ascii="Times New Roman" w:hAnsi="Times New Roman" w:cs="Times New Roman"/>
              <w:color w:val="auto"/>
              <w:sz w:val="24"/>
              <w:lang w:val="en-GB"/>
            </w:rPr>
          </w:rPrChange>
        </w:rPr>
        <w:t xml:space="preserve"> intentions). These measures were not included for theoretical reasons (e.g., to examine dissociations between automatic and non-automatic evaluations) but instead to provide convergent evidence for evaluative learning. </w:t>
      </w:r>
      <w:r w:rsidR="009E4910" w:rsidRPr="00A023CC">
        <w:rPr>
          <w:rFonts w:ascii="Times New Roman" w:hAnsi="Times New Roman" w:cs="Times New Roman"/>
          <w:color w:val="auto"/>
          <w:sz w:val="24"/>
          <w:lang w:val="en-US"/>
          <w:rPrChange w:id="2879" w:author="Ian Hussey" w:date="2020-08-25T17:52:00Z">
            <w:rPr>
              <w:rFonts w:ascii="Times New Roman" w:hAnsi="Times New Roman" w:cs="Times New Roman"/>
              <w:color w:val="auto"/>
              <w:sz w:val="24"/>
              <w:lang w:val="en-GB"/>
            </w:rPr>
          </w:rPrChange>
        </w:rPr>
        <w:t>W</w:t>
      </w:r>
      <w:r w:rsidR="00D63767" w:rsidRPr="00A023CC">
        <w:rPr>
          <w:rFonts w:ascii="Times New Roman" w:hAnsi="Times New Roman" w:cs="Times New Roman"/>
          <w:color w:val="auto"/>
          <w:sz w:val="24"/>
          <w:lang w:val="en-US"/>
          <w:rPrChange w:id="2880" w:author="Ian Hussey" w:date="2020-08-25T17:52:00Z">
            <w:rPr>
              <w:rFonts w:ascii="Times New Roman" w:hAnsi="Times New Roman" w:cs="Times New Roman"/>
              <w:color w:val="auto"/>
              <w:sz w:val="24"/>
              <w:lang w:val="en-GB"/>
            </w:rPr>
          </w:rPrChange>
        </w:rPr>
        <w:t xml:space="preserve">e </w:t>
      </w:r>
      <w:r w:rsidR="009E4910" w:rsidRPr="00A023CC">
        <w:rPr>
          <w:rFonts w:ascii="Times New Roman" w:hAnsi="Times New Roman" w:cs="Times New Roman"/>
          <w:color w:val="auto"/>
          <w:sz w:val="24"/>
          <w:lang w:val="en-US"/>
          <w:rPrChange w:id="2881" w:author="Ian Hussey" w:date="2020-08-25T17:52:00Z">
            <w:rPr>
              <w:rFonts w:ascii="Times New Roman" w:hAnsi="Times New Roman" w:cs="Times New Roman"/>
              <w:color w:val="auto"/>
              <w:sz w:val="24"/>
              <w:lang w:val="en-GB"/>
            </w:rPr>
          </w:rPrChange>
        </w:rPr>
        <w:t xml:space="preserve">therefore </w:t>
      </w:r>
      <w:r w:rsidR="00D63767" w:rsidRPr="00A023CC">
        <w:rPr>
          <w:rFonts w:ascii="Times New Roman" w:hAnsi="Times New Roman" w:cs="Times New Roman"/>
          <w:color w:val="auto"/>
          <w:sz w:val="24"/>
          <w:lang w:val="en-US"/>
          <w:rPrChange w:id="2882" w:author="Ian Hussey" w:date="2020-08-25T17:52:00Z">
            <w:rPr>
              <w:rFonts w:ascii="Times New Roman" w:hAnsi="Times New Roman" w:cs="Times New Roman"/>
              <w:color w:val="auto"/>
              <w:sz w:val="24"/>
              <w:lang w:val="en-GB"/>
            </w:rPr>
          </w:rPrChange>
        </w:rPr>
        <w:t xml:space="preserve">wanted to know if operant evaluative conditioning and intersecting regularities gave rise to novel evaluations </w:t>
      </w:r>
      <w:r w:rsidR="00D63767" w:rsidRPr="00A023CC">
        <w:rPr>
          <w:rFonts w:ascii="Times New Roman" w:hAnsi="Times New Roman" w:cs="Times New Roman"/>
          <w:i/>
          <w:color w:val="auto"/>
          <w:sz w:val="24"/>
          <w:lang w:val="en-US"/>
          <w:rPrChange w:id="2883" w:author="Ian Hussey" w:date="2020-08-25T17:52:00Z">
            <w:rPr>
              <w:rFonts w:ascii="Times New Roman" w:hAnsi="Times New Roman" w:cs="Times New Roman"/>
              <w:i/>
              <w:color w:val="auto"/>
              <w:sz w:val="24"/>
              <w:lang w:val="en-GB"/>
            </w:rPr>
          </w:rPrChange>
        </w:rPr>
        <w:t>in general</w:t>
      </w:r>
      <w:r w:rsidR="00D63767" w:rsidRPr="00A023CC">
        <w:rPr>
          <w:rFonts w:ascii="Times New Roman" w:hAnsi="Times New Roman" w:cs="Times New Roman"/>
          <w:color w:val="auto"/>
          <w:sz w:val="24"/>
          <w:lang w:val="en-US"/>
          <w:rPrChange w:id="2884" w:author="Ian Hussey" w:date="2020-08-25T17:52:00Z">
            <w:rPr>
              <w:rFonts w:ascii="Times New Roman" w:hAnsi="Times New Roman" w:cs="Times New Roman"/>
              <w:color w:val="auto"/>
              <w:sz w:val="24"/>
              <w:lang w:val="en-GB"/>
            </w:rPr>
          </w:rPrChange>
        </w:rPr>
        <w:t xml:space="preserve"> (i.e., regardless of the specific measure used). </w:t>
      </w:r>
      <w:r w:rsidR="009E4910" w:rsidRPr="00A023CC">
        <w:rPr>
          <w:rFonts w:ascii="Times New Roman" w:hAnsi="Times New Roman" w:cs="Times New Roman"/>
          <w:color w:val="auto"/>
          <w:sz w:val="24"/>
          <w:lang w:val="en-US"/>
          <w:rPrChange w:id="2885" w:author="Ian Hussey" w:date="2020-08-25T17:52:00Z">
            <w:rPr>
              <w:rFonts w:ascii="Times New Roman" w:hAnsi="Times New Roman" w:cs="Times New Roman"/>
              <w:color w:val="auto"/>
              <w:sz w:val="24"/>
              <w:lang w:val="en-GB"/>
            </w:rPr>
          </w:rPrChange>
        </w:rPr>
        <w:t xml:space="preserve">To answer this question we </w:t>
      </w:r>
      <w:r w:rsidR="00A94309" w:rsidRPr="00A023CC">
        <w:rPr>
          <w:rFonts w:ascii="Times New Roman" w:hAnsi="Times New Roman" w:cs="Times New Roman"/>
          <w:color w:val="auto"/>
          <w:sz w:val="24"/>
          <w:lang w:val="en-US"/>
          <w:rPrChange w:id="2886" w:author="Ian Hussey" w:date="2020-08-25T17:52:00Z">
            <w:rPr>
              <w:rFonts w:ascii="Times New Roman" w:hAnsi="Times New Roman" w:cs="Times New Roman"/>
              <w:color w:val="auto"/>
              <w:sz w:val="24"/>
              <w:lang w:val="en-GB"/>
            </w:rPr>
          </w:rPrChange>
        </w:rPr>
        <w:t xml:space="preserve">carried out </w:t>
      </w:r>
      <w:r w:rsidR="00680E6A" w:rsidRPr="00A023CC">
        <w:rPr>
          <w:rFonts w:ascii="Times New Roman" w:hAnsi="Times New Roman" w:cs="Times New Roman"/>
          <w:color w:val="auto"/>
          <w:sz w:val="24"/>
          <w:lang w:val="en-US"/>
          <w:rPrChange w:id="2887" w:author="Ian Hussey" w:date="2020-08-25T17:52:00Z">
            <w:rPr>
              <w:rFonts w:ascii="Times New Roman" w:hAnsi="Times New Roman" w:cs="Times New Roman"/>
              <w:color w:val="auto"/>
              <w:sz w:val="24"/>
              <w:lang w:val="en-GB"/>
            </w:rPr>
          </w:rPrChange>
        </w:rPr>
        <w:t>multilevel</w:t>
      </w:r>
      <w:r w:rsidR="00A94309" w:rsidRPr="00A023CC">
        <w:rPr>
          <w:rFonts w:ascii="Times New Roman" w:hAnsi="Times New Roman" w:cs="Times New Roman"/>
          <w:color w:val="auto"/>
          <w:sz w:val="24"/>
          <w:lang w:val="en-US"/>
          <w:rPrChange w:id="2888" w:author="Ian Hussey" w:date="2020-08-25T17:52:00Z">
            <w:rPr>
              <w:rFonts w:ascii="Times New Roman" w:hAnsi="Times New Roman" w:cs="Times New Roman"/>
              <w:color w:val="auto"/>
              <w:sz w:val="24"/>
              <w:lang w:val="en-GB"/>
            </w:rPr>
          </w:rPrChange>
        </w:rPr>
        <w:t xml:space="preserve"> meta-analys</w:t>
      </w:r>
      <w:r w:rsidR="001B643A" w:rsidRPr="00A023CC">
        <w:rPr>
          <w:rFonts w:ascii="Times New Roman" w:hAnsi="Times New Roman" w:cs="Times New Roman"/>
          <w:color w:val="auto"/>
          <w:sz w:val="24"/>
          <w:lang w:val="en-US"/>
          <w:rPrChange w:id="2889" w:author="Ian Hussey" w:date="2020-08-25T17:52:00Z">
            <w:rPr>
              <w:rFonts w:ascii="Times New Roman" w:hAnsi="Times New Roman" w:cs="Times New Roman"/>
              <w:color w:val="auto"/>
              <w:sz w:val="24"/>
              <w:lang w:val="en-GB"/>
            </w:rPr>
          </w:rPrChange>
        </w:rPr>
        <w:t>e</w:t>
      </w:r>
      <w:r w:rsidR="00A94309" w:rsidRPr="00A023CC">
        <w:rPr>
          <w:rFonts w:ascii="Times New Roman" w:hAnsi="Times New Roman" w:cs="Times New Roman"/>
          <w:color w:val="auto"/>
          <w:sz w:val="24"/>
          <w:lang w:val="en-US"/>
          <w:rPrChange w:id="2890" w:author="Ian Hussey" w:date="2020-08-25T17:52:00Z">
            <w:rPr>
              <w:rFonts w:ascii="Times New Roman" w:hAnsi="Times New Roman" w:cs="Times New Roman"/>
              <w:color w:val="auto"/>
              <w:sz w:val="24"/>
              <w:lang w:val="en-GB"/>
            </w:rPr>
          </w:rPrChange>
        </w:rPr>
        <w:t>s</w:t>
      </w:r>
      <w:r w:rsidR="00553696" w:rsidRPr="00A023CC">
        <w:rPr>
          <w:rFonts w:ascii="Times New Roman" w:hAnsi="Times New Roman" w:cs="Times New Roman"/>
          <w:color w:val="auto"/>
          <w:sz w:val="24"/>
          <w:lang w:val="en-US"/>
          <w:rPrChange w:id="2891" w:author="Ian Hussey" w:date="2020-08-25T17:52:00Z">
            <w:rPr>
              <w:rFonts w:ascii="Times New Roman" w:hAnsi="Times New Roman" w:cs="Times New Roman"/>
              <w:color w:val="auto"/>
              <w:sz w:val="24"/>
              <w:lang w:val="en-GB"/>
            </w:rPr>
          </w:rPrChange>
        </w:rPr>
        <w:t xml:space="preserve"> </w:t>
      </w:r>
      <w:r w:rsidR="00A94309" w:rsidRPr="00A023CC">
        <w:rPr>
          <w:rFonts w:ascii="Times New Roman" w:hAnsi="Times New Roman" w:cs="Times New Roman"/>
          <w:color w:val="auto"/>
          <w:sz w:val="24"/>
          <w:lang w:val="en-US"/>
          <w:rPrChange w:id="2892" w:author="Ian Hussey" w:date="2020-08-25T17:52:00Z">
            <w:rPr>
              <w:rFonts w:ascii="Times New Roman" w:hAnsi="Times New Roman" w:cs="Times New Roman"/>
              <w:color w:val="auto"/>
              <w:sz w:val="24"/>
              <w:lang w:val="en-GB"/>
            </w:rPr>
          </w:rPrChange>
        </w:rPr>
        <w:t xml:space="preserve">of </w:t>
      </w:r>
      <w:r w:rsidR="001B643A" w:rsidRPr="00A023CC">
        <w:rPr>
          <w:rFonts w:ascii="Times New Roman" w:hAnsi="Times New Roman" w:cs="Times New Roman"/>
          <w:color w:val="auto"/>
          <w:sz w:val="24"/>
          <w:lang w:val="en-US"/>
          <w:rPrChange w:id="2893" w:author="Ian Hussey" w:date="2020-08-25T17:52:00Z">
            <w:rPr>
              <w:rFonts w:ascii="Times New Roman" w:hAnsi="Times New Roman" w:cs="Times New Roman"/>
              <w:color w:val="auto"/>
              <w:sz w:val="24"/>
              <w:lang w:val="en-GB"/>
            </w:rPr>
          </w:rPrChange>
        </w:rPr>
        <w:t xml:space="preserve">both </w:t>
      </w:r>
      <w:r w:rsidRPr="00A023CC">
        <w:rPr>
          <w:rFonts w:ascii="Times New Roman" w:hAnsi="Times New Roman" w:cs="Times New Roman"/>
          <w:color w:val="auto"/>
          <w:sz w:val="24"/>
          <w:lang w:val="en-US"/>
          <w:rPrChange w:id="2894" w:author="Ian Hussey" w:date="2020-08-25T17:52:00Z">
            <w:rPr>
              <w:rFonts w:ascii="Times New Roman" w:hAnsi="Times New Roman" w:cs="Times New Roman"/>
              <w:color w:val="auto"/>
              <w:sz w:val="24"/>
              <w:lang w:val="en-GB"/>
            </w:rPr>
          </w:rPrChange>
        </w:rPr>
        <w:t xml:space="preserve">the </w:t>
      </w:r>
      <w:r w:rsidR="0088154D" w:rsidRPr="00A023CC">
        <w:rPr>
          <w:rFonts w:ascii="Times New Roman" w:hAnsi="Times New Roman" w:cs="Times New Roman"/>
          <w:color w:val="auto"/>
          <w:sz w:val="24"/>
          <w:lang w:val="en-US"/>
          <w:rPrChange w:id="2895" w:author="Ian Hussey" w:date="2020-08-25T17:52:00Z">
            <w:rPr>
              <w:rFonts w:ascii="Times New Roman" w:hAnsi="Times New Roman" w:cs="Times New Roman"/>
              <w:color w:val="auto"/>
              <w:sz w:val="24"/>
              <w:lang w:val="en-GB"/>
            </w:rPr>
          </w:rPrChange>
        </w:rPr>
        <w:t xml:space="preserve">IR and OEC effects </w:t>
      </w:r>
      <w:r w:rsidR="001B643A" w:rsidRPr="00A023CC">
        <w:rPr>
          <w:rFonts w:ascii="Times New Roman" w:hAnsi="Times New Roman" w:cs="Times New Roman"/>
          <w:color w:val="auto"/>
          <w:sz w:val="24"/>
          <w:lang w:val="en-US"/>
          <w:rPrChange w:id="2896" w:author="Ian Hussey" w:date="2020-08-25T17:52:00Z">
            <w:rPr>
              <w:rFonts w:ascii="Times New Roman" w:hAnsi="Times New Roman" w:cs="Times New Roman"/>
              <w:color w:val="auto"/>
              <w:sz w:val="24"/>
              <w:lang w:val="en-GB"/>
            </w:rPr>
          </w:rPrChange>
        </w:rPr>
        <w:t xml:space="preserve">within </w:t>
      </w:r>
      <w:r w:rsidR="0088154D" w:rsidRPr="00A023CC">
        <w:rPr>
          <w:rFonts w:ascii="Times New Roman" w:hAnsi="Times New Roman" w:cs="Times New Roman"/>
          <w:color w:val="auto"/>
          <w:sz w:val="24"/>
          <w:lang w:val="en-US"/>
          <w:rPrChange w:id="2897" w:author="Ian Hussey" w:date="2020-08-25T17:52:00Z">
            <w:rPr>
              <w:rFonts w:ascii="Times New Roman" w:hAnsi="Times New Roman" w:cs="Times New Roman"/>
              <w:color w:val="auto"/>
              <w:sz w:val="24"/>
              <w:lang w:val="en-GB"/>
            </w:rPr>
          </w:rPrChange>
        </w:rPr>
        <w:t xml:space="preserve">the </w:t>
      </w:r>
      <w:r w:rsidRPr="00A023CC">
        <w:rPr>
          <w:rFonts w:ascii="Times New Roman" w:hAnsi="Times New Roman" w:cs="Times New Roman"/>
          <w:color w:val="auto"/>
          <w:sz w:val="24"/>
          <w:lang w:val="en-US"/>
          <w:rPrChange w:id="2898" w:author="Ian Hussey" w:date="2020-08-25T17:52:00Z">
            <w:rPr>
              <w:rFonts w:ascii="Times New Roman" w:hAnsi="Times New Roman" w:cs="Times New Roman"/>
              <w:color w:val="auto"/>
              <w:sz w:val="24"/>
              <w:lang w:val="en-GB"/>
            </w:rPr>
          </w:rPrChange>
        </w:rPr>
        <w:t xml:space="preserve">acquisition-only group </w:t>
      </w:r>
      <w:r w:rsidR="00B50F40" w:rsidRPr="00A023CC">
        <w:rPr>
          <w:rFonts w:ascii="Times New Roman" w:hAnsi="Times New Roman" w:cs="Times New Roman"/>
          <w:color w:val="auto"/>
          <w:sz w:val="24"/>
          <w:lang w:val="en-US"/>
          <w:rPrChange w:id="2899" w:author="Ian Hussey" w:date="2020-08-25T17:52:00Z">
            <w:rPr>
              <w:rFonts w:ascii="Times New Roman" w:hAnsi="Times New Roman" w:cs="Times New Roman"/>
              <w:color w:val="auto"/>
              <w:sz w:val="24"/>
              <w:lang w:val="en-GB"/>
            </w:rPr>
          </w:rPrChange>
        </w:rPr>
        <w:t>(see Figure 3)</w:t>
      </w:r>
      <w:r w:rsidRPr="00A023CC">
        <w:rPr>
          <w:rFonts w:ascii="Times New Roman" w:hAnsi="Times New Roman" w:cs="Times New Roman"/>
          <w:color w:val="auto"/>
          <w:sz w:val="24"/>
          <w:lang w:val="en-US"/>
          <w:rPrChange w:id="2900" w:author="Ian Hussey" w:date="2020-08-25T17:52:00Z">
            <w:rPr>
              <w:rFonts w:ascii="Times New Roman" w:hAnsi="Times New Roman" w:cs="Times New Roman"/>
              <w:color w:val="auto"/>
              <w:sz w:val="24"/>
              <w:lang w:val="en-GB"/>
            </w:rPr>
          </w:rPrChange>
        </w:rPr>
        <w:t>.</w:t>
      </w:r>
      <w:r w:rsidRPr="00A023CC">
        <w:rPr>
          <w:color w:val="auto"/>
          <w:sz w:val="24"/>
          <w:lang w:val="en-US"/>
          <w:rPrChange w:id="2901" w:author="Ian Hussey" w:date="2020-08-25T17:52:00Z">
            <w:rPr>
              <w:color w:val="auto"/>
              <w:sz w:val="24"/>
              <w:lang w:val="en-GB"/>
            </w:rPr>
          </w:rPrChange>
        </w:rPr>
        <w:t xml:space="preserve">  </w:t>
      </w:r>
    </w:p>
    <w:p w14:paraId="48584D3D" w14:textId="53689BDB" w:rsidR="00FC4964" w:rsidRPr="00A023CC" w:rsidRDefault="00B50F40" w:rsidP="00E4208A">
      <w:pPr>
        <w:spacing w:line="480" w:lineRule="auto"/>
        <w:contextualSpacing/>
        <w:rPr>
          <w:rFonts w:ascii="Times New Roman" w:hAnsi="Times New Roman" w:cs="Times New Roman"/>
          <w:i/>
          <w:color w:val="000000" w:themeColor="text1"/>
          <w:sz w:val="24"/>
          <w:szCs w:val="24"/>
          <w:lang w:val="en-US"/>
          <w:rPrChange w:id="2902"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b/>
          <w:i/>
          <w:color w:val="000000" w:themeColor="text1"/>
          <w:sz w:val="24"/>
          <w:szCs w:val="24"/>
          <w:lang w:val="en-US"/>
          <w:rPrChange w:id="2903" w:author="Ian Hussey" w:date="2020-08-25T17:52:00Z">
            <w:rPr>
              <w:rFonts w:ascii="Times New Roman" w:hAnsi="Times New Roman" w:cs="Times New Roman"/>
              <w:b/>
              <w:i/>
              <w:color w:val="000000" w:themeColor="text1"/>
              <w:sz w:val="24"/>
              <w:szCs w:val="24"/>
              <w:lang w:val="en-GB"/>
            </w:rPr>
          </w:rPrChange>
        </w:rPr>
        <w:t xml:space="preserve">Operant </w:t>
      </w:r>
      <w:r w:rsidR="00FC4964" w:rsidRPr="00A023CC">
        <w:rPr>
          <w:rFonts w:ascii="Times New Roman" w:hAnsi="Times New Roman" w:cs="Times New Roman"/>
          <w:b/>
          <w:i/>
          <w:color w:val="000000" w:themeColor="text1"/>
          <w:sz w:val="24"/>
          <w:szCs w:val="24"/>
          <w:lang w:val="en-US"/>
          <w:rPrChange w:id="2904" w:author="Ian Hussey" w:date="2020-08-25T17:52:00Z">
            <w:rPr>
              <w:rFonts w:ascii="Times New Roman" w:hAnsi="Times New Roman" w:cs="Times New Roman"/>
              <w:b/>
              <w:i/>
              <w:color w:val="000000" w:themeColor="text1"/>
              <w:sz w:val="24"/>
              <w:szCs w:val="24"/>
              <w:lang w:val="en-GB"/>
            </w:rPr>
          </w:rPrChange>
        </w:rPr>
        <w:t>E</w:t>
      </w:r>
      <w:r w:rsidRPr="00A023CC">
        <w:rPr>
          <w:rFonts w:ascii="Times New Roman" w:hAnsi="Times New Roman" w:cs="Times New Roman"/>
          <w:b/>
          <w:i/>
          <w:color w:val="000000" w:themeColor="text1"/>
          <w:sz w:val="24"/>
          <w:szCs w:val="24"/>
          <w:lang w:val="en-US"/>
          <w:rPrChange w:id="2905" w:author="Ian Hussey" w:date="2020-08-25T17:52:00Z">
            <w:rPr>
              <w:rFonts w:ascii="Times New Roman" w:hAnsi="Times New Roman" w:cs="Times New Roman"/>
              <w:b/>
              <w:i/>
              <w:color w:val="000000" w:themeColor="text1"/>
              <w:sz w:val="24"/>
              <w:szCs w:val="24"/>
              <w:lang w:val="en-GB"/>
            </w:rPr>
          </w:rPrChange>
        </w:rPr>
        <w:t xml:space="preserve">valuative </w:t>
      </w:r>
      <w:r w:rsidR="00FC4964" w:rsidRPr="00A023CC">
        <w:rPr>
          <w:rFonts w:ascii="Times New Roman" w:hAnsi="Times New Roman" w:cs="Times New Roman"/>
          <w:b/>
          <w:i/>
          <w:color w:val="000000" w:themeColor="text1"/>
          <w:sz w:val="24"/>
          <w:szCs w:val="24"/>
          <w:lang w:val="en-US"/>
          <w:rPrChange w:id="2906" w:author="Ian Hussey" w:date="2020-08-25T17:52:00Z">
            <w:rPr>
              <w:rFonts w:ascii="Times New Roman" w:hAnsi="Times New Roman" w:cs="Times New Roman"/>
              <w:b/>
              <w:i/>
              <w:color w:val="000000" w:themeColor="text1"/>
              <w:sz w:val="24"/>
              <w:szCs w:val="24"/>
              <w:lang w:val="en-GB"/>
            </w:rPr>
          </w:rPrChange>
        </w:rPr>
        <w:t>C</w:t>
      </w:r>
      <w:r w:rsidRPr="00A023CC">
        <w:rPr>
          <w:rFonts w:ascii="Times New Roman" w:hAnsi="Times New Roman" w:cs="Times New Roman"/>
          <w:b/>
          <w:i/>
          <w:color w:val="000000" w:themeColor="text1"/>
          <w:sz w:val="24"/>
          <w:szCs w:val="24"/>
          <w:lang w:val="en-US"/>
          <w:rPrChange w:id="2907" w:author="Ian Hussey" w:date="2020-08-25T17:52:00Z">
            <w:rPr>
              <w:rFonts w:ascii="Times New Roman" w:hAnsi="Times New Roman" w:cs="Times New Roman"/>
              <w:b/>
              <w:i/>
              <w:color w:val="000000" w:themeColor="text1"/>
              <w:sz w:val="24"/>
              <w:szCs w:val="24"/>
              <w:lang w:val="en-GB"/>
            </w:rPr>
          </w:rPrChange>
        </w:rPr>
        <w:t>onditioning</w:t>
      </w:r>
      <w:r w:rsidRPr="00A023CC">
        <w:rPr>
          <w:rFonts w:ascii="Times New Roman" w:hAnsi="Times New Roman" w:cs="Times New Roman"/>
          <w:i/>
          <w:color w:val="000000" w:themeColor="text1"/>
          <w:sz w:val="24"/>
          <w:szCs w:val="24"/>
          <w:lang w:val="en-US"/>
          <w:rPrChange w:id="2908" w:author="Ian Hussey" w:date="2020-08-25T17:52:00Z">
            <w:rPr>
              <w:rFonts w:ascii="Times New Roman" w:hAnsi="Times New Roman" w:cs="Times New Roman"/>
              <w:i/>
              <w:color w:val="000000" w:themeColor="text1"/>
              <w:sz w:val="24"/>
              <w:szCs w:val="24"/>
              <w:lang w:val="en-GB"/>
            </w:rPr>
          </w:rPrChange>
        </w:rPr>
        <w:t xml:space="preserve"> </w:t>
      </w:r>
      <w:r w:rsidR="00635362" w:rsidRPr="00A023CC">
        <w:rPr>
          <w:rFonts w:ascii="Times New Roman" w:hAnsi="Times New Roman" w:cs="Times New Roman"/>
          <w:b/>
          <w:i/>
          <w:color w:val="000000" w:themeColor="text1"/>
          <w:sz w:val="24"/>
          <w:szCs w:val="24"/>
          <w:lang w:val="en-US"/>
          <w:rPrChange w:id="2909" w:author="Ian Hussey" w:date="2020-08-25T17:52:00Z">
            <w:rPr>
              <w:rFonts w:ascii="Times New Roman" w:hAnsi="Times New Roman" w:cs="Times New Roman"/>
              <w:b/>
              <w:i/>
              <w:color w:val="000000" w:themeColor="text1"/>
              <w:sz w:val="24"/>
              <w:szCs w:val="24"/>
              <w:lang w:val="en-GB"/>
            </w:rPr>
          </w:rPrChange>
        </w:rPr>
        <w:t>Effects</w:t>
      </w:r>
    </w:p>
    <w:p w14:paraId="3EEBA700" w14:textId="163D21BE" w:rsidR="00B50F40" w:rsidRPr="00A023CC" w:rsidRDefault="00F2690B" w:rsidP="00FC4964">
      <w:pPr>
        <w:spacing w:line="480" w:lineRule="auto"/>
        <w:ind w:firstLine="708"/>
        <w:contextualSpacing/>
        <w:rPr>
          <w:rFonts w:ascii="Times New Roman" w:hAnsi="Times New Roman" w:cs="Times New Roman"/>
          <w:color w:val="000000" w:themeColor="text1"/>
          <w:sz w:val="24"/>
          <w:szCs w:val="24"/>
          <w:lang w:val="en-US"/>
          <w:rPrChange w:id="2910"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2911" w:author="Ian Hussey" w:date="2020-08-25T17:52:00Z">
            <w:rPr>
              <w:rFonts w:ascii="Times New Roman" w:hAnsi="Times New Roman" w:cs="Times New Roman"/>
              <w:color w:val="000000" w:themeColor="text1"/>
              <w:sz w:val="24"/>
              <w:szCs w:val="24"/>
              <w:lang w:val="en-GB"/>
            </w:rPr>
          </w:rPrChange>
        </w:rPr>
        <w:t>The meta-analytic model</w:t>
      </w:r>
      <w:r w:rsidR="00B50F40" w:rsidRPr="00A023CC">
        <w:rPr>
          <w:rFonts w:ascii="Times New Roman" w:hAnsi="Times New Roman" w:cs="Times New Roman"/>
          <w:color w:val="000000" w:themeColor="text1"/>
          <w:sz w:val="24"/>
          <w:szCs w:val="24"/>
          <w:lang w:val="en-US"/>
          <w:rPrChange w:id="2912"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color w:val="000000" w:themeColor="text1"/>
          <w:sz w:val="24"/>
          <w:szCs w:val="24"/>
          <w:lang w:val="en-US"/>
          <w:rPrChange w:id="2913" w:author="Ian Hussey" w:date="2020-08-25T17:52:00Z">
            <w:rPr>
              <w:rFonts w:ascii="Times New Roman" w:hAnsi="Times New Roman" w:cs="Times New Roman"/>
              <w:color w:val="000000" w:themeColor="text1"/>
              <w:sz w:val="24"/>
              <w:szCs w:val="24"/>
              <w:lang w:val="en-GB"/>
            </w:rPr>
          </w:rPrChange>
        </w:rPr>
        <w:t xml:space="preserve">indicated </w:t>
      </w:r>
      <w:r w:rsidR="00B50F40" w:rsidRPr="00A023CC">
        <w:rPr>
          <w:rFonts w:ascii="Times New Roman" w:hAnsi="Times New Roman" w:cs="Times New Roman"/>
          <w:color w:val="000000" w:themeColor="text1"/>
          <w:sz w:val="24"/>
          <w:szCs w:val="24"/>
          <w:lang w:val="en-US"/>
          <w:rPrChange w:id="2914" w:author="Ian Hussey" w:date="2020-08-25T17:52:00Z">
            <w:rPr>
              <w:rFonts w:ascii="Times New Roman" w:hAnsi="Times New Roman" w:cs="Times New Roman"/>
              <w:color w:val="000000" w:themeColor="text1"/>
              <w:sz w:val="24"/>
              <w:szCs w:val="24"/>
              <w:lang w:val="en-GB"/>
            </w:rPr>
          </w:rPrChange>
        </w:rPr>
        <w:t xml:space="preserve">that a change in </w:t>
      </w:r>
      <w:r w:rsidRPr="00A023CC">
        <w:rPr>
          <w:rFonts w:ascii="Times New Roman" w:hAnsi="Times New Roman" w:cs="Times New Roman"/>
          <w:color w:val="000000" w:themeColor="text1"/>
          <w:sz w:val="24"/>
          <w:szCs w:val="24"/>
          <w:lang w:val="en-US"/>
          <w:rPrChange w:id="2915" w:author="Ian Hussey" w:date="2020-08-25T17:52:00Z">
            <w:rPr>
              <w:rFonts w:ascii="Times New Roman" w:hAnsi="Times New Roman" w:cs="Times New Roman"/>
              <w:color w:val="000000" w:themeColor="text1"/>
              <w:sz w:val="24"/>
              <w:szCs w:val="24"/>
              <w:lang w:val="en-GB"/>
            </w:rPr>
          </w:rPrChange>
        </w:rPr>
        <w:t xml:space="preserve">liking </w:t>
      </w:r>
      <w:r w:rsidR="00B50F40" w:rsidRPr="00A023CC">
        <w:rPr>
          <w:rFonts w:ascii="Times New Roman" w:hAnsi="Times New Roman" w:cs="Times New Roman"/>
          <w:color w:val="000000" w:themeColor="text1"/>
          <w:sz w:val="24"/>
          <w:szCs w:val="24"/>
          <w:lang w:val="en-US"/>
          <w:rPrChange w:id="2916" w:author="Ian Hussey" w:date="2020-08-25T17:52:00Z">
            <w:rPr>
              <w:rFonts w:ascii="Times New Roman" w:hAnsi="Times New Roman" w:cs="Times New Roman"/>
              <w:color w:val="000000" w:themeColor="text1"/>
              <w:sz w:val="24"/>
              <w:szCs w:val="24"/>
              <w:lang w:val="en-GB"/>
            </w:rPr>
          </w:rPrChange>
        </w:rPr>
        <w:t xml:space="preserve">takes place </w:t>
      </w:r>
      <w:r w:rsidRPr="00A023CC">
        <w:rPr>
          <w:rFonts w:ascii="Times New Roman" w:hAnsi="Times New Roman" w:cs="Times New Roman"/>
          <w:color w:val="000000" w:themeColor="text1"/>
          <w:sz w:val="24"/>
          <w:szCs w:val="24"/>
          <w:lang w:val="en-US"/>
          <w:rPrChange w:id="2917" w:author="Ian Hussey" w:date="2020-08-25T17:52:00Z">
            <w:rPr>
              <w:rFonts w:ascii="Times New Roman" w:hAnsi="Times New Roman" w:cs="Times New Roman"/>
              <w:color w:val="000000" w:themeColor="text1"/>
              <w:sz w:val="24"/>
              <w:szCs w:val="24"/>
              <w:lang w:val="en-GB"/>
            </w:rPr>
          </w:rPrChange>
        </w:rPr>
        <w:t xml:space="preserve">after </w:t>
      </w:r>
      <w:r w:rsidR="00B50F40" w:rsidRPr="00A023CC">
        <w:rPr>
          <w:rFonts w:ascii="Times New Roman" w:hAnsi="Times New Roman" w:cs="Times New Roman"/>
          <w:color w:val="000000" w:themeColor="text1"/>
          <w:sz w:val="24"/>
          <w:szCs w:val="24"/>
          <w:lang w:val="en-US"/>
          <w:rPrChange w:id="2918" w:author="Ian Hussey" w:date="2020-08-25T17:52:00Z">
            <w:rPr>
              <w:rFonts w:ascii="Times New Roman" w:hAnsi="Times New Roman" w:cs="Times New Roman"/>
              <w:color w:val="000000" w:themeColor="text1"/>
              <w:sz w:val="24"/>
              <w:szCs w:val="24"/>
              <w:lang w:val="en-GB"/>
            </w:rPr>
          </w:rPrChange>
        </w:rPr>
        <w:t xml:space="preserve">OEC, </w:t>
      </w:r>
      <w:r w:rsidR="00B50F40" w:rsidRPr="00A023CC">
        <w:rPr>
          <w:rFonts w:ascii="Times New Roman" w:hAnsi="Times New Roman" w:cs="Times New Roman"/>
          <w:i/>
          <w:color w:val="000000" w:themeColor="text1"/>
          <w:sz w:val="24"/>
          <w:szCs w:val="24"/>
          <w:lang w:val="en-US"/>
          <w:rPrChange w:id="2919" w:author="Ian Hussey" w:date="2020-08-25T17:52:00Z">
            <w:rPr>
              <w:rFonts w:ascii="Times New Roman" w:hAnsi="Times New Roman" w:cs="Times New Roman"/>
              <w:i/>
              <w:color w:val="000000" w:themeColor="text1"/>
              <w:sz w:val="24"/>
              <w:szCs w:val="24"/>
              <w:lang w:val="en-GB"/>
            </w:rPr>
          </w:rPrChange>
        </w:rPr>
        <w:t>d</w:t>
      </w:r>
      <w:r w:rsidR="00B50F40" w:rsidRPr="00A023CC">
        <w:rPr>
          <w:rFonts w:ascii="Times New Roman" w:hAnsi="Times New Roman" w:cs="Times New Roman"/>
          <w:color w:val="000000" w:themeColor="text1"/>
          <w:sz w:val="24"/>
          <w:szCs w:val="24"/>
          <w:lang w:val="en-US"/>
          <w:rPrChange w:id="2920" w:author="Ian Hussey" w:date="2020-08-25T17:52:00Z">
            <w:rPr>
              <w:rFonts w:ascii="Times New Roman" w:hAnsi="Times New Roman" w:cs="Times New Roman"/>
              <w:color w:val="000000" w:themeColor="text1"/>
              <w:sz w:val="24"/>
              <w:szCs w:val="24"/>
              <w:lang w:val="en-GB"/>
            </w:rPr>
          </w:rPrChange>
        </w:rPr>
        <w:t xml:space="preserve"> = 1.25, 95% CI [1.06, 1.4</w:t>
      </w:r>
      <w:r w:rsidR="002828DB" w:rsidRPr="00A023CC">
        <w:rPr>
          <w:rFonts w:ascii="Times New Roman" w:hAnsi="Times New Roman" w:cs="Times New Roman"/>
          <w:color w:val="000000" w:themeColor="text1"/>
          <w:sz w:val="24"/>
          <w:szCs w:val="24"/>
          <w:lang w:val="en-US"/>
          <w:rPrChange w:id="2921" w:author="Ian Hussey" w:date="2020-08-25T17:52:00Z">
            <w:rPr>
              <w:rFonts w:ascii="Times New Roman" w:hAnsi="Times New Roman" w:cs="Times New Roman"/>
              <w:color w:val="000000" w:themeColor="text1"/>
              <w:sz w:val="24"/>
              <w:szCs w:val="24"/>
              <w:lang w:val="en-GB"/>
            </w:rPr>
          </w:rPrChange>
        </w:rPr>
        <w:t>4</w:t>
      </w:r>
      <w:r w:rsidR="00B50F40" w:rsidRPr="00A023CC">
        <w:rPr>
          <w:rFonts w:ascii="Times New Roman" w:hAnsi="Times New Roman" w:cs="Times New Roman"/>
          <w:color w:val="000000" w:themeColor="text1"/>
          <w:sz w:val="24"/>
          <w:szCs w:val="24"/>
          <w:lang w:val="en-US"/>
          <w:rPrChange w:id="2922" w:author="Ian Hussey" w:date="2020-08-25T17:52:00Z">
            <w:rPr>
              <w:rFonts w:ascii="Times New Roman" w:hAnsi="Times New Roman" w:cs="Times New Roman"/>
              <w:color w:val="000000" w:themeColor="text1"/>
              <w:sz w:val="24"/>
              <w:szCs w:val="24"/>
              <w:lang w:val="en-GB"/>
            </w:rPr>
          </w:rPrChange>
        </w:rPr>
        <w:t xml:space="preserve">], </w:t>
      </w:r>
      <w:r w:rsidR="00B50F40" w:rsidRPr="00A023CC">
        <w:rPr>
          <w:rFonts w:ascii="Times New Roman" w:hAnsi="Times New Roman" w:cs="Times New Roman"/>
          <w:i/>
          <w:color w:val="000000" w:themeColor="text1"/>
          <w:sz w:val="24"/>
          <w:szCs w:val="24"/>
          <w:lang w:val="en-US"/>
          <w:rPrChange w:id="2923" w:author="Ian Hussey" w:date="2020-08-25T17:52:00Z">
            <w:rPr>
              <w:rFonts w:ascii="Times New Roman" w:hAnsi="Times New Roman" w:cs="Times New Roman"/>
              <w:i/>
              <w:color w:val="000000" w:themeColor="text1"/>
              <w:sz w:val="24"/>
              <w:szCs w:val="24"/>
              <w:lang w:val="en-GB"/>
            </w:rPr>
          </w:rPrChange>
        </w:rPr>
        <w:t>p</w:t>
      </w:r>
      <w:r w:rsidR="00B50F40" w:rsidRPr="00A023CC">
        <w:rPr>
          <w:rFonts w:ascii="Times New Roman" w:hAnsi="Times New Roman" w:cs="Times New Roman"/>
          <w:color w:val="000000" w:themeColor="text1"/>
          <w:sz w:val="24"/>
          <w:szCs w:val="24"/>
          <w:lang w:val="en-US"/>
          <w:rPrChange w:id="2924" w:author="Ian Hussey" w:date="2020-08-25T17:52:00Z">
            <w:rPr>
              <w:rFonts w:ascii="Times New Roman" w:hAnsi="Times New Roman" w:cs="Times New Roman"/>
              <w:color w:val="000000" w:themeColor="text1"/>
              <w:sz w:val="24"/>
              <w:szCs w:val="24"/>
              <w:lang w:val="en-GB"/>
            </w:rPr>
          </w:rPrChange>
        </w:rPr>
        <w:t xml:space="preserve"> &lt; .001.</w:t>
      </w:r>
    </w:p>
    <w:p w14:paraId="17089BF3" w14:textId="7BD71E0E" w:rsidR="00FC4964" w:rsidRPr="00A023CC" w:rsidRDefault="00E4208A" w:rsidP="00FC4964">
      <w:pPr>
        <w:spacing w:line="480" w:lineRule="auto"/>
        <w:contextualSpacing/>
        <w:rPr>
          <w:rFonts w:ascii="Times New Roman" w:hAnsi="Times New Roman" w:cs="Times New Roman"/>
          <w:i/>
          <w:color w:val="000000" w:themeColor="text1"/>
          <w:sz w:val="24"/>
          <w:szCs w:val="24"/>
          <w:lang w:val="en-US"/>
          <w:rPrChange w:id="2925"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b/>
          <w:i/>
          <w:color w:val="000000" w:themeColor="text1"/>
          <w:sz w:val="24"/>
          <w:szCs w:val="24"/>
          <w:lang w:val="en-US"/>
          <w:rPrChange w:id="2926" w:author="Ian Hussey" w:date="2020-08-25T17:52:00Z">
            <w:rPr>
              <w:rFonts w:ascii="Times New Roman" w:hAnsi="Times New Roman" w:cs="Times New Roman"/>
              <w:b/>
              <w:i/>
              <w:color w:val="000000" w:themeColor="text1"/>
              <w:sz w:val="24"/>
              <w:szCs w:val="24"/>
              <w:lang w:val="en-GB"/>
            </w:rPr>
          </w:rPrChange>
        </w:rPr>
        <w:t xml:space="preserve">Intersecting </w:t>
      </w:r>
      <w:r w:rsidR="00FC4964" w:rsidRPr="00A023CC">
        <w:rPr>
          <w:rFonts w:ascii="Times New Roman" w:hAnsi="Times New Roman" w:cs="Times New Roman"/>
          <w:b/>
          <w:i/>
          <w:color w:val="000000" w:themeColor="text1"/>
          <w:sz w:val="24"/>
          <w:szCs w:val="24"/>
          <w:lang w:val="en-US"/>
          <w:rPrChange w:id="2927" w:author="Ian Hussey" w:date="2020-08-25T17:52:00Z">
            <w:rPr>
              <w:rFonts w:ascii="Times New Roman" w:hAnsi="Times New Roman" w:cs="Times New Roman"/>
              <w:b/>
              <w:i/>
              <w:color w:val="000000" w:themeColor="text1"/>
              <w:sz w:val="24"/>
              <w:szCs w:val="24"/>
              <w:lang w:val="en-GB"/>
            </w:rPr>
          </w:rPrChange>
        </w:rPr>
        <w:t>R</w:t>
      </w:r>
      <w:r w:rsidR="00635362" w:rsidRPr="00A023CC">
        <w:rPr>
          <w:rFonts w:ascii="Times New Roman" w:hAnsi="Times New Roman" w:cs="Times New Roman"/>
          <w:b/>
          <w:i/>
          <w:color w:val="000000" w:themeColor="text1"/>
          <w:sz w:val="24"/>
          <w:szCs w:val="24"/>
          <w:lang w:val="en-US"/>
          <w:rPrChange w:id="2928" w:author="Ian Hussey" w:date="2020-08-25T17:52:00Z">
            <w:rPr>
              <w:rFonts w:ascii="Times New Roman" w:hAnsi="Times New Roman" w:cs="Times New Roman"/>
              <w:b/>
              <w:i/>
              <w:color w:val="000000" w:themeColor="text1"/>
              <w:sz w:val="24"/>
              <w:szCs w:val="24"/>
              <w:lang w:val="en-GB"/>
            </w:rPr>
          </w:rPrChange>
        </w:rPr>
        <w:t>egularity Effects</w:t>
      </w:r>
      <w:r w:rsidRPr="00A023CC">
        <w:rPr>
          <w:rFonts w:ascii="Times New Roman" w:hAnsi="Times New Roman" w:cs="Times New Roman"/>
          <w:i/>
          <w:color w:val="000000" w:themeColor="text1"/>
          <w:sz w:val="24"/>
          <w:szCs w:val="24"/>
          <w:lang w:val="en-US"/>
          <w:rPrChange w:id="2929" w:author="Ian Hussey" w:date="2020-08-25T17:52:00Z">
            <w:rPr>
              <w:rFonts w:ascii="Times New Roman" w:hAnsi="Times New Roman" w:cs="Times New Roman"/>
              <w:i/>
              <w:color w:val="000000" w:themeColor="text1"/>
              <w:sz w:val="24"/>
              <w:szCs w:val="24"/>
              <w:lang w:val="en-GB"/>
            </w:rPr>
          </w:rPrChange>
        </w:rPr>
        <w:t xml:space="preserve"> </w:t>
      </w:r>
    </w:p>
    <w:p w14:paraId="4F34194A" w14:textId="77777777" w:rsidR="0044360E" w:rsidRPr="00A023CC" w:rsidRDefault="00E4208A" w:rsidP="0044360E">
      <w:pPr>
        <w:spacing w:line="480" w:lineRule="auto"/>
        <w:ind w:firstLine="708"/>
        <w:contextualSpacing/>
        <w:rPr>
          <w:rFonts w:ascii="Times New Roman" w:hAnsi="Times New Roman" w:cs="Times New Roman"/>
          <w:color w:val="000000" w:themeColor="text1"/>
          <w:sz w:val="24"/>
          <w:szCs w:val="24"/>
          <w:lang w:val="en-US"/>
          <w:rPrChange w:id="2930"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2931" w:author="Ian Hussey" w:date="2020-08-25T17:52:00Z">
            <w:rPr>
              <w:rFonts w:ascii="Times New Roman" w:hAnsi="Times New Roman" w:cs="Times New Roman"/>
              <w:color w:val="000000" w:themeColor="text1"/>
              <w:sz w:val="24"/>
              <w:szCs w:val="24"/>
              <w:lang w:val="en-GB"/>
            </w:rPr>
          </w:rPrChange>
        </w:rPr>
        <w:t xml:space="preserve">The meta-analytic model indicated that a change in liking takes place after IR training, </w:t>
      </w:r>
      <w:r w:rsidRPr="00A023CC">
        <w:rPr>
          <w:rFonts w:ascii="Times New Roman" w:hAnsi="Times New Roman" w:cs="Times New Roman"/>
          <w:i/>
          <w:color w:val="000000" w:themeColor="text1"/>
          <w:sz w:val="24"/>
          <w:szCs w:val="24"/>
          <w:lang w:val="en-US"/>
          <w:rPrChange w:id="2932" w:author="Ian Hussey" w:date="2020-08-25T17:52:00Z">
            <w:rPr>
              <w:rFonts w:ascii="Times New Roman" w:hAnsi="Times New Roman" w:cs="Times New Roman"/>
              <w:i/>
              <w:color w:val="000000" w:themeColor="text1"/>
              <w:sz w:val="24"/>
              <w:szCs w:val="24"/>
              <w:lang w:val="en-GB"/>
            </w:rPr>
          </w:rPrChange>
        </w:rPr>
        <w:t>d</w:t>
      </w:r>
      <w:r w:rsidR="002828DB" w:rsidRPr="00A023CC">
        <w:rPr>
          <w:rFonts w:ascii="Times New Roman" w:hAnsi="Times New Roman" w:cs="Times New Roman"/>
          <w:color w:val="000000" w:themeColor="text1"/>
          <w:sz w:val="24"/>
          <w:szCs w:val="24"/>
          <w:lang w:val="en-US"/>
          <w:rPrChange w:id="2933" w:author="Ian Hussey" w:date="2020-08-25T17:52:00Z">
            <w:rPr>
              <w:rFonts w:ascii="Times New Roman" w:hAnsi="Times New Roman" w:cs="Times New Roman"/>
              <w:color w:val="000000" w:themeColor="text1"/>
              <w:sz w:val="24"/>
              <w:szCs w:val="24"/>
              <w:lang w:val="en-GB"/>
            </w:rPr>
          </w:rPrChange>
        </w:rPr>
        <w:t xml:space="preserve"> = 0.93, 95% CI [0.68, 1.18</w:t>
      </w:r>
      <w:r w:rsidRPr="00A023CC">
        <w:rPr>
          <w:rFonts w:ascii="Times New Roman" w:hAnsi="Times New Roman" w:cs="Times New Roman"/>
          <w:color w:val="000000" w:themeColor="text1"/>
          <w:sz w:val="24"/>
          <w:szCs w:val="24"/>
          <w:lang w:val="en-US"/>
          <w:rPrChange w:id="2934"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i/>
          <w:color w:val="000000" w:themeColor="text1"/>
          <w:sz w:val="24"/>
          <w:szCs w:val="24"/>
          <w:lang w:val="en-US"/>
          <w:rPrChange w:id="2935" w:author="Ian Hussey" w:date="2020-08-25T17:52:00Z">
            <w:rPr>
              <w:rFonts w:ascii="Times New Roman" w:hAnsi="Times New Roman" w:cs="Times New Roman"/>
              <w:i/>
              <w:color w:val="000000" w:themeColor="text1"/>
              <w:sz w:val="24"/>
              <w:szCs w:val="24"/>
              <w:lang w:val="en-GB"/>
            </w:rPr>
          </w:rPrChange>
        </w:rPr>
        <w:t>p</w:t>
      </w:r>
      <w:r w:rsidRPr="00A023CC">
        <w:rPr>
          <w:rFonts w:ascii="Times New Roman" w:hAnsi="Times New Roman" w:cs="Times New Roman"/>
          <w:color w:val="000000" w:themeColor="text1"/>
          <w:sz w:val="24"/>
          <w:szCs w:val="24"/>
          <w:lang w:val="en-US"/>
          <w:rPrChange w:id="2936" w:author="Ian Hussey" w:date="2020-08-25T17:52:00Z">
            <w:rPr>
              <w:rFonts w:ascii="Times New Roman" w:hAnsi="Times New Roman" w:cs="Times New Roman"/>
              <w:color w:val="000000" w:themeColor="text1"/>
              <w:sz w:val="24"/>
              <w:szCs w:val="24"/>
              <w:lang w:val="en-GB"/>
            </w:rPr>
          </w:rPrChange>
        </w:rPr>
        <w:t xml:space="preserve"> &lt; .001.</w:t>
      </w:r>
    </w:p>
    <w:p w14:paraId="7A1B4311" w14:textId="77777777" w:rsidR="00A023CC" w:rsidRPr="00A023CC" w:rsidRDefault="00A023CC">
      <w:pPr>
        <w:rPr>
          <w:ins w:id="2937" w:author="Ian Hussey" w:date="2020-08-25T17:51:00Z"/>
          <w:rFonts w:ascii="Times New Roman" w:hAnsi="Times New Roman" w:cs="Times New Roman"/>
          <w:b/>
          <w:color w:val="000000" w:themeColor="text1"/>
          <w:sz w:val="24"/>
          <w:szCs w:val="24"/>
          <w:lang w:val="en-US"/>
          <w:rPrChange w:id="2938" w:author="Ian Hussey" w:date="2020-08-25T17:52:00Z">
            <w:rPr>
              <w:ins w:id="2939" w:author="Ian Hussey" w:date="2020-08-25T17:51:00Z"/>
              <w:rFonts w:ascii="Times New Roman" w:hAnsi="Times New Roman" w:cs="Times New Roman"/>
              <w:b/>
              <w:color w:val="000000" w:themeColor="text1"/>
              <w:sz w:val="24"/>
              <w:szCs w:val="24"/>
              <w:lang w:val="en-GB"/>
            </w:rPr>
          </w:rPrChange>
        </w:rPr>
      </w:pPr>
      <w:ins w:id="2940" w:author="Ian Hussey" w:date="2020-08-25T17:51:00Z">
        <w:r w:rsidRPr="00A023CC">
          <w:rPr>
            <w:rFonts w:ascii="Times New Roman" w:hAnsi="Times New Roman" w:cs="Times New Roman"/>
            <w:b/>
            <w:color w:val="000000" w:themeColor="text1"/>
            <w:sz w:val="24"/>
            <w:szCs w:val="24"/>
            <w:lang w:val="en-US"/>
            <w:rPrChange w:id="2941" w:author="Ian Hussey" w:date="2020-08-25T17:52:00Z">
              <w:rPr>
                <w:rFonts w:ascii="Times New Roman" w:hAnsi="Times New Roman" w:cs="Times New Roman"/>
                <w:b/>
                <w:color w:val="000000" w:themeColor="text1"/>
                <w:sz w:val="24"/>
                <w:szCs w:val="24"/>
                <w:lang w:val="en-GB"/>
              </w:rPr>
            </w:rPrChange>
          </w:rPr>
          <w:br w:type="page"/>
        </w:r>
      </w:ins>
    </w:p>
    <w:p w14:paraId="6FFDFEEF" w14:textId="279429FB" w:rsidR="00D63767" w:rsidRPr="00A023CC" w:rsidRDefault="00B50F40" w:rsidP="0044360E">
      <w:pPr>
        <w:spacing w:line="480" w:lineRule="auto"/>
        <w:contextualSpacing/>
        <w:rPr>
          <w:rFonts w:ascii="Times New Roman" w:hAnsi="Times New Roman" w:cs="Times New Roman"/>
          <w:b/>
          <w:color w:val="000000" w:themeColor="text1"/>
          <w:sz w:val="24"/>
          <w:szCs w:val="24"/>
          <w:lang w:val="en-US"/>
          <w:rPrChange w:id="2942"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2943" w:author="Ian Hussey" w:date="2020-08-25T17:52:00Z">
            <w:rPr>
              <w:rFonts w:ascii="Times New Roman" w:hAnsi="Times New Roman" w:cs="Times New Roman"/>
              <w:b/>
              <w:color w:val="000000" w:themeColor="text1"/>
              <w:sz w:val="24"/>
              <w:szCs w:val="24"/>
              <w:lang w:val="en-GB"/>
            </w:rPr>
          </w:rPrChange>
        </w:rPr>
        <w:lastRenderedPageBreak/>
        <w:t>Figure 3</w:t>
      </w:r>
    </w:p>
    <w:p w14:paraId="48726890" w14:textId="2EAAD164" w:rsidR="00D63767" w:rsidRPr="00A023CC" w:rsidRDefault="0088154D" w:rsidP="0088154D">
      <w:pPr>
        <w:spacing w:line="240" w:lineRule="auto"/>
        <w:contextualSpacing/>
        <w:rPr>
          <w:rFonts w:ascii="Times New Roman" w:hAnsi="Times New Roman" w:cs="Times New Roman"/>
          <w:i/>
          <w:color w:val="000000" w:themeColor="text1"/>
          <w:sz w:val="24"/>
          <w:szCs w:val="24"/>
          <w:lang w:val="en-US"/>
          <w:rPrChange w:id="2944"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i/>
          <w:color w:val="000000" w:themeColor="text1"/>
          <w:sz w:val="24"/>
          <w:szCs w:val="24"/>
          <w:lang w:val="en-US"/>
          <w:rPrChange w:id="2945" w:author="Ian Hussey" w:date="2020-08-25T17:52:00Z">
            <w:rPr>
              <w:rFonts w:ascii="Times New Roman" w:hAnsi="Times New Roman" w:cs="Times New Roman"/>
              <w:i/>
              <w:color w:val="000000" w:themeColor="text1"/>
              <w:sz w:val="24"/>
              <w:szCs w:val="24"/>
              <w:lang w:val="en-GB"/>
            </w:rPr>
          </w:rPrChange>
        </w:rPr>
        <w:t>Meta-analytic models outlining the IR and OEC effects. In each forest plot, squares represent observed Cohen’s d effect sizes, size of square represents weighting in the model, and error bars represent 95% Confidence Intervals (CIs) around the effect size.</w:t>
      </w:r>
    </w:p>
    <w:p w14:paraId="5EA6286D" w14:textId="5D564940" w:rsidR="0060097D"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46"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i/>
          <w:noProof/>
          <w:color w:val="000000" w:themeColor="text1"/>
          <w:sz w:val="24"/>
          <w:szCs w:val="24"/>
          <w:lang w:val="en-US" w:eastAsia="nl-BE"/>
          <w:rPrChange w:id="2947" w:author="Ian Hussey" w:date="2020-08-25T17:52:00Z">
            <w:rPr>
              <w:rFonts w:ascii="Times New Roman" w:hAnsi="Times New Roman" w:cs="Times New Roman"/>
              <w:i/>
              <w:noProof/>
              <w:color w:val="000000" w:themeColor="text1"/>
              <w:sz w:val="24"/>
              <w:szCs w:val="24"/>
              <w:lang w:val="nl-BE" w:eastAsia="nl-BE"/>
            </w:rPr>
          </w:rPrChange>
        </w:rPr>
        <mc:AlternateContent>
          <mc:Choice Requires="wpg">
            <w:drawing>
              <wp:anchor distT="0" distB="0" distL="114300" distR="114300" simplePos="0" relativeHeight="251662336" behindDoc="0" locked="0" layoutInCell="1" allowOverlap="1" wp14:anchorId="4B774981" wp14:editId="09FB71BC">
                <wp:simplePos x="0" y="0"/>
                <wp:positionH relativeFrom="column">
                  <wp:posOffset>-652963</wp:posOffset>
                </wp:positionH>
                <wp:positionV relativeFrom="paragraph">
                  <wp:posOffset>129887</wp:posOffset>
                </wp:positionV>
                <wp:extent cx="6843792" cy="2777385"/>
                <wp:effectExtent l="0" t="0" r="0" b="4445"/>
                <wp:wrapNone/>
                <wp:docPr id="7" name="Group 7"/>
                <wp:cNvGraphicFramePr/>
                <a:graphic xmlns:a="http://schemas.openxmlformats.org/drawingml/2006/main">
                  <a:graphicData uri="http://schemas.microsoft.com/office/word/2010/wordprocessingGroup">
                    <wpg:wgp>
                      <wpg:cNvGrpSpPr/>
                      <wpg:grpSpPr>
                        <a:xfrm>
                          <a:off x="0" y="0"/>
                          <a:ext cx="6843792" cy="2777385"/>
                          <a:chOff x="0" y="0"/>
                          <a:chExt cx="6843792" cy="2777385"/>
                        </a:xfrm>
                      </wpg:grpSpPr>
                      <pic:pic xmlns:pic="http://schemas.openxmlformats.org/drawingml/2006/picture">
                        <pic:nvPicPr>
                          <pic:cNvPr id="5" name="Picture 5" descr="C:\Users\Sean\Downloads\Basic effect I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6300" cy="2776855"/>
                          </a:xfrm>
                          <a:prstGeom prst="rect">
                            <a:avLst/>
                          </a:prstGeom>
                          <a:noFill/>
                          <a:ln>
                            <a:noFill/>
                          </a:ln>
                        </pic:spPr>
                      </pic:pic>
                      <pic:pic xmlns:pic="http://schemas.openxmlformats.org/drawingml/2006/picture">
                        <pic:nvPicPr>
                          <pic:cNvPr id="6" name="Picture 6" descr="C:\Users\Sean\Downloads\Basic OEC effect.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433207" y="5610"/>
                            <a:ext cx="3410585" cy="2771775"/>
                          </a:xfrm>
                          <a:prstGeom prst="rect">
                            <a:avLst/>
                          </a:prstGeom>
                          <a:noFill/>
                          <a:ln>
                            <a:noFill/>
                          </a:ln>
                        </pic:spPr>
                      </pic:pic>
                    </wpg:wgp>
                  </a:graphicData>
                </a:graphic>
              </wp:anchor>
            </w:drawing>
          </mc:Choice>
          <mc:Fallback xmlns:w16cex="http://schemas.microsoft.com/office/word/2018/wordml/cex" xmlns:w16="http://schemas.microsoft.com/office/word/2018/wordml">
            <w:pict>
              <v:group w14:anchorId="78236050" id="Group 7" o:spid="_x0000_s1026" style="position:absolute;margin-left:-51.4pt;margin-top:10.25pt;width:538.9pt;height:218.7pt;z-index:251662336" coordsize="68437,27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4163;height:27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">
                  <v:imagedata r:id="rId17" o:title="Basic effect IR"/>
                  <v:path arrowok="t"/>
                </v:shape>
                <v:shape id="Picture 6" o:spid="_x0000_s1028" type="#_x0000_t75" style="position:absolute;left:34332;top:56;width:34105;height:27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">
                  <v:imagedata r:id="rId18" o:title="Basic OEC effect"/>
                  <v:path arrowok="t"/>
                </v:shape>
              </v:group>
            </w:pict>
          </mc:Fallback>
        </mc:AlternateContent>
      </w:r>
    </w:p>
    <w:p w14:paraId="080ADC31" w14:textId="1CB42292"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48" w:author="Ian Hussey" w:date="2020-08-25T17:52:00Z">
            <w:rPr>
              <w:rFonts w:ascii="Times New Roman" w:hAnsi="Times New Roman" w:cs="Times New Roman"/>
              <w:i/>
              <w:color w:val="000000" w:themeColor="text1"/>
              <w:sz w:val="24"/>
              <w:szCs w:val="24"/>
              <w:lang w:val="en-GB"/>
            </w:rPr>
          </w:rPrChange>
        </w:rPr>
      </w:pPr>
    </w:p>
    <w:p w14:paraId="325D19DD" w14:textId="460D2EF7"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49" w:author="Ian Hussey" w:date="2020-08-25T17:52:00Z">
            <w:rPr>
              <w:rFonts w:ascii="Times New Roman" w:hAnsi="Times New Roman" w:cs="Times New Roman"/>
              <w:i/>
              <w:color w:val="000000" w:themeColor="text1"/>
              <w:sz w:val="24"/>
              <w:szCs w:val="24"/>
              <w:lang w:val="en-GB"/>
            </w:rPr>
          </w:rPrChange>
        </w:rPr>
      </w:pPr>
    </w:p>
    <w:p w14:paraId="5F649DBB" w14:textId="01E35B67"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0" w:author="Ian Hussey" w:date="2020-08-25T17:52:00Z">
            <w:rPr>
              <w:rFonts w:ascii="Times New Roman" w:hAnsi="Times New Roman" w:cs="Times New Roman"/>
              <w:i/>
              <w:color w:val="000000" w:themeColor="text1"/>
              <w:sz w:val="24"/>
              <w:szCs w:val="24"/>
              <w:lang w:val="en-GB"/>
            </w:rPr>
          </w:rPrChange>
        </w:rPr>
      </w:pPr>
    </w:p>
    <w:p w14:paraId="6B7DEDF3" w14:textId="250EDCF1"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1" w:author="Ian Hussey" w:date="2020-08-25T17:52:00Z">
            <w:rPr>
              <w:rFonts w:ascii="Times New Roman" w:hAnsi="Times New Roman" w:cs="Times New Roman"/>
              <w:i/>
              <w:color w:val="000000" w:themeColor="text1"/>
              <w:sz w:val="24"/>
              <w:szCs w:val="24"/>
              <w:lang w:val="en-GB"/>
            </w:rPr>
          </w:rPrChange>
        </w:rPr>
      </w:pPr>
    </w:p>
    <w:p w14:paraId="13BDDCAF" w14:textId="701A8241"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2" w:author="Ian Hussey" w:date="2020-08-25T17:52:00Z">
            <w:rPr>
              <w:rFonts w:ascii="Times New Roman" w:hAnsi="Times New Roman" w:cs="Times New Roman"/>
              <w:i/>
              <w:color w:val="000000" w:themeColor="text1"/>
              <w:sz w:val="24"/>
              <w:szCs w:val="24"/>
              <w:lang w:val="en-GB"/>
            </w:rPr>
          </w:rPrChange>
        </w:rPr>
      </w:pPr>
    </w:p>
    <w:p w14:paraId="51FB2937" w14:textId="3AA1B6C7"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3" w:author="Ian Hussey" w:date="2020-08-25T17:52:00Z">
            <w:rPr>
              <w:rFonts w:ascii="Times New Roman" w:hAnsi="Times New Roman" w:cs="Times New Roman"/>
              <w:i/>
              <w:color w:val="000000" w:themeColor="text1"/>
              <w:sz w:val="24"/>
              <w:szCs w:val="24"/>
              <w:lang w:val="en-GB"/>
            </w:rPr>
          </w:rPrChange>
        </w:rPr>
      </w:pPr>
    </w:p>
    <w:p w14:paraId="237C0B16" w14:textId="3A0ADA8B"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4" w:author="Ian Hussey" w:date="2020-08-25T17:52:00Z">
            <w:rPr>
              <w:rFonts w:ascii="Times New Roman" w:hAnsi="Times New Roman" w:cs="Times New Roman"/>
              <w:i/>
              <w:color w:val="000000" w:themeColor="text1"/>
              <w:sz w:val="24"/>
              <w:szCs w:val="24"/>
              <w:lang w:val="en-GB"/>
            </w:rPr>
          </w:rPrChange>
        </w:rPr>
      </w:pPr>
    </w:p>
    <w:p w14:paraId="62D9C6D5" w14:textId="5FA82C36"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5" w:author="Ian Hussey" w:date="2020-08-25T17:52:00Z">
            <w:rPr>
              <w:rFonts w:ascii="Times New Roman" w:hAnsi="Times New Roman" w:cs="Times New Roman"/>
              <w:i/>
              <w:color w:val="000000" w:themeColor="text1"/>
              <w:sz w:val="24"/>
              <w:szCs w:val="24"/>
              <w:lang w:val="en-GB"/>
            </w:rPr>
          </w:rPrChange>
        </w:rPr>
      </w:pPr>
    </w:p>
    <w:p w14:paraId="25A55C96" w14:textId="13D2BFDC"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6" w:author="Ian Hussey" w:date="2020-08-25T17:52:00Z">
            <w:rPr>
              <w:rFonts w:ascii="Times New Roman" w:hAnsi="Times New Roman" w:cs="Times New Roman"/>
              <w:i/>
              <w:color w:val="000000" w:themeColor="text1"/>
              <w:sz w:val="24"/>
              <w:szCs w:val="24"/>
              <w:lang w:val="en-GB"/>
            </w:rPr>
          </w:rPrChange>
        </w:rPr>
      </w:pPr>
    </w:p>
    <w:p w14:paraId="3AE73794" w14:textId="3F90E413"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7" w:author="Ian Hussey" w:date="2020-08-25T17:52:00Z">
            <w:rPr>
              <w:rFonts w:ascii="Times New Roman" w:hAnsi="Times New Roman" w:cs="Times New Roman"/>
              <w:i/>
              <w:color w:val="000000" w:themeColor="text1"/>
              <w:sz w:val="24"/>
              <w:szCs w:val="24"/>
              <w:lang w:val="en-GB"/>
            </w:rPr>
          </w:rPrChange>
        </w:rPr>
      </w:pPr>
    </w:p>
    <w:p w14:paraId="24F7470B" w14:textId="4F0ADCE4"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8" w:author="Ian Hussey" w:date="2020-08-25T17:52:00Z">
            <w:rPr>
              <w:rFonts w:ascii="Times New Roman" w:hAnsi="Times New Roman" w:cs="Times New Roman"/>
              <w:i/>
              <w:color w:val="000000" w:themeColor="text1"/>
              <w:sz w:val="24"/>
              <w:szCs w:val="24"/>
              <w:lang w:val="en-GB"/>
            </w:rPr>
          </w:rPrChange>
        </w:rPr>
      </w:pPr>
    </w:p>
    <w:p w14:paraId="2DEB50B6" w14:textId="2424F483"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59" w:author="Ian Hussey" w:date="2020-08-25T17:52:00Z">
            <w:rPr>
              <w:rFonts w:ascii="Times New Roman" w:hAnsi="Times New Roman" w:cs="Times New Roman"/>
              <w:i/>
              <w:color w:val="000000" w:themeColor="text1"/>
              <w:sz w:val="24"/>
              <w:szCs w:val="24"/>
              <w:lang w:val="en-GB"/>
            </w:rPr>
          </w:rPrChange>
        </w:rPr>
      </w:pPr>
    </w:p>
    <w:p w14:paraId="774D8027" w14:textId="42048B44"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60" w:author="Ian Hussey" w:date="2020-08-25T17:52:00Z">
            <w:rPr>
              <w:rFonts w:ascii="Times New Roman" w:hAnsi="Times New Roman" w:cs="Times New Roman"/>
              <w:i/>
              <w:color w:val="000000" w:themeColor="text1"/>
              <w:sz w:val="24"/>
              <w:szCs w:val="24"/>
              <w:lang w:val="en-GB"/>
            </w:rPr>
          </w:rPrChange>
        </w:rPr>
      </w:pPr>
    </w:p>
    <w:p w14:paraId="435F9143" w14:textId="02D63A33"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61" w:author="Ian Hussey" w:date="2020-08-25T17:52:00Z">
            <w:rPr>
              <w:rFonts w:ascii="Times New Roman" w:hAnsi="Times New Roman" w:cs="Times New Roman"/>
              <w:i/>
              <w:color w:val="000000" w:themeColor="text1"/>
              <w:sz w:val="24"/>
              <w:szCs w:val="24"/>
              <w:lang w:val="en-GB"/>
            </w:rPr>
          </w:rPrChange>
        </w:rPr>
      </w:pPr>
    </w:p>
    <w:p w14:paraId="6F8377DD" w14:textId="498215D0"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62" w:author="Ian Hussey" w:date="2020-08-25T17:52:00Z">
            <w:rPr>
              <w:rFonts w:ascii="Times New Roman" w:hAnsi="Times New Roman" w:cs="Times New Roman"/>
              <w:i/>
              <w:color w:val="000000" w:themeColor="text1"/>
              <w:sz w:val="24"/>
              <w:szCs w:val="24"/>
              <w:lang w:val="en-GB"/>
            </w:rPr>
          </w:rPrChange>
        </w:rPr>
      </w:pPr>
    </w:p>
    <w:p w14:paraId="4B6F4864" w14:textId="23606EA3" w:rsidR="00A660B9" w:rsidRPr="00A023CC" w:rsidRDefault="00A660B9" w:rsidP="0088154D">
      <w:pPr>
        <w:spacing w:line="240" w:lineRule="auto"/>
        <w:contextualSpacing/>
        <w:rPr>
          <w:rFonts w:ascii="Times New Roman" w:hAnsi="Times New Roman" w:cs="Times New Roman"/>
          <w:i/>
          <w:color w:val="000000" w:themeColor="text1"/>
          <w:sz w:val="24"/>
          <w:szCs w:val="24"/>
          <w:lang w:val="en-US"/>
          <w:rPrChange w:id="2963" w:author="Ian Hussey" w:date="2020-08-25T17:52:00Z">
            <w:rPr>
              <w:rFonts w:ascii="Times New Roman" w:hAnsi="Times New Roman" w:cs="Times New Roman"/>
              <w:i/>
              <w:color w:val="000000" w:themeColor="text1"/>
              <w:sz w:val="24"/>
              <w:szCs w:val="24"/>
              <w:lang w:val="en-GB"/>
            </w:rPr>
          </w:rPrChange>
        </w:rPr>
      </w:pPr>
    </w:p>
    <w:p w14:paraId="5853BC18" w14:textId="7F104088" w:rsidR="00A94309" w:rsidRPr="00A023CC" w:rsidRDefault="00F2690B" w:rsidP="00011AEF">
      <w:pPr>
        <w:pStyle w:val="Heading2"/>
        <w:spacing w:line="480" w:lineRule="auto"/>
        <w:rPr>
          <w:rFonts w:ascii="Times New Roman" w:hAnsi="Times New Roman" w:cs="Times New Roman"/>
          <w:b/>
          <w:color w:val="auto"/>
          <w:sz w:val="24"/>
          <w:lang w:val="en-US"/>
          <w:rPrChange w:id="2964" w:author="Ian Hussey" w:date="2020-08-25T17:52:00Z">
            <w:rPr>
              <w:rFonts w:ascii="Times New Roman" w:hAnsi="Times New Roman" w:cs="Times New Roman"/>
              <w:b/>
              <w:color w:val="auto"/>
              <w:sz w:val="24"/>
              <w:lang w:val="en-GB"/>
            </w:rPr>
          </w:rPrChange>
        </w:rPr>
      </w:pPr>
      <w:r w:rsidRPr="00A023CC">
        <w:rPr>
          <w:rFonts w:ascii="Times New Roman" w:hAnsi="Times New Roman" w:cs="Times New Roman"/>
          <w:b/>
          <w:color w:val="auto"/>
          <w:sz w:val="24"/>
          <w:lang w:val="en-US"/>
          <w:rPrChange w:id="2965" w:author="Ian Hussey" w:date="2020-08-25T17:52:00Z">
            <w:rPr>
              <w:rFonts w:ascii="Times New Roman" w:hAnsi="Times New Roman" w:cs="Times New Roman"/>
              <w:b/>
              <w:color w:val="auto"/>
              <w:sz w:val="24"/>
              <w:lang w:val="en-GB"/>
            </w:rPr>
          </w:rPrChange>
        </w:rPr>
        <w:t xml:space="preserve">Question 2: Are </w:t>
      </w:r>
      <w:r w:rsidR="00702272" w:rsidRPr="00A023CC">
        <w:rPr>
          <w:rFonts w:ascii="Times New Roman" w:hAnsi="Times New Roman" w:cs="Times New Roman"/>
          <w:b/>
          <w:color w:val="auto"/>
          <w:sz w:val="24"/>
          <w:lang w:val="en-US"/>
          <w:rPrChange w:id="2966" w:author="Ian Hussey" w:date="2020-08-25T17:52:00Z">
            <w:rPr>
              <w:rFonts w:ascii="Times New Roman" w:hAnsi="Times New Roman" w:cs="Times New Roman"/>
              <w:b/>
              <w:color w:val="auto"/>
              <w:sz w:val="24"/>
              <w:lang w:val="en-GB"/>
            </w:rPr>
          </w:rPrChange>
        </w:rPr>
        <w:t xml:space="preserve">OEC and IR Effects </w:t>
      </w:r>
      <w:r w:rsidRPr="00A023CC">
        <w:rPr>
          <w:rFonts w:ascii="Times New Roman" w:hAnsi="Times New Roman" w:cs="Times New Roman"/>
          <w:b/>
          <w:color w:val="auto"/>
          <w:sz w:val="24"/>
          <w:lang w:val="en-US"/>
          <w:rPrChange w:id="2967" w:author="Ian Hussey" w:date="2020-08-25T17:52:00Z">
            <w:rPr>
              <w:rFonts w:ascii="Times New Roman" w:hAnsi="Times New Roman" w:cs="Times New Roman"/>
              <w:b/>
              <w:color w:val="auto"/>
              <w:sz w:val="24"/>
              <w:lang w:val="en-GB"/>
            </w:rPr>
          </w:rPrChange>
        </w:rPr>
        <w:t>Moderated by Extinction or Counterconditioning?</w:t>
      </w:r>
    </w:p>
    <w:p w14:paraId="7B89800A" w14:textId="550CDB57" w:rsidR="00E4208A" w:rsidRPr="00A023CC" w:rsidDel="00A023CC" w:rsidRDefault="00E4208A" w:rsidP="00E4208A">
      <w:pPr>
        <w:spacing w:line="480" w:lineRule="auto"/>
        <w:ind w:firstLine="708"/>
        <w:contextualSpacing/>
        <w:rPr>
          <w:del w:id="2968" w:author="Ian Hussey" w:date="2020-08-25T17:51:00Z"/>
          <w:rFonts w:ascii="Times New Roman" w:hAnsi="Times New Roman" w:cs="Times New Roman"/>
          <w:sz w:val="24"/>
          <w:szCs w:val="24"/>
          <w:lang w:val="en-US"/>
          <w:rPrChange w:id="2969" w:author="Ian Hussey" w:date="2020-08-25T17:52:00Z">
            <w:rPr>
              <w:del w:id="2970" w:author="Ian Hussey" w:date="2020-08-25T17:51:00Z"/>
              <w:rFonts w:ascii="Times New Roman" w:hAnsi="Times New Roman" w:cs="Times New Roman"/>
              <w:sz w:val="24"/>
              <w:szCs w:val="24"/>
            </w:rPr>
          </w:rPrChange>
        </w:rPr>
      </w:pPr>
      <w:r w:rsidRPr="00A023CC">
        <w:rPr>
          <w:rFonts w:ascii="Times New Roman" w:hAnsi="Times New Roman" w:cs="Times New Roman"/>
          <w:color w:val="000000" w:themeColor="text1"/>
          <w:sz w:val="24"/>
          <w:szCs w:val="24"/>
          <w:lang w:val="en-US"/>
          <w:rPrChange w:id="2971" w:author="Ian Hussey" w:date="2020-08-25T17:52:00Z">
            <w:rPr>
              <w:rFonts w:ascii="Times New Roman" w:hAnsi="Times New Roman" w:cs="Times New Roman"/>
              <w:color w:val="000000" w:themeColor="text1"/>
              <w:sz w:val="24"/>
              <w:szCs w:val="24"/>
              <w:lang w:val="en-GB"/>
            </w:rPr>
          </w:rPrChange>
        </w:rPr>
        <w:t xml:space="preserve">Four variants of </w:t>
      </w:r>
      <w:r w:rsidR="009E4910" w:rsidRPr="00A023CC">
        <w:rPr>
          <w:rFonts w:ascii="Times New Roman" w:hAnsi="Times New Roman" w:cs="Times New Roman"/>
          <w:color w:val="000000" w:themeColor="text1"/>
          <w:sz w:val="24"/>
          <w:szCs w:val="24"/>
          <w:lang w:val="en-US"/>
          <w:rPrChange w:id="2972" w:author="Ian Hussey" w:date="2020-08-25T17:52:00Z">
            <w:rPr>
              <w:rFonts w:ascii="Times New Roman" w:hAnsi="Times New Roman" w:cs="Times New Roman"/>
              <w:color w:val="000000" w:themeColor="text1"/>
              <w:sz w:val="24"/>
              <w:szCs w:val="24"/>
              <w:lang w:val="en-GB"/>
            </w:rPr>
          </w:rPrChange>
        </w:rPr>
        <w:t xml:space="preserve">extinction </w:t>
      </w:r>
      <w:r w:rsidRPr="00A023CC">
        <w:rPr>
          <w:rFonts w:ascii="Times New Roman" w:hAnsi="Times New Roman" w:cs="Times New Roman"/>
          <w:color w:val="000000" w:themeColor="text1"/>
          <w:sz w:val="24"/>
          <w:szCs w:val="24"/>
          <w:lang w:val="en-US"/>
          <w:rPrChange w:id="2973" w:author="Ian Hussey" w:date="2020-08-25T17:52:00Z">
            <w:rPr>
              <w:rFonts w:ascii="Times New Roman" w:hAnsi="Times New Roman" w:cs="Times New Roman"/>
              <w:color w:val="000000" w:themeColor="text1"/>
              <w:sz w:val="24"/>
              <w:szCs w:val="24"/>
              <w:lang w:val="en-GB"/>
            </w:rPr>
          </w:rPrChange>
        </w:rPr>
        <w:t xml:space="preserve">procedure </w:t>
      </w:r>
      <w:r w:rsidR="009E4910" w:rsidRPr="00A023CC">
        <w:rPr>
          <w:rFonts w:ascii="Times New Roman" w:hAnsi="Times New Roman" w:cs="Times New Roman"/>
          <w:color w:val="000000" w:themeColor="text1"/>
          <w:sz w:val="24"/>
          <w:szCs w:val="24"/>
          <w:lang w:val="en-US"/>
          <w:rPrChange w:id="2974" w:author="Ian Hussey" w:date="2020-08-25T17:52:00Z">
            <w:rPr>
              <w:rFonts w:ascii="Times New Roman" w:hAnsi="Times New Roman" w:cs="Times New Roman"/>
              <w:color w:val="000000" w:themeColor="text1"/>
              <w:sz w:val="24"/>
              <w:szCs w:val="24"/>
              <w:lang w:val="en-GB"/>
            </w:rPr>
          </w:rPrChange>
        </w:rPr>
        <w:t xml:space="preserve">and </w:t>
      </w:r>
      <w:r w:rsidRPr="00A023CC">
        <w:rPr>
          <w:rFonts w:ascii="Times New Roman" w:hAnsi="Times New Roman" w:cs="Times New Roman"/>
          <w:color w:val="000000" w:themeColor="text1"/>
          <w:sz w:val="24"/>
          <w:szCs w:val="24"/>
          <w:lang w:val="en-US"/>
          <w:rPrChange w:id="2975" w:author="Ian Hussey" w:date="2020-08-25T17:52:00Z">
            <w:rPr>
              <w:rFonts w:ascii="Times New Roman" w:hAnsi="Times New Roman" w:cs="Times New Roman"/>
              <w:color w:val="000000" w:themeColor="text1"/>
              <w:sz w:val="24"/>
              <w:szCs w:val="24"/>
              <w:lang w:val="en-GB"/>
            </w:rPr>
          </w:rPrChange>
        </w:rPr>
        <w:t xml:space="preserve">two </w:t>
      </w:r>
      <w:r w:rsidR="009E4910" w:rsidRPr="00A023CC">
        <w:rPr>
          <w:rFonts w:ascii="Times New Roman" w:hAnsi="Times New Roman" w:cs="Times New Roman"/>
          <w:color w:val="000000" w:themeColor="text1"/>
          <w:sz w:val="24"/>
          <w:szCs w:val="24"/>
          <w:lang w:val="en-US"/>
          <w:rPrChange w:id="2976" w:author="Ian Hussey" w:date="2020-08-25T17:52:00Z">
            <w:rPr>
              <w:rFonts w:ascii="Times New Roman" w:hAnsi="Times New Roman" w:cs="Times New Roman"/>
              <w:color w:val="000000" w:themeColor="text1"/>
              <w:sz w:val="24"/>
              <w:szCs w:val="24"/>
              <w:lang w:val="en-GB"/>
            </w:rPr>
          </w:rPrChange>
        </w:rPr>
        <w:t xml:space="preserve">counterconditioning procedures </w:t>
      </w:r>
      <w:r w:rsidRPr="00A023CC">
        <w:rPr>
          <w:rFonts w:ascii="Times New Roman" w:hAnsi="Times New Roman" w:cs="Times New Roman"/>
          <w:color w:val="000000" w:themeColor="text1"/>
          <w:sz w:val="24"/>
          <w:szCs w:val="24"/>
          <w:lang w:val="en-US"/>
          <w:rPrChange w:id="2977" w:author="Ian Hussey" w:date="2020-08-25T17:52:00Z">
            <w:rPr>
              <w:rFonts w:ascii="Times New Roman" w:hAnsi="Times New Roman" w:cs="Times New Roman"/>
              <w:color w:val="000000" w:themeColor="text1"/>
              <w:sz w:val="24"/>
              <w:szCs w:val="24"/>
              <w:lang w:val="en-GB"/>
            </w:rPr>
          </w:rPrChange>
        </w:rPr>
        <w:t>were implemented in Experiments 1-7</w:t>
      </w:r>
      <w:r w:rsidR="009E4910" w:rsidRPr="00A023CC">
        <w:rPr>
          <w:rFonts w:ascii="Times New Roman" w:hAnsi="Times New Roman" w:cs="Times New Roman"/>
          <w:color w:val="000000" w:themeColor="text1"/>
          <w:sz w:val="24"/>
          <w:szCs w:val="24"/>
          <w:lang w:val="en-US"/>
          <w:rPrChange w:id="2978"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color w:val="000000" w:themeColor="text1"/>
          <w:sz w:val="24"/>
          <w:szCs w:val="24"/>
          <w:lang w:val="en-US"/>
          <w:rPrChange w:id="2979" w:author="Ian Hussey" w:date="2020-08-25T17:52:00Z">
            <w:rPr>
              <w:rFonts w:ascii="Times New Roman" w:hAnsi="Times New Roman" w:cs="Times New Roman"/>
              <w:color w:val="000000" w:themeColor="text1"/>
              <w:sz w:val="24"/>
              <w:szCs w:val="24"/>
              <w:lang w:val="en-GB"/>
            </w:rPr>
          </w:rPrChange>
        </w:rPr>
        <w:t xml:space="preserve">These interventions moderated evaluations in certain studies and failed to do so in others. The question remains: to what extent do </w:t>
      </w:r>
      <w:r w:rsidR="009E4910" w:rsidRPr="00A023CC">
        <w:rPr>
          <w:rFonts w:ascii="Times New Roman" w:hAnsi="Times New Roman" w:cs="Times New Roman"/>
          <w:color w:val="000000" w:themeColor="text1"/>
          <w:sz w:val="24"/>
          <w:szCs w:val="24"/>
          <w:lang w:val="en-US"/>
          <w:rPrChange w:id="2980" w:author="Ian Hussey" w:date="2020-08-25T17:52:00Z">
            <w:rPr>
              <w:rFonts w:ascii="Times New Roman" w:hAnsi="Times New Roman" w:cs="Times New Roman"/>
              <w:color w:val="000000" w:themeColor="text1"/>
              <w:sz w:val="24"/>
              <w:szCs w:val="24"/>
              <w:lang w:val="en-GB"/>
            </w:rPr>
          </w:rPrChange>
        </w:rPr>
        <w:t>“extinction” and “counterconditioning” moderate evaluations</w:t>
      </w:r>
      <w:r w:rsidRPr="00A023CC">
        <w:rPr>
          <w:rFonts w:ascii="Times New Roman" w:hAnsi="Times New Roman" w:cs="Times New Roman"/>
          <w:color w:val="000000" w:themeColor="text1"/>
          <w:sz w:val="24"/>
          <w:szCs w:val="24"/>
          <w:lang w:val="en-US"/>
          <w:rPrChange w:id="2981" w:author="Ian Hussey" w:date="2020-08-25T17:52:00Z">
            <w:rPr>
              <w:rFonts w:ascii="Times New Roman" w:hAnsi="Times New Roman" w:cs="Times New Roman"/>
              <w:color w:val="000000" w:themeColor="text1"/>
              <w:sz w:val="24"/>
              <w:szCs w:val="24"/>
              <w:lang w:val="en-GB"/>
            </w:rPr>
          </w:rPrChange>
        </w:rPr>
        <w:t xml:space="preserve"> </w:t>
      </w:r>
      <w:r w:rsidR="00AC38B6" w:rsidRPr="00A023CC">
        <w:rPr>
          <w:rFonts w:ascii="Times New Roman" w:hAnsi="Times New Roman" w:cs="Times New Roman"/>
          <w:color w:val="000000" w:themeColor="text1"/>
          <w:sz w:val="24"/>
          <w:szCs w:val="24"/>
          <w:lang w:val="en-US"/>
          <w:rPrChange w:id="2982" w:author="Ian Hussey" w:date="2020-08-25T17:52:00Z">
            <w:rPr>
              <w:rFonts w:ascii="Times New Roman" w:hAnsi="Times New Roman" w:cs="Times New Roman"/>
              <w:color w:val="000000" w:themeColor="text1"/>
              <w:sz w:val="24"/>
              <w:szCs w:val="24"/>
              <w:lang w:val="en-GB"/>
            </w:rPr>
          </w:rPrChange>
        </w:rPr>
        <w:t xml:space="preserve">that were established via intersecting regularities </w:t>
      </w:r>
      <w:r w:rsidRPr="00A023CC">
        <w:rPr>
          <w:rFonts w:ascii="Times New Roman" w:hAnsi="Times New Roman" w:cs="Times New Roman"/>
          <w:i/>
          <w:color w:val="000000" w:themeColor="text1"/>
          <w:sz w:val="24"/>
          <w:szCs w:val="24"/>
          <w:lang w:val="en-US"/>
          <w:rPrChange w:id="2983" w:author="Ian Hussey" w:date="2020-08-25T17:52:00Z">
            <w:rPr>
              <w:rFonts w:ascii="Times New Roman" w:hAnsi="Times New Roman" w:cs="Times New Roman"/>
              <w:i/>
              <w:color w:val="000000" w:themeColor="text1"/>
              <w:sz w:val="24"/>
              <w:szCs w:val="24"/>
              <w:lang w:val="en-GB"/>
            </w:rPr>
          </w:rPrChange>
        </w:rPr>
        <w:t>in general</w:t>
      </w:r>
      <w:r w:rsidR="009E4910" w:rsidRPr="00A023CC">
        <w:rPr>
          <w:rFonts w:ascii="Times New Roman" w:hAnsi="Times New Roman" w:cs="Times New Roman"/>
          <w:color w:val="000000" w:themeColor="text1"/>
          <w:sz w:val="24"/>
          <w:szCs w:val="24"/>
          <w:lang w:val="en-US"/>
          <w:rPrChange w:id="2984"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color w:val="000000" w:themeColor="text1"/>
          <w:sz w:val="24"/>
          <w:szCs w:val="24"/>
          <w:lang w:val="en-US"/>
          <w:rPrChange w:id="2985" w:author="Ian Hussey" w:date="2020-08-25T17:52:00Z">
            <w:rPr>
              <w:rFonts w:ascii="Times New Roman" w:hAnsi="Times New Roman" w:cs="Times New Roman"/>
              <w:color w:val="000000" w:themeColor="text1"/>
              <w:sz w:val="24"/>
              <w:szCs w:val="24"/>
              <w:lang w:val="en-GB"/>
            </w:rPr>
          </w:rPrChange>
        </w:rPr>
        <w:t xml:space="preserve">A </w:t>
      </w:r>
      <w:r w:rsidR="00680E6A" w:rsidRPr="00A023CC">
        <w:rPr>
          <w:rFonts w:ascii="Times New Roman" w:hAnsi="Times New Roman" w:cs="Times New Roman"/>
          <w:color w:val="000000" w:themeColor="text1"/>
          <w:sz w:val="24"/>
          <w:szCs w:val="24"/>
          <w:lang w:val="en-US"/>
          <w:rPrChange w:id="2986" w:author="Ian Hussey" w:date="2020-08-25T17:52:00Z">
            <w:rPr>
              <w:rFonts w:ascii="Times New Roman" w:hAnsi="Times New Roman" w:cs="Times New Roman"/>
              <w:color w:val="000000" w:themeColor="text1"/>
              <w:sz w:val="24"/>
              <w:szCs w:val="24"/>
              <w:lang w:val="en-GB"/>
            </w:rPr>
          </w:rPrChange>
        </w:rPr>
        <w:t>multilevel</w:t>
      </w:r>
      <w:r w:rsidRPr="00A023CC">
        <w:rPr>
          <w:rFonts w:ascii="Times New Roman" w:hAnsi="Times New Roman" w:cs="Times New Roman"/>
          <w:color w:val="000000" w:themeColor="text1"/>
          <w:sz w:val="24"/>
          <w:szCs w:val="24"/>
          <w:lang w:val="en-US"/>
          <w:rPrChange w:id="2987" w:author="Ian Hussey" w:date="2020-08-25T17:52:00Z">
            <w:rPr>
              <w:rFonts w:ascii="Times New Roman" w:hAnsi="Times New Roman" w:cs="Times New Roman"/>
              <w:color w:val="000000" w:themeColor="text1"/>
              <w:sz w:val="24"/>
              <w:szCs w:val="24"/>
              <w:lang w:val="en-GB"/>
            </w:rPr>
          </w:rPrChange>
        </w:rPr>
        <w:t xml:space="preserve"> meta-analysis was conducted on the OEC and IR effects to answer this question. </w:t>
      </w:r>
      <w:r w:rsidR="0044360E" w:rsidRPr="00A023CC">
        <w:rPr>
          <w:rFonts w:ascii="Times New Roman" w:hAnsi="Times New Roman" w:cs="Times New Roman"/>
          <w:color w:val="000000" w:themeColor="text1"/>
          <w:sz w:val="24"/>
          <w:szCs w:val="24"/>
          <w:lang w:val="en-US"/>
          <w:rPrChange w:id="2988" w:author="Ian Hussey" w:date="2020-08-25T17:52:00Z">
            <w:rPr>
              <w:rFonts w:ascii="Times New Roman" w:hAnsi="Times New Roman" w:cs="Times New Roman"/>
              <w:color w:val="000000" w:themeColor="text1"/>
              <w:sz w:val="24"/>
              <w:szCs w:val="24"/>
              <w:lang w:val="en-GB"/>
            </w:rPr>
          </w:rPrChange>
        </w:rPr>
        <w:t xml:space="preserve">It is worth reiterating that </w:t>
      </w:r>
      <w:r w:rsidR="00E05374" w:rsidRPr="00A023CC">
        <w:rPr>
          <w:rFonts w:ascii="Times New Roman" w:hAnsi="Times New Roman" w:cs="Times New Roman"/>
          <w:sz w:val="24"/>
          <w:szCs w:val="24"/>
          <w:lang w:val="en-US"/>
          <w:rPrChange w:id="2989" w:author="Ian Hussey" w:date="2020-08-25T17:52:00Z">
            <w:rPr>
              <w:rFonts w:ascii="Times New Roman" w:hAnsi="Times New Roman" w:cs="Times New Roman"/>
              <w:sz w:val="24"/>
              <w:szCs w:val="24"/>
            </w:rPr>
          </w:rPrChange>
        </w:rPr>
        <w:t>the extinction and counterconditioning procedures were primarily designed to modify IR effects. In certain cases (Experiments 2, 6, 7) these procedures boosted rather than undermined OEC effects. As such, the meta-analytic effect for the OEC effects should be treated with caution, and the forest plot is only provided as a visual overview of OEC effects across studies.</w:t>
      </w:r>
    </w:p>
    <w:p w14:paraId="12893B29" w14:textId="0183FFFC" w:rsidR="00E61CFC" w:rsidRPr="00A023CC" w:rsidRDefault="00E61CFC" w:rsidP="00A023CC">
      <w:pPr>
        <w:spacing w:line="480" w:lineRule="auto"/>
        <w:ind w:firstLine="708"/>
        <w:contextualSpacing/>
        <w:rPr>
          <w:rFonts w:ascii="Times New Roman" w:hAnsi="Times New Roman" w:cs="Times New Roman"/>
          <w:lang w:val="en-US"/>
          <w:rPrChange w:id="2990" w:author="Ian Hussey" w:date="2020-08-25T17:52:00Z">
            <w:rPr>
              <w:rFonts w:ascii="Times New Roman" w:hAnsi="Times New Roman" w:cs="Times New Roman"/>
            </w:rPr>
          </w:rPrChange>
        </w:rPr>
      </w:pPr>
    </w:p>
    <w:p w14:paraId="6BB83AEB" w14:textId="77777777" w:rsidR="00FC4964" w:rsidRPr="00A023CC" w:rsidRDefault="00BD6B3A" w:rsidP="00FC4964">
      <w:pPr>
        <w:spacing w:line="480" w:lineRule="auto"/>
        <w:contextualSpacing/>
        <w:rPr>
          <w:rFonts w:ascii="Times New Roman" w:hAnsi="Times New Roman" w:cs="Times New Roman"/>
          <w:color w:val="000000" w:themeColor="text1"/>
          <w:sz w:val="24"/>
          <w:szCs w:val="24"/>
          <w:lang w:val="en-US"/>
          <w:rPrChange w:id="2991"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b/>
          <w:i/>
          <w:color w:val="000000" w:themeColor="text1"/>
          <w:sz w:val="24"/>
          <w:szCs w:val="24"/>
          <w:lang w:val="en-US"/>
          <w:rPrChange w:id="2992" w:author="Ian Hussey" w:date="2020-08-25T17:52:00Z">
            <w:rPr>
              <w:rFonts w:ascii="Times New Roman" w:hAnsi="Times New Roman" w:cs="Times New Roman"/>
              <w:b/>
              <w:i/>
              <w:color w:val="000000" w:themeColor="text1"/>
              <w:sz w:val="24"/>
              <w:szCs w:val="24"/>
              <w:lang w:val="en-GB"/>
            </w:rPr>
          </w:rPrChange>
        </w:rPr>
        <w:t>Extinction</w:t>
      </w:r>
      <w:r w:rsidR="00E4208A" w:rsidRPr="00A023CC">
        <w:rPr>
          <w:rFonts w:ascii="Times New Roman" w:hAnsi="Times New Roman" w:cs="Times New Roman"/>
          <w:color w:val="000000" w:themeColor="text1"/>
          <w:sz w:val="24"/>
          <w:szCs w:val="24"/>
          <w:lang w:val="en-US"/>
          <w:rPrChange w:id="2993" w:author="Ian Hussey" w:date="2020-08-25T17:52:00Z">
            <w:rPr>
              <w:rFonts w:ascii="Times New Roman" w:hAnsi="Times New Roman" w:cs="Times New Roman"/>
              <w:color w:val="000000" w:themeColor="text1"/>
              <w:sz w:val="24"/>
              <w:szCs w:val="24"/>
              <w:lang w:val="en-GB"/>
            </w:rPr>
          </w:rPrChange>
        </w:rPr>
        <w:t xml:space="preserve"> </w:t>
      </w:r>
    </w:p>
    <w:p w14:paraId="74C66C3D" w14:textId="6402E770" w:rsidR="00E4208A" w:rsidRPr="00A023CC" w:rsidRDefault="00E4208A" w:rsidP="00FC4964">
      <w:pPr>
        <w:spacing w:line="480" w:lineRule="auto"/>
        <w:ind w:firstLine="708"/>
        <w:contextualSpacing/>
        <w:rPr>
          <w:rFonts w:ascii="Times New Roman" w:hAnsi="Times New Roman" w:cs="Times New Roman"/>
          <w:color w:val="000000" w:themeColor="text1"/>
          <w:sz w:val="24"/>
          <w:szCs w:val="24"/>
          <w:lang w:val="en-US"/>
          <w:rPrChange w:id="2994"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2995" w:author="Ian Hussey" w:date="2020-08-25T17:52:00Z">
            <w:rPr>
              <w:rFonts w:ascii="Times New Roman" w:hAnsi="Times New Roman" w:cs="Times New Roman"/>
              <w:color w:val="000000" w:themeColor="text1"/>
              <w:sz w:val="24"/>
              <w:szCs w:val="24"/>
              <w:lang w:val="en-GB"/>
            </w:rPr>
          </w:rPrChange>
        </w:rPr>
        <w:lastRenderedPageBreak/>
        <w:t>The meta-analytic model indicated that</w:t>
      </w:r>
      <w:r w:rsidR="00BD6B3A" w:rsidRPr="00A023CC">
        <w:rPr>
          <w:rFonts w:ascii="Times New Roman" w:hAnsi="Times New Roman" w:cs="Times New Roman"/>
          <w:color w:val="000000" w:themeColor="text1"/>
          <w:sz w:val="24"/>
          <w:szCs w:val="24"/>
          <w:lang w:val="en-US"/>
          <w:rPrChange w:id="2996" w:author="Ian Hussey" w:date="2020-08-25T17:52:00Z">
            <w:rPr>
              <w:rFonts w:ascii="Times New Roman" w:hAnsi="Times New Roman" w:cs="Times New Roman"/>
              <w:color w:val="000000" w:themeColor="text1"/>
              <w:sz w:val="24"/>
              <w:szCs w:val="24"/>
              <w:lang w:val="en-GB"/>
            </w:rPr>
          </w:rPrChange>
        </w:rPr>
        <w:t>,</w:t>
      </w:r>
      <w:r w:rsidRPr="00A023CC">
        <w:rPr>
          <w:rFonts w:ascii="Times New Roman" w:hAnsi="Times New Roman" w:cs="Times New Roman"/>
          <w:color w:val="000000" w:themeColor="text1"/>
          <w:sz w:val="24"/>
          <w:szCs w:val="24"/>
          <w:lang w:val="en-US"/>
          <w:rPrChange w:id="2997" w:author="Ian Hussey" w:date="2020-08-25T17:52:00Z">
            <w:rPr>
              <w:rFonts w:ascii="Times New Roman" w:hAnsi="Times New Roman" w:cs="Times New Roman"/>
              <w:color w:val="000000" w:themeColor="text1"/>
              <w:sz w:val="24"/>
              <w:szCs w:val="24"/>
              <w:lang w:val="en-GB"/>
            </w:rPr>
          </w:rPrChange>
        </w:rPr>
        <w:t xml:space="preserve"> </w:t>
      </w:r>
      <w:r w:rsidR="00BD6B3A" w:rsidRPr="00A023CC">
        <w:rPr>
          <w:rFonts w:ascii="Times New Roman" w:hAnsi="Times New Roman" w:cs="Times New Roman"/>
          <w:color w:val="000000" w:themeColor="text1"/>
          <w:sz w:val="24"/>
          <w:szCs w:val="24"/>
          <w:lang w:val="en-US"/>
          <w:rPrChange w:id="2998" w:author="Ian Hussey" w:date="2020-08-25T17:52:00Z">
            <w:rPr>
              <w:rFonts w:ascii="Times New Roman" w:hAnsi="Times New Roman" w:cs="Times New Roman"/>
              <w:color w:val="000000" w:themeColor="text1"/>
              <w:sz w:val="24"/>
              <w:szCs w:val="24"/>
              <w:lang w:val="en-GB"/>
            </w:rPr>
          </w:rPrChange>
        </w:rPr>
        <w:t xml:space="preserve">in general, </w:t>
      </w:r>
      <w:r w:rsidR="003A6467" w:rsidRPr="00A023CC">
        <w:rPr>
          <w:rFonts w:ascii="Times New Roman" w:hAnsi="Times New Roman" w:cs="Times New Roman"/>
          <w:color w:val="000000" w:themeColor="text1"/>
          <w:sz w:val="24"/>
          <w:szCs w:val="24"/>
          <w:lang w:val="en-US"/>
          <w:rPrChange w:id="2999" w:author="Ian Hussey" w:date="2020-08-25T17:52:00Z">
            <w:rPr>
              <w:rFonts w:ascii="Times New Roman" w:hAnsi="Times New Roman" w:cs="Times New Roman"/>
              <w:color w:val="000000" w:themeColor="text1"/>
              <w:sz w:val="24"/>
              <w:szCs w:val="24"/>
              <w:lang w:val="en-GB"/>
            </w:rPr>
          </w:rPrChange>
        </w:rPr>
        <w:t xml:space="preserve">there was no evidence to support the idea </w:t>
      </w:r>
      <w:r w:rsidR="006F2A45" w:rsidRPr="00A023CC">
        <w:rPr>
          <w:rFonts w:ascii="Times New Roman" w:hAnsi="Times New Roman" w:cs="Times New Roman"/>
          <w:color w:val="000000" w:themeColor="text1"/>
          <w:sz w:val="24"/>
          <w:szCs w:val="24"/>
          <w:lang w:val="en-US"/>
          <w:rPrChange w:id="3000" w:author="Ian Hussey" w:date="2020-08-25T17:52:00Z">
            <w:rPr>
              <w:rFonts w:ascii="Times New Roman" w:hAnsi="Times New Roman" w:cs="Times New Roman"/>
              <w:color w:val="000000" w:themeColor="text1"/>
              <w:sz w:val="24"/>
              <w:szCs w:val="24"/>
              <w:lang w:val="en-GB"/>
            </w:rPr>
          </w:rPrChange>
        </w:rPr>
        <w:t xml:space="preserve">that </w:t>
      </w:r>
      <w:r w:rsidR="00BD6B3A" w:rsidRPr="00A023CC">
        <w:rPr>
          <w:rFonts w:ascii="Times New Roman" w:hAnsi="Times New Roman" w:cs="Times New Roman"/>
          <w:color w:val="000000" w:themeColor="text1"/>
          <w:sz w:val="24"/>
          <w:szCs w:val="24"/>
          <w:lang w:val="en-US"/>
          <w:rPrChange w:id="3001" w:author="Ian Hussey" w:date="2020-08-25T17:52:00Z">
            <w:rPr>
              <w:rFonts w:ascii="Times New Roman" w:hAnsi="Times New Roman" w:cs="Times New Roman"/>
              <w:color w:val="000000" w:themeColor="text1"/>
              <w:sz w:val="24"/>
              <w:szCs w:val="24"/>
              <w:lang w:val="en-GB"/>
            </w:rPr>
          </w:rPrChange>
        </w:rPr>
        <w:t>OEC effects</w:t>
      </w:r>
      <w:r w:rsidRPr="00A023CC">
        <w:rPr>
          <w:rFonts w:ascii="Times New Roman" w:hAnsi="Times New Roman" w:cs="Times New Roman"/>
          <w:color w:val="000000" w:themeColor="text1"/>
          <w:sz w:val="24"/>
          <w:szCs w:val="24"/>
          <w:lang w:val="en-US"/>
          <w:rPrChange w:id="3002"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i/>
          <w:color w:val="000000" w:themeColor="text1"/>
          <w:sz w:val="24"/>
          <w:szCs w:val="24"/>
          <w:lang w:val="en-US"/>
          <w:rPrChange w:id="3003" w:author="Ian Hussey" w:date="2020-08-25T17:52:00Z">
            <w:rPr>
              <w:rFonts w:ascii="Times New Roman" w:hAnsi="Times New Roman" w:cs="Times New Roman"/>
              <w:i/>
              <w:color w:val="000000" w:themeColor="text1"/>
              <w:sz w:val="24"/>
              <w:szCs w:val="24"/>
              <w:lang w:val="en-GB"/>
            </w:rPr>
          </w:rPrChange>
        </w:rPr>
        <w:t>d</w:t>
      </w:r>
      <w:r w:rsidRPr="00A023CC">
        <w:rPr>
          <w:rFonts w:ascii="Times New Roman" w:hAnsi="Times New Roman" w:cs="Times New Roman"/>
          <w:color w:val="000000" w:themeColor="text1"/>
          <w:sz w:val="24"/>
          <w:szCs w:val="24"/>
          <w:lang w:val="en-US"/>
          <w:rPrChange w:id="3004" w:author="Ian Hussey" w:date="2020-08-25T17:52:00Z">
            <w:rPr>
              <w:rFonts w:ascii="Times New Roman" w:hAnsi="Times New Roman" w:cs="Times New Roman"/>
              <w:color w:val="000000" w:themeColor="text1"/>
              <w:sz w:val="24"/>
              <w:szCs w:val="24"/>
              <w:lang w:val="en-GB"/>
            </w:rPr>
          </w:rPrChange>
        </w:rPr>
        <w:t xml:space="preserve"> = </w:t>
      </w:r>
      <w:r w:rsidR="00BD6B3A" w:rsidRPr="00A023CC">
        <w:rPr>
          <w:rFonts w:ascii="Times New Roman" w:hAnsi="Times New Roman" w:cs="Times New Roman"/>
          <w:color w:val="000000" w:themeColor="text1"/>
          <w:sz w:val="24"/>
          <w:szCs w:val="24"/>
          <w:lang w:val="en-US"/>
          <w:rPrChange w:id="3005" w:author="Ian Hussey" w:date="2020-08-25T17:52:00Z">
            <w:rPr>
              <w:rFonts w:ascii="Times New Roman" w:hAnsi="Times New Roman" w:cs="Times New Roman"/>
              <w:color w:val="000000" w:themeColor="text1"/>
              <w:sz w:val="24"/>
              <w:szCs w:val="24"/>
              <w:lang w:val="en-GB"/>
            </w:rPr>
          </w:rPrChange>
        </w:rPr>
        <w:t>0.0</w:t>
      </w:r>
      <w:r w:rsidR="00C16A22" w:rsidRPr="00A023CC">
        <w:rPr>
          <w:rFonts w:ascii="Times New Roman" w:hAnsi="Times New Roman" w:cs="Times New Roman"/>
          <w:color w:val="000000" w:themeColor="text1"/>
          <w:sz w:val="24"/>
          <w:szCs w:val="24"/>
          <w:lang w:val="en-US"/>
          <w:rPrChange w:id="3006" w:author="Ian Hussey" w:date="2020-08-25T17:52:00Z">
            <w:rPr>
              <w:rFonts w:ascii="Times New Roman" w:hAnsi="Times New Roman" w:cs="Times New Roman"/>
              <w:color w:val="000000" w:themeColor="text1"/>
              <w:sz w:val="24"/>
              <w:szCs w:val="24"/>
              <w:lang w:val="en-GB"/>
            </w:rPr>
          </w:rPrChange>
        </w:rPr>
        <w:t>2</w:t>
      </w:r>
      <w:r w:rsidRPr="00A023CC">
        <w:rPr>
          <w:rFonts w:ascii="Times New Roman" w:hAnsi="Times New Roman" w:cs="Times New Roman"/>
          <w:color w:val="000000" w:themeColor="text1"/>
          <w:sz w:val="24"/>
          <w:szCs w:val="24"/>
          <w:lang w:val="en-US"/>
          <w:rPrChange w:id="3007" w:author="Ian Hussey" w:date="2020-08-25T17:52:00Z">
            <w:rPr>
              <w:rFonts w:ascii="Times New Roman" w:hAnsi="Times New Roman" w:cs="Times New Roman"/>
              <w:color w:val="000000" w:themeColor="text1"/>
              <w:sz w:val="24"/>
              <w:szCs w:val="24"/>
              <w:lang w:val="en-GB"/>
            </w:rPr>
          </w:rPrChange>
        </w:rPr>
        <w:t>, 95% CI [</w:t>
      </w:r>
      <w:r w:rsidR="00BD6B3A" w:rsidRPr="00A023CC">
        <w:rPr>
          <w:rFonts w:ascii="Times New Roman" w:hAnsi="Times New Roman" w:cs="Times New Roman"/>
          <w:color w:val="000000" w:themeColor="text1"/>
          <w:sz w:val="24"/>
          <w:szCs w:val="24"/>
          <w:lang w:val="en-US"/>
          <w:rPrChange w:id="3008" w:author="Ian Hussey" w:date="2020-08-25T17:52:00Z">
            <w:rPr>
              <w:rFonts w:ascii="Times New Roman" w:hAnsi="Times New Roman" w:cs="Times New Roman"/>
              <w:color w:val="000000" w:themeColor="text1"/>
              <w:sz w:val="24"/>
              <w:szCs w:val="24"/>
              <w:lang w:val="en-GB"/>
            </w:rPr>
          </w:rPrChange>
        </w:rPr>
        <w:t>-0.2</w:t>
      </w:r>
      <w:r w:rsidR="00C16A22" w:rsidRPr="00A023CC">
        <w:rPr>
          <w:rFonts w:ascii="Times New Roman" w:hAnsi="Times New Roman" w:cs="Times New Roman"/>
          <w:color w:val="000000" w:themeColor="text1"/>
          <w:sz w:val="24"/>
          <w:szCs w:val="24"/>
          <w:lang w:val="en-US"/>
          <w:rPrChange w:id="3009" w:author="Ian Hussey" w:date="2020-08-25T17:52:00Z">
            <w:rPr>
              <w:rFonts w:ascii="Times New Roman" w:hAnsi="Times New Roman" w:cs="Times New Roman"/>
              <w:color w:val="000000" w:themeColor="text1"/>
              <w:sz w:val="24"/>
              <w:szCs w:val="24"/>
              <w:lang w:val="en-GB"/>
            </w:rPr>
          </w:rPrChange>
        </w:rPr>
        <w:t>3</w:t>
      </w:r>
      <w:r w:rsidRPr="00A023CC">
        <w:rPr>
          <w:rFonts w:ascii="Times New Roman" w:hAnsi="Times New Roman" w:cs="Times New Roman"/>
          <w:color w:val="000000" w:themeColor="text1"/>
          <w:sz w:val="24"/>
          <w:szCs w:val="24"/>
          <w:lang w:val="en-US"/>
          <w:rPrChange w:id="3010" w:author="Ian Hussey" w:date="2020-08-25T17:52:00Z">
            <w:rPr>
              <w:rFonts w:ascii="Times New Roman" w:hAnsi="Times New Roman" w:cs="Times New Roman"/>
              <w:color w:val="000000" w:themeColor="text1"/>
              <w:sz w:val="24"/>
              <w:szCs w:val="24"/>
              <w:lang w:val="en-GB"/>
            </w:rPr>
          </w:rPrChange>
        </w:rPr>
        <w:t xml:space="preserve">, </w:t>
      </w:r>
      <w:r w:rsidR="00BD6B3A" w:rsidRPr="00A023CC">
        <w:rPr>
          <w:rFonts w:ascii="Times New Roman" w:hAnsi="Times New Roman" w:cs="Times New Roman"/>
          <w:color w:val="000000" w:themeColor="text1"/>
          <w:sz w:val="24"/>
          <w:szCs w:val="24"/>
          <w:lang w:val="en-US"/>
          <w:rPrChange w:id="3011" w:author="Ian Hussey" w:date="2020-08-25T17:52:00Z">
            <w:rPr>
              <w:rFonts w:ascii="Times New Roman" w:hAnsi="Times New Roman" w:cs="Times New Roman"/>
              <w:color w:val="000000" w:themeColor="text1"/>
              <w:sz w:val="24"/>
              <w:szCs w:val="24"/>
              <w:lang w:val="en-GB"/>
            </w:rPr>
          </w:rPrChange>
        </w:rPr>
        <w:t>0.</w:t>
      </w:r>
      <w:r w:rsidR="00C16A22" w:rsidRPr="00A023CC">
        <w:rPr>
          <w:rFonts w:ascii="Times New Roman" w:hAnsi="Times New Roman" w:cs="Times New Roman"/>
          <w:color w:val="000000" w:themeColor="text1"/>
          <w:sz w:val="24"/>
          <w:szCs w:val="24"/>
          <w:lang w:val="en-US"/>
          <w:rPrChange w:id="3012" w:author="Ian Hussey" w:date="2020-08-25T17:52:00Z">
            <w:rPr>
              <w:rFonts w:ascii="Times New Roman" w:hAnsi="Times New Roman" w:cs="Times New Roman"/>
              <w:color w:val="000000" w:themeColor="text1"/>
              <w:sz w:val="24"/>
              <w:szCs w:val="24"/>
              <w:lang w:val="en-GB"/>
            </w:rPr>
          </w:rPrChange>
        </w:rPr>
        <w:t>28</w:t>
      </w:r>
      <w:r w:rsidRPr="00A023CC">
        <w:rPr>
          <w:rFonts w:ascii="Times New Roman" w:hAnsi="Times New Roman" w:cs="Times New Roman"/>
          <w:color w:val="000000" w:themeColor="text1"/>
          <w:sz w:val="24"/>
          <w:szCs w:val="24"/>
          <w:lang w:val="en-US"/>
          <w:rPrChange w:id="3013" w:author="Ian Hussey" w:date="2020-08-25T17:52:00Z">
            <w:rPr>
              <w:rFonts w:ascii="Times New Roman" w:hAnsi="Times New Roman" w:cs="Times New Roman"/>
              <w:color w:val="000000" w:themeColor="text1"/>
              <w:sz w:val="24"/>
              <w:szCs w:val="24"/>
              <w:lang w:val="en-GB"/>
            </w:rPr>
          </w:rPrChange>
        </w:rPr>
        <w:t xml:space="preserve">], </w:t>
      </w:r>
      <w:r w:rsidRPr="00A023CC">
        <w:rPr>
          <w:rFonts w:ascii="Times New Roman" w:hAnsi="Times New Roman" w:cs="Times New Roman"/>
          <w:i/>
          <w:color w:val="000000" w:themeColor="text1"/>
          <w:sz w:val="24"/>
          <w:szCs w:val="24"/>
          <w:lang w:val="en-US"/>
          <w:rPrChange w:id="3014" w:author="Ian Hussey" w:date="2020-08-25T17:52:00Z">
            <w:rPr>
              <w:rFonts w:ascii="Times New Roman" w:hAnsi="Times New Roman" w:cs="Times New Roman"/>
              <w:i/>
              <w:color w:val="000000" w:themeColor="text1"/>
              <w:sz w:val="24"/>
              <w:szCs w:val="24"/>
              <w:lang w:val="en-GB"/>
            </w:rPr>
          </w:rPrChange>
        </w:rPr>
        <w:t>p</w:t>
      </w:r>
      <w:r w:rsidR="00BD6B3A" w:rsidRPr="00A023CC">
        <w:rPr>
          <w:rFonts w:ascii="Times New Roman" w:hAnsi="Times New Roman" w:cs="Times New Roman"/>
          <w:color w:val="000000" w:themeColor="text1"/>
          <w:sz w:val="24"/>
          <w:szCs w:val="24"/>
          <w:lang w:val="en-US"/>
          <w:rPrChange w:id="3015" w:author="Ian Hussey" w:date="2020-08-25T17:52:00Z">
            <w:rPr>
              <w:rFonts w:ascii="Times New Roman" w:hAnsi="Times New Roman" w:cs="Times New Roman"/>
              <w:color w:val="000000" w:themeColor="text1"/>
              <w:sz w:val="24"/>
              <w:szCs w:val="24"/>
              <w:lang w:val="en-GB"/>
            </w:rPr>
          </w:rPrChange>
        </w:rPr>
        <w:t xml:space="preserve"> =</w:t>
      </w:r>
      <w:r w:rsidR="00C16A22" w:rsidRPr="00A023CC">
        <w:rPr>
          <w:rFonts w:ascii="Times New Roman" w:hAnsi="Times New Roman" w:cs="Times New Roman"/>
          <w:color w:val="000000" w:themeColor="text1"/>
          <w:sz w:val="24"/>
          <w:szCs w:val="24"/>
          <w:lang w:val="en-US"/>
          <w:rPrChange w:id="3016" w:author="Ian Hussey" w:date="2020-08-25T17:52:00Z">
            <w:rPr>
              <w:rFonts w:ascii="Times New Roman" w:hAnsi="Times New Roman" w:cs="Times New Roman"/>
              <w:color w:val="000000" w:themeColor="text1"/>
              <w:sz w:val="24"/>
              <w:szCs w:val="24"/>
              <w:lang w:val="en-GB"/>
            </w:rPr>
          </w:rPrChange>
        </w:rPr>
        <w:t xml:space="preserve"> .85</w:t>
      </w:r>
      <w:r w:rsidR="00BD6B3A" w:rsidRPr="00A023CC">
        <w:rPr>
          <w:rFonts w:ascii="Times New Roman" w:hAnsi="Times New Roman" w:cs="Times New Roman"/>
          <w:color w:val="000000" w:themeColor="text1"/>
          <w:sz w:val="24"/>
          <w:szCs w:val="24"/>
          <w:lang w:val="en-US"/>
          <w:rPrChange w:id="3017" w:author="Ian Hussey" w:date="2020-08-25T17:52:00Z">
            <w:rPr>
              <w:rFonts w:ascii="Times New Roman" w:hAnsi="Times New Roman" w:cs="Times New Roman"/>
              <w:color w:val="000000" w:themeColor="text1"/>
              <w:sz w:val="24"/>
              <w:szCs w:val="24"/>
              <w:lang w:val="en-GB"/>
            </w:rPr>
          </w:rPrChange>
        </w:rPr>
        <w:t xml:space="preserve">, </w:t>
      </w:r>
      <w:r w:rsidR="009076E0" w:rsidRPr="00A023CC">
        <w:rPr>
          <w:rFonts w:ascii="Times New Roman" w:hAnsi="Times New Roman" w:cs="Times New Roman"/>
          <w:color w:val="000000" w:themeColor="text1"/>
          <w:sz w:val="24"/>
          <w:szCs w:val="24"/>
          <w:lang w:val="en-US"/>
          <w:rPrChange w:id="3018" w:author="Ian Hussey" w:date="2020-08-25T17:52:00Z">
            <w:rPr>
              <w:rFonts w:ascii="Times New Roman" w:hAnsi="Times New Roman" w:cs="Times New Roman"/>
              <w:color w:val="000000" w:themeColor="text1"/>
              <w:sz w:val="24"/>
              <w:szCs w:val="24"/>
              <w:lang w:val="en-GB"/>
            </w:rPr>
          </w:rPrChange>
        </w:rPr>
        <w:t>nor</w:t>
      </w:r>
      <w:r w:rsidR="00BD6B3A" w:rsidRPr="00A023CC">
        <w:rPr>
          <w:rFonts w:ascii="Times New Roman" w:hAnsi="Times New Roman" w:cs="Times New Roman"/>
          <w:color w:val="000000" w:themeColor="text1"/>
          <w:sz w:val="24"/>
          <w:szCs w:val="24"/>
          <w:lang w:val="en-US"/>
          <w:rPrChange w:id="3019" w:author="Ian Hussey" w:date="2020-08-25T17:52:00Z">
            <w:rPr>
              <w:rFonts w:ascii="Times New Roman" w:hAnsi="Times New Roman" w:cs="Times New Roman"/>
              <w:color w:val="000000" w:themeColor="text1"/>
              <w:sz w:val="24"/>
              <w:szCs w:val="24"/>
              <w:lang w:val="en-GB"/>
            </w:rPr>
          </w:rPrChange>
        </w:rPr>
        <w:t xml:space="preserve"> IR effects</w:t>
      </w:r>
      <w:r w:rsidRPr="00A023CC">
        <w:rPr>
          <w:rFonts w:ascii="Times New Roman" w:hAnsi="Times New Roman" w:cs="Times New Roman"/>
          <w:color w:val="000000" w:themeColor="text1"/>
          <w:sz w:val="24"/>
          <w:szCs w:val="24"/>
          <w:lang w:val="en-US"/>
          <w:rPrChange w:id="3020" w:author="Ian Hussey" w:date="2020-08-25T17:52:00Z">
            <w:rPr>
              <w:rFonts w:ascii="Times New Roman" w:hAnsi="Times New Roman" w:cs="Times New Roman"/>
              <w:color w:val="000000" w:themeColor="text1"/>
              <w:sz w:val="24"/>
              <w:szCs w:val="24"/>
              <w:lang w:val="en-GB"/>
            </w:rPr>
          </w:rPrChange>
        </w:rPr>
        <w:t xml:space="preserve">, </w:t>
      </w:r>
      <w:r w:rsidR="00BD6B3A" w:rsidRPr="00A023CC">
        <w:rPr>
          <w:rFonts w:ascii="Times New Roman" w:hAnsi="Times New Roman" w:cs="Times New Roman"/>
          <w:i/>
          <w:color w:val="000000" w:themeColor="text1"/>
          <w:sz w:val="24"/>
          <w:szCs w:val="24"/>
          <w:lang w:val="en-US"/>
          <w:rPrChange w:id="3021" w:author="Ian Hussey" w:date="2020-08-25T17:52:00Z">
            <w:rPr>
              <w:rFonts w:ascii="Times New Roman" w:hAnsi="Times New Roman" w:cs="Times New Roman"/>
              <w:i/>
              <w:color w:val="000000" w:themeColor="text1"/>
              <w:sz w:val="24"/>
              <w:szCs w:val="24"/>
              <w:lang w:val="en-GB"/>
            </w:rPr>
          </w:rPrChange>
        </w:rPr>
        <w:t>d</w:t>
      </w:r>
      <w:r w:rsidR="00BD6B3A" w:rsidRPr="00A023CC">
        <w:rPr>
          <w:rFonts w:ascii="Times New Roman" w:hAnsi="Times New Roman" w:cs="Times New Roman"/>
          <w:color w:val="000000" w:themeColor="text1"/>
          <w:sz w:val="24"/>
          <w:szCs w:val="24"/>
          <w:lang w:val="en-US"/>
          <w:rPrChange w:id="3022" w:author="Ian Hussey" w:date="2020-08-25T17:52:00Z">
            <w:rPr>
              <w:rFonts w:ascii="Times New Roman" w:hAnsi="Times New Roman" w:cs="Times New Roman"/>
              <w:color w:val="000000" w:themeColor="text1"/>
              <w:sz w:val="24"/>
              <w:szCs w:val="24"/>
              <w:lang w:val="en-GB"/>
            </w:rPr>
          </w:rPrChange>
        </w:rPr>
        <w:t xml:space="preserve"> = .0</w:t>
      </w:r>
      <w:r w:rsidR="00B93741" w:rsidRPr="00A023CC">
        <w:rPr>
          <w:rFonts w:ascii="Times New Roman" w:hAnsi="Times New Roman" w:cs="Times New Roman"/>
          <w:color w:val="000000" w:themeColor="text1"/>
          <w:sz w:val="24"/>
          <w:szCs w:val="24"/>
          <w:lang w:val="en-US"/>
          <w:rPrChange w:id="3023" w:author="Ian Hussey" w:date="2020-08-25T17:52:00Z">
            <w:rPr>
              <w:rFonts w:ascii="Times New Roman" w:hAnsi="Times New Roman" w:cs="Times New Roman"/>
              <w:color w:val="000000" w:themeColor="text1"/>
              <w:sz w:val="24"/>
              <w:szCs w:val="24"/>
              <w:lang w:val="en-GB"/>
            </w:rPr>
          </w:rPrChange>
        </w:rPr>
        <w:t>6</w:t>
      </w:r>
      <w:r w:rsidR="00BD6B3A" w:rsidRPr="00A023CC">
        <w:rPr>
          <w:rFonts w:ascii="Times New Roman" w:hAnsi="Times New Roman" w:cs="Times New Roman"/>
          <w:color w:val="000000" w:themeColor="text1"/>
          <w:sz w:val="24"/>
          <w:szCs w:val="24"/>
          <w:lang w:val="en-US"/>
          <w:rPrChange w:id="3024" w:author="Ian Hussey" w:date="2020-08-25T17:52:00Z">
            <w:rPr>
              <w:rFonts w:ascii="Times New Roman" w:hAnsi="Times New Roman" w:cs="Times New Roman"/>
              <w:color w:val="000000" w:themeColor="text1"/>
              <w:sz w:val="24"/>
              <w:szCs w:val="24"/>
              <w:lang w:val="en-GB"/>
            </w:rPr>
          </w:rPrChange>
        </w:rPr>
        <w:t>, 95% CI [-0.1</w:t>
      </w:r>
      <w:r w:rsidR="00B93741" w:rsidRPr="00A023CC">
        <w:rPr>
          <w:rFonts w:ascii="Times New Roman" w:hAnsi="Times New Roman" w:cs="Times New Roman"/>
          <w:color w:val="000000" w:themeColor="text1"/>
          <w:sz w:val="24"/>
          <w:szCs w:val="24"/>
          <w:lang w:val="en-US"/>
          <w:rPrChange w:id="3025" w:author="Ian Hussey" w:date="2020-08-25T17:52:00Z">
            <w:rPr>
              <w:rFonts w:ascii="Times New Roman" w:hAnsi="Times New Roman" w:cs="Times New Roman"/>
              <w:color w:val="000000" w:themeColor="text1"/>
              <w:sz w:val="24"/>
              <w:szCs w:val="24"/>
              <w:lang w:val="en-GB"/>
            </w:rPr>
          </w:rPrChange>
        </w:rPr>
        <w:t>1, 0.22</w:t>
      </w:r>
      <w:r w:rsidR="00BD6B3A" w:rsidRPr="00A023CC">
        <w:rPr>
          <w:rFonts w:ascii="Times New Roman" w:hAnsi="Times New Roman" w:cs="Times New Roman"/>
          <w:color w:val="000000" w:themeColor="text1"/>
          <w:sz w:val="24"/>
          <w:szCs w:val="24"/>
          <w:lang w:val="en-US"/>
          <w:rPrChange w:id="3026" w:author="Ian Hussey" w:date="2020-08-25T17:52:00Z">
            <w:rPr>
              <w:rFonts w:ascii="Times New Roman" w:hAnsi="Times New Roman" w:cs="Times New Roman"/>
              <w:color w:val="000000" w:themeColor="text1"/>
              <w:sz w:val="24"/>
              <w:szCs w:val="24"/>
              <w:lang w:val="en-GB"/>
            </w:rPr>
          </w:rPrChange>
        </w:rPr>
        <w:t xml:space="preserve">], </w:t>
      </w:r>
      <w:r w:rsidR="00BD6B3A" w:rsidRPr="00A023CC">
        <w:rPr>
          <w:rFonts w:ascii="Times New Roman" w:hAnsi="Times New Roman" w:cs="Times New Roman"/>
          <w:i/>
          <w:color w:val="000000" w:themeColor="text1"/>
          <w:sz w:val="24"/>
          <w:szCs w:val="24"/>
          <w:lang w:val="en-US"/>
          <w:rPrChange w:id="3027" w:author="Ian Hussey" w:date="2020-08-25T17:52:00Z">
            <w:rPr>
              <w:rFonts w:ascii="Times New Roman" w:hAnsi="Times New Roman" w:cs="Times New Roman"/>
              <w:i/>
              <w:color w:val="000000" w:themeColor="text1"/>
              <w:sz w:val="24"/>
              <w:szCs w:val="24"/>
              <w:lang w:val="en-GB"/>
            </w:rPr>
          </w:rPrChange>
        </w:rPr>
        <w:t>p</w:t>
      </w:r>
      <w:r w:rsidR="00BD6B3A" w:rsidRPr="00A023CC">
        <w:rPr>
          <w:rFonts w:ascii="Times New Roman" w:hAnsi="Times New Roman" w:cs="Times New Roman"/>
          <w:color w:val="000000" w:themeColor="text1"/>
          <w:sz w:val="24"/>
          <w:szCs w:val="24"/>
          <w:lang w:val="en-US"/>
          <w:rPrChange w:id="3028" w:author="Ian Hussey" w:date="2020-08-25T17:52:00Z">
            <w:rPr>
              <w:rFonts w:ascii="Times New Roman" w:hAnsi="Times New Roman" w:cs="Times New Roman"/>
              <w:color w:val="000000" w:themeColor="text1"/>
              <w:sz w:val="24"/>
              <w:szCs w:val="24"/>
              <w:lang w:val="en-GB"/>
            </w:rPr>
          </w:rPrChange>
        </w:rPr>
        <w:t xml:space="preserve"> = </w:t>
      </w:r>
      <w:r w:rsidR="00B93741" w:rsidRPr="00A023CC">
        <w:rPr>
          <w:rFonts w:ascii="Times New Roman" w:hAnsi="Times New Roman" w:cs="Times New Roman"/>
          <w:color w:val="000000" w:themeColor="text1"/>
          <w:sz w:val="24"/>
          <w:szCs w:val="24"/>
          <w:lang w:val="en-US"/>
          <w:rPrChange w:id="3029" w:author="Ian Hussey" w:date="2020-08-25T17:52:00Z">
            <w:rPr>
              <w:rFonts w:ascii="Times New Roman" w:hAnsi="Times New Roman" w:cs="Times New Roman"/>
              <w:color w:val="000000" w:themeColor="text1"/>
              <w:sz w:val="24"/>
              <w:szCs w:val="24"/>
              <w:lang w:val="en-GB"/>
            </w:rPr>
          </w:rPrChange>
        </w:rPr>
        <w:t>.49</w:t>
      </w:r>
      <w:r w:rsidR="00BD6B3A" w:rsidRPr="00A023CC">
        <w:rPr>
          <w:rFonts w:ascii="Times New Roman" w:hAnsi="Times New Roman" w:cs="Times New Roman"/>
          <w:color w:val="000000" w:themeColor="text1"/>
          <w:sz w:val="24"/>
          <w:szCs w:val="24"/>
          <w:lang w:val="en-US"/>
          <w:rPrChange w:id="3030" w:author="Ian Hussey" w:date="2020-08-25T17:52:00Z">
            <w:rPr>
              <w:rFonts w:ascii="Times New Roman" w:hAnsi="Times New Roman" w:cs="Times New Roman"/>
              <w:color w:val="000000" w:themeColor="text1"/>
              <w:sz w:val="24"/>
              <w:szCs w:val="24"/>
              <w:lang w:val="en-GB"/>
            </w:rPr>
          </w:rPrChange>
        </w:rPr>
        <w:t>, were moderated by the extinction procedures used in this paper</w:t>
      </w:r>
      <w:r w:rsidRPr="00A023CC">
        <w:rPr>
          <w:rFonts w:ascii="Times New Roman" w:hAnsi="Times New Roman" w:cs="Times New Roman"/>
          <w:color w:val="000000" w:themeColor="text1"/>
          <w:sz w:val="24"/>
          <w:szCs w:val="24"/>
          <w:lang w:val="en-US"/>
          <w:rPrChange w:id="3031" w:author="Ian Hussey" w:date="2020-08-25T17:52:00Z">
            <w:rPr>
              <w:rFonts w:ascii="Times New Roman" w:hAnsi="Times New Roman" w:cs="Times New Roman"/>
              <w:color w:val="000000" w:themeColor="text1"/>
              <w:sz w:val="24"/>
              <w:szCs w:val="24"/>
              <w:lang w:val="en-GB"/>
            </w:rPr>
          </w:rPrChange>
        </w:rPr>
        <w:t>.</w:t>
      </w:r>
    </w:p>
    <w:p w14:paraId="201B3860" w14:textId="7840E31F" w:rsidR="00FC4964" w:rsidRPr="00A023CC" w:rsidRDefault="00BD6B3A" w:rsidP="00FC4964">
      <w:pPr>
        <w:spacing w:line="480" w:lineRule="auto"/>
        <w:contextualSpacing/>
        <w:rPr>
          <w:rFonts w:ascii="Times New Roman" w:hAnsi="Times New Roman" w:cs="Times New Roman"/>
          <w:i/>
          <w:color w:val="000000" w:themeColor="text1"/>
          <w:sz w:val="24"/>
          <w:szCs w:val="24"/>
          <w:lang w:val="en-US"/>
          <w:rPrChange w:id="3032"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b/>
          <w:i/>
          <w:color w:val="000000" w:themeColor="text1"/>
          <w:sz w:val="24"/>
          <w:szCs w:val="24"/>
          <w:lang w:val="en-US"/>
          <w:rPrChange w:id="3033" w:author="Ian Hussey" w:date="2020-08-25T17:52:00Z">
            <w:rPr>
              <w:rFonts w:ascii="Times New Roman" w:hAnsi="Times New Roman" w:cs="Times New Roman"/>
              <w:b/>
              <w:i/>
              <w:color w:val="000000" w:themeColor="text1"/>
              <w:sz w:val="24"/>
              <w:szCs w:val="24"/>
              <w:lang w:val="en-GB"/>
            </w:rPr>
          </w:rPrChange>
        </w:rPr>
        <w:t>Counterconditioning</w:t>
      </w:r>
      <w:r w:rsidRPr="00A023CC">
        <w:rPr>
          <w:rFonts w:ascii="Times New Roman" w:hAnsi="Times New Roman" w:cs="Times New Roman"/>
          <w:i/>
          <w:color w:val="000000" w:themeColor="text1"/>
          <w:sz w:val="24"/>
          <w:szCs w:val="24"/>
          <w:lang w:val="en-US"/>
          <w:rPrChange w:id="3034" w:author="Ian Hussey" w:date="2020-08-25T17:52:00Z">
            <w:rPr>
              <w:rFonts w:ascii="Times New Roman" w:hAnsi="Times New Roman" w:cs="Times New Roman"/>
              <w:i/>
              <w:color w:val="000000" w:themeColor="text1"/>
              <w:sz w:val="24"/>
              <w:szCs w:val="24"/>
              <w:lang w:val="en-GB"/>
            </w:rPr>
          </w:rPrChange>
        </w:rPr>
        <w:t xml:space="preserve"> </w:t>
      </w:r>
    </w:p>
    <w:p w14:paraId="327380D4" w14:textId="6A149E8A" w:rsidR="00BD6B3A" w:rsidRPr="00A023CC" w:rsidRDefault="00BD6B3A" w:rsidP="00FC4964">
      <w:pPr>
        <w:spacing w:line="480" w:lineRule="auto"/>
        <w:ind w:firstLine="708"/>
        <w:contextualSpacing/>
        <w:rPr>
          <w:rFonts w:ascii="Times New Roman" w:hAnsi="Times New Roman" w:cs="Times New Roman"/>
          <w:color w:val="000000" w:themeColor="text1"/>
          <w:sz w:val="24"/>
          <w:szCs w:val="24"/>
          <w:lang w:val="en-US"/>
          <w:rPrChange w:id="3035"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color w:val="000000" w:themeColor="text1"/>
          <w:sz w:val="24"/>
          <w:szCs w:val="24"/>
          <w:lang w:val="en-US"/>
          <w:rPrChange w:id="3036" w:author="Ian Hussey" w:date="2020-08-25T17:52:00Z">
            <w:rPr>
              <w:rFonts w:ascii="Times New Roman" w:hAnsi="Times New Roman" w:cs="Times New Roman"/>
              <w:color w:val="000000" w:themeColor="text1"/>
              <w:sz w:val="24"/>
              <w:szCs w:val="24"/>
              <w:lang w:val="en-GB"/>
            </w:rPr>
          </w:rPrChange>
        </w:rPr>
        <w:t xml:space="preserve">The meta-analytic model indicated that, in general, </w:t>
      </w:r>
      <w:r w:rsidR="00C16A22" w:rsidRPr="00A023CC">
        <w:rPr>
          <w:rFonts w:ascii="Times New Roman" w:hAnsi="Times New Roman" w:cs="Times New Roman"/>
          <w:color w:val="000000" w:themeColor="text1"/>
          <w:sz w:val="24"/>
          <w:szCs w:val="24"/>
          <w:lang w:val="en-US"/>
          <w:rPrChange w:id="3037" w:author="Ian Hussey" w:date="2020-08-25T17:52:00Z">
            <w:rPr>
              <w:rFonts w:ascii="Times New Roman" w:hAnsi="Times New Roman" w:cs="Times New Roman"/>
              <w:color w:val="000000" w:themeColor="text1"/>
              <w:sz w:val="24"/>
              <w:szCs w:val="24"/>
              <w:lang w:val="en-GB"/>
            </w:rPr>
          </w:rPrChange>
        </w:rPr>
        <w:t xml:space="preserve">there was no </w:t>
      </w:r>
      <w:r w:rsidR="0044360E" w:rsidRPr="00A023CC">
        <w:rPr>
          <w:rFonts w:ascii="Times New Roman" w:hAnsi="Times New Roman" w:cs="Times New Roman"/>
          <w:color w:val="000000" w:themeColor="text1"/>
          <w:sz w:val="24"/>
          <w:szCs w:val="24"/>
          <w:lang w:val="en-US"/>
          <w:rPrChange w:id="3038" w:author="Ian Hussey" w:date="2020-08-25T17:52:00Z">
            <w:rPr>
              <w:rFonts w:ascii="Times New Roman" w:hAnsi="Times New Roman" w:cs="Times New Roman"/>
              <w:color w:val="000000" w:themeColor="text1"/>
              <w:sz w:val="24"/>
              <w:szCs w:val="24"/>
              <w:lang w:val="en-GB"/>
            </w:rPr>
          </w:rPrChange>
        </w:rPr>
        <w:t xml:space="preserve">strong </w:t>
      </w:r>
      <w:r w:rsidR="00C16A22" w:rsidRPr="00A023CC">
        <w:rPr>
          <w:rFonts w:ascii="Times New Roman" w:hAnsi="Times New Roman" w:cs="Times New Roman"/>
          <w:color w:val="000000" w:themeColor="text1"/>
          <w:sz w:val="24"/>
          <w:szCs w:val="24"/>
          <w:lang w:val="en-US"/>
          <w:rPrChange w:id="3039" w:author="Ian Hussey" w:date="2020-08-25T17:52:00Z">
            <w:rPr>
              <w:rFonts w:ascii="Times New Roman" w:hAnsi="Times New Roman" w:cs="Times New Roman"/>
              <w:color w:val="000000" w:themeColor="text1"/>
              <w:sz w:val="24"/>
              <w:szCs w:val="24"/>
              <w:lang w:val="en-GB"/>
            </w:rPr>
          </w:rPrChange>
        </w:rPr>
        <w:t xml:space="preserve">evidence to support the idea that </w:t>
      </w:r>
      <w:r w:rsidRPr="00A023CC">
        <w:rPr>
          <w:rFonts w:ascii="Times New Roman" w:hAnsi="Times New Roman" w:cs="Times New Roman"/>
          <w:color w:val="000000" w:themeColor="text1"/>
          <w:sz w:val="24"/>
          <w:szCs w:val="24"/>
          <w:lang w:val="en-US"/>
          <w:rPrChange w:id="3040" w:author="Ian Hussey" w:date="2020-08-25T17:52:00Z">
            <w:rPr>
              <w:rFonts w:ascii="Times New Roman" w:hAnsi="Times New Roman" w:cs="Times New Roman"/>
              <w:color w:val="000000" w:themeColor="text1"/>
              <w:sz w:val="24"/>
              <w:szCs w:val="24"/>
              <w:lang w:val="en-GB"/>
            </w:rPr>
          </w:rPrChange>
        </w:rPr>
        <w:t>IR effects</w:t>
      </w:r>
      <w:r w:rsidR="00C16A22" w:rsidRPr="00A023CC">
        <w:rPr>
          <w:rFonts w:ascii="Times New Roman" w:hAnsi="Times New Roman" w:cs="Times New Roman"/>
          <w:color w:val="000000" w:themeColor="text1"/>
          <w:sz w:val="24"/>
          <w:szCs w:val="24"/>
          <w:lang w:val="en-US"/>
          <w:rPrChange w:id="3041" w:author="Ian Hussey" w:date="2020-08-25T17:52:00Z">
            <w:rPr>
              <w:rFonts w:ascii="Times New Roman" w:hAnsi="Times New Roman" w:cs="Times New Roman"/>
              <w:color w:val="000000" w:themeColor="text1"/>
              <w:sz w:val="24"/>
              <w:szCs w:val="24"/>
              <w:lang w:val="en-GB"/>
            </w:rPr>
          </w:rPrChange>
        </w:rPr>
        <w:t xml:space="preserve"> were moderated </w:t>
      </w:r>
      <w:r w:rsidRPr="00A023CC">
        <w:rPr>
          <w:rFonts w:ascii="Times New Roman" w:hAnsi="Times New Roman" w:cs="Times New Roman"/>
          <w:color w:val="000000" w:themeColor="text1"/>
          <w:sz w:val="24"/>
          <w:szCs w:val="24"/>
          <w:lang w:val="en-US"/>
          <w:rPrChange w:id="3042" w:author="Ian Hussey" w:date="2020-08-25T17:52:00Z">
            <w:rPr>
              <w:rFonts w:ascii="Times New Roman" w:hAnsi="Times New Roman" w:cs="Times New Roman"/>
              <w:color w:val="000000" w:themeColor="text1"/>
              <w:sz w:val="24"/>
              <w:szCs w:val="24"/>
              <w:lang w:val="en-GB"/>
            </w:rPr>
          </w:rPrChange>
        </w:rPr>
        <w:t xml:space="preserve">by the </w:t>
      </w:r>
      <w:r w:rsidR="00C16A22" w:rsidRPr="00A023CC">
        <w:rPr>
          <w:rFonts w:ascii="Times New Roman" w:hAnsi="Times New Roman" w:cs="Times New Roman"/>
          <w:color w:val="000000" w:themeColor="text1"/>
          <w:sz w:val="24"/>
          <w:szCs w:val="24"/>
          <w:lang w:val="en-US"/>
          <w:rPrChange w:id="3043" w:author="Ian Hussey" w:date="2020-08-25T17:52:00Z">
            <w:rPr>
              <w:rFonts w:ascii="Times New Roman" w:hAnsi="Times New Roman" w:cs="Times New Roman"/>
              <w:color w:val="000000" w:themeColor="text1"/>
              <w:sz w:val="24"/>
              <w:szCs w:val="24"/>
              <w:lang w:val="en-GB"/>
            </w:rPr>
          </w:rPrChange>
        </w:rPr>
        <w:t xml:space="preserve">counterconditioning </w:t>
      </w:r>
      <w:r w:rsidRPr="00A023CC">
        <w:rPr>
          <w:rFonts w:ascii="Times New Roman" w:hAnsi="Times New Roman" w:cs="Times New Roman"/>
          <w:color w:val="000000" w:themeColor="text1"/>
          <w:sz w:val="24"/>
          <w:szCs w:val="24"/>
          <w:lang w:val="en-US"/>
          <w:rPrChange w:id="3044" w:author="Ian Hussey" w:date="2020-08-25T17:52:00Z">
            <w:rPr>
              <w:rFonts w:ascii="Times New Roman" w:hAnsi="Times New Roman" w:cs="Times New Roman"/>
              <w:color w:val="000000" w:themeColor="text1"/>
              <w:sz w:val="24"/>
              <w:szCs w:val="24"/>
              <w:lang w:val="en-GB"/>
            </w:rPr>
          </w:rPrChange>
        </w:rPr>
        <w:t>procedures used in this paper</w:t>
      </w:r>
      <w:r w:rsidR="00C16A22" w:rsidRPr="00A023CC">
        <w:rPr>
          <w:rFonts w:ascii="Times New Roman" w:hAnsi="Times New Roman" w:cs="Times New Roman"/>
          <w:color w:val="000000" w:themeColor="text1"/>
          <w:sz w:val="24"/>
          <w:szCs w:val="24"/>
          <w:lang w:val="en-US"/>
          <w:rPrChange w:id="3045" w:author="Ian Hussey" w:date="2020-08-25T17:52:00Z">
            <w:rPr>
              <w:rFonts w:ascii="Times New Roman" w:hAnsi="Times New Roman" w:cs="Times New Roman"/>
              <w:color w:val="000000" w:themeColor="text1"/>
              <w:sz w:val="24"/>
              <w:szCs w:val="24"/>
              <w:lang w:val="en-GB"/>
            </w:rPr>
          </w:rPrChange>
        </w:rPr>
        <w:t xml:space="preserve">, </w:t>
      </w:r>
      <w:r w:rsidR="00C16A22" w:rsidRPr="00A023CC">
        <w:rPr>
          <w:rFonts w:ascii="Times New Roman" w:hAnsi="Times New Roman" w:cs="Times New Roman"/>
          <w:i/>
          <w:color w:val="000000" w:themeColor="text1"/>
          <w:sz w:val="24"/>
          <w:szCs w:val="24"/>
          <w:lang w:val="en-US"/>
          <w:rPrChange w:id="3046" w:author="Ian Hussey" w:date="2020-08-25T17:52:00Z">
            <w:rPr>
              <w:rFonts w:ascii="Times New Roman" w:hAnsi="Times New Roman" w:cs="Times New Roman"/>
              <w:i/>
              <w:color w:val="000000" w:themeColor="text1"/>
              <w:sz w:val="24"/>
              <w:szCs w:val="24"/>
              <w:lang w:val="en-GB"/>
            </w:rPr>
          </w:rPrChange>
        </w:rPr>
        <w:t>d</w:t>
      </w:r>
      <w:r w:rsidR="00C16A22" w:rsidRPr="00A023CC">
        <w:rPr>
          <w:rFonts w:ascii="Times New Roman" w:hAnsi="Times New Roman" w:cs="Times New Roman"/>
          <w:color w:val="000000" w:themeColor="text1"/>
          <w:sz w:val="24"/>
          <w:szCs w:val="24"/>
          <w:lang w:val="en-US"/>
          <w:rPrChange w:id="3047" w:author="Ian Hussey" w:date="2020-08-25T17:52:00Z">
            <w:rPr>
              <w:rFonts w:ascii="Times New Roman" w:hAnsi="Times New Roman" w:cs="Times New Roman"/>
              <w:color w:val="000000" w:themeColor="text1"/>
              <w:sz w:val="24"/>
              <w:szCs w:val="24"/>
              <w:lang w:val="en-GB"/>
            </w:rPr>
          </w:rPrChange>
        </w:rPr>
        <w:t xml:space="preserve"> = -0.20, 95% CI [-0.41, 0.01], </w:t>
      </w:r>
      <w:r w:rsidR="00C16A22" w:rsidRPr="00A023CC">
        <w:rPr>
          <w:rFonts w:ascii="Times New Roman" w:hAnsi="Times New Roman" w:cs="Times New Roman"/>
          <w:i/>
          <w:color w:val="000000" w:themeColor="text1"/>
          <w:sz w:val="24"/>
          <w:szCs w:val="24"/>
          <w:lang w:val="en-US"/>
          <w:rPrChange w:id="3048" w:author="Ian Hussey" w:date="2020-08-25T17:52:00Z">
            <w:rPr>
              <w:rFonts w:ascii="Times New Roman" w:hAnsi="Times New Roman" w:cs="Times New Roman"/>
              <w:i/>
              <w:color w:val="000000" w:themeColor="text1"/>
              <w:sz w:val="24"/>
              <w:szCs w:val="24"/>
              <w:lang w:val="en-GB"/>
            </w:rPr>
          </w:rPrChange>
        </w:rPr>
        <w:t>p</w:t>
      </w:r>
      <w:r w:rsidR="00C16A22" w:rsidRPr="00A023CC">
        <w:rPr>
          <w:rFonts w:ascii="Times New Roman" w:hAnsi="Times New Roman" w:cs="Times New Roman"/>
          <w:color w:val="000000" w:themeColor="text1"/>
          <w:sz w:val="24"/>
          <w:szCs w:val="24"/>
          <w:lang w:val="en-US"/>
          <w:rPrChange w:id="3049" w:author="Ian Hussey" w:date="2020-08-25T17:52:00Z">
            <w:rPr>
              <w:rFonts w:ascii="Times New Roman" w:hAnsi="Times New Roman" w:cs="Times New Roman"/>
              <w:color w:val="000000" w:themeColor="text1"/>
              <w:sz w:val="24"/>
              <w:szCs w:val="24"/>
              <w:lang w:val="en-GB"/>
            </w:rPr>
          </w:rPrChange>
        </w:rPr>
        <w:t xml:space="preserve"> = .06</w:t>
      </w:r>
      <w:r w:rsidRPr="00A023CC">
        <w:rPr>
          <w:rFonts w:ascii="Times New Roman" w:hAnsi="Times New Roman" w:cs="Times New Roman"/>
          <w:color w:val="000000" w:themeColor="text1"/>
          <w:sz w:val="24"/>
          <w:szCs w:val="24"/>
          <w:lang w:val="en-US"/>
          <w:rPrChange w:id="3050" w:author="Ian Hussey" w:date="2020-08-25T17:52:00Z">
            <w:rPr>
              <w:rFonts w:ascii="Times New Roman" w:hAnsi="Times New Roman" w:cs="Times New Roman"/>
              <w:color w:val="000000" w:themeColor="text1"/>
              <w:sz w:val="24"/>
              <w:szCs w:val="24"/>
              <w:lang w:val="en-GB"/>
            </w:rPr>
          </w:rPrChange>
        </w:rPr>
        <w:t xml:space="preserve">. </w:t>
      </w:r>
    </w:p>
    <w:p w14:paraId="5F54610E" w14:textId="623BE768" w:rsidR="00011AEF" w:rsidRPr="00A023CC" w:rsidRDefault="003F7949" w:rsidP="00011AEF">
      <w:pPr>
        <w:pStyle w:val="Heading2"/>
        <w:spacing w:line="480" w:lineRule="auto"/>
        <w:rPr>
          <w:rFonts w:ascii="Times New Roman" w:hAnsi="Times New Roman" w:cs="Times New Roman"/>
          <w:b/>
          <w:color w:val="auto"/>
          <w:sz w:val="24"/>
          <w:lang w:val="en-US"/>
          <w:rPrChange w:id="3051" w:author="Ian Hussey" w:date="2020-08-25T17:52:00Z">
            <w:rPr>
              <w:rFonts w:ascii="Times New Roman" w:hAnsi="Times New Roman" w:cs="Times New Roman"/>
              <w:b/>
              <w:color w:val="auto"/>
              <w:sz w:val="24"/>
              <w:lang w:val="en-GB"/>
            </w:rPr>
          </w:rPrChange>
        </w:rPr>
      </w:pPr>
      <w:r w:rsidRPr="00A023CC">
        <w:rPr>
          <w:rFonts w:ascii="Times New Roman" w:hAnsi="Times New Roman" w:cs="Times New Roman"/>
          <w:b/>
          <w:color w:val="auto"/>
          <w:sz w:val="24"/>
          <w:lang w:val="en-US"/>
          <w:rPrChange w:id="3052" w:author="Ian Hussey" w:date="2020-08-25T17:52:00Z">
            <w:rPr>
              <w:rFonts w:ascii="Times New Roman" w:hAnsi="Times New Roman" w:cs="Times New Roman"/>
              <w:b/>
              <w:color w:val="auto"/>
              <w:sz w:val="24"/>
              <w:lang w:val="en-GB"/>
            </w:rPr>
          </w:rPrChange>
        </w:rPr>
        <w:t>Question 3: Do Our Conclusions Change When Only Considering Those Who Passed the Learning Phase?</w:t>
      </w:r>
    </w:p>
    <w:p w14:paraId="0313F913" w14:textId="2EE587E0" w:rsidR="003F7949" w:rsidRPr="00A023CC" w:rsidRDefault="003F7949" w:rsidP="00011AEF">
      <w:pPr>
        <w:spacing w:line="480" w:lineRule="auto"/>
        <w:rPr>
          <w:rFonts w:ascii="Times New Roman" w:hAnsi="Times New Roman" w:cs="Times New Roman"/>
          <w:sz w:val="24"/>
          <w:lang w:val="en-US"/>
          <w:rPrChange w:id="3053" w:author="Ian Hussey" w:date="2020-08-25T17:52:00Z">
            <w:rPr>
              <w:rFonts w:ascii="Times New Roman" w:hAnsi="Times New Roman" w:cs="Times New Roman"/>
              <w:sz w:val="24"/>
              <w:lang w:val="en-GB"/>
            </w:rPr>
          </w:rPrChange>
        </w:rPr>
      </w:pPr>
      <w:r w:rsidRPr="00A023CC">
        <w:rPr>
          <w:b/>
          <w:lang w:val="en-US"/>
          <w:rPrChange w:id="3054" w:author="Ian Hussey" w:date="2020-08-25T17:52:00Z">
            <w:rPr>
              <w:b/>
              <w:lang w:val="en-GB"/>
            </w:rPr>
          </w:rPrChange>
        </w:rPr>
        <w:tab/>
      </w:r>
      <w:r w:rsidR="00D46A74" w:rsidRPr="00A023CC">
        <w:rPr>
          <w:rFonts w:ascii="Times New Roman" w:hAnsi="Times New Roman" w:cs="Times New Roman"/>
          <w:sz w:val="24"/>
          <w:lang w:val="en-US"/>
          <w:rPrChange w:id="3055" w:author="Ian Hussey" w:date="2020-08-25T17:52:00Z">
            <w:rPr>
              <w:rFonts w:ascii="Times New Roman" w:hAnsi="Times New Roman" w:cs="Times New Roman"/>
              <w:sz w:val="24"/>
              <w:lang w:val="en-GB"/>
            </w:rPr>
          </w:rPrChange>
        </w:rPr>
        <w:t xml:space="preserve">So </w:t>
      </w:r>
      <w:r w:rsidR="00B838F2" w:rsidRPr="00A023CC">
        <w:rPr>
          <w:rFonts w:ascii="Times New Roman" w:hAnsi="Times New Roman" w:cs="Times New Roman"/>
          <w:sz w:val="24"/>
          <w:lang w:val="en-US"/>
          <w:rPrChange w:id="3056" w:author="Ian Hussey" w:date="2020-08-25T17:52:00Z">
            <w:rPr>
              <w:rFonts w:ascii="Times New Roman" w:hAnsi="Times New Roman" w:cs="Times New Roman"/>
              <w:sz w:val="24"/>
              <w:lang w:val="en-GB"/>
            </w:rPr>
          </w:rPrChange>
        </w:rPr>
        <w:t xml:space="preserve">far we have analyzed the data of all participants regardless of their performance </w:t>
      </w:r>
      <w:r w:rsidR="00B77ED1" w:rsidRPr="00A023CC">
        <w:rPr>
          <w:rFonts w:ascii="Times New Roman" w:hAnsi="Times New Roman" w:cs="Times New Roman"/>
          <w:sz w:val="24"/>
          <w:lang w:val="en-US"/>
          <w:rPrChange w:id="3057" w:author="Ian Hussey" w:date="2020-08-25T17:52:00Z">
            <w:rPr>
              <w:rFonts w:ascii="Times New Roman" w:hAnsi="Times New Roman" w:cs="Times New Roman"/>
              <w:sz w:val="24"/>
              <w:lang w:val="en-GB"/>
            </w:rPr>
          </w:rPrChange>
        </w:rPr>
        <w:t xml:space="preserve">on </w:t>
      </w:r>
      <w:r w:rsidR="00B838F2" w:rsidRPr="00A023CC">
        <w:rPr>
          <w:rFonts w:ascii="Times New Roman" w:hAnsi="Times New Roman" w:cs="Times New Roman"/>
          <w:sz w:val="24"/>
          <w:lang w:val="en-US"/>
          <w:rPrChange w:id="3058" w:author="Ian Hussey" w:date="2020-08-25T17:52:00Z">
            <w:rPr>
              <w:rFonts w:ascii="Times New Roman" w:hAnsi="Times New Roman" w:cs="Times New Roman"/>
              <w:sz w:val="24"/>
              <w:lang w:val="en-GB"/>
            </w:rPr>
          </w:rPrChange>
        </w:rPr>
        <w:t xml:space="preserve">the learning task. However, upon reflection, people who </w:t>
      </w:r>
      <w:r w:rsidR="00B77ED1" w:rsidRPr="00A023CC">
        <w:rPr>
          <w:rFonts w:ascii="Times New Roman" w:hAnsi="Times New Roman" w:cs="Times New Roman"/>
          <w:sz w:val="24"/>
          <w:lang w:val="en-US"/>
          <w:rPrChange w:id="3059" w:author="Ian Hussey" w:date="2020-08-25T17:52:00Z">
            <w:rPr>
              <w:rFonts w:ascii="Times New Roman" w:hAnsi="Times New Roman" w:cs="Times New Roman"/>
              <w:sz w:val="24"/>
              <w:lang w:val="en-GB"/>
            </w:rPr>
          </w:rPrChange>
        </w:rPr>
        <w:t xml:space="preserve">performed poorly during that </w:t>
      </w:r>
      <w:r w:rsidR="00B838F2" w:rsidRPr="00A023CC">
        <w:rPr>
          <w:rFonts w:ascii="Times New Roman" w:hAnsi="Times New Roman" w:cs="Times New Roman"/>
          <w:sz w:val="24"/>
          <w:lang w:val="en-US"/>
          <w:rPrChange w:id="3060" w:author="Ian Hussey" w:date="2020-08-25T17:52:00Z">
            <w:rPr>
              <w:rFonts w:ascii="Times New Roman" w:hAnsi="Times New Roman" w:cs="Times New Roman"/>
              <w:sz w:val="24"/>
              <w:lang w:val="en-GB"/>
            </w:rPr>
          </w:rPrChange>
        </w:rPr>
        <w:t xml:space="preserve">task </w:t>
      </w:r>
      <w:r w:rsidR="00B77ED1" w:rsidRPr="00A023CC">
        <w:rPr>
          <w:rFonts w:ascii="Times New Roman" w:hAnsi="Times New Roman" w:cs="Times New Roman"/>
          <w:sz w:val="24"/>
          <w:lang w:val="en-US"/>
          <w:rPrChange w:id="3061" w:author="Ian Hussey" w:date="2020-08-25T17:52:00Z">
            <w:rPr>
              <w:rFonts w:ascii="Times New Roman" w:hAnsi="Times New Roman" w:cs="Times New Roman"/>
              <w:sz w:val="24"/>
              <w:lang w:val="en-GB"/>
            </w:rPr>
          </w:rPrChange>
        </w:rPr>
        <w:t xml:space="preserve">may be </w:t>
      </w:r>
      <w:r w:rsidR="00B838F2" w:rsidRPr="00A023CC">
        <w:rPr>
          <w:rFonts w:ascii="Times New Roman" w:hAnsi="Times New Roman" w:cs="Times New Roman"/>
          <w:sz w:val="24"/>
          <w:lang w:val="en-US"/>
          <w:rPrChange w:id="3062" w:author="Ian Hussey" w:date="2020-08-25T17:52:00Z">
            <w:rPr>
              <w:rFonts w:ascii="Times New Roman" w:hAnsi="Times New Roman" w:cs="Times New Roman"/>
              <w:sz w:val="24"/>
              <w:lang w:val="en-GB"/>
            </w:rPr>
          </w:rPrChange>
        </w:rPr>
        <w:t>responsible for the absence of extinction and counterconditioning</w:t>
      </w:r>
      <w:r w:rsidR="00B77ED1" w:rsidRPr="00A023CC">
        <w:rPr>
          <w:rFonts w:ascii="Times New Roman" w:hAnsi="Times New Roman" w:cs="Times New Roman"/>
          <w:sz w:val="24"/>
          <w:lang w:val="en-US"/>
          <w:rPrChange w:id="3063" w:author="Ian Hussey" w:date="2020-08-25T17:52:00Z">
            <w:rPr>
              <w:rFonts w:ascii="Times New Roman" w:hAnsi="Times New Roman" w:cs="Times New Roman"/>
              <w:sz w:val="24"/>
              <w:lang w:val="en-GB"/>
            </w:rPr>
          </w:rPrChange>
        </w:rPr>
        <w:t xml:space="preserve"> (i.e., if they did not discriminate the contingencies during the acquisition and intervention phases then it seems unlikely that evaluative effects will emerge or be later modified)</w:t>
      </w:r>
      <w:r w:rsidR="00B838F2" w:rsidRPr="00A023CC">
        <w:rPr>
          <w:rFonts w:ascii="Times New Roman" w:hAnsi="Times New Roman" w:cs="Times New Roman"/>
          <w:sz w:val="24"/>
          <w:lang w:val="en-US"/>
          <w:rPrChange w:id="3064" w:author="Ian Hussey" w:date="2020-08-25T17:52:00Z">
            <w:rPr>
              <w:rFonts w:ascii="Times New Roman" w:hAnsi="Times New Roman" w:cs="Times New Roman"/>
              <w:sz w:val="24"/>
              <w:lang w:val="en-GB"/>
            </w:rPr>
          </w:rPrChange>
        </w:rPr>
        <w:t>.</w:t>
      </w:r>
      <w:r w:rsidR="00B77ED1" w:rsidRPr="00A023CC">
        <w:rPr>
          <w:rFonts w:ascii="Times New Roman" w:hAnsi="Times New Roman" w:cs="Times New Roman"/>
          <w:sz w:val="24"/>
          <w:lang w:val="en-US"/>
          <w:rPrChange w:id="3065" w:author="Ian Hussey" w:date="2020-08-25T17:52:00Z">
            <w:rPr>
              <w:rFonts w:ascii="Times New Roman" w:hAnsi="Times New Roman" w:cs="Times New Roman"/>
              <w:sz w:val="24"/>
              <w:lang w:val="en-GB"/>
            </w:rPr>
          </w:rPrChange>
        </w:rPr>
        <w:t xml:space="preserve"> </w:t>
      </w:r>
      <w:r w:rsidR="00C32F9C" w:rsidRPr="00A023CC">
        <w:rPr>
          <w:rFonts w:ascii="Times New Roman" w:hAnsi="Times New Roman" w:cs="Times New Roman"/>
          <w:sz w:val="24"/>
          <w:lang w:val="en-US"/>
          <w:rPrChange w:id="3066" w:author="Ian Hussey" w:date="2020-08-25T17:52:00Z">
            <w:rPr>
              <w:rFonts w:ascii="Times New Roman" w:hAnsi="Times New Roman" w:cs="Times New Roman"/>
              <w:sz w:val="24"/>
              <w:lang w:val="en-GB"/>
            </w:rPr>
          </w:rPrChange>
        </w:rPr>
        <w:t>W</w:t>
      </w:r>
      <w:r w:rsidR="00FA3C80" w:rsidRPr="00A023CC">
        <w:rPr>
          <w:rFonts w:ascii="Times New Roman" w:hAnsi="Times New Roman" w:cs="Times New Roman"/>
          <w:sz w:val="24"/>
          <w:lang w:val="en-US"/>
          <w:rPrChange w:id="3067" w:author="Ian Hussey" w:date="2020-08-25T17:52:00Z">
            <w:rPr>
              <w:rFonts w:ascii="Times New Roman" w:hAnsi="Times New Roman" w:cs="Times New Roman"/>
              <w:sz w:val="24"/>
              <w:lang w:val="en-GB"/>
            </w:rPr>
          </w:rPrChange>
        </w:rPr>
        <w:t xml:space="preserve">e </w:t>
      </w:r>
      <w:r w:rsidR="00C32F9C" w:rsidRPr="00A023CC">
        <w:rPr>
          <w:rFonts w:ascii="Times New Roman" w:hAnsi="Times New Roman" w:cs="Times New Roman"/>
          <w:sz w:val="24"/>
          <w:lang w:val="en-US"/>
          <w:rPrChange w:id="3068" w:author="Ian Hussey" w:date="2020-08-25T17:52:00Z">
            <w:rPr>
              <w:rFonts w:ascii="Times New Roman" w:hAnsi="Times New Roman" w:cs="Times New Roman"/>
              <w:sz w:val="24"/>
              <w:lang w:val="en-GB"/>
            </w:rPr>
          </w:rPrChange>
        </w:rPr>
        <w:t xml:space="preserve">therefore </w:t>
      </w:r>
      <w:r w:rsidR="001A5F25" w:rsidRPr="00A023CC">
        <w:rPr>
          <w:rFonts w:ascii="Times New Roman" w:hAnsi="Times New Roman" w:cs="Times New Roman"/>
          <w:sz w:val="24"/>
          <w:lang w:val="en-US"/>
          <w:rPrChange w:id="3069" w:author="Ian Hussey" w:date="2020-08-25T17:52:00Z">
            <w:rPr>
              <w:rFonts w:ascii="Times New Roman" w:hAnsi="Times New Roman" w:cs="Times New Roman"/>
              <w:sz w:val="24"/>
              <w:lang w:val="en-GB"/>
            </w:rPr>
          </w:rPrChange>
        </w:rPr>
        <w:t xml:space="preserve">carried out a similar set of analyses as reported above, but </w:t>
      </w:r>
      <w:r w:rsidR="00C32F9C" w:rsidRPr="00A023CC">
        <w:rPr>
          <w:rFonts w:ascii="Times New Roman" w:hAnsi="Times New Roman" w:cs="Times New Roman"/>
          <w:sz w:val="24"/>
          <w:lang w:val="en-US"/>
          <w:rPrChange w:id="3070" w:author="Ian Hussey" w:date="2020-08-25T17:52:00Z">
            <w:rPr>
              <w:rFonts w:ascii="Times New Roman" w:hAnsi="Times New Roman" w:cs="Times New Roman"/>
              <w:sz w:val="24"/>
              <w:lang w:val="en-GB"/>
            </w:rPr>
          </w:rPrChange>
        </w:rPr>
        <w:t xml:space="preserve">exclusively </w:t>
      </w:r>
      <w:r w:rsidR="001A5F25" w:rsidRPr="00A023CC">
        <w:rPr>
          <w:rFonts w:ascii="Times New Roman" w:hAnsi="Times New Roman" w:cs="Times New Roman"/>
          <w:sz w:val="24"/>
          <w:lang w:val="en-US"/>
          <w:rPrChange w:id="3071" w:author="Ian Hussey" w:date="2020-08-25T17:52:00Z">
            <w:rPr>
              <w:rFonts w:ascii="Times New Roman" w:hAnsi="Times New Roman" w:cs="Times New Roman"/>
              <w:sz w:val="24"/>
              <w:lang w:val="en-GB"/>
            </w:rPr>
          </w:rPrChange>
        </w:rPr>
        <w:t xml:space="preserve">on the data from the ‘pass’ group (i.e., people who demonstrated accuracy &gt; 75% on the final block of training and testing in the learning task). </w:t>
      </w:r>
      <w:r w:rsidR="00C32F9C" w:rsidRPr="00A023CC">
        <w:rPr>
          <w:rFonts w:ascii="Times New Roman" w:hAnsi="Times New Roman" w:cs="Times New Roman"/>
          <w:sz w:val="24"/>
          <w:lang w:val="en-US"/>
          <w:rPrChange w:id="3072" w:author="Ian Hussey" w:date="2020-08-25T17:52:00Z">
            <w:rPr>
              <w:rFonts w:ascii="Times New Roman" w:hAnsi="Times New Roman" w:cs="Times New Roman"/>
              <w:sz w:val="24"/>
              <w:lang w:val="en-GB"/>
            </w:rPr>
          </w:rPrChange>
        </w:rPr>
        <w:t>A</w:t>
      </w:r>
      <w:r w:rsidR="009076E0" w:rsidRPr="00A023CC">
        <w:rPr>
          <w:rFonts w:ascii="Times New Roman" w:hAnsi="Times New Roman" w:cs="Times New Roman"/>
          <w:sz w:val="24"/>
          <w:lang w:val="en-US"/>
          <w:rPrChange w:id="3073" w:author="Ian Hussey" w:date="2020-08-25T17:52:00Z">
            <w:rPr>
              <w:rFonts w:ascii="Times New Roman" w:hAnsi="Times New Roman" w:cs="Times New Roman"/>
              <w:sz w:val="24"/>
              <w:lang w:val="en-GB"/>
            </w:rPr>
          </w:rPrChange>
        </w:rPr>
        <w:t>fterwards,</w:t>
      </w:r>
      <w:r w:rsidR="00FA3C80" w:rsidRPr="00A023CC">
        <w:rPr>
          <w:rFonts w:ascii="Times New Roman" w:hAnsi="Times New Roman" w:cs="Times New Roman"/>
          <w:sz w:val="24"/>
          <w:lang w:val="en-US"/>
          <w:rPrChange w:id="3074" w:author="Ian Hussey" w:date="2020-08-25T17:52:00Z">
            <w:rPr>
              <w:rFonts w:ascii="Times New Roman" w:hAnsi="Times New Roman" w:cs="Times New Roman"/>
              <w:sz w:val="24"/>
              <w:lang w:val="en-GB"/>
            </w:rPr>
          </w:rPrChange>
        </w:rPr>
        <w:t xml:space="preserve"> </w:t>
      </w:r>
      <w:r w:rsidR="009076E0" w:rsidRPr="00A023CC">
        <w:rPr>
          <w:rFonts w:ascii="Times New Roman" w:hAnsi="Times New Roman" w:cs="Times New Roman"/>
          <w:sz w:val="24"/>
          <w:lang w:val="en-US"/>
          <w:rPrChange w:id="3075" w:author="Ian Hussey" w:date="2020-08-25T17:52:00Z">
            <w:rPr>
              <w:rFonts w:ascii="Times New Roman" w:hAnsi="Times New Roman" w:cs="Times New Roman"/>
              <w:sz w:val="24"/>
              <w:lang w:val="en-GB"/>
            </w:rPr>
          </w:rPrChange>
        </w:rPr>
        <w:t xml:space="preserve">a </w:t>
      </w:r>
      <w:r w:rsidR="00FA3C80" w:rsidRPr="00A023CC">
        <w:rPr>
          <w:rFonts w:ascii="Times New Roman" w:hAnsi="Times New Roman" w:cs="Times New Roman"/>
          <w:sz w:val="24"/>
          <w:lang w:val="en-US"/>
          <w:rPrChange w:id="3076" w:author="Ian Hussey" w:date="2020-08-25T17:52:00Z">
            <w:rPr>
              <w:rFonts w:ascii="Times New Roman" w:hAnsi="Times New Roman" w:cs="Times New Roman"/>
              <w:sz w:val="24"/>
              <w:lang w:val="en-GB"/>
            </w:rPr>
          </w:rPrChange>
        </w:rPr>
        <w:t xml:space="preserve">series of robustness checks </w:t>
      </w:r>
      <w:r w:rsidR="00C32F9C" w:rsidRPr="00A023CC">
        <w:rPr>
          <w:rFonts w:ascii="Times New Roman" w:hAnsi="Times New Roman" w:cs="Times New Roman"/>
          <w:sz w:val="24"/>
          <w:lang w:val="en-US"/>
          <w:rPrChange w:id="3077" w:author="Ian Hussey" w:date="2020-08-25T17:52:00Z">
            <w:rPr>
              <w:rFonts w:ascii="Times New Roman" w:hAnsi="Times New Roman" w:cs="Times New Roman"/>
              <w:sz w:val="24"/>
              <w:lang w:val="en-GB"/>
            </w:rPr>
          </w:rPrChange>
        </w:rPr>
        <w:t xml:space="preserve">were </w:t>
      </w:r>
      <w:r w:rsidR="00D46A74" w:rsidRPr="00A023CC">
        <w:rPr>
          <w:rFonts w:ascii="Times New Roman" w:hAnsi="Times New Roman" w:cs="Times New Roman"/>
          <w:sz w:val="24"/>
          <w:lang w:val="en-US"/>
          <w:rPrChange w:id="3078" w:author="Ian Hussey" w:date="2020-08-25T17:52:00Z">
            <w:rPr>
              <w:rFonts w:ascii="Times New Roman" w:hAnsi="Times New Roman" w:cs="Times New Roman"/>
              <w:sz w:val="24"/>
              <w:lang w:val="en-GB"/>
            </w:rPr>
          </w:rPrChange>
        </w:rPr>
        <w:t xml:space="preserve">carried out </w:t>
      </w:r>
      <w:r w:rsidR="00C32F9C" w:rsidRPr="00A023CC">
        <w:rPr>
          <w:rFonts w:ascii="Times New Roman" w:hAnsi="Times New Roman" w:cs="Times New Roman"/>
          <w:sz w:val="24"/>
          <w:lang w:val="en-US"/>
          <w:rPrChange w:id="3079" w:author="Ian Hussey" w:date="2020-08-25T17:52:00Z">
            <w:rPr>
              <w:rFonts w:ascii="Times New Roman" w:hAnsi="Times New Roman" w:cs="Times New Roman"/>
              <w:sz w:val="24"/>
              <w:lang w:val="en-GB"/>
            </w:rPr>
          </w:rPrChange>
        </w:rPr>
        <w:t xml:space="preserve">to </w:t>
      </w:r>
      <w:r w:rsidR="00D46A74" w:rsidRPr="00A023CC">
        <w:rPr>
          <w:rFonts w:ascii="Times New Roman" w:hAnsi="Times New Roman" w:cs="Times New Roman"/>
          <w:sz w:val="24"/>
          <w:lang w:val="en-US"/>
          <w:rPrChange w:id="3080" w:author="Ian Hussey" w:date="2020-08-25T17:52:00Z">
            <w:rPr>
              <w:rFonts w:ascii="Times New Roman" w:hAnsi="Times New Roman" w:cs="Times New Roman"/>
              <w:sz w:val="24"/>
              <w:lang w:val="en-GB"/>
            </w:rPr>
          </w:rPrChange>
        </w:rPr>
        <w:t xml:space="preserve">investigate </w:t>
      </w:r>
      <w:r w:rsidR="001A5F25" w:rsidRPr="00A023CC">
        <w:rPr>
          <w:rFonts w:ascii="Times New Roman" w:hAnsi="Times New Roman" w:cs="Times New Roman"/>
          <w:sz w:val="24"/>
          <w:lang w:val="en-US"/>
          <w:rPrChange w:id="3081" w:author="Ian Hussey" w:date="2020-08-25T17:52:00Z">
            <w:rPr>
              <w:rFonts w:ascii="Times New Roman" w:hAnsi="Times New Roman" w:cs="Times New Roman"/>
              <w:sz w:val="24"/>
              <w:lang w:val="en-GB"/>
            </w:rPr>
          </w:rPrChange>
        </w:rPr>
        <w:t xml:space="preserve">if </w:t>
      </w:r>
      <w:r w:rsidR="00FA3C80" w:rsidRPr="00A023CC">
        <w:rPr>
          <w:rFonts w:ascii="Times New Roman" w:hAnsi="Times New Roman" w:cs="Times New Roman"/>
          <w:sz w:val="24"/>
          <w:lang w:val="en-US"/>
          <w:rPrChange w:id="3082" w:author="Ian Hussey" w:date="2020-08-25T17:52:00Z">
            <w:rPr>
              <w:rFonts w:ascii="Times New Roman" w:hAnsi="Times New Roman" w:cs="Times New Roman"/>
              <w:sz w:val="24"/>
              <w:lang w:val="en-GB"/>
            </w:rPr>
          </w:rPrChange>
        </w:rPr>
        <w:t xml:space="preserve">the conclusions </w:t>
      </w:r>
      <w:r w:rsidR="008B72E6" w:rsidRPr="00A023CC">
        <w:rPr>
          <w:rFonts w:ascii="Times New Roman" w:hAnsi="Times New Roman" w:cs="Times New Roman"/>
          <w:sz w:val="24"/>
          <w:lang w:val="en-US"/>
          <w:rPrChange w:id="3083" w:author="Ian Hussey" w:date="2020-08-25T17:52:00Z">
            <w:rPr>
              <w:rFonts w:ascii="Times New Roman" w:hAnsi="Times New Roman" w:cs="Times New Roman"/>
              <w:sz w:val="24"/>
              <w:lang w:val="en-GB"/>
            </w:rPr>
          </w:rPrChange>
        </w:rPr>
        <w:t xml:space="preserve">derived from </w:t>
      </w:r>
      <w:r w:rsidR="00FA3C80" w:rsidRPr="00A023CC">
        <w:rPr>
          <w:rFonts w:ascii="Times New Roman" w:hAnsi="Times New Roman" w:cs="Times New Roman"/>
          <w:sz w:val="24"/>
          <w:lang w:val="en-US"/>
          <w:rPrChange w:id="3084" w:author="Ian Hussey" w:date="2020-08-25T17:52:00Z">
            <w:rPr>
              <w:rFonts w:ascii="Times New Roman" w:hAnsi="Times New Roman" w:cs="Times New Roman"/>
              <w:sz w:val="24"/>
              <w:lang w:val="en-GB"/>
            </w:rPr>
          </w:rPrChange>
        </w:rPr>
        <w:t xml:space="preserve">the </w:t>
      </w:r>
      <w:r w:rsidR="007F6477" w:rsidRPr="00A023CC">
        <w:rPr>
          <w:rFonts w:ascii="Times New Roman" w:hAnsi="Times New Roman" w:cs="Times New Roman"/>
          <w:sz w:val="24"/>
          <w:lang w:val="en-US"/>
          <w:rPrChange w:id="3085" w:author="Ian Hussey" w:date="2020-08-25T17:52:00Z">
            <w:rPr>
              <w:rFonts w:ascii="Times New Roman" w:hAnsi="Times New Roman" w:cs="Times New Roman"/>
              <w:sz w:val="24"/>
              <w:lang w:val="en-GB"/>
            </w:rPr>
          </w:rPrChange>
        </w:rPr>
        <w:t xml:space="preserve">entire sample </w:t>
      </w:r>
      <w:r w:rsidR="001A5F25" w:rsidRPr="00A023CC">
        <w:rPr>
          <w:rFonts w:ascii="Times New Roman" w:hAnsi="Times New Roman" w:cs="Times New Roman"/>
          <w:sz w:val="24"/>
          <w:lang w:val="en-US"/>
          <w:rPrChange w:id="3086" w:author="Ian Hussey" w:date="2020-08-25T17:52:00Z">
            <w:rPr>
              <w:rFonts w:ascii="Times New Roman" w:hAnsi="Times New Roman" w:cs="Times New Roman"/>
              <w:sz w:val="24"/>
              <w:lang w:val="en-GB"/>
            </w:rPr>
          </w:rPrChange>
        </w:rPr>
        <w:t xml:space="preserve">were congruent or incongruent with </w:t>
      </w:r>
      <w:r w:rsidR="007F6477" w:rsidRPr="00A023CC">
        <w:rPr>
          <w:rFonts w:ascii="Times New Roman" w:hAnsi="Times New Roman" w:cs="Times New Roman"/>
          <w:sz w:val="24"/>
          <w:lang w:val="en-US"/>
          <w:rPrChange w:id="3087" w:author="Ian Hussey" w:date="2020-08-25T17:52:00Z">
            <w:rPr>
              <w:rFonts w:ascii="Times New Roman" w:hAnsi="Times New Roman" w:cs="Times New Roman"/>
              <w:sz w:val="24"/>
              <w:lang w:val="en-GB"/>
            </w:rPr>
          </w:rPrChange>
        </w:rPr>
        <w:t xml:space="preserve">those </w:t>
      </w:r>
      <w:r w:rsidR="00FA3C80" w:rsidRPr="00A023CC">
        <w:rPr>
          <w:rFonts w:ascii="Times New Roman" w:hAnsi="Times New Roman" w:cs="Times New Roman"/>
          <w:sz w:val="24"/>
          <w:lang w:val="en-US"/>
          <w:rPrChange w:id="3088" w:author="Ian Hussey" w:date="2020-08-25T17:52:00Z">
            <w:rPr>
              <w:rFonts w:ascii="Times New Roman" w:hAnsi="Times New Roman" w:cs="Times New Roman"/>
              <w:sz w:val="24"/>
              <w:lang w:val="en-GB"/>
            </w:rPr>
          </w:rPrChange>
        </w:rPr>
        <w:t xml:space="preserve">derived from </w:t>
      </w:r>
      <w:r w:rsidR="001A5F25" w:rsidRPr="00A023CC">
        <w:rPr>
          <w:rFonts w:ascii="Times New Roman" w:hAnsi="Times New Roman" w:cs="Times New Roman"/>
          <w:sz w:val="24"/>
          <w:lang w:val="en-US"/>
          <w:rPrChange w:id="3089" w:author="Ian Hussey" w:date="2020-08-25T17:52:00Z">
            <w:rPr>
              <w:rFonts w:ascii="Times New Roman" w:hAnsi="Times New Roman" w:cs="Times New Roman"/>
              <w:sz w:val="24"/>
              <w:lang w:val="en-GB"/>
            </w:rPr>
          </w:rPrChange>
        </w:rPr>
        <w:t>the pass group.</w:t>
      </w:r>
      <w:r w:rsidR="00D46A74" w:rsidRPr="00A023CC">
        <w:rPr>
          <w:rFonts w:ascii="Times New Roman" w:hAnsi="Times New Roman" w:cs="Times New Roman"/>
          <w:sz w:val="24"/>
          <w:lang w:val="en-US"/>
          <w:rPrChange w:id="3090" w:author="Ian Hussey" w:date="2020-08-25T17:52:00Z">
            <w:rPr>
              <w:rFonts w:ascii="Times New Roman" w:hAnsi="Times New Roman" w:cs="Times New Roman"/>
              <w:sz w:val="24"/>
              <w:lang w:val="en-GB"/>
            </w:rPr>
          </w:rPrChange>
        </w:rPr>
        <w:t xml:space="preserve"> </w:t>
      </w:r>
      <w:r w:rsidR="009076E0" w:rsidRPr="00A023CC">
        <w:rPr>
          <w:rFonts w:ascii="Times New Roman" w:hAnsi="Times New Roman" w:cs="Times New Roman"/>
          <w:sz w:val="24"/>
          <w:lang w:val="en-US"/>
          <w:rPrChange w:id="3091" w:author="Ian Hussey" w:date="2020-08-25T17:52:00Z">
            <w:rPr>
              <w:rFonts w:ascii="Times New Roman" w:hAnsi="Times New Roman" w:cs="Times New Roman"/>
              <w:sz w:val="24"/>
              <w:lang w:val="en-GB"/>
            </w:rPr>
          </w:rPrChange>
        </w:rPr>
        <w:t>These a</w:t>
      </w:r>
      <w:r w:rsidR="00D46A74" w:rsidRPr="00A023CC">
        <w:rPr>
          <w:rFonts w:ascii="Times New Roman" w:hAnsi="Times New Roman" w:cs="Times New Roman"/>
          <w:sz w:val="24"/>
          <w:lang w:val="en-US"/>
          <w:rPrChange w:id="3092" w:author="Ian Hussey" w:date="2020-08-25T17:52:00Z">
            <w:rPr>
              <w:rFonts w:ascii="Times New Roman" w:hAnsi="Times New Roman" w:cs="Times New Roman"/>
              <w:sz w:val="24"/>
              <w:lang w:val="en-GB"/>
            </w:rPr>
          </w:rPrChange>
        </w:rPr>
        <w:t xml:space="preserve">nalyses indicated that conclusions regarding (a) </w:t>
      </w:r>
      <w:r w:rsidR="00D46A74" w:rsidRPr="00A023CC">
        <w:rPr>
          <w:rFonts w:ascii="Times New Roman" w:hAnsi="Times New Roman" w:cs="Times New Roman"/>
          <w:sz w:val="24"/>
          <w:lang w:val="en-US"/>
        </w:rPr>
        <w:t xml:space="preserve">the significance of IR and OEC effects, (b) </w:t>
      </w:r>
      <w:r w:rsidR="00D46A74" w:rsidRPr="00177FCD">
        <w:rPr>
          <w:rFonts w:ascii="Times New Roman" w:hAnsi="Times New Roman" w:cs="Times New Roman"/>
          <w:sz w:val="24"/>
          <w:lang w:val="en-US"/>
        </w:rPr>
        <w:t xml:space="preserve">moderation by extinction, and (c) moderation by counterconditioning were </w:t>
      </w:r>
      <w:r w:rsidR="00D46A74" w:rsidRPr="00A023CC">
        <w:rPr>
          <w:rFonts w:ascii="Times New Roman" w:hAnsi="Times New Roman" w:cs="Times New Roman"/>
          <w:sz w:val="24"/>
          <w:lang w:val="en-US"/>
        </w:rPr>
        <w:t xml:space="preserve">congruent between the meta-analysis of the entire data </w:t>
      </w:r>
      <w:r w:rsidR="001A0C8A" w:rsidRPr="00A023CC">
        <w:rPr>
          <w:rFonts w:ascii="Times New Roman" w:hAnsi="Times New Roman" w:cs="Times New Roman"/>
          <w:sz w:val="24"/>
          <w:lang w:val="en-US"/>
        </w:rPr>
        <w:t xml:space="preserve">and </w:t>
      </w:r>
      <w:r w:rsidR="00D46A74" w:rsidRPr="00A023CC">
        <w:rPr>
          <w:rFonts w:ascii="Times New Roman" w:hAnsi="Times New Roman" w:cs="Times New Roman"/>
          <w:sz w:val="24"/>
          <w:lang w:val="en-US"/>
        </w:rPr>
        <w:t>those of the pass group data</w:t>
      </w:r>
      <w:r w:rsidR="009076E0" w:rsidRPr="00A023CC">
        <w:rPr>
          <w:rFonts w:ascii="Times New Roman" w:hAnsi="Times New Roman" w:cs="Times New Roman"/>
          <w:sz w:val="24"/>
          <w:lang w:val="en-US"/>
        </w:rPr>
        <w:t xml:space="preserve"> (see Supplementary Materials)</w:t>
      </w:r>
      <w:r w:rsidR="00F36113" w:rsidRPr="00A023CC">
        <w:rPr>
          <w:rFonts w:ascii="Times New Roman" w:hAnsi="Times New Roman" w:cs="Times New Roman"/>
          <w:sz w:val="24"/>
          <w:lang w:val="en-US"/>
          <w:rPrChange w:id="3093" w:author="Ian Hussey" w:date="2020-08-25T17:52:00Z">
            <w:rPr>
              <w:rFonts w:ascii="Times New Roman" w:hAnsi="Times New Roman" w:cs="Times New Roman"/>
              <w:sz w:val="24"/>
              <w:lang w:val="en-GB"/>
            </w:rPr>
          </w:rPrChange>
        </w:rPr>
        <w:t>. Thus</w:t>
      </w:r>
      <w:r w:rsidR="001A0C8A" w:rsidRPr="00A023CC">
        <w:rPr>
          <w:rFonts w:ascii="Times New Roman" w:hAnsi="Times New Roman" w:cs="Times New Roman"/>
          <w:sz w:val="24"/>
          <w:lang w:val="en-US"/>
          <w:rPrChange w:id="3094" w:author="Ian Hussey" w:date="2020-08-25T17:52:00Z">
            <w:rPr>
              <w:rFonts w:ascii="Times New Roman" w:hAnsi="Times New Roman" w:cs="Times New Roman"/>
              <w:sz w:val="24"/>
              <w:lang w:val="en-GB"/>
            </w:rPr>
          </w:rPrChange>
        </w:rPr>
        <w:t>,</w:t>
      </w:r>
      <w:r w:rsidR="00F36113" w:rsidRPr="00A023CC">
        <w:rPr>
          <w:rFonts w:ascii="Times New Roman" w:hAnsi="Times New Roman" w:cs="Times New Roman"/>
          <w:sz w:val="24"/>
          <w:lang w:val="en-US"/>
          <w:rPrChange w:id="3095" w:author="Ian Hussey" w:date="2020-08-25T17:52:00Z">
            <w:rPr>
              <w:rFonts w:ascii="Times New Roman" w:hAnsi="Times New Roman" w:cs="Times New Roman"/>
              <w:sz w:val="24"/>
              <w:lang w:val="en-GB"/>
            </w:rPr>
          </w:rPrChange>
        </w:rPr>
        <w:t xml:space="preserve"> the absence of extinction and counterconditioning effects </w:t>
      </w:r>
      <w:r w:rsidR="009076E0" w:rsidRPr="00A023CC">
        <w:rPr>
          <w:rFonts w:ascii="Times New Roman" w:hAnsi="Times New Roman" w:cs="Times New Roman"/>
          <w:sz w:val="24"/>
          <w:lang w:val="en-US"/>
          <w:rPrChange w:id="3096" w:author="Ian Hussey" w:date="2020-08-25T17:52:00Z">
            <w:rPr>
              <w:rFonts w:ascii="Times New Roman" w:hAnsi="Times New Roman" w:cs="Times New Roman"/>
              <w:sz w:val="24"/>
              <w:lang w:val="en-GB"/>
            </w:rPr>
          </w:rPrChange>
        </w:rPr>
        <w:t xml:space="preserve">in the entire sample </w:t>
      </w:r>
      <w:r w:rsidR="00F36113" w:rsidRPr="00A023CC">
        <w:rPr>
          <w:rFonts w:ascii="Times New Roman" w:hAnsi="Times New Roman" w:cs="Times New Roman"/>
          <w:sz w:val="24"/>
          <w:lang w:val="en-US"/>
          <w:rPrChange w:id="3097" w:author="Ian Hussey" w:date="2020-08-25T17:52:00Z">
            <w:rPr>
              <w:rFonts w:ascii="Times New Roman" w:hAnsi="Times New Roman" w:cs="Times New Roman"/>
              <w:sz w:val="24"/>
              <w:lang w:val="en-GB"/>
            </w:rPr>
          </w:rPrChange>
        </w:rPr>
        <w:t xml:space="preserve">cannot be attributed to a failure of participants to ‘learn’ during the acquisition and intervention phases. </w:t>
      </w:r>
    </w:p>
    <w:p w14:paraId="061E003D" w14:textId="7A9D7E87" w:rsidR="00EA3E5E" w:rsidRPr="00A023CC" w:rsidRDefault="00837858" w:rsidP="00E61CFC">
      <w:pPr>
        <w:rPr>
          <w:rFonts w:ascii="Times New Roman" w:hAnsi="Times New Roman" w:cs="Times New Roman"/>
          <w:b/>
          <w:color w:val="000000" w:themeColor="text1"/>
          <w:sz w:val="24"/>
          <w:szCs w:val="24"/>
          <w:lang w:val="en-US"/>
          <w:rPrChange w:id="3098" w:author="Ian Hussey" w:date="2020-08-25T17:52:00Z">
            <w:rPr>
              <w:rFonts w:ascii="Times New Roman" w:hAnsi="Times New Roman" w:cs="Times New Roman"/>
              <w:b/>
              <w:color w:val="000000" w:themeColor="text1"/>
              <w:sz w:val="24"/>
              <w:szCs w:val="24"/>
              <w:lang w:val="en-GB"/>
            </w:rPr>
          </w:rPrChange>
        </w:rPr>
      </w:pPr>
      <w:r w:rsidRPr="00A023CC">
        <w:rPr>
          <w:rFonts w:ascii="Times New Roman" w:hAnsi="Times New Roman" w:cs="Times New Roman"/>
          <w:b/>
          <w:color w:val="000000" w:themeColor="text1"/>
          <w:sz w:val="24"/>
          <w:szCs w:val="24"/>
          <w:lang w:val="en-US"/>
          <w:rPrChange w:id="3099" w:author="Ian Hussey" w:date="2020-08-25T17:52:00Z">
            <w:rPr>
              <w:rFonts w:ascii="Times New Roman" w:hAnsi="Times New Roman" w:cs="Times New Roman"/>
              <w:b/>
              <w:color w:val="000000" w:themeColor="text1"/>
              <w:sz w:val="24"/>
              <w:szCs w:val="24"/>
              <w:lang w:val="en-GB"/>
            </w:rPr>
          </w:rPrChange>
        </w:rPr>
        <w:br w:type="page"/>
      </w:r>
      <w:r w:rsidR="00EA3E5E" w:rsidRPr="00A023CC">
        <w:rPr>
          <w:rFonts w:ascii="Times New Roman" w:hAnsi="Times New Roman" w:cs="Times New Roman"/>
          <w:b/>
          <w:color w:val="000000" w:themeColor="text1"/>
          <w:sz w:val="24"/>
          <w:szCs w:val="24"/>
          <w:lang w:val="en-US"/>
          <w:rPrChange w:id="3100" w:author="Ian Hussey" w:date="2020-08-25T17:52:00Z">
            <w:rPr>
              <w:rFonts w:ascii="Times New Roman" w:hAnsi="Times New Roman" w:cs="Times New Roman"/>
              <w:b/>
              <w:color w:val="000000" w:themeColor="text1"/>
              <w:sz w:val="24"/>
              <w:szCs w:val="24"/>
              <w:lang w:val="en-GB"/>
            </w:rPr>
          </w:rPrChange>
        </w:rPr>
        <w:lastRenderedPageBreak/>
        <w:t>Figure 4</w:t>
      </w:r>
    </w:p>
    <w:p w14:paraId="47FBE3B3" w14:textId="4242C220" w:rsidR="00EA3E5E" w:rsidRPr="00A023CC" w:rsidRDefault="00837858" w:rsidP="00EA3E5E">
      <w:pPr>
        <w:spacing w:line="240" w:lineRule="auto"/>
        <w:contextualSpacing/>
        <w:rPr>
          <w:rFonts w:ascii="Times New Roman" w:hAnsi="Times New Roman" w:cs="Times New Roman"/>
          <w:i/>
          <w:color w:val="000000" w:themeColor="text1"/>
          <w:sz w:val="24"/>
          <w:szCs w:val="24"/>
          <w:lang w:val="en-US"/>
          <w:rPrChange w:id="3101"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i/>
          <w:color w:val="000000" w:themeColor="text1"/>
          <w:sz w:val="24"/>
          <w:szCs w:val="24"/>
          <w:lang w:val="en-US"/>
          <w:rPrChange w:id="3102" w:author="Ian Hussey" w:date="2020-08-25T17:52:00Z">
            <w:rPr>
              <w:rFonts w:ascii="Times New Roman" w:hAnsi="Times New Roman" w:cs="Times New Roman"/>
              <w:i/>
              <w:color w:val="000000" w:themeColor="text1"/>
              <w:sz w:val="24"/>
              <w:szCs w:val="24"/>
              <w:lang w:val="en-GB"/>
            </w:rPr>
          </w:rPrChange>
        </w:rPr>
        <w:t>M</w:t>
      </w:r>
      <w:r w:rsidR="00EA3E5E" w:rsidRPr="00A023CC">
        <w:rPr>
          <w:rFonts w:ascii="Times New Roman" w:hAnsi="Times New Roman" w:cs="Times New Roman"/>
          <w:i/>
          <w:color w:val="000000" w:themeColor="text1"/>
          <w:sz w:val="24"/>
          <w:szCs w:val="24"/>
          <w:lang w:val="en-US"/>
          <w:rPrChange w:id="3103" w:author="Ian Hussey" w:date="2020-08-25T17:52:00Z">
            <w:rPr>
              <w:rFonts w:ascii="Times New Roman" w:hAnsi="Times New Roman" w:cs="Times New Roman"/>
              <w:i/>
              <w:color w:val="000000" w:themeColor="text1"/>
              <w:sz w:val="24"/>
              <w:szCs w:val="24"/>
              <w:lang w:val="en-GB"/>
            </w:rPr>
          </w:rPrChange>
        </w:rPr>
        <w:t>eta-analytic models outlining moderation of the IR and OEC effects by intervention type (extinction [top panels] or counterconditioning [bottom panels]). In each forest plot, squares represent observed Cohen’s d effect sizes, size of square represents weighting in the model, and error bars represent 95% Confidence Intervals (CIs) around the effect size.</w:t>
      </w:r>
    </w:p>
    <w:p w14:paraId="432CC836" w14:textId="75E034DB" w:rsidR="00A660B9"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04" w:author="Ian Hussey" w:date="2020-08-25T17:52:00Z">
            <w:rPr>
              <w:rFonts w:ascii="Times New Roman" w:hAnsi="Times New Roman" w:cs="Times New Roman"/>
              <w:i/>
              <w:color w:val="000000" w:themeColor="text1"/>
              <w:sz w:val="24"/>
              <w:szCs w:val="24"/>
              <w:lang w:val="en-GB"/>
            </w:rPr>
          </w:rPrChange>
        </w:rPr>
      </w:pPr>
      <w:r w:rsidRPr="00A023CC">
        <w:rPr>
          <w:rFonts w:ascii="Times New Roman" w:hAnsi="Times New Roman" w:cs="Times New Roman"/>
          <w:i/>
          <w:noProof/>
          <w:color w:val="000000" w:themeColor="text1"/>
          <w:sz w:val="24"/>
          <w:szCs w:val="24"/>
          <w:lang w:val="en-US" w:eastAsia="nl-BE"/>
          <w:rPrChange w:id="3105" w:author="Ian Hussey" w:date="2020-08-25T17:52:00Z">
            <w:rPr>
              <w:rFonts w:ascii="Times New Roman" w:hAnsi="Times New Roman" w:cs="Times New Roman"/>
              <w:i/>
              <w:noProof/>
              <w:color w:val="000000" w:themeColor="text1"/>
              <w:sz w:val="24"/>
              <w:szCs w:val="24"/>
              <w:lang w:val="nl-BE" w:eastAsia="nl-BE"/>
            </w:rPr>
          </w:rPrChange>
        </w:rPr>
        <mc:AlternateContent>
          <mc:Choice Requires="wpg">
            <w:drawing>
              <wp:anchor distT="0" distB="0" distL="114300" distR="114300" simplePos="0" relativeHeight="251667456" behindDoc="0" locked="0" layoutInCell="1" allowOverlap="1" wp14:anchorId="3558B2FD" wp14:editId="5B47DF39">
                <wp:simplePos x="0" y="0"/>
                <wp:positionH relativeFrom="column">
                  <wp:posOffset>-608085</wp:posOffset>
                </wp:positionH>
                <wp:positionV relativeFrom="paragraph">
                  <wp:posOffset>202814</wp:posOffset>
                </wp:positionV>
                <wp:extent cx="7124580" cy="4425701"/>
                <wp:effectExtent l="0" t="0" r="635" b="0"/>
                <wp:wrapNone/>
                <wp:docPr id="14" name="Group 14"/>
                <wp:cNvGraphicFramePr/>
                <a:graphic xmlns:a="http://schemas.openxmlformats.org/drawingml/2006/main">
                  <a:graphicData uri="http://schemas.microsoft.com/office/word/2010/wordprocessingGroup">
                    <wpg:wgp>
                      <wpg:cNvGrpSpPr/>
                      <wpg:grpSpPr>
                        <a:xfrm>
                          <a:off x="0" y="0"/>
                          <a:ext cx="7124580" cy="4425701"/>
                          <a:chOff x="0" y="0"/>
                          <a:chExt cx="7124580" cy="4425701"/>
                        </a:xfrm>
                      </wpg:grpSpPr>
                      <pic:pic xmlns:pic="http://schemas.openxmlformats.org/drawingml/2006/picture">
                        <pic:nvPicPr>
                          <pic:cNvPr id="10" name="Picture 10" descr="C:\Users\Sean\Downloads\IR by extinction.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61708"/>
                            <a:ext cx="3567430" cy="2453640"/>
                          </a:xfrm>
                          <a:prstGeom prst="rect">
                            <a:avLst/>
                          </a:prstGeom>
                          <a:noFill/>
                          <a:ln>
                            <a:noFill/>
                          </a:ln>
                        </pic:spPr>
                      </pic:pic>
                      <pic:pic xmlns:pic="http://schemas.openxmlformats.org/drawingml/2006/picture">
                        <pic:nvPicPr>
                          <pic:cNvPr id="11" name="Picture 11" descr="C:\Users\Sean\Downloads\OEC by extinction.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3528575" y="0"/>
                            <a:ext cx="3596005" cy="2473325"/>
                          </a:xfrm>
                          <a:prstGeom prst="rect">
                            <a:avLst/>
                          </a:prstGeom>
                          <a:noFill/>
                          <a:ln>
                            <a:noFill/>
                          </a:ln>
                        </pic:spPr>
                      </pic:pic>
                      <pic:pic xmlns:pic="http://schemas.openxmlformats.org/drawingml/2006/picture">
                        <pic:nvPicPr>
                          <pic:cNvPr id="12" name="Picture 12" descr="C:\Users\Sean\Downloads\IR by CC.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100977" y="2473929"/>
                            <a:ext cx="3428365" cy="1929765"/>
                          </a:xfrm>
                          <a:prstGeom prst="rect">
                            <a:avLst/>
                          </a:prstGeom>
                          <a:noFill/>
                          <a:ln>
                            <a:noFill/>
                          </a:ln>
                        </pic:spPr>
                      </pic:pic>
                      <pic:pic xmlns:pic="http://schemas.openxmlformats.org/drawingml/2006/picture">
                        <pic:nvPicPr>
                          <pic:cNvPr id="13" name="Picture 13" descr="C:\Users\Sean\Downloads\OEC by CC.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3522965" y="2417831"/>
                            <a:ext cx="3567430" cy="2007870"/>
                          </a:xfrm>
                          <a:prstGeom prst="rect">
                            <a:avLst/>
                          </a:prstGeom>
                          <a:noFill/>
                          <a:ln>
                            <a:noFill/>
                          </a:ln>
                        </pic:spPr>
                      </pic:pic>
                    </wpg:wgp>
                  </a:graphicData>
                </a:graphic>
              </wp:anchor>
            </w:drawing>
          </mc:Choice>
          <mc:Fallback xmlns:w16cex="http://schemas.microsoft.com/office/word/2018/wordml/cex" xmlns:w16="http://schemas.microsoft.com/office/word/2018/wordml">
            <w:pict>
              <v:group w14:anchorId="184C1C91" id="Group 14" o:spid="_x0000_s1026" style="position:absolute;margin-left:-47.9pt;margin-top:15.95pt;width:561pt;height:348.5pt;z-index:251667456" coordsize="71245,44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">
                <v:shape id="Picture 10" o:spid="_x0000_s1027" type="#_x0000_t75" style="position:absolute;top:617;width:35674;height:2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">
                  <v:imagedata r:id="rId23" o:title="IR by extinction"/>
                  <v:path arrowok="t"/>
                </v:shape>
                <v:shape id="Picture 11" o:spid="_x0000_s1028" type="#_x0000_t75" style="position:absolute;left:35285;width:35960;height:24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">
                  <v:imagedata r:id="rId24" o:title="OEC by extinction"/>
                  <v:path arrowok="t"/>
                </v:shape>
                <v:shape id="Picture 12" o:spid="_x0000_s1029" type="#_x0000_t75" style="position:absolute;left:1009;top:24739;width:34284;height:19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">
                  <v:imagedata r:id="rId25" o:title="IR by CC"/>
                  <v:path arrowok="t"/>
                </v:shape>
                <v:shape id="Picture 13" o:spid="_x0000_s1030" type="#_x0000_t75" style="position:absolute;left:35229;top:24178;width:35674;height:20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">
                  <v:imagedata r:id="rId26" o:title="OEC by CC"/>
                  <v:path arrowok="t"/>
                </v:shape>
              </v:group>
            </w:pict>
          </mc:Fallback>
        </mc:AlternateContent>
      </w:r>
    </w:p>
    <w:p w14:paraId="42C55864" w14:textId="7FE45D08"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06" w:author="Ian Hussey" w:date="2020-08-25T17:52:00Z">
            <w:rPr>
              <w:rFonts w:ascii="Times New Roman" w:hAnsi="Times New Roman" w:cs="Times New Roman"/>
              <w:i/>
              <w:color w:val="000000" w:themeColor="text1"/>
              <w:sz w:val="24"/>
              <w:szCs w:val="24"/>
              <w:lang w:val="en-GB"/>
            </w:rPr>
          </w:rPrChange>
        </w:rPr>
      </w:pPr>
    </w:p>
    <w:p w14:paraId="116B82EC" w14:textId="00A35532"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07" w:author="Ian Hussey" w:date="2020-08-25T17:52:00Z">
            <w:rPr>
              <w:rFonts w:ascii="Times New Roman" w:hAnsi="Times New Roman" w:cs="Times New Roman"/>
              <w:i/>
              <w:color w:val="000000" w:themeColor="text1"/>
              <w:sz w:val="24"/>
              <w:szCs w:val="24"/>
              <w:lang w:val="en-GB"/>
            </w:rPr>
          </w:rPrChange>
        </w:rPr>
      </w:pPr>
    </w:p>
    <w:p w14:paraId="37C22281" w14:textId="10219023"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08" w:author="Ian Hussey" w:date="2020-08-25T17:52:00Z">
            <w:rPr>
              <w:rFonts w:ascii="Times New Roman" w:hAnsi="Times New Roman" w:cs="Times New Roman"/>
              <w:i/>
              <w:color w:val="000000" w:themeColor="text1"/>
              <w:sz w:val="24"/>
              <w:szCs w:val="24"/>
              <w:lang w:val="en-GB"/>
            </w:rPr>
          </w:rPrChange>
        </w:rPr>
      </w:pPr>
    </w:p>
    <w:p w14:paraId="40DFF6DC" w14:textId="0AE55569"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09" w:author="Ian Hussey" w:date="2020-08-25T17:52:00Z">
            <w:rPr>
              <w:rFonts w:ascii="Times New Roman" w:hAnsi="Times New Roman" w:cs="Times New Roman"/>
              <w:i/>
              <w:color w:val="000000" w:themeColor="text1"/>
              <w:sz w:val="24"/>
              <w:szCs w:val="24"/>
              <w:lang w:val="en-GB"/>
            </w:rPr>
          </w:rPrChange>
        </w:rPr>
      </w:pPr>
    </w:p>
    <w:p w14:paraId="6E129DFB" w14:textId="67598D50"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0" w:author="Ian Hussey" w:date="2020-08-25T17:52:00Z">
            <w:rPr>
              <w:rFonts w:ascii="Times New Roman" w:hAnsi="Times New Roman" w:cs="Times New Roman"/>
              <w:i/>
              <w:color w:val="000000" w:themeColor="text1"/>
              <w:sz w:val="24"/>
              <w:szCs w:val="24"/>
              <w:lang w:val="en-GB"/>
            </w:rPr>
          </w:rPrChange>
        </w:rPr>
      </w:pPr>
    </w:p>
    <w:p w14:paraId="2C9B74B3" w14:textId="2BE99414"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1" w:author="Ian Hussey" w:date="2020-08-25T17:52:00Z">
            <w:rPr>
              <w:rFonts w:ascii="Times New Roman" w:hAnsi="Times New Roman" w:cs="Times New Roman"/>
              <w:i/>
              <w:color w:val="000000" w:themeColor="text1"/>
              <w:sz w:val="24"/>
              <w:szCs w:val="24"/>
              <w:lang w:val="en-GB"/>
            </w:rPr>
          </w:rPrChange>
        </w:rPr>
      </w:pPr>
    </w:p>
    <w:p w14:paraId="1F30C7F0" w14:textId="563EBC73"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2" w:author="Ian Hussey" w:date="2020-08-25T17:52:00Z">
            <w:rPr>
              <w:rFonts w:ascii="Times New Roman" w:hAnsi="Times New Roman" w:cs="Times New Roman"/>
              <w:i/>
              <w:color w:val="000000" w:themeColor="text1"/>
              <w:sz w:val="24"/>
              <w:szCs w:val="24"/>
              <w:lang w:val="en-GB"/>
            </w:rPr>
          </w:rPrChange>
        </w:rPr>
      </w:pPr>
    </w:p>
    <w:p w14:paraId="0FED4C80" w14:textId="29951981"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3" w:author="Ian Hussey" w:date="2020-08-25T17:52:00Z">
            <w:rPr>
              <w:rFonts w:ascii="Times New Roman" w:hAnsi="Times New Roman" w:cs="Times New Roman"/>
              <w:i/>
              <w:color w:val="000000" w:themeColor="text1"/>
              <w:sz w:val="24"/>
              <w:szCs w:val="24"/>
              <w:lang w:val="en-GB"/>
            </w:rPr>
          </w:rPrChange>
        </w:rPr>
      </w:pPr>
    </w:p>
    <w:p w14:paraId="4826B21C" w14:textId="11CDB76C"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4" w:author="Ian Hussey" w:date="2020-08-25T17:52:00Z">
            <w:rPr>
              <w:rFonts w:ascii="Times New Roman" w:hAnsi="Times New Roman" w:cs="Times New Roman"/>
              <w:i/>
              <w:color w:val="000000" w:themeColor="text1"/>
              <w:sz w:val="24"/>
              <w:szCs w:val="24"/>
              <w:lang w:val="en-GB"/>
            </w:rPr>
          </w:rPrChange>
        </w:rPr>
      </w:pPr>
    </w:p>
    <w:p w14:paraId="160339BE" w14:textId="1E21F5EE"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5" w:author="Ian Hussey" w:date="2020-08-25T17:52:00Z">
            <w:rPr>
              <w:rFonts w:ascii="Times New Roman" w:hAnsi="Times New Roman" w:cs="Times New Roman"/>
              <w:i/>
              <w:color w:val="000000" w:themeColor="text1"/>
              <w:sz w:val="24"/>
              <w:szCs w:val="24"/>
              <w:lang w:val="en-GB"/>
            </w:rPr>
          </w:rPrChange>
        </w:rPr>
      </w:pPr>
    </w:p>
    <w:p w14:paraId="1963FAA0" w14:textId="6F4A2756"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6" w:author="Ian Hussey" w:date="2020-08-25T17:52:00Z">
            <w:rPr>
              <w:rFonts w:ascii="Times New Roman" w:hAnsi="Times New Roman" w:cs="Times New Roman"/>
              <w:i/>
              <w:color w:val="000000" w:themeColor="text1"/>
              <w:sz w:val="24"/>
              <w:szCs w:val="24"/>
              <w:lang w:val="en-GB"/>
            </w:rPr>
          </w:rPrChange>
        </w:rPr>
      </w:pPr>
    </w:p>
    <w:p w14:paraId="6982634F" w14:textId="5C9AEC73"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7" w:author="Ian Hussey" w:date="2020-08-25T17:52:00Z">
            <w:rPr>
              <w:rFonts w:ascii="Times New Roman" w:hAnsi="Times New Roman" w:cs="Times New Roman"/>
              <w:i/>
              <w:color w:val="000000" w:themeColor="text1"/>
              <w:sz w:val="24"/>
              <w:szCs w:val="24"/>
              <w:lang w:val="en-GB"/>
            </w:rPr>
          </w:rPrChange>
        </w:rPr>
      </w:pPr>
    </w:p>
    <w:p w14:paraId="217CB849" w14:textId="37140D2B" w:rsidR="00A660B9" w:rsidRPr="00A023CC" w:rsidRDefault="00A660B9" w:rsidP="00EA3E5E">
      <w:pPr>
        <w:spacing w:line="240" w:lineRule="auto"/>
        <w:contextualSpacing/>
        <w:rPr>
          <w:rFonts w:ascii="Times New Roman" w:hAnsi="Times New Roman" w:cs="Times New Roman"/>
          <w:i/>
          <w:color w:val="000000" w:themeColor="text1"/>
          <w:sz w:val="24"/>
          <w:szCs w:val="24"/>
          <w:lang w:val="en-US"/>
          <w:rPrChange w:id="3118" w:author="Ian Hussey" w:date="2020-08-25T17:52:00Z">
            <w:rPr>
              <w:rFonts w:ascii="Times New Roman" w:hAnsi="Times New Roman" w:cs="Times New Roman"/>
              <w:i/>
              <w:color w:val="000000" w:themeColor="text1"/>
              <w:sz w:val="24"/>
              <w:szCs w:val="24"/>
              <w:lang w:val="en-GB"/>
            </w:rPr>
          </w:rPrChange>
        </w:rPr>
      </w:pPr>
    </w:p>
    <w:p w14:paraId="42EDEB74" w14:textId="445D7306"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19" w:author="Ian Hussey" w:date="2020-08-25T17:52:00Z">
            <w:rPr>
              <w:rFonts w:ascii="Times New Roman" w:hAnsi="Times New Roman" w:cs="Times New Roman"/>
              <w:i/>
              <w:color w:val="000000" w:themeColor="text1"/>
              <w:sz w:val="24"/>
              <w:szCs w:val="24"/>
              <w:lang w:val="en-GB"/>
            </w:rPr>
          </w:rPrChange>
        </w:rPr>
      </w:pPr>
    </w:p>
    <w:p w14:paraId="3474BB11" w14:textId="781A7533"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0" w:author="Ian Hussey" w:date="2020-08-25T17:52:00Z">
            <w:rPr>
              <w:rFonts w:ascii="Times New Roman" w:hAnsi="Times New Roman" w:cs="Times New Roman"/>
              <w:i/>
              <w:color w:val="000000" w:themeColor="text1"/>
              <w:sz w:val="24"/>
              <w:szCs w:val="24"/>
              <w:lang w:val="en-GB"/>
            </w:rPr>
          </w:rPrChange>
        </w:rPr>
      </w:pPr>
    </w:p>
    <w:p w14:paraId="26648278" w14:textId="46DD37BA"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1" w:author="Ian Hussey" w:date="2020-08-25T17:52:00Z">
            <w:rPr>
              <w:rFonts w:ascii="Times New Roman" w:hAnsi="Times New Roman" w:cs="Times New Roman"/>
              <w:i/>
              <w:color w:val="000000" w:themeColor="text1"/>
              <w:sz w:val="24"/>
              <w:szCs w:val="24"/>
              <w:lang w:val="en-GB"/>
            </w:rPr>
          </w:rPrChange>
        </w:rPr>
      </w:pPr>
    </w:p>
    <w:p w14:paraId="5326CDA2" w14:textId="632E74F4"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2" w:author="Ian Hussey" w:date="2020-08-25T17:52:00Z">
            <w:rPr>
              <w:rFonts w:ascii="Times New Roman" w:hAnsi="Times New Roman" w:cs="Times New Roman"/>
              <w:i/>
              <w:color w:val="000000" w:themeColor="text1"/>
              <w:sz w:val="24"/>
              <w:szCs w:val="24"/>
              <w:lang w:val="en-GB"/>
            </w:rPr>
          </w:rPrChange>
        </w:rPr>
      </w:pPr>
    </w:p>
    <w:p w14:paraId="0849A3EA" w14:textId="598FB5FE"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3" w:author="Ian Hussey" w:date="2020-08-25T17:52:00Z">
            <w:rPr>
              <w:rFonts w:ascii="Times New Roman" w:hAnsi="Times New Roman" w:cs="Times New Roman"/>
              <w:i/>
              <w:color w:val="000000" w:themeColor="text1"/>
              <w:sz w:val="24"/>
              <w:szCs w:val="24"/>
              <w:lang w:val="en-GB"/>
            </w:rPr>
          </w:rPrChange>
        </w:rPr>
      </w:pPr>
    </w:p>
    <w:p w14:paraId="7945B9A5" w14:textId="06F40282"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4" w:author="Ian Hussey" w:date="2020-08-25T17:52:00Z">
            <w:rPr>
              <w:rFonts w:ascii="Times New Roman" w:hAnsi="Times New Roman" w:cs="Times New Roman"/>
              <w:i/>
              <w:color w:val="000000" w:themeColor="text1"/>
              <w:sz w:val="24"/>
              <w:szCs w:val="24"/>
              <w:lang w:val="en-GB"/>
            </w:rPr>
          </w:rPrChange>
        </w:rPr>
      </w:pPr>
    </w:p>
    <w:p w14:paraId="5A10F8F6" w14:textId="51AEF9DC"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5" w:author="Ian Hussey" w:date="2020-08-25T17:52:00Z">
            <w:rPr>
              <w:rFonts w:ascii="Times New Roman" w:hAnsi="Times New Roman" w:cs="Times New Roman"/>
              <w:i/>
              <w:color w:val="000000" w:themeColor="text1"/>
              <w:sz w:val="24"/>
              <w:szCs w:val="24"/>
              <w:lang w:val="en-GB"/>
            </w:rPr>
          </w:rPrChange>
        </w:rPr>
      </w:pPr>
    </w:p>
    <w:p w14:paraId="40B445CA" w14:textId="3CD3E2C6"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6" w:author="Ian Hussey" w:date="2020-08-25T17:52:00Z">
            <w:rPr>
              <w:rFonts w:ascii="Times New Roman" w:hAnsi="Times New Roman" w:cs="Times New Roman"/>
              <w:i/>
              <w:color w:val="000000" w:themeColor="text1"/>
              <w:sz w:val="24"/>
              <w:szCs w:val="24"/>
              <w:lang w:val="en-GB"/>
            </w:rPr>
          </w:rPrChange>
        </w:rPr>
      </w:pPr>
    </w:p>
    <w:p w14:paraId="27AF991A" w14:textId="17446068"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7" w:author="Ian Hussey" w:date="2020-08-25T17:52:00Z">
            <w:rPr>
              <w:rFonts w:ascii="Times New Roman" w:hAnsi="Times New Roman" w:cs="Times New Roman"/>
              <w:i/>
              <w:color w:val="000000" w:themeColor="text1"/>
              <w:sz w:val="24"/>
              <w:szCs w:val="24"/>
              <w:lang w:val="en-GB"/>
            </w:rPr>
          </w:rPrChange>
        </w:rPr>
      </w:pPr>
    </w:p>
    <w:p w14:paraId="353321B1" w14:textId="352BDFA9"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8" w:author="Ian Hussey" w:date="2020-08-25T17:52:00Z">
            <w:rPr>
              <w:rFonts w:ascii="Times New Roman" w:hAnsi="Times New Roman" w:cs="Times New Roman"/>
              <w:i/>
              <w:color w:val="000000" w:themeColor="text1"/>
              <w:sz w:val="24"/>
              <w:szCs w:val="24"/>
              <w:lang w:val="en-GB"/>
            </w:rPr>
          </w:rPrChange>
        </w:rPr>
      </w:pPr>
    </w:p>
    <w:p w14:paraId="6F301FAC" w14:textId="539B7357"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29" w:author="Ian Hussey" w:date="2020-08-25T17:52:00Z">
            <w:rPr>
              <w:rFonts w:ascii="Times New Roman" w:hAnsi="Times New Roman" w:cs="Times New Roman"/>
              <w:i/>
              <w:color w:val="000000" w:themeColor="text1"/>
              <w:sz w:val="24"/>
              <w:szCs w:val="24"/>
              <w:lang w:val="en-GB"/>
            </w:rPr>
          </w:rPrChange>
        </w:rPr>
      </w:pPr>
    </w:p>
    <w:p w14:paraId="0DA4A13B" w14:textId="6FEF2EE9"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30" w:author="Ian Hussey" w:date="2020-08-25T17:52:00Z">
            <w:rPr>
              <w:rFonts w:ascii="Times New Roman" w:hAnsi="Times New Roman" w:cs="Times New Roman"/>
              <w:i/>
              <w:color w:val="000000" w:themeColor="text1"/>
              <w:sz w:val="24"/>
              <w:szCs w:val="24"/>
              <w:lang w:val="en-GB"/>
            </w:rPr>
          </w:rPrChange>
        </w:rPr>
      </w:pPr>
    </w:p>
    <w:p w14:paraId="45E7857F" w14:textId="6A42C736" w:rsidR="00071D6F" w:rsidRPr="00A023CC" w:rsidRDefault="00071D6F" w:rsidP="00EA3E5E">
      <w:pPr>
        <w:spacing w:line="240" w:lineRule="auto"/>
        <w:contextualSpacing/>
        <w:rPr>
          <w:rFonts w:ascii="Times New Roman" w:hAnsi="Times New Roman" w:cs="Times New Roman"/>
          <w:i/>
          <w:color w:val="000000" w:themeColor="text1"/>
          <w:sz w:val="24"/>
          <w:szCs w:val="24"/>
          <w:lang w:val="en-US"/>
          <w:rPrChange w:id="3131" w:author="Ian Hussey" w:date="2020-08-25T17:52:00Z">
            <w:rPr>
              <w:rFonts w:ascii="Times New Roman" w:hAnsi="Times New Roman" w:cs="Times New Roman"/>
              <w:i/>
              <w:color w:val="000000" w:themeColor="text1"/>
              <w:sz w:val="24"/>
              <w:szCs w:val="24"/>
              <w:lang w:val="en-GB"/>
            </w:rPr>
          </w:rPrChange>
        </w:rPr>
      </w:pPr>
    </w:p>
    <w:p w14:paraId="4D50C62A" w14:textId="70F0DB67" w:rsidR="006A22CD" w:rsidRPr="00A023CC" w:rsidRDefault="006A22CD" w:rsidP="006A22CD">
      <w:pPr>
        <w:spacing w:line="480" w:lineRule="auto"/>
        <w:contextualSpacing/>
        <w:rPr>
          <w:rFonts w:ascii="Times New Roman" w:hAnsi="Times New Roman" w:cs="Times New Roman"/>
          <w:color w:val="000000" w:themeColor="text1"/>
          <w:sz w:val="24"/>
          <w:szCs w:val="24"/>
          <w:lang w:val="en-US"/>
          <w:rPrChange w:id="3132" w:author="Ian Hussey" w:date="2020-08-25T17:52:00Z">
            <w:rPr>
              <w:rFonts w:ascii="Times New Roman" w:hAnsi="Times New Roman" w:cs="Times New Roman"/>
              <w:color w:val="000000" w:themeColor="text1"/>
              <w:sz w:val="24"/>
              <w:szCs w:val="24"/>
              <w:lang w:val="en-GB"/>
            </w:rPr>
          </w:rPrChange>
        </w:rPr>
      </w:pPr>
      <w:r w:rsidRPr="00A023CC">
        <w:rPr>
          <w:rFonts w:ascii="Times New Roman" w:hAnsi="Times New Roman" w:cs="Times New Roman"/>
          <w:i/>
          <w:color w:val="000000" w:themeColor="text1"/>
          <w:sz w:val="24"/>
          <w:szCs w:val="24"/>
          <w:lang w:val="en-US"/>
          <w:rPrChange w:id="3133" w:author="Ian Hussey" w:date="2020-08-25T17:52:00Z">
            <w:rPr>
              <w:rFonts w:ascii="Times New Roman" w:hAnsi="Times New Roman" w:cs="Times New Roman"/>
              <w:i/>
              <w:color w:val="000000" w:themeColor="text1"/>
              <w:sz w:val="24"/>
              <w:szCs w:val="24"/>
              <w:lang w:val="en-GB"/>
            </w:rPr>
          </w:rPrChange>
        </w:rPr>
        <w:t>Note</w:t>
      </w:r>
      <w:r w:rsidRPr="00A023CC">
        <w:rPr>
          <w:rFonts w:ascii="Times New Roman" w:hAnsi="Times New Roman" w:cs="Times New Roman"/>
          <w:color w:val="000000" w:themeColor="text1"/>
          <w:sz w:val="24"/>
          <w:szCs w:val="24"/>
          <w:lang w:val="en-US"/>
          <w:rPrChange w:id="3134" w:author="Ian Hussey" w:date="2020-08-25T17:52:00Z">
            <w:rPr>
              <w:rFonts w:ascii="Times New Roman" w:hAnsi="Times New Roman" w:cs="Times New Roman"/>
              <w:color w:val="000000" w:themeColor="text1"/>
              <w:sz w:val="24"/>
              <w:szCs w:val="24"/>
              <w:lang w:val="en-GB"/>
            </w:rPr>
          </w:rPrChange>
        </w:rPr>
        <w:t xml:space="preserve">. The </w:t>
      </w:r>
      <w:r w:rsidRPr="00A023CC">
        <w:rPr>
          <w:rFonts w:ascii="Times New Roman" w:hAnsi="Times New Roman" w:cs="Times New Roman"/>
          <w:i/>
          <w:color w:val="000000" w:themeColor="text1"/>
          <w:sz w:val="24"/>
          <w:szCs w:val="24"/>
          <w:lang w:val="en-US"/>
          <w:rPrChange w:id="3135" w:author="Ian Hussey" w:date="2020-08-25T17:52:00Z">
            <w:rPr>
              <w:rFonts w:ascii="Times New Roman" w:hAnsi="Times New Roman" w:cs="Times New Roman"/>
              <w:i/>
              <w:color w:val="000000" w:themeColor="text1"/>
              <w:sz w:val="24"/>
              <w:szCs w:val="24"/>
              <w:lang w:val="en-GB"/>
            </w:rPr>
          </w:rPrChange>
        </w:rPr>
        <w:t>d</w:t>
      </w:r>
      <w:r w:rsidRPr="00A023CC">
        <w:rPr>
          <w:rFonts w:ascii="Times New Roman" w:hAnsi="Times New Roman" w:cs="Times New Roman"/>
          <w:color w:val="000000" w:themeColor="text1"/>
          <w:sz w:val="24"/>
          <w:szCs w:val="24"/>
          <w:lang w:val="en-US"/>
          <w:rPrChange w:id="3136" w:author="Ian Hussey" w:date="2020-08-25T17:52:00Z">
            <w:rPr>
              <w:rFonts w:ascii="Times New Roman" w:hAnsi="Times New Roman" w:cs="Times New Roman"/>
              <w:color w:val="000000" w:themeColor="text1"/>
              <w:sz w:val="24"/>
              <w:szCs w:val="24"/>
              <w:lang w:val="en-GB"/>
            </w:rPr>
          </w:rPrChange>
        </w:rPr>
        <w:t xml:space="preserve"> score in the above figure indicates a difference between the acquisition only and acquisition plus intervention conditions, where positive scores indicate that the effect was strengthened by the intervention whereas negative scores indicate that</w:t>
      </w:r>
      <w:del w:id="3137" w:author="Ian Hussey" w:date="2020-08-25T17:54:00Z">
        <w:r w:rsidRPr="00A023CC" w:rsidDel="00A023CC">
          <w:rPr>
            <w:rFonts w:ascii="Times New Roman" w:hAnsi="Times New Roman" w:cs="Times New Roman"/>
            <w:color w:val="000000" w:themeColor="text1"/>
            <w:sz w:val="24"/>
            <w:szCs w:val="24"/>
            <w:lang w:val="en-US"/>
            <w:rPrChange w:id="3138" w:author="Ian Hussey" w:date="2020-08-25T17:52:00Z">
              <w:rPr>
                <w:rFonts w:ascii="Times New Roman" w:hAnsi="Times New Roman" w:cs="Times New Roman"/>
                <w:color w:val="000000" w:themeColor="text1"/>
                <w:sz w:val="24"/>
                <w:szCs w:val="24"/>
                <w:lang w:val="en-GB"/>
              </w:rPr>
            </w:rPrChange>
          </w:rPr>
          <w:delText xml:space="preserve"> </w:delText>
        </w:r>
      </w:del>
      <w:r w:rsidRPr="00A023CC">
        <w:rPr>
          <w:rFonts w:ascii="Times New Roman" w:hAnsi="Times New Roman" w:cs="Times New Roman"/>
          <w:color w:val="000000" w:themeColor="text1"/>
          <w:sz w:val="24"/>
          <w:szCs w:val="24"/>
          <w:lang w:val="en-US"/>
          <w:rPrChange w:id="3139" w:author="Ian Hussey" w:date="2020-08-25T17:52:00Z">
            <w:rPr>
              <w:rFonts w:ascii="Times New Roman" w:hAnsi="Times New Roman" w:cs="Times New Roman"/>
              <w:color w:val="000000" w:themeColor="text1"/>
              <w:sz w:val="24"/>
              <w:szCs w:val="24"/>
              <w:lang w:val="en-GB"/>
            </w:rPr>
          </w:rPrChange>
        </w:rPr>
        <w:t xml:space="preserve"> it was weakened. </w:t>
      </w:r>
    </w:p>
    <w:p w14:paraId="5F2988D8" w14:textId="76415822" w:rsidR="00553696" w:rsidRPr="00A023CC" w:rsidRDefault="00553696" w:rsidP="00000494">
      <w:pPr>
        <w:spacing w:line="480" w:lineRule="auto"/>
        <w:contextualSpacing/>
        <w:jc w:val="center"/>
        <w:outlineLvl w:val="0"/>
        <w:rPr>
          <w:rFonts w:ascii="Times New Roman" w:hAnsi="Times New Roman" w:cs="Times New Roman"/>
          <w:b/>
          <w:sz w:val="24"/>
          <w:lang w:val="en-US"/>
          <w:rPrChange w:id="3140" w:author="Ian Hussey" w:date="2020-08-25T17:52:00Z">
            <w:rPr>
              <w:rFonts w:ascii="Times New Roman" w:hAnsi="Times New Roman" w:cs="Times New Roman"/>
              <w:b/>
              <w:sz w:val="24"/>
              <w:lang w:val="en-GB"/>
            </w:rPr>
          </w:rPrChange>
        </w:rPr>
      </w:pPr>
      <w:r w:rsidRPr="00A023CC">
        <w:rPr>
          <w:rFonts w:ascii="Times New Roman" w:hAnsi="Times New Roman" w:cs="Times New Roman"/>
          <w:b/>
          <w:sz w:val="24"/>
          <w:lang w:val="en-US"/>
          <w:rPrChange w:id="3141" w:author="Ian Hussey" w:date="2020-08-25T17:52:00Z">
            <w:rPr>
              <w:rFonts w:ascii="Times New Roman" w:hAnsi="Times New Roman" w:cs="Times New Roman"/>
              <w:b/>
              <w:sz w:val="24"/>
              <w:lang w:val="en-GB"/>
            </w:rPr>
          </w:rPrChange>
        </w:rPr>
        <w:t>General Discussion</w:t>
      </w:r>
    </w:p>
    <w:p w14:paraId="5773BB5B" w14:textId="35D15DF5" w:rsidR="00553696" w:rsidRPr="00A023CC" w:rsidRDefault="00EC5D52" w:rsidP="001C795F">
      <w:pPr>
        <w:spacing w:line="480" w:lineRule="auto"/>
        <w:ind w:firstLine="708"/>
        <w:contextualSpacing/>
        <w:rPr>
          <w:rFonts w:ascii="Times New Roman" w:hAnsi="Times New Roman" w:cs="Times New Roman"/>
          <w:sz w:val="24"/>
          <w:lang w:val="en-US"/>
          <w:rPrChange w:id="3142" w:author="Ian Hussey" w:date="2020-08-25T17:52:00Z">
            <w:rPr>
              <w:rFonts w:ascii="Times New Roman" w:hAnsi="Times New Roman" w:cs="Times New Roman"/>
              <w:sz w:val="24"/>
              <w:lang w:val="en-GB"/>
            </w:rPr>
          </w:rPrChange>
        </w:rPr>
      </w:pPr>
      <w:r w:rsidRPr="00A023CC">
        <w:rPr>
          <w:rFonts w:ascii="Times New Roman" w:hAnsi="Times New Roman" w:cs="Times New Roman"/>
          <w:sz w:val="24"/>
          <w:lang w:val="en-US"/>
          <w:rPrChange w:id="3143" w:author="Ian Hussey" w:date="2020-08-25T17:52:00Z">
            <w:rPr>
              <w:rFonts w:ascii="Times New Roman" w:hAnsi="Times New Roman" w:cs="Times New Roman"/>
              <w:sz w:val="24"/>
              <w:lang w:val="en-GB"/>
            </w:rPr>
          </w:rPrChange>
        </w:rPr>
        <w:t xml:space="preserve">Across seven studies we </w:t>
      </w:r>
      <w:r w:rsidR="001C795F" w:rsidRPr="00A023CC">
        <w:rPr>
          <w:rFonts w:ascii="Times New Roman" w:hAnsi="Times New Roman" w:cs="Times New Roman"/>
          <w:sz w:val="24"/>
          <w:lang w:val="en-US"/>
          <w:rPrChange w:id="3144" w:author="Ian Hussey" w:date="2020-08-25T17:52:00Z">
            <w:rPr>
              <w:rFonts w:ascii="Times New Roman" w:hAnsi="Times New Roman" w:cs="Times New Roman"/>
              <w:sz w:val="24"/>
              <w:lang w:val="en-GB"/>
            </w:rPr>
          </w:rPrChange>
        </w:rPr>
        <w:t xml:space="preserve">sought </w:t>
      </w:r>
      <w:r w:rsidR="0097691D" w:rsidRPr="00A023CC">
        <w:rPr>
          <w:rFonts w:ascii="Times New Roman" w:hAnsi="Times New Roman" w:cs="Times New Roman"/>
          <w:sz w:val="24"/>
          <w:lang w:val="en-US"/>
          <w:rPrChange w:id="3145" w:author="Ian Hussey" w:date="2020-08-25T17:52:00Z">
            <w:rPr>
              <w:rFonts w:ascii="Times New Roman" w:hAnsi="Times New Roman" w:cs="Times New Roman"/>
              <w:sz w:val="24"/>
              <w:lang w:val="en-GB"/>
            </w:rPr>
          </w:rPrChange>
        </w:rPr>
        <w:t xml:space="preserve">to gain </w:t>
      </w:r>
      <w:r w:rsidRPr="00A023CC">
        <w:rPr>
          <w:rFonts w:ascii="Times New Roman" w:hAnsi="Times New Roman" w:cs="Times New Roman"/>
          <w:sz w:val="24"/>
          <w:lang w:val="en-US"/>
          <w:rPrChange w:id="3146" w:author="Ian Hussey" w:date="2020-08-25T17:52:00Z">
            <w:rPr>
              <w:rFonts w:ascii="Times New Roman" w:hAnsi="Times New Roman" w:cs="Times New Roman"/>
              <w:sz w:val="24"/>
              <w:lang w:val="en-GB"/>
            </w:rPr>
          </w:rPrChange>
        </w:rPr>
        <w:t xml:space="preserve">a </w:t>
      </w:r>
      <w:r w:rsidR="0097691D" w:rsidRPr="00A023CC">
        <w:rPr>
          <w:rFonts w:ascii="Times New Roman" w:hAnsi="Times New Roman" w:cs="Times New Roman"/>
          <w:sz w:val="24"/>
          <w:lang w:val="en-US"/>
          <w:rPrChange w:id="3147" w:author="Ian Hussey" w:date="2020-08-25T17:52:00Z">
            <w:rPr>
              <w:rFonts w:ascii="Times New Roman" w:hAnsi="Times New Roman" w:cs="Times New Roman"/>
              <w:sz w:val="24"/>
              <w:lang w:val="en-GB"/>
            </w:rPr>
          </w:rPrChange>
        </w:rPr>
        <w:t xml:space="preserve">deeper </w:t>
      </w:r>
      <w:r w:rsidRPr="00A023CC">
        <w:rPr>
          <w:rFonts w:ascii="Times New Roman" w:hAnsi="Times New Roman" w:cs="Times New Roman"/>
          <w:sz w:val="24"/>
          <w:lang w:val="en-US"/>
          <w:rPrChange w:id="3148" w:author="Ian Hussey" w:date="2020-08-25T17:52:00Z">
            <w:rPr>
              <w:rFonts w:ascii="Times New Roman" w:hAnsi="Times New Roman" w:cs="Times New Roman"/>
              <w:sz w:val="24"/>
              <w:lang w:val="en-GB"/>
            </w:rPr>
          </w:rPrChange>
        </w:rPr>
        <w:t xml:space="preserve">understanding of </w:t>
      </w:r>
      <w:r w:rsidR="001C795F" w:rsidRPr="00A023CC">
        <w:rPr>
          <w:rFonts w:ascii="Times New Roman" w:hAnsi="Times New Roman" w:cs="Times New Roman"/>
          <w:sz w:val="24"/>
          <w:lang w:val="en-US"/>
          <w:rPrChange w:id="3149" w:author="Ian Hussey" w:date="2020-08-25T17:52:00Z">
            <w:rPr>
              <w:rFonts w:ascii="Times New Roman" w:hAnsi="Times New Roman" w:cs="Times New Roman"/>
              <w:sz w:val="24"/>
              <w:lang w:val="en-GB"/>
            </w:rPr>
          </w:rPrChange>
        </w:rPr>
        <w:t xml:space="preserve">the </w:t>
      </w:r>
      <w:r w:rsidR="0097691D" w:rsidRPr="00A023CC">
        <w:rPr>
          <w:rFonts w:ascii="Times New Roman" w:hAnsi="Times New Roman" w:cs="Times New Roman"/>
          <w:sz w:val="24"/>
          <w:lang w:val="en-US"/>
          <w:rPrChange w:id="3150" w:author="Ian Hussey" w:date="2020-08-25T17:52:00Z">
            <w:rPr>
              <w:rFonts w:ascii="Times New Roman" w:hAnsi="Times New Roman" w:cs="Times New Roman"/>
              <w:sz w:val="24"/>
              <w:lang w:val="en-GB"/>
            </w:rPr>
          </w:rPrChange>
        </w:rPr>
        <w:t>conditions under which</w:t>
      </w:r>
      <w:r w:rsidR="001C795F" w:rsidRPr="00A023CC">
        <w:rPr>
          <w:rFonts w:ascii="Times New Roman" w:hAnsi="Times New Roman" w:cs="Times New Roman"/>
          <w:sz w:val="24"/>
          <w:lang w:val="en-US"/>
          <w:rPrChange w:id="3151" w:author="Ian Hussey" w:date="2020-08-25T17:52:00Z">
            <w:rPr>
              <w:rFonts w:ascii="Times New Roman" w:hAnsi="Times New Roman" w:cs="Times New Roman"/>
              <w:sz w:val="24"/>
              <w:lang w:val="en-GB"/>
            </w:rPr>
          </w:rPrChange>
        </w:rPr>
        <w:t xml:space="preserve"> </w:t>
      </w:r>
      <w:r w:rsidR="00553696" w:rsidRPr="00A023CC">
        <w:rPr>
          <w:rFonts w:ascii="Times New Roman" w:hAnsi="Times New Roman" w:cs="Times New Roman"/>
          <w:sz w:val="24"/>
          <w:lang w:val="en-US"/>
          <w:rPrChange w:id="3152" w:author="Ian Hussey" w:date="2020-08-25T17:52:00Z">
            <w:rPr>
              <w:rFonts w:ascii="Times New Roman" w:hAnsi="Times New Roman" w:cs="Times New Roman"/>
              <w:sz w:val="24"/>
              <w:lang w:val="en-GB"/>
            </w:rPr>
          </w:rPrChange>
        </w:rPr>
        <w:t xml:space="preserve">evaluations established via intersecting regularities </w:t>
      </w:r>
      <w:r w:rsidR="007C33AC" w:rsidRPr="00A023CC">
        <w:rPr>
          <w:rFonts w:ascii="Times New Roman" w:hAnsi="Times New Roman" w:cs="Times New Roman"/>
          <w:sz w:val="24"/>
          <w:lang w:val="en-US"/>
          <w:rPrChange w:id="3153" w:author="Ian Hussey" w:date="2020-08-25T17:52:00Z">
            <w:rPr>
              <w:rFonts w:ascii="Times New Roman" w:hAnsi="Times New Roman" w:cs="Times New Roman"/>
              <w:sz w:val="24"/>
              <w:lang w:val="en-GB"/>
            </w:rPr>
          </w:rPrChange>
        </w:rPr>
        <w:t xml:space="preserve">or operant evaluative conditioning </w:t>
      </w:r>
      <w:r w:rsidR="001C795F" w:rsidRPr="00A023CC">
        <w:rPr>
          <w:rFonts w:ascii="Times New Roman" w:hAnsi="Times New Roman" w:cs="Times New Roman"/>
          <w:sz w:val="24"/>
          <w:lang w:val="en-US"/>
          <w:rPrChange w:id="3154" w:author="Ian Hussey" w:date="2020-08-25T17:52:00Z">
            <w:rPr>
              <w:rFonts w:ascii="Times New Roman" w:hAnsi="Times New Roman" w:cs="Times New Roman"/>
              <w:sz w:val="24"/>
              <w:lang w:val="en-GB"/>
            </w:rPr>
          </w:rPrChange>
        </w:rPr>
        <w:t xml:space="preserve">can either </w:t>
      </w:r>
      <w:r w:rsidR="007C33AC" w:rsidRPr="00A023CC">
        <w:rPr>
          <w:rFonts w:ascii="Times New Roman" w:hAnsi="Times New Roman" w:cs="Times New Roman"/>
          <w:sz w:val="24"/>
          <w:lang w:val="en-US"/>
          <w:rPrChange w:id="3155" w:author="Ian Hussey" w:date="2020-08-25T17:52:00Z">
            <w:rPr>
              <w:rFonts w:ascii="Times New Roman" w:hAnsi="Times New Roman" w:cs="Times New Roman"/>
              <w:sz w:val="24"/>
              <w:lang w:val="en-GB"/>
            </w:rPr>
          </w:rPrChange>
        </w:rPr>
        <w:t xml:space="preserve">be undone (via </w:t>
      </w:r>
      <w:r w:rsidR="00553696" w:rsidRPr="00A023CC">
        <w:rPr>
          <w:rFonts w:ascii="Times New Roman" w:hAnsi="Times New Roman" w:cs="Times New Roman"/>
          <w:sz w:val="24"/>
          <w:lang w:val="en-US"/>
          <w:rPrChange w:id="3156" w:author="Ian Hussey" w:date="2020-08-25T17:52:00Z">
            <w:rPr>
              <w:rFonts w:ascii="Times New Roman" w:hAnsi="Times New Roman" w:cs="Times New Roman"/>
              <w:sz w:val="24"/>
              <w:lang w:val="en-GB"/>
            </w:rPr>
          </w:rPrChange>
        </w:rPr>
        <w:t>extinction</w:t>
      </w:r>
      <w:r w:rsidR="007C33AC" w:rsidRPr="00A023CC">
        <w:rPr>
          <w:rFonts w:ascii="Times New Roman" w:hAnsi="Times New Roman" w:cs="Times New Roman"/>
          <w:sz w:val="24"/>
          <w:lang w:val="en-US"/>
          <w:rPrChange w:id="3157" w:author="Ian Hussey" w:date="2020-08-25T17:52:00Z">
            <w:rPr>
              <w:rFonts w:ascii="Times New Roman" w:hAnsi="Times New Roman" w:cs="Times New Roman"/>
              <w:sz w:val="24"/>
              <w:lang w:val="en-GB"/>
            </w:rPr>
          </w:rPrChange>
        </w:rPr>
        <w:t xml:space="preserve">) </w:t>
      </w:r>
      <w:r w:rsidR="00553696" w:rsidRPr="00A023CC">
        <w:rPr>
          <w:rFonts w:ascii="Times New Roman" w:hAnsi="Times New Roman" w:cs="Times New Roman"/>
          <w:sz w:val="24"/>
          <w:lang w:val="en-US"/>
          <w:rPrChange w:id="3158" w:author="Ian Hussey" w:date="2020-08-25T17:52:00Z">
            <w:rPr>
              <w:rFonts w:ascii="Times New Roman" w:hAnsi="Times New Roman" w:cs="Times New Roman"/>
              <w:sz w:val="24"/>
              <w:lang w:val="en-GB"/>
            </w:rPr>
          </w:rPrChange>
        </w:rPr>
        <w:t xml:space="preserve">or </w:t>
      </w:r>
      <w:r w:rsidR="001C795F" w:rsidRPr="00A023CC">
        <w:rPr>
          <w:rFonts w:ascii="Times New Roman" w:hAnsi="Times New Roman" w:cs="Times New Roman"/>
          <w:sz w:val="24"/>
          <w:lang w:val="en-US"/>
          <w:rPrChange w:id="3159" w:author="Ian Hussey" w:date="2020-08-25T17:52:00Z">
            <w:rPr>
              <w:rFonts w:ascii="Times New Roman" w:hAnsi="Times New Roman" w:cs="Times New Roman"/>
              <w:sz w:val="24"/>
              <w:lang w:val="en-GB"/>
            </w:rPr>
          </w:rPrChange>
        </w:rPr>
        <w:t xml:space="preserve">modified </w:t>
      </w:r>
      <w:r w:rsidR="007C33AC" w:rsidRPr="00A023CC">
        <w:rPr>
          <w:rFonts w:ascii="Times New Roman" w:hAnsi="Times New Roman" w:cs="Times New Roman"/>
          <w:sz w:val="24"/>
          <w:lang w:val="en-US"/>
          <w:rPrChange w:id="3160" w:author="Ian Hussey" w:date="2020-08-25T17:52:00Z">
            <w:rPr>
              <w:rFonts w:ascii="Times New Roman" w:hAnsi="Times New Roman" w:cs="Times New Roman"/>
              <w:sz w:val="24"/>
              <w:lang w:val="en-GB"/>
            </w:rPr>
          </w:rPrChange>
        </w:rPr>
        <w:t xml:space="preserve">(via </w:t>
      </w:r>
      <w:r w:rsidR="00553696" w:rsidRPr="00A023CC">
        <w:rPr>
          <w:rFonts w:ascii="Times New Roman" w:hAnsi="Times New Roman" w:cs="Times New Roman"/>
          <w:sz w:val="24"/>
          <w:lang w:val="en-US"/>
          <w:rPrChange w:id="3161" w:author="Ian Hussey" w:date="2020-08-25T17:52:00Z">
            <w:rPr>
              <w:rFonts w:ascii="Times New Roman" w:hAnsi="Times New Roman" w:cs="Times New Roman"/>
              <w:sz w:val="24"/>
              <w:lang w:val="en-GB"/>
            </w:rPr>
          </w:rPrChange>
        </w:rPr>
        <w:t>counterconditioning</w:t>
      </w:r>
      <w:r w:rsidR="007C33AC" w:rsidRPr="00A023CC">
        <w:rPr>
          <w:rFonts w:ascii="Times New Roman" w:hAnsi="Times New Roman" w:cs="Times New Roman"/>
          <w:sz w:val="24"/>
          <w:lang w:val="en-US"/>
          <w:rPrChange w:id="3162" w:author="Ian Hussey" w:date="2020-08-25T17:52:00Z">
            <w:rPr>
              <w:rFonts w:ascii="Times New Roman" w:hAnsi="Times New Roman" w:cs="Times New Roman"/>
              <w:sz w:val="24"/>
              <w:lang w:val="en-GB"/>
            </w:rPr>
          </w:rPrChange>
        </w:rPr>
        <w:t>)</w:t>
      </w:r>
      <w:r w:rsidR="00553696" w:rsidRPr="00A023CC">
        <w:rPr>
          <w:rFonts w:ascii="Times New Roman" w:hAnsi="Times New Roman" w:cs="Times New Roman"/>
          <w:sz w:val="24"/>
          <w:lang w:val="en-US"/>
          <w:rPrChange w:id="3163" w:author="Ian Hussey" w:date="2020-08-25T17:52:00Z">
            <w:rPr>
              <w:rFonts w:ascii="Times New Roman" w:hAnsi="Times New Roman" w:cs="Times New Roman"/>
              <w:sz w:val="24"/>
              <w:lang w:val="en-GB"/>
            </w:rPr>
          </w:rPrChange>
        </w:rPr>
        <w:t xml:space="preserve">. During an </w:t>
      </w:r>
      <w:r w:rsidR="00553696" w:rsidRPr="00A023CC">
        <w:rPr>
          <w:rFonts w:ascii="Times New Roman" w:hAnsi="Times New Roman" w:cs="Times New Roman"/>
          <w:sz w:val="24"/>
          <w:szCs w:val="24"/>
          <w:lang w:val="en-US"/>
          <w:rPrChange w:id="3164" w:author="Ian Hussey" w:date="2020-08-25T17:52:00Z">
            <w:rPr>
              <w:rFonts w:ascii="Times New Roman" w:hAnsi="Times New Roman" w:cs="Times New Roman"/>
              <w:sz w:val="24"/>
              <w:szCs w:val="24"/>
              <w:lang w:val="en-GB"/>
            </w:rPr>
          </w:rPrChange>
        </w:rPr>
        <w:t xml:space="preserve">acquisition phase, participants learned that a contingency containing a valenced source </w:t>
      </w:r>
      <w:r w:rsidR="007C33AC" w:rsidRPr="00A023CC">
        <w:rPr>
          <w:rFonts w:ascii="Times New Roman" w:hAnsi="Times New Roman" w:cs="Times New Roman"/>
          <w:sz w:val="24"/>
          <w:szCs w:val="24"/>
          <w:lang w:val="en-US"/>
          <w:rPrChange w:id="3165" w:author="Ian Hussey" w:date="2020-08-25T17:52:00Z">
            <w:rPr>
              <w:rFonts w:ascii="Times New Roman" w:hAnsi="Times New Roman" w:cs="Times New Roman"/>
              <w:sz w:val="24"/>
              <w:szCs w:val="24"/>
              <w:lang w:val="en-GB"/>
            </w:rPr>
          </w:rPrChange>
        </w:rPr>
        <w:t>‘</w:t>
      </w:r>
      <w:r w:rsidR="00553696" w:rsidRPr="00A023CC">
        <w:rPr>
          <w:rFonts w:ascii="Times New Roman" w:hAnsi="Times New Roman" w:cs="Times New Roman"/>
          <w:sz w:val="24"/>
          <w:szCs w:val="24"/>
          <w:lang w:val="en-US"/>
          <w:rPrChange w:id="3166" w:author="Ian Hussey" w:date="2020-08-25T17:52:00Z">
            <w:rPr>
              <w:rFonts w:ascii="Times New Roman" w:hAnsi="Times New Roman" w:cs="Times New Roman"/>
              <w:sz w:val="24"/>
              <w:szCs w:val="24"/>
              <w:lang w:val="en-GB"/>
            </w:rPr>
          </w:rPrChange>
        </w:rPr>
        <w:t>intersected</w:t>
      </w:r>
      <w:r w:rsidR="007C33AC" w:rsidRPr="00A023CC">
        <w:rPr>
          <w:rFonts w:ascii="Times New Roman" w:hAnsi="Times New Roman" w:cs="Times New Roman"/>
          <w:sz w:val="24"/>
          <w:szCs w:val="24"/>
          <w:lang w:val="en-US"/>
          <w:rPrChange w:id="3167" w:author="Ian Hussey" w:date="2020-08-25T17:52:00Z">
            <w:rPr>
              <w:rFonts w:ascii="Times New Roman" w:hAnsi="Times New Roman" w:cs="Times New Roman"/>
              <w:sz w:val="24"/>
              <w:szCs w:val="24"/>
              <w:lang w:val="en-GB"/>
            </w:rPr>
          </w:rPrChange>
        </w:rPr>
        <w:t>’</w:t>
      </w:r>
      <w:r w:rsidR="00553696" w:rsidRPr="00A023CC">
        <w:rPr>
          <w:rFonts w:ascii="Times New Roman" w:hAnsi="Times New Roman" w:cs="Times New Roman"/>
          <w:sz w:val="24"/>
          <w:szCs w:val="24"/>
          <w:lang w:val="en-US"/>
          <w:rPrChange w:id="3168" w:author="Ian Hussey" w:date="2020-08-25T17:52:00Z">
            <w:rPr>
              <w:rFonts w:ascii="Times New Roman" w:hAnsi="Times New Roman" w:cs="Times New Roman"/>
              <w:sz w:val="24"/>
              <w:szCs w:val="24"/>
              <w:lang w:val="en-GB"/>
            </w:rPr>
          </w:rPrChange>
        </w:rPr>
        <w:t xml:space="preserve"> with a contingency containing a neutral target</w:t>
      </w:r>
      <w:r w:rsidR="007C33AC" w:rsidRPr="00A023CC">
        <w:rPr>
          <w:rFonts w:ascii="Times New Roman" w:hAnsi="Times New Roman" w:cs="Times New Roman"/>
          <w:sz w:val="24"/>
          <w:szCs w:val="24"/>
          <w:lang w:val="en-US"/>
          <w:rPrChange w:id="3169" w:author="Ian Hussey" w:date="2020-08-25T17:52:00Z">
            <w:rPr>
              <w:rFonts w:ascii="Times New Roman" w:hAnsi="Times New Roman" w:cs="Times New Roman"/>
              <w:sz w:val="24"/>
              <w:szCs w:val="24"/>
              <w:lang w:val="en-GB"/>
            </w:rPr>
          </w:rPrChange>
        </w:rPr>
        <w:t xml:space="preserve"> (i.e., that they both contained a </w:t>
      </w:r>
      <w:r w:rsidR="007C33AC" w:rsidRPr="00A023CC">
        <w:rPr>
          <w:rFonts w:ascii="Times New Roman" w:hAnsi="Times New Roman" w:cs="Times New Roman"/>
          <w:sz w:val="24"/>
          <w:szCs w:val="24"/>
          <w:lang w:val="en-US"/>
          <w:rPrChange w:id="3170" w:author="Ian Hussey" w:date="2020-08-25T17:52:00Z">
            <w:rPr>
              <w:rFonts w:ascii="Times New Roman" w:hAnsi="Times New Roman" w:cs="Times New Roman"/>
              <w:sz w:val="24"/>
              <w:szCs w:val="24"/>
              <w:lang w:val="en-GB"/>
            </w:rPr>
          </w:rPrChange>
        </w:rPr>
        <w:lastRenderedPageBreak/>
        <w:t>common outcome stimulus)</w:t>
      </w:r>
      <w:r w:rsidR="00553696" w:rsidRPr="00A023CC">
        <w:rPr>
          <w:rFonts w:ascii="Times New Roman" w:hAnsi="Times New Roman" w:cs="Times New Roman"/>
          <w:sz w:val="24"/>
          <w:szCs w:val="24"/>
          <w:lang w:val="en-US"/>
          <w:rPrChange w:id="3171" w:author="Ian Hussey" w:date="2020-08-25T17:52:00Z">
            <w:rPr>
              <w:rFonts w:ascii="Times New Roman" w:hAnsi="Times New Roman" w:cs="Times New Roman"/>
              <w:sz w:val="24"/>
              <w:szCs w:val="24"/>
              <w:lang w:val="en-GB"/>
            </w:rPr>
          </w:rPrChange>
        </w:rPr>
        <w:t xml:space="preserve">. An extinction procedure was then administered </w:t>
      </w:r>
      <w:r w:rsidRPr="00A023CC">
        <w:rPr>
          <w:rFonts w:ascii="Times New Roman" w:hAnsi="Times New Roman" w:cs="Times New Roman"/>
          <w:sz w:val="24"/>
          <w:szCs w:val="24"/>
          <w:lang w:val="en-US"/>
          <w:rPrChange w:id="3172" w:author="Ian Hussey" w:date="2020-08-25T17:52:00Z">
            <w:rPr>
              <w:rFonts w:ascii="Times New Roman" w:hAnsi="Times New Roman" w:cs="Times New Roman"/>
              <w:sz w:val="24"/>
              <w:szCs w:val="24"/>
              <w:lang w:val="en-GB"/>
            </w:rPr>
          </w:rPrChange>
        </w:rPr>
        <w:t xml:space="preserve">which </w:t>
      </w:r>
      <w:r w:rsidR="00553696" w:rsidRPr="00A023CC">
        <w:rPr>
          <w:rFonts w:ascii="Times New Roman" w:hAnsi="Times New Roman" w:cs="Times New Roman"/>
          <w:sz w:val="24"/>
          <w:szCs w:val="24"/>
          <w:lang w:val="en-US"/>
          <w:rPrChange w:id="3173" w:author="Ian Hussey" w:date="2020-08-25T17:52:00Z">
            <w:rPr>
              <w:rFonts w:ascii="Times New Roman" w:hAnsi="Times New Roman" w:cs="Times New Roman"/>
              <w:sz w:val="24"/>
              <w:szCs w:val="24"/>
              <w:lang w:val="en-GB"/>
            </w:rPr>
          </w:rPrChange>
        </w:rPr>
        <w:t xml:space="preserve">eliminated </w:t>
      </w:r>
      <w:r w:rsidRPr="00A023CC">
        <w:rPr>
          <w:rFonts w:ascii="Times New Roman" w:hAnsi="Times New Roman" w:cs="Times New Roman"/>
          <w:sz w:val="24"/>
          <w:szCs w:val="24"/>
          <w:lang w:val="en-US"/>
          <w:rPrChange w:id="3174" w:author="Ian Hussey" w:date="2020-08-25T17:52:00Z">
            <w:rPr>
              <w:rFonts w:ascii="Times New Roman" w:hAnsi="Times New Roman" w:cs="Times New Roman"/>
              <w:sz w:val="24"/>
              <w:szCs w:val="24"/>
              <w:lang w:val="en-GB"/>
            </w:rPr>
          </w:rPrChange>
        </w:rPr>
        <w:t xml:space="preserve">the </w:t>
      </w:r>
      <w:r w:rsidR="00553696" w:rsidRPr="00A023CC">
        <w:rPr>
          <w:rFonts w:ascii="Times New Roman" w:hAnsi="Times New Roman" w:cs="Times New Roman"/>
          <w:sz w:val="24"/>
          <w:szCs w:val="24"/>
          <w:lang w:val="en-US"/>
          <w:rPrChange w:id="3175" w:author="Ian Hussey" w:date="2020-08-25T17:52:00Z">
            <w:rPr>
              <w:rFonts w:ascii="Times New Roman" w:hAnsi="Times New Roman" w:cs="Times New Roman"/>
              <w:sz w:val="24"/>
              <w:szCs w:val="24"/>
              <w:lang w:val="en-GB"/>
            </w:rPr>
          </w:rPrChange>
        </w:rPr>
        <w:t xml:space="preserve">intersection by removing the common outcome from the valenced (Experiment 1), target (Experiment 2), or both contingencies (Experiment 3). Experiment 4 examined if a different extinction procedure (CS-only presentations) would eliminate evaluations. In Experiments 5-7 we sought to countercondition evaluations, by </w:t>
      </w:r>
      <w:r w:rsidRPr="00A023CC">
        <w:rPr>
          <w:rFonts w:ascii="Times New Roman" w:hAnsi="Times New Roman" w:cs="Times New Roman"/>
          <w:sz w:val="24"/>
          <w:szCs w:val="24"/>
          <w:lang w:val="en-US"/>
          <w:rPrChange w:id="3176" w:author="Ian Hussey" w:date="2020-08-25T17:52:00Z">
            <w:rPr>
              <w:rFonts w:ascii="Times New Roman" w:hAnsi="Times New Roman" w:cs="Times New Roman"/>
              <w:sz w:val="24"/>
              <w:szCs w:val="24"/>
              <w:lang w:val="en-GB"/>
            </w:rPr>
          </w:rPrChange>
        </w:rPr>
        <w:t xml:space="preserve">either </w:t>
      </w:r>
      <w:r w:rsidR="00553696" w:rsidRPr="00A023CC">
        <w:rPr>
          <w:rFonts w:ascii="Times New Roman" w:hAnsi="Times New Roman" w:cs="Times New Roman"/>
          <w:sz w:val="24"/>
          <w:szCs w:val="24"/>
          <w:lang w:val="en-US"/>
          <w:rPrChange w:id="3177" w:author="Ian Hussey" w:date="2020-08-25T17:52:00Z">
            <w:rPr>
              <w:rFonts w:ascii="Times New Roman" w:hAnsi="Times New Roman" w:cs="Times New Roman"/>
              <w:sz w:val="24"/>
              <w:szCs w:val="24"/>
              <w:lang w:val="en-GB"/>
            </w:rPr>
          </w:rPrChange>
        </w:rPr>
        <w:t xml:space="preserve">replacing the valenced source with a stimulus of the opposite valence (Experiment 5) or by </w:t>
      </w:r>
      <w:r w:rsidRPr="00A023CC">
        <w:rPr>
          <w:rFonts w:ascii="Times New Roman" w:hAnsi="Times New Roman" w:cs="Times New Roman"/>
          <w:sz w:val="24"/>
          <w:szCs w:val="24"/>
          <w:lang w:val="en-US"/>
          <w:rPrChange w:id="3178" w:author="Ian Hussey" w:date="2020-08-25T17:52:00Z">
            <w:rPr>
              <w:rFonts w:ascii="Times New Roman" w:hAnsi="Times New Roman" w:cs="Times New Roman"/>
              <w:sz w:val="24"/>
              <w:szCs w:val="24"/>
              <w:lang w:val="en-GB"/>
            </w:rPr>
          </w:rPrChange>
        </w:rPr>
        <w:t xml:space="preserve">contingency rearrangement </w:t>
      </w:r>
      <w:r w:rsidR="00553696" w:rsidRPr="00A023CC">
        <w:rPr>
          <w:rFonts w:ascii="Times New Roman" w:hAnsi="Times New Roman" w:cs="Times New Roman"/>
          <w:sz w:val="24"/>
          <w:szCs w:val="24"/>
          <w:lang w:val="en-US"/>
          <w:rPrChange w:id="3179" w:author="Ian Hussey" w:date="2020-08-25T17:52:00Z">
            <w:rPr>
              <w:rFonts w:ascii="Times New Roman" w:hAnsi="Times New Roman" w:cs="Times New Roman"/>
              <w:sz w:val="24"/>
              <w:szCs w:val="24"/>
              <w:lang w:val="en-GB"/>
            </w:rPr>
          </w:rPrChange>
        </w:rPr>
        <w:t xml:space="preserve">(Experiments 6-7). Participants in the acquisition-only </w:t>
      </w:r>
      <w:r w:rsidRPr="00A023CC">
        <w:rPr>
          <w:rFonts w:ascii="Times New Roman" w:hAnsi="Times New Roman" w:cs="Times New Roman"/>
          <w:sz w:val="24"/>
          <w:szCs w:val="24"/>
          <w:lang w:val="en-US"/>
          <w:rPrChange w:id="3180" w:author="Ian Hussey" w:date="2020-08-25T17:52:00Z">
            <w:rPr>
              <w:rFonts w:ascii="Times New Roman" w:hAnsi="Times New Roman" w:cs="Times New Roman"/>
              <w:sz w:val="24"/>
              <w:szCs w:val="24"/>
              <w:lang w:val="en-GB"/>
            </w:rPr>
          </w:rPrChange>
        </w:rPr>
        <w:t xml:space="preserve">group </w:t>
      </w:r>
      <w:r w:rsidR="00553696" w:rsidRPr="00A023CC">
        <w:rPr>
          <w:rFonts w:ascii="Times New Roman" w:hAnsi="Times New Roman" w:cs="Times New Roman"/>
          <w:sz w:val="24"/>
          <w:szCs w:val="24"/>
          <w:lang w:val="en-US"/>
          <w:rPrChange w:id="3181" w:author="Ian Hussey" w:date="2020-08-25T17:52:00Z">
            <w:rPr>
              <w:rFonts w:ascii="Times New Roman" w:hAnsi="Times New Roman" w:cs="Times New Roman"/>
              <w:sz w:val="24"/>
              <w:szCs w:val="24"/>
              <w:lang w:val="en-GB"/>
            </w:rPr>
          </w:rPrChange>
        </w:rPr>
        <w:t xml:space="preserve">never encountered an extinction or counterconditioning phase and </w:t>
      </w:r>
      <w:r w:rsidR="007C33AC" w:rsidRPr="00A023CC">
        <w:rPr>
          <w:rFonts w:ascii="Times New Roman" w:hAnsi="Times New Roman" w:cs="Times New Roman"/>
          <w:sz w:val="24"/>
          <w:szCs w:val="24"/>
          <w:lang w:val="en-US"/>
          <w:rPrChange w:id="3182" w:author="Ian Hussey" w:date="2020-08-25T17:52:00Z">
            <w:rPr>
              <w:rFonts w:ascii="Times New Roman" w:hAnsi="Times New Roman" w:cs="Times New Roman"/>
              <w:sz w:val="24"/>
              <w:szCs w:val="24"/>
              <w:lang w:val="en-GB"/>
            </w:rPr>
          </w:rPrChange>
        </w:rPr>
        <w:t xml:space="preserve">proceeded </w:t>
      </w:r>
      <w:r w:rsidRPr="00A023CC">
        <w:rPr>
          <w:rFonts w:ascii="Times New Roman" w:hAnsi="Times New Roman" w:cs="Times New Roman"/>
          <w:sz w:val="24"/>
          <w:szCs w:val="24"/>
          <w:lang w:val="en-US"/>
          <w:rPrChange w:id="3183" w:author="Ian Hussey" w:date="2020-08-25T17:52:00Z">
            <w:rPr>
              <w:rFonts w:ascii="Times New Roman" w:hAnsi="Times New Roman" w:cs="Times New Roman"/>
              <w:sz w:val="24"/>
              <w:szCs w:val="24"/>
              <w:lang w:val="en-GB"/>
            </w:rPr>
          </w:rPrChange>
        </w:rPr>
        <w:t xml:space="preserve">directly </w:t>
      </w:r>
      <w:r w:rsidR="007C33AC" w:rsidRPr="00A023CC">
        <w:rPr>
          <w:rFonts w:ascii="Times New Roman" w:hAnsi="Times New Roman" w:cs="Times New Roman"/>
          <w:sz w:val="24"/>
          <w:szCs w:val="24"/>
          <w:lang w:val="en-US"/>
          <w:rPrChange w:id="3184" w:author="Ian Hussey" w:date="2020-08-25T17:52:00Z">
            <w:rPr>
              <w:rFonts w:ascii="Times New Roman" w:hAnsi="Times New Roman" w:cs="Times New Roman"/>
              <w:sz w:val="24"/>
              <w:szCs w:val="24"/>
              <w:lang w:val="en-GB"/>
            </w:rPr>
          </w:rPrChange>
        </w:rPr>
        <w:t xml:space="preserve">to </w:t>
      </w:r>
      <w:r w:rsidR="00553696" w:rsidRPr="00A023CC">
        <w:rPr>
          <w:rFonts w:ascii="Times New Roman" w:hAnsi="Times New Roman" w:cs="Times New Roman"/>
          <w:sz w:val="24"/>
          <w:szCs w:val="24"/>
          <w:lang w:val="en-US"/>
          <w:rPrChange w:id="3185" w:author="Ian Hussey" w:date="2020-08-25T17:52:00Z">
            <w:rPr>
              <w:rFonts w:ascii="Times New Roman" w:hAnsi="Times New Roman" w:cs="Times New Roman"/>
              <w:sz w:val="24"/>
              <w:szCs w:val="24"/>
              <w:lang w:val="en-GB"/>
            </w:rPr>
          </w:rPrChange>
        </w:rPr>
        <w:t xml:space="preserve">the evaluative measures. </w:t>
      </w:r>
    </w:p>
    <w:p w14:paraId="0DE779B0" w14:textId="77777777" w:rsidR="00553696" w:rsidRPr="00A023CC" w:rsidRDefault="00553696" w:rsidP="00000494">
      <w:pPr>
        <w:spacing w:line="480" w:lineRule="auto"/>
        <w:contextualSpacing/>
        <w:outlineLvl w:val="1"/>
        <w:rPr>
          <w:rFonts w:ascii="Times New Roman" w:hAnsi="Times New Roman" w:cs="Times New Roman"/>
          <w:b/>
          <w:sz w:val="24"/>
          <w:szCs w:val="24"/>
          <w:lang w:val="en-US"/>
          <w:rPrChange w:id="3186"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3187" w:author="Ian Hussey" w:date="2020-08-25T17:52:00Z">
            <w:rPr>
              <w:rFonts w:ascii="Times New Roman" w:hAnsi="Times New Roman" w:cs="Times New Roman"/>
              <w:b/>
              <w:sz w:val="24"/>
              <w:szCs w:val="24"/>
              <w:lang w:val="en-GB"/>
            </w:rPr>
          </w:rPrChange>
        </w:rPr>
        <w:t>Summary of Findings</w:t>
      </w:r>
    </w:p>
    <w:p w14:paraId="021124C3" w14:textId="77777777" w:rsidR="00FC4964" w:rsidRPr="00A023CC" w:rsidRDefault="00553696" w:rsidP="00FC4964">
      <w:pPr>
        <w:spacing w:after="0" w:line="480" w:lineRule="auto"/>
        <w:contextualSpacing/>
        <w:rPr>
          <w:rFonts w:ascii="Times New Roman" w:hAnsi="Times New Roman" w:cs="Times New Roman"/>
          <w:sz w:val="24"/>
          <w:szCs w:val="24"/>
          <w:lang w:val="en-US"/>
          <w:rPrChange w:id="318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i/>
          <w:sz w:val="24"/>
          <w:szCs w:val="24"/>
          <w:lang w:val="en-US"/>
          <w:rPrChange w:id="3189" w:author="Ian Hussey" w:date="2020-08-25T17:52:00Z">
            <w:rPr>
              <w:rFonts w:ascii="Times New Roman" w:hAnsi="Times New Roman" w:cs="Times New Roman"/>
              <w:b/>
              <w:i/>
              <w:sz w:val="24"/>
              <w:szCs w:val="24"/>
              <w:lang w:val="en-GB"/>
            </w:rPr>
          </w:rPrChange>
        </w:rPr>
        <w:t xml:space="preserve">Intersecting </w:t>
      </w:r>
      <w:r w:rsidR="00FC4964" w:rsidRPr="00A023CC">
        <w:rPr>
          <w:rFonts w:ascii="Times New Roman" w:hAnsi="Times New Roman" w:cs="Times New Roman"/>
          <w:b/>
          <w:i/>
          <w:sz w:val="24"/>
          <w:szCs w:val="24"/>
          <w:lang w:val="en-US"/>
          <w:rPrChange w:id="3190" w:author="Ian Hussey" w:date="2020-08-25T17:52:00Z">
            <w:rPr>
              <w:rFonts w:ascii="Times New Roman" w:hAnsi="Times New Roman" w:cs="Times New Roman"/>
              <w:b/>
              <w:i/>
              <w:sz w:val="24"/>
              <w:szCs w:val="24"/>
              <w:lang w:val="en-GB"/>
            </w:rPr>
          </w:rPrChange>
        </w:rPr>
        <w:t>R</w:t>
      </w:r>
      <w:r w:rsidRPr="00A023CC">
        <w:rPr>
          <w:rFonts w:ascii="Times New Roman" w:hAnsi="Times New Roman" w:cs="Times New Roman"/>
          <w:b/>
          <w:i/>
          <w:sz w:val="24"/>
          <w:szCs w:val="24"/>
          <w:lang w:val="en-US"/>
          <w:rPrChange w:id="3191" w:author="Ian Hussey" w:date="2020-08-25T17:52:00Z">
            <w:rPr>
              <w:rFonts w:ascii="Times New Roman" w:hAnsi="Times New Roman" w:cs="Times New Roman"/>
              <w:b/>
              <w:i/>
              <w:sz w:val="24"/>
              <w:szCs w:val="24"/>
              <w:lang w:val="en-GB"/>
            </w:rPr>
          </w:rPrChange>
        </w:rPr>
        <w:t>egularities</w:t>
      </w:r>
      <w:r w:rsidRPr="00A023CC">
        <w:rPr>
          <w:rFonts w:ascii="Times New Roman" w:hAnsi="Times New Roman" w:cs="Times New Roman"/>
          <w:sz w:val="24"/>
          <w:szCs w:val="24"/>
          <w:lang w:val="en-US"/>
          <w:rPrChange w:id="3192" w:author="Ian Hussey" w:date="2020-08-25T17:52:00Z">
            <w:rPr>
              <w:rFonts w:ascii="Times New Roman" w:hAnsi="Times New Roman" w:cs="Times New Roman"/>
              <w:sz w:val="24"/>
              <w:szCs w:val="24"/>
              <w:lang w:val="en-GB"/>
            </w:rPr>
          </w:rPrChange>
        </w:rPr>
        <w:t xml:space="preserve"> </w:t>
      </w:r>
    </w:p>
    <w:p w14:paraId="2E61C48C" w14:textId="25EA50EB" w:rsidR="00587CE3" w:rsidRPr="00A023CC" w:rsidRDefault="00FC4964" w:rsidP="00587CE3">
      <w:pPr>
        <w:spacing w:after="0" w:line="480" w:lineRule="auto"/>
        <w:ind w:firstLine="708"/>
        <w:contextualSpacing/>
        <w:rPr>
          <w:rFonts w:ascii="Times New Roman" w:hAnsi="Times New Roman" w:cs="Times New Roman"/>
          <w:sz w:val="24"/>
          <w:szCs w:val="24"/>
          <w:lang w:val="en-US"/>
          <w:rPrChange w:id="319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3194" w:author="Ian Hussey" w:date="2020-08-25T17:52:00Z">
            <w:rPr>
              <w:rFonts w:ascii="Times New Roman" w:hAnsi="Times New Roman" w:cs="Times New Roman"/>
              <w:sz w:val="24"/>
              <w:szCs w:val="24"/>
              <w:lang w:val="en-GB"/>
            </w:rPr>
          </w:rPrChange>
        </w:rPr>
        <w:t xml:space="preserve">A </w:t>
      </w:r>
      <w:r w:rsidR="00680E6A" w:rsidRPr="00A023CC">
        <w:rPr>
          <w:rFonts w:ascii="Times New Roman" w:hAnsi="Times New Roman" w:cs="Times New Roman"/>
          <w:sz w:val="24"/>
          <w:szCs w:val="24"/>
          <w:lang w:val="en-US"/>
          <w:rPrChange w:id="3195" w:author="Ian Hussey" w:date="2020-08-25T17:52:00Z">
            <w:rPr>
              <w:rFonts w:ascii="Times New Roman" w:hAnsi="Times New Roman" w:cs="Times New Roman"/>
              <w:sz w:val="24"/>
              <w:szCs w:val="24"/>
              <w:lang w:val="en-GB"/>
            </w:rPr>
          </w:rPrChange>
        </w:rPr>
        <w:t>multilevel</w:t>
      </w:r>
      <w:r w:rsidRPr="00A023CC">
        <w:rPr>
          <w:rFonts w:ascii="Times New Roman" w:hAnsi="Times New Roman" w:cs="Times New Roman"/>
          <w:sz w:val="24"/>
          <w:szCs w:val="24"/>
          <w:lang w:val="en-US"/>
          <w:rPrChange w:id="3196" w:author="Ian Hussey" w:date="2020-08-25T17:52:00Z">
            <w:rPr>
              <w:rFonts w:ascii="Times New Roman" w:hAnsi="Times New Roman" w:cs="Times New Roman"/>
              <w:sz w:val="24"/>
              <w:szCs w:val="24"/>
              <w:lang w:val="en-GB"/>
            </w:rPr>
          </w:rPrChange>
        </w:rPr>
        <w:t xml:space="preserve"> </w:t>
      </w:r>
      <w:r w:rsidR="00553696" w:rsidRPr="00A023CC">
        <w:rPr>
          <w:rFonts w:ascii="Times New Roman" w:hAnsi="Times New Roman" w:cs="Times New Roman"/>
          <w:sz w:val="24"/>
          <w:szCs w:val="24"/>
          <w:lang w:val="en-US"/>
          <w:rPrChange w:id="3197" w:author="Ian Hussey" w:date="2020-08-25T17:52:00Z">
            <w:rPr>
              <w:rFonts w:ascii="Times New Roman" w:hAnsi="Times New Roman" w:cs="Times New Roman"/>
              <w:sz w:val="24"/>
              <w:szCs w:val="24"/>
              <w:lang w:val="en-GB"/>
            </w:rPr>
          </w:rPrChange>
        </w:rPr>
        <w:t xml:space="preserve">meta-analysis of Experiments 1-7 shows that that </w:t>
      </w:r>
      <w:r w:rsidR="00B43295" w:rsidRPr="00A023CC">
        <w:rPr>
          <w:rFonts w:ascii="Times New Roman" w:hAnsi="Times New Roman" w:cs="Times New Roman"/>
          <w:sz w:val="24"/>
          <w:szCs w:val="24"/>
          <w:lang w:val="en-US"/>
          <w:rPrChange w:id="3198" w:author="Ian Hussey" w:date="2020-08-25T17:52:00Z">
            <w:rPr>
              <w:rFonts w:ascii="Times New Roman" w:hAnsi="Times New Roman" w:cs="Times New Roman"/>
              <w:sz w:val="24"/>
              <w:szCs w:val="24"/>
              <w:lang w:val="en-GB"/>
            </w:rPr>
          </w:rPrChange>
        </w:rPr>
        <w:t xml:space="preserve">evaluative </w:t>
      </w:r>
      <w:r w:rsidR="00553696" w:rsidRPr="00A023CC">
        <w:rPr>
          <w:rFonts w:ascii="Times New Roman" w:hAnsi="Times New Roman" w:cs="Times New Roman"/>
          <w:sz w:val="24"/>
          <w:szCs w:val="24"/>
          <w:lang w:val="en-US"/>
          <w:rPrChange w:id="3199" w:author="Ian Hussey" w:date="2020-08-25T17:52:00Z">
            <w:rPr>
              <w:rFonts w:ascii="Times New Roman" w:hAnsi="Times New Roman" w:cs="Times New Roman"/>
              <w:sz w:val="24"/>
              <w:szCs w:val="24"/>
              <w:lang w:val="en-GB"/>
            </w:rPr>
          </w:rPrChange>
        </w:rPr>
        <w:t xml:space="preserve">learning via intersecting regularities gives rise to </w:t>
      </w:r>
      <w:r w:rsidRPr="00A023CC">
        <w:rPr>
          <w:rFonts w:ascii="Times New Roman" w:hAnsi="Times New Roman" w:cs="Times New Roman"/>
          <w:sz w:val="24"/>
          <w:szCs w:val="24"/>
          <w:lang w:val="en-US"/>
          <w:rPrChange w:id="3200" w:author="Ian Hussey" w:date="2020-08-25T17:52:00Z">
            <w:rPr>
              <w:rFonts w:ascii="Times New Roman" w:hAnsi="Times New Roman" w:cs="Times New Roman"/>
              <w:sz w:val="24"/>
              <w:szCs w:val="24"/>
              <w:lang w:val="en-GB"/>
            </w:rPr>
          </w:rPrChange>
        </w:rPr>
        <w:t xml:space="preserve">strong </w:t>
      </w:r>
      <w:r w:rsidR="00553696" w:rsidRPr="00A023CC">
        <w:rPr>
          <w:rFonts w:ascii="Times New Roman" w:hAnsi="Times New Roman" w:cs="Times New Roman"/>
          <w:sz w:val="24"/>
          <w:szCs w:val="24"/>
          <w:lang w:val="en-US"/>
          <w:rPrChange w:id="3201" w:author="Ian Hussey" w:date="2020-08-25T17:52:00Z">
            <w:rPr>
              <w:rFonts w:ascii="Times New Roman" w:hAnsi="Times New Roman" w:cs="Times New Roman"/>
              <w:sz w:val="24"/>
              <w:szCs w:val="24"/>
              <w:lang w:val="en-GB"/>
            </w:rPr>
          </w:rPrChange>
        </w:rPr>
        <w:t xml:space="preserve">changes in </w:t>
      </w:r>
      <w:r w:rsidR="00B43295" w:rsidRPr="00A023CC">
        <w:rPr>
          <w:rFonts w:ascii="Times New Roman" w:hAnsi="Times New Roman" w:cs="Times New Roman"/>
          <w:sz w:val="24"/>
          <w:szCs w:val="24"/>
          <w:lang w:val="en-US"/>
          <w:rPrChange w:id="3202" w:author="Ian Hussey" w:date="2020-08-25T17:52:00Z">
            <w:rPr>
              <w:rFonts w:ascii="Times New Roman" w:hAnsi="Times New Roman" w:cs="Times New Roman"/>
              <w:sz w:val="24"/>
              <w:szCs w:val="24"/>
              <w:lang w:val="en-GB"/>
            </w:rPr>
          </w:rPrChange>
        </w:rPr>
        <w:t>likes and dislikes, replicating</w:t>
      </w:r>
      <w:r w:rsidR="00553696" w:rsidRPr="00A023CC">
        <w:rPr>
          <w:rFonts w:ascii="Times New Roman" w:hAnsi="Times New Roman" w:cs="Times New Roman"/>
          <w:sz w:val="24"/>
          <w:szCs w:val="24"/>
          <w:lang w:val="en-US"/>
          <w:rPrChange w:id="3203" w:author="Ian Hussey" w:date="2020-08-25T17:52:00Z">
            <w:rPr>
              <w:rFonts w:ascii="Times New Roman" w:hAnsi="Times New Roman" w:cs="Times New Roman"/>
              <w:sz w:val="24"/>
              <w:szCs w:val="24"/>
              <w:lang w:val="en-GB"/>
            </w:rPr>
          </w:rPrChange>
        </w:rPr>
        <w:t xml:space="preserve"> prior work </w:t>
      </w:r>
      <w:r w:rsidR="00B43295" w:rsidRPr="00A023CC">
        <w:rPr>
          <w:rFonts w:ascii="Times New Roman" w:hAnsi="Times New Roman" w:cs="Times New Roman"/>
          <w:sz w:val="24"/>
          <w:szCs w:val="24"/>
          <w:lang w:val="en-US"/>
          <w:rPrChange w:id="3204" w:author="Ian Hussey" w:date="2020-08-25T17:52:00Z">
            <w:rPr>
              <w:rFonts w:ascii="Times New Roman" w:hAnsi="Times New Roman" w:cs="Times New Roman"/>
              <w:sz w:val="24"/>
              <w:szCs w:val="24"/>
              <w:lang w:val="en-GB"/>
            </w:rPr>
          </w:rPrChange>
        </w:rPr>
        <w:t xml:space="preserve">in this area </w:t>
      </w:r>
      <w:r w:rsidR="00553696" w:rsidRPr="00A023CC">
        <w:rPr>
          <w:rFonts w:ascii="Times New Roman" w:hAnsi="Times New Roman" w:cs="Times New Roman"/>
          <w:sz w:val="24"/>
          <w:szCs w:val="24"/>
          <w:lang w:val="en-US"/>
          <w:rPrChange w:id="3205" w:author="Ian Hussey" w:date="2020-08-25T17:52:00Z">
            <w:rPr>
              <w:rFonts w:ascii="Times New Roman" w:hAnsi="Times New Roman" w:cs="Times New Roman"/>
              <w:sz w:val="24"/>
              <w:szCs w:val="24"/>
              <w:lang w:val="en-GB"/>
            </w:rPr>
          </w:rPrChange>
        </w:rPr>
        <w:t xml:space="preserve">(Hughes et al., 2016). </w:t>
      </w:r>
      <w:r w:rsidR="007E3441" w:rsidRPr="00A023CC">
        <w:rPr>
          <w:rFonts w:ascii="Times New Roman" w:hAnsi="Times New Roman" w:cs="Times New Roman"/>
          <w:sz w:val="24"/>
          <w:szCs w:val="24"/>
          <w:lang w:val="en-US"/>
          <w:rPrChange w:id="3206" w:author="Ian Hussey" w:date="2020-08-25T17:52:00Z">
            <w:rPr>
              <w:rFonts w:ascii="Times New Roman" w:hAnsi="Times New Roman" w:cs="Times New Roman"/>
              <w:sz w:val="24"/>
              <w:szCs w:val="24"/>
              <w:lang w:val="en-GB"/>
            </w:rPr>
          </w:rPrChange>
        </w:rPr>
        <w:t>Meta-analyses</w:t>
      </w:r>
      <w:r w:rsidRPr="00A023CC">
        <w:rPr>
          <w:rFonts w:ascii="Times New Roman" w:hAnsi="Times New Roman" w:cs="Times New Roman"/>
          <w:sz w:val="24"/>
          <w:szCs w:val="24"/>
          <w:lang w:val="en-US"/>
          <w:rPrChange w:id="3207"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08" w:author="Ian Hussey" w:date="2020-08-25T17:52:00Z">
            <w:rPr>
              <w:rFonts w:ascii="Times New Roman" w:hAnsi="Times New Roman" w:cs="Times New Roman"/>
              <w:sz w:val="24"/>
              <w:szCs w:val="24"/>
              <w:lang w:val="en-GB"/>
            </w:rPr>
          </w:rPrChange>
        </w:rPr>
        <w:t xml:space="preserve">also </w:t>
      </w:r>
      <w:r w:rsidRPr="00A023CC">
        <w:rPr>
          <w:rFonts w:ascii="Times New Roman" w:hAnsi="Times New Roman" w:cs="Times New Roman"/>
          <w:sz w:val="24"/>
          <w:szCs w:val="24"/>
          <w:lang w:val="en-US"/>
          <w:rPrChange w:id="3209" w:author="Ian Hussey" w:date="2020-08-25T17:52:00Z">
            <w:rPr>
              <w:rFonts w:ascii="Times New Roman" w:hAnsi="Times New Roman" w:cs="Times New Roman"/>
              <w:sz w:val="24"/>
              <w:szCs w:val="24"/>
              <w:lang w:val="en-GB"/>
            </w:rPr>
          </w:rPrChange>
        </w:rPr>
        <w:t>indicated</w:t>
      </w:r>
      <w:r w:rsidR="00553696" w:rsidRPr="00A023CC">
        <w:rPr>
          <w:rFonts w:ascii="Times New Roman" w:hAnsi="Times New Roman" w:cs="Times New Roman"/>
          <w:sz w:val="24"/>
          <w:szCs w:val="24"/>
          <w:lang w:val="en-US"/>
          <w:rPrChange w:id="3210" w:author="Ian Hussey" w:date="2020-08-25T17:52:00Z">
            <w:rPr>
              <w:rFonts w:ascii="Times New Roman" w:hAnsi="Times New Roman" w:cs="Times New Roman"/>
              <w:sz w:val="24"/>
              <w:szCs w:val="24"/>
              <w:lang w:val="en-GB"/>
            </w:rPr>
          </w:rPrChange>
        </w:rPr>
        <w:t xml:space="preserve"> that </w:t>
      </w:r>
      <w:r w:rsidR="001C342E" w:rsidRPr="00A023CC">
        <w:rPr>
          <w:rFonts w:ascii="Times New Roman" w:hAnsi="Times New Roman" w:cs="Times New Roman"/>
          <w:sz w:val="24"/>
          <w:szCs w:val="24"/>
          <w:lang w:val="en-US"/>
          <w:rPrChange w:id="3211" w:author="Ian Hussey" w:date="2020-08-25T17:52:00Z">
            <w:rPr>
              <w:rFonts w:ascii="Times New Roman" w:hAnsi="Times New Roman" w:cs="Times New Roman"/>
              <w:sz w:val="24"/>
              <w:szCs w:val="24"/>
              <w:lang w:val="en-GB"/>
            </w:rPr>
          </w:rPrChange>
        </w:rPr>
        <w:t xml:space="preserve">- </w:t>
      </w:r>
      <w:r w:rsidR="001C342E" w:rsidRPr="00A023CC">
        <w:rPr>
          <w:rFonts w:ascii="Times New Roman" w:hAnsi="Times New Roman" w:cs="Times New Roman"/>
          <w:i/>
          <w:sz w:val="24"/>
          <w:szCs w:val="24"/>
          <w:lang w:val="en-US"/>
          <w:rPrChange w:id="3212" w:author="Ian Hussey" w:date="2020-08-25T17:52:00Z">
            <w:rPr>
              <w:rFonts w:ascii="Times New Roman" w:hAnsi="Times New Roman" w:cs="Times New Roman"/>
              <w:i/>
              <w:sz w:val="24"/>
              <w:szCs w:val="24"/>
              <w:lang w:val="en-GB"/>
            </w:rPr>
          </w:rPrChange>
        </w:rPr>
        <w:t>in general</w:t>
      </w:r>
      <w:r w:rsidR="001C342E" w:rsidRPr="00A023CC">
        <w:rPr>
          <w:rFonts w:ascii="Times New Roman" w:hAnsi="Times New Roman" w:cs="Times New Roman"/>
          <w:sz w:val="24"/>
          <w:szCs w:val="24"/>
          <w:lang w:val="en-US"/>
          <w:rPrChange w:id="3213" w:author="Ian Hussey" w:date="2020-08-25T17:52:00Z">
            <w:rPr>
              <w:rFonts w:ascii="Times New Roman" w:hAnsi="Times New Roman" w:cs="Times New Roman"/>
              <w:sz w:val="24"/>
              <w:szCs w:val="24"/>
              <w:lang w:val="en-GB"/>
            </w:rPr>
          </w:rPrChange>
        </w:rPr>
        <w:t xml:space="preserve"> - </w:t>
      </w:r>
      <w:r w:rsidR="007E3441" w:rsidRPr="00A023CC">
        <w:rPr>
          <w:rFonts w:ascii="Times New Roman" w:hAnsi="Times New Roman" w:cs="Times New Roman"/>
          <w:sz w:val="24"/>
          <w:szCs w:val="24"/>
          <w:lang w:val="en-US"/>
          <w:rPrChange w:id="3214" w:author="Ian Hussey" w:date="2020-08-25T17:52:00Z">
            <w:rPr>
              <w:rFonts w:ascii="Times New Roman" w:hAnsi="Times New Roman" w:cs="Times New Roman"/>
              <w:sz w:val="24"/>
              <w:szCs w:val="24"/>
              <w:lang w:val="en-GB"/>
            </w:rPr>
          </w:rPrChange>
        </w:rPr>
        <w:t xml:space="preserve">there was </w:t>
      </w:r>
      <w:r w:rsidR="00B64FED" w:rsidRPr="00A023CC">
        <w:rPr>
          <w:rFonts w:ascii="Times New Roman" w:hAnsi="Times New Roman" w:cs="Times New Roman"/>
          <w:sz w:val="24"/>
          <w:szCs w:val="24"/>
          <w:lang w:val="en-US"/>
          <w:rPrChange w:id="3215" w:author="Ian Hussey" w:date="2020-08-25T17:52:00Z">
            <w:rPr>
              <w:rFonts w:ascii="Times New Roman" w:hAnsi="Times New Roman" w:cs="Times New Roman"/>
              <w:sz w:val="24"/>
              <w:szCs w:val="24"/>
              <w:lang w:val="en-GB"/>
            </w:rPr>
          </w:rPrChange>
        </w:rPr>
        <w:t xml:space="preserve">little </w:t>
      </w:r>
      <w:r w:rsidR="007E3441" w:rsidRPr="00A023CC">
        <w:rPr>
          <w:rFonts w:ascii="Times New Roman" w:hAnsi="Times New Roman" w:cs="Times New Roman"/>
          <w:sz w:val="24"/>
          <w:szCs w:val="24"/>
          <w:lang w:val="en-US"/>
          <w:rPrChange w:id="3216" w:author="Ian Hussey" w:date="2020-08-25T17:52:00Z">
            <w:rPr>
              <w:rFonts w:ascii="Times New Roman" w:hAnsi="Times New Roman" w:cs="Times New Roman"/>
              <w:sz w:val="24"/>
              <w:szCs w:val="24"/>
              <w:lang w:val="en-GB"/>
            </w:rPr>
          </w:rPrChange>
        </w:rPr>
        <w:t xml:space="preserve">evidence to </w:t>
      </w:r>
      <w:r w:rsidR="00F161C6" w:rsidRPr="00A023CC">
        <w:rPr>
          <w:rFonts w:ascii="Times New Roman" w:hAnsi="Times New Roman" w:cs="Times New Roman"/>
          <w:sz w:val="24"/>
          <w:szCs w:val="24"/>
          <w:lang w:val="en-US"/>
          <w:rPrChange w:id="3217" w:author="Ian Hussey" w:date="2020-08-25T17:52:00Z">
            <w:rPr>
              <w:rFonts w:ascii="Times New Roman" w:hAnsi="Times New Roman" w:cs="Times New Roman"/>
              <w:sz w:val="24"/>
              <w:szCs w:val="24"/>
              <w:lang w:val="en-GB"/>
            </w:rPr>
          </w:rPrChange>
        </w:rPr>
        <w:t xml:space="preserve">support the idea </w:t>
      </w:r>
      <w:r w:rsidR="007E3441" w:rsidRPr="00A023CC">
        <w:rPr>
          <w:rFonts w:ascii="Times New Roman" w:hAnsi="Times New Roman" w:cs="Times New Roman"/>
          <w:sz w:val="24"/>
          <w:szCs w:val="24"/>
          <w:lang w:val="en-US"/>
          <w:rPrChange w:id="3218" w:author="Ian Hussey" w:date="2020-08-25T17:52:00Z">
            <w:rPr>
              <w:rFonts w:ascii="Times New Roman" w:hAnsi="Times New Roman" w:cs="Times New Roman"/>
              <w:sz w:val="24"/>
              <w:szCs w:val="24"/>
              <w:lang w:val="en-GB"/>
            </w:rPr>
          </w:rPrChange>
        </w:rPr>
        <w:t xml:space="preserve">that </w:t>
      </w:r>
      <w:r w:rsidR="00553696" w:rsidRPr="00A023CC">
        <w:rPr>
          <w:rFonts w:ascii="Times New Roman" w:hAnsi="Times New Roman" w:cs="Times New Roman"/>
          <w:sz w:val="24"/>
          <w:szCs w:val="24"/>
          <w:lang w:val="en-US"/>
          <w:rPrChange w:id="3219" w:author="Ian Hussey" w:date="2020-08-25T17:52:00Z">
            <w:rPr>
              <w:rFonts w:ascii="Times New Roman" w:hAnsi="Times New Roman" w:cs="Times New Roman"/>
              <w:sz w:val="24"/>
              <w:szCs w:val="24"/>
              <w:lang w:val="en-GB"/>
            </w:rPr>
          </w:rPrChange>
        </w:rPr>
        <w:t xml:space="preserve">the </w:t>
      </w:r>
      <w:r w:rsidR="007E3441" w:rsidRPr="00A023CC">
        <w:rPr>
          <w:rFonts w:ascii="Times New Roman" w:hAnsi="Times New Roman" w:cs="Times New Roman"/>
          <w:sz w:val="24"/>
          <w:szCs w:val="24"/>
          <w:lang w:val="en-US"/>
          <w:rPrChange w:id="3220" w:author="Ian Hussey" w:date="2020-08-25T17:52:00Z">
            <w:rPr>
              <w:rFonts w:ascii="Times New Roman" w:hAnsi="Times New Roman" w:cs="Times New Roman"/>
              <w:sz w:val="24"/>
              <w:szCs w:val="24"/>
              <w:lang w:val="en-GB"/>
            </w:rPr>
          </w:rPrChange>
        </w:rPr>
        <w:t xml:space="preserve">extinction procedures used in this paper led to a </w:t>
      </w:r>
      <w:r w:rsidR="00553696" w:rsidRPr="00A023CC">
        <w:rPr>
          <w:rFonts w:ascii="Times New Roman" w:hAnsi="Times New Roman" w:cs="Times New Roman"/>
          <w:sz w:val="24"/>
          <w:szCs w:val="24"/>
          <w:lang w:val="en-US"/>
          <w:rPrChange w:id="3221" w:author="Ian Hussey" w:date="2020-08-25T17:52:00Z">
            <w:rPr>
              <w:rFonts w:ascii="Times New Roman" w:hAnsi="Times New Roman" w:cs="Times New Roman"/>
              <w:sz w:val="24"/>
              <w:szCs w:val="24"/>
              <w:lang w:val="en-GB"/>
            </w:rPr>
          </w:rPrChange>
        </w:rPr>
        <w:t>r</w:t>
      </w:r>
      <w:r w:rsidR="007E3441" w:rsidRPr="00A023CC">
        <w:rPr>
          <w:rFonts w:ascii="Times New Roman" w:hAnsi="Times New Roman" w:cs="Times New Roman"/>
          <w:sz w:val="24"/>
          <w:szCs w:val="24"/>
          <w:lang w:val="en-US"/>
          <w:rPrChange w:id="3222" w:author="Ian Hussey" w:date="2020-08-25T17:52:00Z">
            <w:rPr>
              <w:rFonts w:ascii="Times New Roman" w:hAnsi="Times New Roman" w:cs="Times New Roman"/>
              <w:sz w:val="24"/>
              <w:szCs w:val="24"/>
              <w:lang w:val="en-GB"/>
            </w:rPr>
          </w:rPrChange>
        </w:rPr>
        <w:t>eduction</w:t>
      </w:r>
      <w:r w:rsidR="00553696" w:rsidRPr="00A023CC">
        <w:rPr>
          <w:rFonts w:ascii="Times New Roman" w:hAnsi="Times New Roman" w:cs="Times New Roman"/>
          <w:sz w:val="24"/>
          <w:szCs w:val="24"/>
          <w:lang w:val="en-US"/>
          <w:rPrChange w:id="3223"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24" w:author="Ian Hussey" w:date="2020-08-25T17:52:00Z">
            <w:rPr>
              <w:rFonts w:ascii="Times New Roman" w:hAnsi="Times New Roman" w:cs="Times New Roman"/>
              <w:sz w:val="24"/>
              <w:szCs w:val="24"/>
              <w:lang w:val="en-GB"/>
            </w:rPr>
          </w:rPrChange>
        </w:rPr>
        <w:t xml:space="preserve">in IR or OEC effects, or that the </w:t>
      </w:r>
      <w:r w:rsidR="00587CE3" w:rsidRPr="00A023CC">
        <w:rPr>
          <w:rFonts w:ascii="Times New Roman" w:hAnsi="Times New Roman" w:cs="Times New Roman"/>
          <w:sz w:val="24"/>
          <w:szCs w:val="24"/>
          <w:lang w:val="en-US"/>
          <w:rPrChange w:id="3225" w:author="Ian Hussey" w:date="2020-08-25T17:52:00Z">
            <w:rPr>
              <w:rFonts w:ascii="Times New Roman" w:hAnsi="Times New Roman" w:cs="Times New Roman"/>
              <w:sz w:val="24"/>
              <w:szCs w:val="24"/>
              <w:lang w:val="en-GB"/>
            </w:rPr>
          </w:rPrChange>
        </w:rPr>
        <w:t xml:space="preserve">counterconditioning procedures </w:t>
      </w:r>
      <w:r w:rsidR="001C342E" w:rsidRPr="00A023CC">
        <w:rPr>
          <w:rFonts w:ascii="Times New Roman" w:hAnsi="Times New Roman" w:cs="Times New Roman"/>
          <w:sz w:val="24"/>
          <w:szCs w:val="24"/>
          <w:lang w:val="en-US"/>
          <w:rPrChange w:id="3226" w:author="Ian Hussey" w:date="2020-08-25T17:52:00Z">
            <w:rPr>
              <w:rFonts w:ascii="Times New Roman" w:hAnsi="Times New Roman" w:cs="Times New Roman"/>
              <w:sz w:val="24"/>
              <w:szCs w:val="24"/>
              <w:lang w:val="en-GB"/>
            </w:rPr>
          </w:rPrChange>
        </w:rPr>
        <w:t xml:space="preserve">led to a reduction in </w:t>
      </w:r>
      <w:r w:rsidR="00587CE3" w:rsidRPr="00A023CC">
        <w:rPr>
          <w:rFonts w:ascii="Times New Roman" w:hAnsi="Times New Roman" w:cs="Times New Roman"/>
          <w:sz w:val="24"/>
          <w:szCs w:val="24"/>
          <w:lang w:val="en-US"/>
          <w:rPrChange w:id="3227" w:author="Ian Hussey" w:date="2020-08-25T17:52:00Z">
            <w:rPr>
              <w:rFonts w:ascii="Times New Roman" w:hAnsi="Times New Roman" w:cs="Times New Roman"/>
              <w:sz w:val="24"/>
              <w:szCs w:val="24"/>
              <w:lang w:val="en-GB"/>
            </w:rPr>
          </w:rPrChange>
        </w:rPr>
        <w:t xml:space="preserve">IR effects. </w:t>
      </w:r>
    </w:p>
    <w:p w14:paraId="4DAF93DD" w14:textId="77777777" w:rsidR="00587CE3" w:rsidRPr="00A023CC" w:rsidRDefault="00553696" w:rsidP="00587CE3">
      <w:pPr>
        <w:pStyle w:val="CommentText"/>
        <w:spacing w:after="0" w:line="480" w:lineRule="auto"/>
        <w:rPr>
          <w:rFonts w:ascii="Times New Roman" w:hAnsi="Times New Roman" w:cs="Times New Roman"/>
          <w:sz w:val="24"/>
          <w:szCs w:val="24"/>
          <w:lang w:val="en-US"/>
          <w:rPrChange w:id="322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i/>
          <w:sz w:val="24"/>
          <w:szCs w:val="24"/>
          <w:lang w:val="en-US"/>
          <w:rPrChange w:id="3229" w:author="Ian Hussey" w:date="2020-08-25T17:52:00Z">
            <w:rPr>
              <w:rFonts w:ascii="Times New Roman" w:hAnsi="Times New Roman" w:cs="Times New Roman"/>
              <w:b/>
              <w:i/>
              <w:sz w:val="24"/>
              <w:szCs w:val="24"/>
              <w:lang w:val="en-GB"/>
            </w:rPr>
          </w:rPrChange>
        </w:rPr>
        <w:t xml:space="preserve">Operant </w:t>
      </w:r>
      <w:r w:rsidR="00587CE3" w:rsidRPr="00A023CC">
        <w:rPr>
          <w:rFonts w:ascii="Times New Roman" w:hAnsi="Times New Roman" w:cs="Times New Roman"/>
          <w:b/>
          <w:i/>
          <w:sz w:val="24"/>
          <w:szCs w:val="24"/>
          <w:lang w:val="en-US"/>
          <w:rPrChange w:id="3230"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3231" w:author="Ian Hussey" w:date="2020-08-25T17:52:00Z">
            <w:rPr>
              <w:rFonts w:ascii="Times New Roman" w:hAnsi="Times New Roman" w:cs="Times New Roman"/>
              <w:b/>
              <w:i/>
              <w:sz w:val="24"/>
              <w:szCs w:val="24"/>
              <w:lang w:val="en-GB"/>
            </w:rPr>
          </w:rPrChange>
        </w:rPr>
        <w:t xml:space="preserve">valuative </w:t>
      </w:r>
      <w:r w:rsidR="00587CE3" w:rsidRPr="00A023CC">
        <w:rPr>
          <w:rFonts w:ascii="Times New Roman" w:hAnsi="Times New Roman" w:cs="Times New Roman"/>
          <w:b/>
          <w:i/>
          <w:sz w:val="24"/>
          <w:szCs w:val="24"/>
          <w:lang w:val="en-US"/>
          <w:rPrChange w:id="3232" w:author="Ian Hussey" w:date="2020-08-25T17:52:00Z">
            <w:rPr>
              <w:rFonts w:ascii="Times New Roman" w:hAnsi="Times New Roman" w:cs="Times New Roman"/>
              <w:b/>
              <w:i/>
              <w:sz w:val="24"/>
              <w:szCs w:val="24"/>
              <w:lang w:val="en-GB"/>
            </w:rPr>
          </w:rPrChange>
        </w:rPr>
        <w:t>C</w:t>
      </w:r>
      <w:r w:rsidRPr="00A023CC">
        <w:rPr>
          <w:rFonts w:ascii="Times New Roman" w:hAnsi="Times New Roman" w:cs="Times New Roman"/>
          <w:b/>
          <w:i/>
          <w:sz w:val="24"/>
          <w:szCs w:val="24"/>
          <w:lang w:val="en-US"/>
          <w:rPrChange w:id="3233" w:author="Ian Hussey" w:date="2020-08-25T17:52:00Z">
            <w:rPr>
              <w:rFonts w:ascii="Times New Roman" w:hAnsi="Times New Roman" w:cs="Times New Roman"/>
              <w:b/>
              <w:i/>
              <w:sz w:val="24"/>
              <w:szCs w:val="24"/>
              <w:lang w:val="en-GB"/>
            </w:rPr>
          </w:rPrChange>
        </w:rPr>
        <w:t>onditioning</w:t>
      </w:r>
      <w:r w:rsidRPr="00A023CC">
        <w:rPr>
          <w:rFonts w:ascii="Times New Roman" w:hAnsi="Times New Roman" w:cs="Times New Roman"/>
          <w:sz w:val="24"/>
          <w:szCs w:val="24"/>
          <w:lang w:val="en-US"/>
          <w:rPrChange w:id="3234" w:author="Ian Hussey" w:date="2020-08-25T17:52:00Z">
            <w:rPr>
              <w:rFonts w:ascii="Times New Roman" w:hAnsi="Times New Roman" w:cs="Times New Roman"/>
              <w:sz w:val="24"/>
              <w:szCs w:val="24"/>
              <w:lang w:val="en-GB"/>
            </w:rPr>
          </w:rPrChange>
        </w:rPr>
        <w:t xml:space="preserve"> </w:t>
      </w:r>
    </w:p>
    <w:p w14:paraId="627988CE" w14:textId="7D675E07" w:rsidR="007C549F" w:rsidRPr="00A023CC" w:rsidRDefault="007C549F" w:rsidP="00587CE3">
      <w:pPr>
        <w:pStyle w:val="CommentText"/>
        <w:spacing w:after="0" w:line="480" w:lineRule="auto"/>
        <w:ind w:firstLine="708"/>
        <w:rPr>
          <w:rFonts w:ascii="Times New Roman" w:hAnsi="Times New Roman" w:cs="Times New Roman"/>
          <w:sz w:val="24"/>
          <w:szCs w:val="24"/>
          <w:lang w:val="en-US"/>
          <w:rPrChange w:id="323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3236" w:author="Ian Hussey" w:date="2020-08-25T17:52:00Z">
            <w:rPr>
              <w:rFonts w:ascii="Times New Roman" w:hAnsi="Times New Roman" w:cs="Times New Roman"/>
              <w:sz w:val="24"/>
              <w:szCs w:val="24"/>
              <w:lang w:val="en-GB"/>
            </w:rPr>
          </w:rPrChange>
        </w:rPr>
        <w:t xml:space="preserve">A </w:t>
      </w:r>
      <w:r w:rsidR="00680E6A" w:rsidRPr="00A023CC">
        <w:rPr>
          <w:rFonts w:ascii="Times New Roman" w:hAnsi="Times New Roman" w:cs="Times New Roman"/>
          <w:sz w:val="24"/>
          <w:szCs w:val="24"/>
          <w:lang w:val="en-US"/>
          <w:rPrChange w:id="3237" w:author="Ian Hussey" w:date="2020-08-25T17:52:00Z">
            <w:rPr>
              <w:rFonts w:ascii="Times New Roman" w:hAnsi="Times New Roman" w:cs="Times New Roman"/>
              <w:sz w:val="24"/>
              <w:szCs w:val="24"/>
              <w:lang w:val="en-GB"/>
            </w:rPr>
          </w:rPrChange>
        </w:rPr>
        <w:t>multilevel</w:t>
      </w:r>
      <w:r w:rsidRPr="00A023CC">
        <w:rPr>
          <w:rFonts w:ascii="Times New Roman" w:hAnsi="Times New Roman" w:cs="Times New Roman"/>
          <w:sz w:val="24"/>
          <w:szCs w:val="24"/>
          <w:lang w:val="en-US"/>
          <w:rPrChange w:id="3238" w:author="Ian Hussey" w:date="2020-08-25T17:52:00Z">
            <w:rPr>
              <w:rFonts w:ascii="Times New Roman" w:hAnsi="Times New Roman" w:cs="Times New Roman"/>
              <w:sz w:val="24"/>
              <w:szCs w:val="24"/>
              <w:lang w:val="en-GB"/>
            </w:rPr>
          </w:rPrChange>
        </w:rPr>
        <w:t xml:space="preserve"> meta-analysis of Experiments 1-7 also showed that operant evaluative conditioning gave rise to strong changes in likes and dislikes</w:t>
      </w:r>
      <w:r w:rsidR="00394C80" w:rsidRPr="00A023CC">
        <w:rPr>
          <w:rFonts w:ascii="Times New Roman" w:hAnsi="Times New Roman" w:cs="Times New Roman"/>
          <w:sz w:val="24"/>
          <w:szCs w:val="24"/>
          <w:lang w:val="en-US"/>
          <w:rPrChange w:id="3239"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40" w:author="Ian Hussey" w:date="2020-08-25T17:52:00Z">
            <w:rPr>
              <w:rFonts w:ascii="Times New Roman" w:hAnsi="Times New Roman" w:cs="Times New Roman"/>
              <w:sz w:val="24"/>
              <w:szCs w:val="24"/>
              <w:lang w:val="en-GB"/>
            </w:rPr>
          </w:rPrChange>
        </w:rPr>
        <w:t>Meta-analyses</w:t>
      </w:r>
      <w:r w:rsidRPr="00A023CC">
        <w:rPr>
          <w:rFonts w:ascii="Times New Roman" w:hAnsi="Times New Roman" w:cs="Times New Roman"/>
          <w:sz w:val="24"/>
          <w:szCs w:val="24"/>
          <w:lang w:val="en-US"/>
          <w:rPrChange w:id="3241"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42" w:author="Ian Hussey" w:date="2020-08-25T17:52:00Z">
            <w:rPr>
              <w:rFonts w:ascii="Times New Roman" w:hAnsi="Times New Roman" w:cs="Times New Roman"/>
              <w:sz w:val="24"/>
              <w:szCs w:val="24"/>
              <w:lang w:val="en-GB"/>
            </w:rPr>
          </w:rPrChange>
        </w:rPr>
        <w:t xml:space="preserve">also </w:t>
      </w:r>
      <w:r w:rsidRPr="00A023CC">
        <w:rPr>
          <w:rFonts w:ascii="Times New Roman" w:hAnsi="Times New Roman" w:cs="Times New Roman"/>
          <w:sz w:val="24"/>
          <w:szCs w:val="24"/>
          <w:lang w:val="en-US"/>
          <w:rPrChange w:id="3243" w:author="Ian Hussey" w:date="2020-08-25T17:52:00Z">
            <w:rPr>
              <w:rFonts w:ascii="Times New Roman" w:hAnsi="Times New Roman" w:cs="Times New Roman"/>
              <w:sz w:val="24"/>
              <w:szCs w:val="24"/>
              <w:lang w:val="en-GB"/>
            </w:rPr>
          </w:rPrChange>
        </w:rPr>
        <w:t>indica</w:t>
      </w:r>
      <w:r w:rsidR="009076E0" w:rsidRPr="00A023CC">
        <w:rPr>
          <w:rFonts w:ascii="Times New Roman" w:hAnsi="Times New Roman" w:cs="Times New Roman"/>
          <w:sz w:val="24"/>
          <w:szCs w:val="24"/>
          <w:lang w:val="en-US"/>
          <w:rPrChange w:id="3244" w:author="Ian Hussey" w:date="2020-08-25T17:52:00Z">
            <w:rPr>
              <w:rFonts w:ascii="Times New Roman" w:hAnsi="Times New Roman" w:cs="Times New Roman"/>
              <w:sz w:val="24"/>
              <w:szCs w:val="24"/>
              <w:lang w:val="en-GB"/>
            </w:rPr>
          </w:rPrChange>
        </w:rPr>
        <w:t xml:space="preserve">ted that </w:t>
      </w:r>
      <w:r w:rsidR="00A80C35" w:rsidRPr="00A023CC">
        <w:rPr>
          <w:rFonts w:ascii="Times New Roman" w:hAnsi="Times New Roman" w:cs="Times New Roman"/>
          <w:sz w:val="24"/>
          <w:szCs w:val="24"/>
          <w:lang w:val="en-US"/>
          <w:rPrChange w:id="3245" w:author="Ian Hussey" w:date="2020-08-25T17:52:00Z">
            <w:rPr>
              <w:rFonts w:ascii="Times New Roman" w:hAnsi="Times New Roman" w:cs="Times New Roman"/>
              <w:sz w:val="24"/>
              <w:szCs w:val="24"/>
              <w:lang w:val="en-GB"/>
            </w:rPr>
          </w:rPrChange>
        </w:rPr>
        <w:t xml:space="preserve">- </w:t>
      </w:r>
      <w:r w:rsidR="00A80C35" w:rsidRPr="00A023CC">
        <w:rPr>
          <w:rFonts w:ascii="Times New Roman" w:hAnsi="Times New Roman" w:cs="Times New Roman"/>
          <w:i/>
          <w:sz w:val="24"/>
          <w:szCs w:val="24"/>
          <w:lang w:val="en-US"/>
          <w:rPrChange w:id="3246" w:author="Ian Hussey" w:date="2020-08-25T17:52:00Z">
            <w:rPr>
              <w:rFonts w:ascii="Times New Roman" w:hAnsi="Times New Roman" w:cs="Times New Roman"/>
              <w:i/>
              <w:sz w:val="24"/>
              <w:szCs w:val="24"/>
              <w:lang w:val="en-GB"/>
            </w:rPr>
          </w:rPrChange>
        </w:rPr>
        <w:t>in general</w:t>
      </w:r>
      <w:r w:rsidR="00A80C35" w:rsidRPr="00A023CC">
        <w:rPr>
          <w:rFonts w:ascii="Times New Roman" w:hAnsi="Times New Roman" w:cs="Times New Roman"/>
          <w:sz w:val="24"/>
          <w:szCs w:val="24"/>
          <w:lang w:val="en-US"/>
          <w:rPrChange w:id="3247" w:author="Ian Hussey" w:date="2020-08-25T17:52:00Z">
            <w:rPr>
              <w:rFonts w:ascii="Times New Roman" w:hAnsi="Times New Roman" w:cs="Times New Roman"/>
              <w:sz w:val="24"/>
              <w:szCs w:val="24"/>
              <w:lang w:val="en-GB"/>
            </w:rPr>
          </w:rPrChange>
        </w:rPr>
        <w:t xml:space="preserve"> - </w:t>
      </w:r>
      <w:r w:rsidR="007E3441" w:rsidRPr="00A023CC">
        <w:rPr>
          <w:rFonts w:ascii="Times New Roman" w:hAnsi="Times New Roman" w:cs="Times New Roman"/>
          <w:sz w:val="24"/>
          <w:szCs w:val="24"/>
          <w:lang w:val="en-US"/>
          <w:rPrChange w:id="3248" w:author="Ian Hussey" w:date="2020-08-25T17:52:00Z">
            <w:rPr>
              <w:rFonts w:ascii="Times New Roman" w:hAnsi="Times New Roman" w:cs="Times New Roman"/>
              <w:sz w:val="24"/>
              <w:szCs w:val="24"/>
              <w:lang w:val="en-GB"/>
            </w:rPr>
          </w:rPrChange>
        </w:rPr>
        <w:t xml:space="preserve">there was </w:t>
      </w:r>
      <w:r w:rsidR="00B64FED" w:rsidRPr="00A023CC">
        <w:rPr>
          <w:rFonts w:ascii="Times New Roman" w:hAnsi="Times New Roman" w:cs="Times New Roman"/>
          <w:sz w:val="24"/>
          <w:szCs w:val="24"/>
          <w:lang w:val="en-US"/>
          <w:rPrChange w:id="3249" w:author="Ian Hussey" w:date="2020-08-25T17:52:00Z">
            <w:rPr>
              <w:rFonts w:ascii="Times New Roman" w:hAnsi="Times New Roman" w:cs="Times New Roman"/>
              <w:sz w:val="24"/>
              <w:szCs w:val="24"/>
              <w:lang w:val="en-GB"/>
            </w:rPr>
          </w:rPrChange>
        </w:rPr>
        <w:t xml:space="preserve">little </w:t>
      </w:r>
      <w:r w:rsidR="007E3441" w:rsidRPr="00A023CC">
        <w:rPr>
          <w:rFonts w:ascii="Times New Roman" w:hAnsi="Times New Roman" w:cs="Times New Roman"/>
          <w:sz w:val="24"/>
          <w:szCs w:val="24"/>
          <w:lang w:val="en-US"/>
          <w:rPrChange w:id="3250" w:author="Ian Hussey" w:date="2020-08-25T17:52:00Z">
            <w:rPr>
              <w:rFonts w:ascii="Times New Roman" w:hAnsi="Times New Roman" w:cs="Times New Roman"/>
              <w:sz w:val="24"/>
              <w:szCs w:val="24"/>
              <w:lang w:val="en-GB"/>
            </w:rPr>
          </w:rPrChange>
        </w:rPr>
        <w:t xml:space="preserve">evidence to </w:t>
      </w:r>
      <w:r w:rsidR="00F161C6" w:rsidRPr="00A023CC">
        <w:rPr>
          <w:rFonts w:ascii="Times New Roman" w:hAnsi="Times New Roman" w:cs="Times New Roman"/>
          <w:sz w:val="24"/>
          <w:szCs w:val="24"/>
          <w:lang w:val="en-US"/>
          <w:rPrChange w:id="3251" w:author="Ian Hussey" w:date="2020-08-25T17:52:00Z">
            <w:rPr>
              <w:rFonts w:ascii="Times New Roman" w:hAnsi="Times New Roman" w:cs="Times New Roman"/>
              <w:sz w:val="24"/>
              <w:szCs w:val="24"/>
              <w:lang w:val="en-GB"/>
            </w:rPr>
          </w:rPrChange>
        </w:rPr>
        <w:t xml:space="preserve">support the idea </w:t>
      </w:r>
      <w:r w:rsidR="007E3441" w:rsidRPr="00A023CC">
        <w:rPr>
          <w:rFonts w:ascii="Times New Roman" w:hAnsi="Times New Roman" w:cs="Times New Roman"/>
          <w:sz w:val="24"/>
          <w:szCs w:val="24"/>
          <w:lang w:val="en-US"/>
          <w:rPrChange w:id="3252" w:author="Ian Hussey" w:date="2020-08-25T17:52:00Z">
            <w:rPr>
              <w:rFonts w:ascii="Times New Roman" w:hAnsi="Times New Roman" w:cs="Times New Roman"/>
              <w:sz w:val="24"/>
              <w:szCs w:val="24"/>
              <w:lang w:val="en-GB"/>
            </w:rPr>
          </w:rPrChange>
        </w:rPr>
        <w:t xml:space="preserve">that the </w:t>
      </w:r>
      <w:r w:rsidR="009076E0" w:rsidRPr="00A023CC">
        <w:rPr>
          <w:rFonts w:ascii="Times New Roman" w:hAnsi="Times New Roman" w:cs="Times New Roman"/>
          <w:sz w:val="24"/>
          <w:szCs w:val="24"/>
          <w:lang w:val="en-US"/>
          <w:rPrChange w:id="3253" w:author="Ian Hussey" w:date="2020-08-25T17:52:00Z">
            <w:rPr>
              <w:rFonts w:ascii="Times New Roman" w:hAnsi="Times New Roman" w:cs="Times New Roman"/>
              <w:sz w:val="24"/>
              <w:szCs w:val="24"/>
              <w:lang w:val="en-GB"/>
            </w:rPr>
          </w:rPrChange>
        </w:rPr>
        <w:t>extinction procedures</w:t>
      </w:r>
      <w:r w:rsidRPr="00A023CC">
        <w:rPr>
          <w:rFonts w:ascii="Times New Roman" w:hAnsi="Times New Roman" w:cs="Times New Roman"/>
          <w:sz w:val="24"/>
          <w:szCs w:val="24"/>
          <w:lang w:val="en-US"/>
          <w:rPrChange w:id="3254"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55" w:author="Ian Hussey" w:date="2020-08-25T17:52:00Z">
            <w:rPr>
              <w:rFonts w:ascii="Times New Roman" w:hAnsi="Times New Roman" w:cs="Times New Roman"/>
              <w:sz w:val="24"/>
              <w:szCs w:val="24"/>
              <w:lang w:val="en-GB"/>
            </w:rPr>
          </w:rPrChange>
        </w:rPr>
        <w:t xml:space="preserve">used in this study </w:t>
      </w:r>
      <w:r w:rsidRPr="00A023CC">
        <w:rPr>
          <w:rFonts w:ascii="Times New Roman" w:hAnsi="Times New Roman" w:cs="Times New Roman"/>
          <w:sz w:val="24"/>
          <w:szCs w:val="24"/>
          <w:lang w:val="en-US"/>
          <w:rPrChange w:id="3256" w:author="Ian Hussey" w:date="2020-08-25T17:52:00Z">
            <w:rPr>
              <w:rFonts w:ascii="Times New Roman" w:hAnsi="Times New Roman" w:cs="Times New Roman"/>
              <w:sz w:val="24"/>
              <w:szCs w:val="24"/>
              <w:lang w:val="en-GB"/>
            </w:rPr>
          </w:rPrChange>
        </w:rPr>
        <w:t>reduce</w:t>
      </w:r>
      <w:r w:rsidR="007E3441" w:rsidRPr="00A023CC">
        <w:rPr>
          <w:rFonts w:ascii="Times New Roman" w:hAnsi="Times New Roman" w:cs="Times New Roman"/>
          <w:sz w:val="24"/>
          <w:szCs w:val="24"/>
          <w:lang w:val="en-US"/>
          <w:rPrChange w:id="3257" w:author="Ian Hussey" w:date="2020-08-25T17:52:00Z">
            <w:rPr>
              <w:rFonts w:ascii="Times New Roman" w:hAnsi="Times New Roman" w:cs="Times New Roman"/>
              <w:sz w:val="24"/>
              <w:szCs w:val="24"/>
              <w:lang w:val="en-GB"/>
            </w:rPr>
          </w:rPrChange>
        </w:rPr>
        <w:t>d</w:t>
      </w:r>
      <w:r w:rsidRPr="00A023CC">
        <w:rPr>
          <w:rFonts w:ascii="Times New Roman" w:hAnsi="Times New Roman" w:cs="Times New Roman"/>
          <w:sz w:val="24"/>
          <w:szCs w:val="24"/>
          <w:lang w:val="en-US"/>
          <w:rPrChange w:id="3258"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59" w:author="Ian Hussey" w:date="2020-08-25T17:52:00Z">
            <w:rPr>
              <w:rFonts w:ascii="Times New Roman" w:hAnsi="Times New Roman" w:cs="Times New Roman"/>
              <w:sz w:val="24"/>
              <w:szCs w:val="24"/>
              <w:lang w:val="en-GB"/>
            </w:rPr>
          </w:rPrChange>
        </w:rPr>
        <w:t>OEC effects</w:t>
      </w:r>
      <w:r w:rsidRPr="00A023CC">
        <w:rPr>
          <w:rFonts w:ascii="Times New Roman" w:hAnsi="Times New Roman" w:cs="Times New Roman"/>
          <w:sz w:val="24"/>
          <w:szCs w:val="24"/>
          <w:lang w:val="en-US"/>
          <w:rPrChange w:id="3260" w:author="Ian Hussey" w:date="2020-08-25T17:52:00Z">
            <w:rPr>
              <w:rFonts w:ascii="Times New Roman" w:hAnsi="Times New Roman" w:cs="Times New Roman"/>
              <w:sz w:val="24"/>
              <w:szCs w:val="24"/>
              <w:lang w:val="en-GB"/>
            </w:rPr>
          </w:rPrChange>
        </w:rPr>
        <w:t xml:space="preserve">. </w:t>
      </w:r>
      <w:r w:rsidR="007E3441" w:rsidRPr="00A023CC">
        <w:rPr>
          <w:rFonts w:ascii="Times New Roman" w:hAnsi="Times New Roman" w:cs="Times New Roman"/>
          <w:sz w:val="24"/>
          <w:szCs w:val="24"/>
          <w:lang w:val="en-US"/>
          <w:rPrChange w:id="3261" w:author="Ian Hussey" w:date="2020-08-25T17:52:00Z">
            <w:rPr>
              <w:rFonts w:ascii="Times New Roman" w:hAnsi="Times New Roman" w:cs="Times New Roman"/>
              <w:sz w:val="24"/>
              <w:szCs w:val="24"/>
              <w:lang w:val="en-GB"/>
            </w:rPr>
          </w:rPrChange>
        </w:rPr>
        <w:t xml:space="preserve">In contrast, in </w:t>
      </w:r>
      <w:r w:rsidRPr="00A023CC">
        <w:rPr>
          <w:rFonts w:ascii="Times New Roman" w:hAnsi="Times New Roman" w:cs="Times New Roman"/>
          <w:sz w:val="24"/>
          <w:szCs w:val="24"/>
          <w:lang w:val="en-US"/>
          <w:rPrChange w:id="3262" w:author="Ian Hussey" w:date="2020-08-25T17:52:00Z">
            <w:rPr>
              <w:rFonts w:ascii="Times New Roman" w:hAnsi="Times New Roman" w:cs="Times New Roman"/>
              <w:sz w:val="24"/>
              <w:szCs w:val="24"/>
              <w:lang w:val="en-GB"/>
            </w:rPr>
          </w:rPrChange>
        </w:rPr>
        <w:t xml:space="preserve">Experiment 5, </w:t>
      </w:r>
      <w:r w:rsidR="00553696" w:rsidRPr="00A023CC">
        <w:rPr>
          <w:rFonts w:ascii="Times New Roman" w:hAnsi="Times New Roman" w:cs="Times New Roman"/>
          <w:sz w:val="24"/>
          <w:szCs w:val="24"/>
          <w:lang w:val="en-US"/>
          <w:rPrChange w:id="3263" w:author="Ian Hussey" w:date="2020-08-25T17:52:00Z">
            <w:rPr>
              <w:rFonts w:ascii="Times New Roman" w:hAnsi="Times New Roman" w:cs="Times New Roman"/>
              <w:sz w:val="24"/>
              <w:szCs w:val="24"/>
              <w:lang w:val="en-GB"/>
            </w:rPr>
          </w:rPrChange>
        </w:rPr>
        <w:t xml:space="preserve">the </w:t>
      </w:r>
      <w:r w:rsidR="0091092C" w:rsidRPr="00A023CC">
        <w:rPr>
          <w:rFonts w:ascii="Times New Roman" w:hAnsi="Times New Roman" w:cs="Times New Roman"/>
          <w:sz w:val="24"/>
          <w:szCs w:val="24"/>
          <w:lang w:val="en-US"/>
          <w:rPrChange w:id="3264" w:author="Ian Hussey" w:date="2020-08-25T17:52:00Z">
            <w:rPr>
              <w:rFonts w:ascii="Times New Roman" w:hAnsi="Times New Roman" w:cs="Times New Roman"/>
              <w:sz w:val="24"/>
              <w:szCs w:val="24"/>
              <w:lang w:val="en-GB"/>
            </w:rPr>
          </w:rPrChange>
        </w:rPr>
        <w:t xml:space="preserve">only </w:t>
      </w:r>
      <w:r w:rsidR="00553696" w:rsidRPr="00A023CC">
        <w:rPr>
          <w:rFonts w:ascii="Times New Roman" w:hAnsi="Times New Roman" w:cs="Times New Roman"/>
          <w:sz w:val="24"/>
          <w:szCs w:val="24"/>
          <w:lang w:val="en-US"/>
          <w:rPrChange w:id="3265" w:author="Ian Hussey" w:date="2020-08-25T17:52:00Z">
            <w:rPr>
              <w:rFonts w:ascii="Times New Roman" w:hAnsi="Times New Roman" w:cs="Times New Roman"/>
              <w:sz w:val="24"/>
              <w:szCs w:val="24"/>
              <w:lang w:val="en-GB"/>
            </w:rPr>
          </w:rPrChange>
        </w:rPr>
        <w:t>study designed to countercondition OEC effects</w:t>
      </w:r>
      <w:r w:rsidR="007E3441" w:rsidRPr="00A023CC">
        <w:rPr>
          <w:rFonts w:ascii="Times New Roman" w:hAnsi="Times New Roman" w:cs="Times New Roman"/>
          <w:sz w:val="24"/>
          <w:szCs w:val="24"/>
          <w:lang w:val="en-US"/>
          <w:rPrChange w:id="3266"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3267" w:author="Ian Hussey" w:date="2020-08-25T17:52:00Z">
            <w:rPr>
              <w:rFonts w:ascii="Times New Roman" w:hAnsi="Times New Roman" w:cs="Times New Roman"/>
              <w:sz w:val="24"/>
              <w:szCs w:val="24"/>
              <w:lang w:val="en-GB"/>
            </w:rPr>
          </w:rPrChange>
        </w:rPr>
        <w:t xml:space="preserve">self-reported ratings were reduced when source stimulus valence was reversed from acquisition to counterconditioning. </w:t>
      </w:r>
    </w:p>
    <w:p w14:paraId="29B3FEDD" w14:textId="77777777" w:rsidR="00553696" w:rsidRPr="00A023CC" w:rsidRDefault="00553696" w:rsidP="00000494">
      <w:pPr>
        <w:spacing w:line="480" w:lineRule="auto"/>
        <w:contextualSpacing/>
        <w:outlineLvl w:val="1"/>
        <w:rPr>
          <w:rFonts w:ascii="Times New Roman" w:hAnsi="Times New Roman" w:cs="Times New Roman"/>
          <w:b/>
          <w:sz w:val="24"/>
          <w:szCs w:val="24"/>
          <w:lang w:val="en-US"/>
          <w:rPrChange w:id="3268"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3269" w:author="Ian Hussey" w:date="2020-08-25T17:52:00Z">
            <w:rPr>
              <w:rFonts w:ascii="Times New Roman" w:hAnsi="Times New Roman" w:cs="Times New Roman"/>
              <w:b/>
              <w:sz w:val="24"/>
              <w:szCs w:val="24"/>
              <w:lang w:val="en-GB"/>
            </w:rPr>
          </w:rPrChange>
        </w:rPr>
        <w:t>Empirical Implications</w:t>
      </w:r>
    </w:p>
    <w:p w14:paraId="51DD38D3" w14:textId="77777777" w:rsidR="00B87FEA" w:rsidRPr="00A023CC" w:rsidRDefault="00176FA7" w:rsidP="00B87FEA">
      <w:pPr>
        <w:spacing w:line="480" w:lineRule="auto"/>
        <w:contextualSpacing/>
        <w:rPr>
          <w:rFonts w:ascii="Times New Roman" w:hAnsi="Times New Roman" w:cs="Times New Roman"/>
          <w:i/>
          <w:sz w:val="24"/>
          <w:szCs w:val="24"/>
          <w:lang w:val="en-US"/>
          <w:rPrChange w:id="3270" w:author="Ian Hussey" w:date="2020-08-25T17:52:00Z">
            <w:rPr>
              <w:rFonts w:ascii="Times New Roman" w:hAnsi="Times New Roman" w:cs="Times New Roman"/>
              <w:i/>
              <w:sz w:val="24"/>
              <w:szCs w:val="24"/>
              <w:lang w:val="en-GB"/>
            </w:rPr>
          </w:rPrChange>
        </w:rPr>
      </w:pPr>
      <w:r w:rsidRPr="00A023CC">
        <w:rPr>
          <w:rFonts w:ascii="Times New Roman" w:hAnsi="Times New Roman" w:cs="Times New Roman"/>
          <w:b/>
          <w:i/>
          <w:sz w:val="24"/>
          <w:szCs w:val="24"/>
          <w:lang w:val="en-US"/>
          <w:rPrChange w:id="3271" w:author="Ian Hussey" w:date="2020-08-25T17:52:00Z">
            <w:rPr>
              <w:rFonts w:ascii="Times New Roman" w:hAnsi="Times New Roman" w:cs="Times New Roman"/>
              <w:b/>
              <w:i/>
              <w:sz w:val="24"/>
              <w:szCs w:val="24"/>
              <w:lang w:val="en-GB"/>
            </w:rPr>
          </w:rPrChange>
        </w:rPr>
        <w:t xml:space="preserve">Extinction of </w:t>
      </w:r>
      <w:r w:rsidR="00B87FEA" w:rsidRPr="00A023CC">
        <w:rPr>
          <w:rFonts w:ascii="Times New Roman" w:hAnsi="Times New Roman" w:cs="Times New Roman"/>
          <w:b/>
          <w:i/>
          <w:sz w:val="24"/>
          <w:szCs w:val="24"/>
          <w:lang w:val="en-US"/>
          <w:rPrChange w:id="3272"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3273" w:author="Ian Hussey" w:date="2020-08-25T17:52:00Z">
            <w:rPr>
              <w:rFonts w:ascii="Times New Roman" w:hAnsi="Times New Roman" w:cs="Times New Roman"/>
              <w:b/>
              <w:i/>
              <w:sz w:val="24"/>
              <w:szCs w:val="24"/>
              <w:lang w:val="en-GB"/>
            </w:rPr>
          </w:rPrChange>
        </w:rPr>
        <w:t>valuations</w:t>
      </w:r>
      <w:r w:rsidRPr="00A023CC">
        <w:rPr>
          <w:rFonts w:ascii="Times New Roman" w:hAnsi="Times New Roman" w:cs="Times New Roman"/>
          <w:i/>
          <w:sz w:val="24"/>
          <w:szCs w:val="24"/>
          <w:lang w:val="en-US"/>
          <w:rPrChange w:id="3274" w:author="Ian Hussey" w:date="2020-08-25T17:52:00Z">
            <w:rPr>
              <w:rFonts w:ascii="Times New Roman" w:hAnsi="Times New Roman" w:cs="Times New Roman"/>
              <w:i/>
              <w:sz w:val="24"/>
              <w:szCs w:val="24"/>
              <w:lang w:val="en-GB"/>
            </w:rPr>
          </w:rPrChange>
        </w:rPr>
        <w:t xml:space="preserve"> </w:t>
      </w:r>
    </w:p>
    <w:p w14:paraId="7945385A" w14:textId="6FFF9694" w:rsidR="00553696" w:rsidRPr="00A023CC" w:rsidRDefault="00C71200" w:rsidP="00B87FEA">
      <w:pPr>
        <w:spacing w:line="480" w:lineRule="auto"/>
        <w:ind w:firstLine="708"/>
        <w:contextualSpacing/>
        <w:rPr>
          <w:rFonts w:ascii="Times New Roman" w:hAnsi="Times New Roman" w:cs="Times New Roman"/>
          <w:sz w:val="24"/>
          <w:szCs w:val="24"/>
          <w:lang w:val="en-US"/>
          <w:rPrChange w:id="327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3276" w:author="Ian Hussey" w:date="2020-08-25T17:52:00Z">
            <w:rPr>
              <w:rFonts w:ascii="Times New Roman" w:hAnsi="Times New Roman" w:cs="Times New Roman"/>
              <w:sz w:val="24"/>
              <w:szCs w:val="24"/>
              <w:lang w:val="en-GB"/>
            </w:rPr>
          </w:rPrChange>
        </w:rPr>
        <w:lastRenderedPageBreak/>
        <w:t>On the one hand, o</w:t>
      </w:r>
      <w:r w:rsidR="00E93BD0" w:rsidRPr="00A023CC">
        <w:rPr>
          <w:rFonts w:ascii="Times New Roman" w:hAnsi="Times New Roman" w:cs="Times New Roman"/>
          <w:sz w:val="24"/>
          <w:szCs w:val="24"/>
          <w:lang w:val="en-US"/>
          <w:rPrChange w:id="3277" w:author="Ian Hussey" w:date="2020-08-25T17:52:00Z">
            <w:rPr>
              <w:rFonts w:ascii="Times New Roman" w:hAnsi="Times New Roman" w:cs="Times New Roman"/>
              <w:sz w:val="24"/>
              <w:szCs w:val="24"/>
              <w:lang w:val="en-GB"/>
            </w:rPr>
          </w:rPrChange>
        </w:rPr>
        <w:t xml:space="preserve">ur </w:t>
      </w:r>
      <w:r w:rsidR="00553696" w:rsidRPr="00A023CC">
        <w:rPr>
          <w:rFonts w:ascii="Times New Roman" w:hAnsi="Times New Roman" w:cs="Times New Roman"/>
          <w:sz w:val="24"/>
          <w:szCs w:val="24"/>
          <w:lang w:val="en-US"/>
          <w:rPrChange w:id="3278" w:author="Ian Hussey" w:date="2020-08-25T17:52:00Z">
            <w:rPr>
              <w:rFonts w:ascii="Times New Roman" w:hAnsi="Times New Roman" w:cs="Times New Roman"/>
              <w:sz w:val="24"/>
              <w:szCs w:val="24"/>
              <w:lang w:val="en-GB"/>
            </w:rPr>
          </w:rPrChange>
        </w:rPr>
        <w:t xml:space="preserve">findings are </w:t>
      </w:r>
      <w:r w:rsidR="00A91FA2" w:rsidRPr="00A023CC">
        <w:rPr>
          <w:rFonts w:ascii="Times New Roman" w:hAnsi="Times New Roman" w:cs="Times New Roman"/>
          <w:sz w:val="24"/>
          <w:szCs w:val="24"/>
          <w:lang w:val="en-US"/>
          <w:rPrChange w:id="3279" w:author="Ian Hussey" w:date="2020-08-25T17:52:00Z">
            <w:rPr>
              <w:rFonts w:ascii="Times New Roman" w:hAnsi="Times New Roman" w:cs="Times New Roman"/>
              <w:sz w:val="24"/>
              <w:szCs w:val="24"/>
              <w:lang w:val="en-GB"/>
            </w:rPr>
          </w:rPrChange>
        </w:rPr>
        <w:t xml:space="preserve">broadly </w:t>
      </w:r>
      <w:r w:rsidR="00553696" w:rsidRPr="00A023CC">
        <w:rPr>
          <w:rFonts w:ascii="Times New Roman" w:hAnsi="Times New Roman" w:cs="Times New Roman"/>
          <w:sz w:val="24"/>
          <w:szCs w:val="24"/>
          <w:lang w:val="en-US"/>
          <w:rPrChange w:id="3280" w:author="Ian Hussey" w:date="2020-08-25T17:52:00Z">
            <w:rPr>
              <w:rFonts w:ascii="Times New Roman" w:hAnsi="Times New Roman" w:cs="Times New Roman"/>
              <w:sz w:val="24"/>
              <w:szCs w:val="24"/>
              <w:lang w:val="en-GB"/>
            </w:rPr>
          </w:rPrChange>
        </w:rPr>
        <w:t xml:space="preserve">consistent with </w:t>
      </w:r>
      <w:r w:rsidR="00E93BD0" w:rsidRPr="00A023CC">
        <w:rPr>
          <w:rFonts w:ascii="Times New Roman" w:hAnsi="Times New Roman" w:cs="Times New Roman"/>
          <w:sz w:val="24"/>
          <w:szCs w:val="24"/>
          <w:lang w:val="en-US"/>
          <w:rPrChange w:id="3281" w:author="Ian Hussey" w:date="2020-08-25T17:52:00Z">
            <w:rPr>
              <w:rFonts w:ascii="Times New Roman" w:hAnsi="Times New Roman" w:cs="Times New Roman"/>
              <w:sz w:val="24"/>
              <w:szCs w:val="24"/>
              <w:lang w:val="en-GB"/>
            </w:rPr>
          </w:rPrChange>
        </w:rPr>
        <w:t xml:space="preserve">past work </w:t>
      </w:r>
      <w:r w:rsidRPr="00A023CC">
        <w:rPr>
          <w:rFonts w:ascii="Times New Roman" w:hAnsi="Times New Roman" w:cs="Times New Roman"/>
          <w:sz w:val="24"/>
          <w:szCs w:val="24"/>
          <w:lang w:val="en-US"/>
          <w:rPrChange w:id="3282" w:author="Ian Hussey" w:date="2020-08-25T17:52:00Z">
            <w:rPr>
              <w:rFonts w:ascii="Times New Roman" w:hAnsi="Times New Roman" w:cs="Times New Roman"/>
              <w:sz w:val="24"/>
              <w:szCs w:val="24"/>
              <w:lang w:val="en-GB"/>
            </w:rPr>
          </w:rPrChange>
        </w:rPr>
        <w:t xml:space="preserve">suggesting that </w:t>
      </w:r>
      <w:r w:rsidR="00B87FEA" w:rsidRPr="00A023CC">
        <w:rPr>
          <w:rFonts w:ascii="Times New Roman" w:hAnsi="Times New Roman" w:cs="Times New Roman"/>
          <w:sz w:val="24"/>
          <w:szCs w:val="24"/>
          <w:lang w:val="en-US"/>
          <w:rPrChange w:id="3283" w:author="Ian Hussey" w:date="2020-08-25T17:52:00Z">
            <w:rPr>
              <w:rFonts w:ascii="Times New Roman" w:hAnsi="Times New Roman" w:cs="Times New Roman"/>
              <w:sz w:val="24"/>
              <w:szCs w:val="24"/>
              <w:lang w:val="en-GB"/>
            </w:rPr>
          </w:rPrChange>
        </w:rPr>
        <w:t xml:space="preserve">evaluations established via regularities (e.g., EC) can be difficult to extinguish </w:t>
      </w:r>
      <w:r w:rsidR="00553696" w:rsidRPr="00A023CC">
        <w:rPr>
          <w:rFonts w:ascii="Times New Roman" w:hAnsi="Times New Roman" w:cs="Times New Roman"/>
          <w:sz w:val="24"/>
          <w:szCs w:val="24"/>
          <w:lang w:val="en-US"/>
          <w:rPrChange w:id="3284" w:author="Ian Hussey" w:date="2020-08-25T17:52:00Z">
            <w:rPr>
              <w:rFonts w:ascii="Times New Roman" w:hAnsi="Times New Roman" w:cs="Times New Roman"/>
              <w:sz w:val="24"/>
              <w:szCs w:val="24"/>
              <w:lang w:val="en-GB"/>
            </w:rPr>
          </w:rPrChange>
        </w:rPr>
        <w:t xml:space="preserve">(Hoffman et al., 2010; but see Lipp et al., 2003; 2010). It seems that </w:t>
      </w:r>
      <w:r w:rsidR="00B87FEA" w:rsidRPr="00A023CC">
        <w:rPr>
          <w:rFonts w:ascii="Times New Roman" w:hAnsi="Times New Roman" w:cs="Times New Roman"/>
          <w:sz w:val="24"/>
          <w:szCs w:val="24"/>
          <w:lang w:val="en-US"/>
          <w:rPrChange w:id="3285" w:author="Ian Hussey" w:date="2020-08-25T17:52:00Z">
            <w:rPr>
              <w:rFonts w:ascii="Times New Roman" w:hAnsi="Times New Roman" w:cs="Times New Roman"/>
              <w:sz w:val="24"/>
              <w:szCs w:val="24"/>
              <w:lang w:val="en-GB"/>
            </w:rPr>
          </w:rPrChange>
        </w:rPr>
        <w:t>o</w:t>
      </w:r>
      <w:r w:rsidR="00553696" w:rsidRPr="00A023CC">
        <w:rPr>
          <w:rFonts w:ascii="Times New Roman" w:hAnsi="Times New Roman" w:cs="Times New Roman"/>
          <w:sz w:val="24"/>
          <w:szCs w:val="24"/>
          <w:lang w:val="en-US"/>
          <w:rPrChange w:id="3286" w:author="Ian Hussey" w:date="2020-08-25T17:52:00Z">
            <w:rPr>
              <w:rFonts w:ascii="Times New Roman" w:hAnsi="Times New Roman" w:cs="Times New Roman"/>
              <w:sz w:val="24"/>
              <w:szCs w:val="24"/>
              <w:lang w:val="en-GB"/>
            </w:rPr>
          </w:rPrChange>
        </w:rPr>
        <w:t xml:space="preserve">nce a relationship between source and target stimuli </w:t>
      </w:r>
      <w:r w:rsidRPr="00A023CC">
        <w:rPr>
          <w:rFonts w:ascii="Times New Roman" w:hAnsi="Times New Roman" w:cs="Times New Roman"/>
          <w:sz w:val="24"/>
          <w:szCs w:val="24"/>
          <w:lang w:val="en-US"/>
          <w:rPrChange w:id="3287" w:author="Ian Hussey" w:date="2020-08-25T17:52:00Z">
            <w:rPr>
              <w:rFonts w:ascii="Times New Roman" w:hAnsi="Times New Roman" w:cs="Times New Roman"/>
              <w:sz w:val="24"/>
              <w:szCs w:val="24"/>
              <w:lang w:val="en-GB"/>
            </w:rPr>
          </w:rPrChange>
        </w:rPr>
        <w:t xml:space="preserve">has been </w:t>
      </w:r>
      <w:r w:rsidR="00553696" w:rsidRPr="00A023CC">
        <w:rPr>
          <w:rFonts w:ascii="Times New Roman" w:hAnsi="Times New Roman" w:cs="Times New Roman"/>
          <w:sz w:val="24"/>
          <w:szCs w:val="24"/>
          <w:lang w:val="en-US"/>
          <w:rPrChange w:id="3288" w:author="Ian Hussey" w:date="2020-08-25T17:52:00Z">
            <w:rPr>
              <w:rFonts w:ascii="Times New Roman" w:hAnsi="Times New Roman" w:cs="Times New Roman"/>
              <w:sz w:val="24"/>
              <w:szCs w:val="24"/>
              <w:lang w:val="en-GB"/>
            </w:rPr>
          </w:rPrChange>
        </w:rPr>
        <w:t xml:space="preserve">established, and the valence of the former has transferred to the latter, removing the intersection that </w:t>
      </w:r>
      <w:r w:rsidRPr="00A023CC">
        <w:rPr>
          <w:rFonts w:ascii="Times New Roman" w:hAnsi="Times New Roman" w:cs="Times New Roman"/>
          <w:sz w:val="24"/>
          <w:szCs w:val="24"/>
          <w:lang w:val="en-US"/>
          <w:rPrChange w:id="3289" w:author="Ian Hussey" w:date="2020-08-25T17:52:00Z">
            <w:rPr>
              <w:rFonts w:ascii="Times New Roman" w:hAnsi="Times New Roman" w:cs="Times New Roman"/>
              <w:sz w:val="24"/>
              <w:szCs w:val="24"/>
              <w:lang w:val="en-GB"/>
            </w:rPr>
          </w:rPrChange>
        </w:rPr>
        <w:t xml:space="preserve">initially </w:t>
      </w:r>
      <w:r w:rsidR="00553696" w:rsidRPr="00A023CC">
        <w:rPr>
          <w:rFonts w:ascii="Times New Roman" w:hAnsi="Times New Roman" w:cs="Times New Roman"/>
          <w:sz w:val="24"/>
          <w:szCs w:val="24"/>
          <w:lang w:val="en-US"/>
          <w:rPrChange w:id="3290" w:author="Ian Hussey" w:date="2020-08-25T17:52:00Z">
            <w:rPr>
              <w:rFonts w:ascii="Times New Roman" w:hAnsi="Times New Roman" w:cs="Times New Roman"/>
              <w:sz w:val="24"/>
              <w:szCs w:val="24"/>
              <w:lang w:val="en-GB"/>
            </w:rPr>
          </w:rPrChange>
        </w:rPr>
        <w:t xml:space="preserve">gave rise to those evaluations </w:t>
      </w:r>
      <w:r w:rsidR="00B87FEA" w:rsidRPr="00A023CC">
        <w:rPr>
          <w:rFonts w:ascii="Times New Roman" w:hAnsi="Times New Roman" w:cs="Times New Roman"/>
          <w:sz w:val="24"/>
          <w:szCs w:val="24"/>
          <w:lang w:val="en-US"/>
          <w:rPrChange w:id="3291" w:author="Ian Hussey" w:date="2020-08-25T17:52:00Z">
            <w:rPr>
              <w:rFonts w:ascii="Times New Roman" w:hAnsi="Times New Roman" w:cs="Times New Roman"/>
              <w:sz w:val="24"/>
              <w:szCs w:val="24"/>
              <w:lang w:val="en-GB"/>
            </w:rPr>
          </w:rPrChange>
        </w:rPr>
        <w:t xml:space="preserve">may be </w:t>
      </w:r>
      <w:r w:rsidR="00553696" w:rsidRPr="00A023CC">
        <w:rPr>
          <w:rFonts w:ascii="Times New Roman" w:hAnsi="Times New Roman" w:cs="Times New Roman"/>
          <w:sz w:val="24"/>
          <w:szCs w:val="24"/>
          <w:lang w:val="en-US"/>
          <w:rPrChange w:id="3292" w:author="Ian Hussey" w:date="2020-08-25T17:52:00Z">
            <w:rPr>
              <w:rFonts w:ascii="Times New Roman" w:hAnsi="Times New Roman" w:cs="Times New Roman"/>
              <w:sz w:val="24"/>
              <w:szCs w:val="24"/>
              <w:lang w:val="en-GB"/>
            </w:rPr>
          </w:rPrChange>
        </w:rPr>
        <w:t xml:space="preserve">“too little, too late” (i.e., post-acquisition </w:t>
      </w:r>
      <w:r w:rsidRPr="00A023CC">
        <w:rPr>
          <w:rFonts w:ascii="Times New Roman" w:hAnsi="Times New Roman" w:cs="Times New Roman"/>
          <w:sz w:val="24"/>
          <w:szCs w:val="24"/>
          <w:lang w:val="en-US"/>
          <w:rPrChange w:id="3293" w:author="Ian Hussey" w:date="2020-08-25T17:52:00Z">
            <w:rPr>
              <w:rFonts w:ascii="Times New Roman" w:hAnsi="Times New Roman" w:cs="Times New Roman"/>
              <w:sz w:val="24"/>
              <w:szCs w:val="24"/>
              <w:lang w:val="en-GB"/>
            </w:rPr>
          </w:rPrChange>
        </w:rPr>
        <w:t xml:space="preserve">changes </w:t>
      </w:r>
      <w:r w:rsidR="00553696" w:rsidRPr="00A023CC">
        <w:rPr>
          <w:rFonts w:ascii="Times New Roman" w:hAnsi="Times New Roman" w:cs="Times New Roman"/>
          <w:sz w:val="24"/>
          <w:szCs w:val="24"/>
          <w:lang w:val="en-US"/>
          <w:rPrChange w:id="3294" w:author="Ian Hussey" w:date="2020-08-25T17:52:00Z">
            <w:rPr>
              <w:rFonts w:ascii="Times New Roman" w:hAnsi="Times New Roman" w:cs="Times New Roman"/>
              <w:sz w:val="24"/>
              <w:szCs w:val="24"/>
              <w:lang w:val="en-GB"/>
            </w:rPr>
          </w:rPrChange>
        </w:rPr>
        <w:t xml:space="preserve">to the intersection does not decrease </w:t>
      </w:r>
      <w:r w:rsidR="00B87FEA" w:rsidRPr="00A023CC">
        <w:rPr>
          <w:rFonts w:ascii="Times New Roman" w:hAnsi="Times New Roman" w:cs="Times New Roman"/>
          <w:sz w:val="24"/>
          <w:szCs w:val="24"/>
          <w:lang w:val="en-US"/>
          <w:rPrChange w:id="3295" w:author="Ian Hussey" w:date="2020-08-25T17:52:00Z">
            <w:rPr>
              <w:rFonts w:ascii="Times New Roman" w:hAnsi="Times New Roman" w:cs="Times New Roman"/>
              <w:sz w:val="24"/>
              <w:szCs w:val="24"/>
              <w:lang w:val="en-GB"/>
            </w:rPr>
          </w:rPrChange>
        </w:rPr>
        <w:t>liking</w:t>
      </w:r>
      <w:r w:rsidR="00553696" w:rsidRPr="00A023CC">
        <w:rPr>
          <w:rFonts w:ascii="Times New Roman" w:hAnsi="Times New Roman" w:cs="Times New Roman"/>
          <w:sz w:val="24"/>
          <w:szCs w:val="24"/>
          <w:lang w:val="en-US"/>
          <w:rPrChange w:id="3296" w:author="Ian Hussey" w:date="2020-08-25T17:52:00Z">
            <w:rPr>
              <w:rFonts w:ascii="Times New Roman" w:hAnsi="Times New Roman" w:cs="Times New Roman"/>
              <w:sz w:val="24"/>
              <w:szCs w:val="24"/>
              <w:lang w:val="en-GB"/>
            </w:rPr>
          </w:rPrChange>
        </w:rPr>
        <w:t>).</w:t>
      </w:r>
    </w:p>
    <w:p w14:paraId="3EB040E2" w14:textId="11F38725" w:rsidR="009076E0" w:rsidRPr="00A023CC" w:rsidRDefault="00A91FA2" w:rsidP="00553696">
      <w:pPr>
        <w:spacing w:line="480" w:lineRule="auto"/>
        <w:ind w:firstLine="708"/>
        <w:contextualSpacing/>
        <w:rPr>
          <w:rFonts w:ascii="Times New Roman" w:hAnsi="Times New Roman" w:cs="Times New Roman"/>
          <w:b/>
          <w:sz w:val="24"/>
          <w:szCs w:val="24"/>
          <w:lang w:val="en-US"/>
          <w:rPrChange w:id="3297"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sz w:val="24"/>
          <w:szCs w:val="24"/>
          <w:lang w:val="en-US"/>
          <w:rPrChange w:id="3298" w:author="Ian Hussey" w:date="2020-08-25T17:52:00Z">
            <w:rPr>
              <w:rFonts w:ascii="Times New Roman" w:hAnsi="Times New Roman" w:cs="Times New Roman"/>
              <w:sz w:val="24"/>
              <w:szCs w:val="24"/>
              <w:lang w:val="en-GB"/>
            </w:rPr>
          </w:rPrChange>
        </w:rPr>
        <w:t xml:space="preserve">On the other hand, the absence of </w:t>
      </w:r>
      <w:r w:rsidR="00176FA7" w:rsidRPr="00A023CC">
        <w:rPr>
          <w:rFonts w:ascii="Times New Roman" w:hAnsi="Times New Roman" w:cs="Times New Roman"/>
          <w:sz w:val="24"/>
          <w:szCs w:val="24"/>
          <w:lang w:val="en-US"/>
          <w:rPrChange w:id="3299" w:author="Ian Hussey" w:date="2020-08-25T17:52:00Z">
            <w:rPr>
              <w:rFonts w:ascii="Times New Roman" w:hAnsi="Times New Roman" w:cs="Times New Roman"/>
              <w:sz w:val="24"/>
              <w:szCs w:val="24"/>
              <w:lang w:val="en-GB"/>
            </w:rPr>
          </w:rPrChange>
        </w:rPr>
        <w:t xml:space="preserve">extinction </w:t>
      </w:r>
      <w:r w:rsidRPr="00A023CC">
        <w:rPr>
          <w:rFonts w:ascii="Times New Roman" w:hAnsi="Times New Roman" w:cs="Times New Roman"/>
          <w:sz w:val="24"/>
          <w:szCs w:val="24"/>
          <w:lang w:val="en-US"/>
          <w:rPrChange w:id="3300" w:author="Ian Hussey" w:date="2020-08-25T17:52:00Z">
            <w:rPr>
              <w:rFonts w:ascii="Times New Roman" w:hAnsi="Times New Roman" w:cs="Times New Roman"/>
              <w:sz w:val="24"/>
              <w:szCs w:val="24"/>
              <w:lang w:val="en-GB"/>
            </w:rPr>
          </w:rPrChange>
        </w:rPr>
        <w:t xml:space="preserve">effects </w:t>
      </w:r>
      <w:r w:rsidR="007B0840" w:rsidRPr="00A023CC">
        <w:rPr>
          <w:rFonts w:ascii="Times New Roman" w:hAnsi="Times New Roman" w:cs="Times New Roman"/>
          <w:sz w:val="24"/>
          <w:szCs w:val="24"/>
          <w:lang w:val="en-US"/>
          <w:rPrChange w:id="3301" w:author="Ian Hussey" w:date="2020-08-25T17:52:00Z">
            <w:rPr>
              <w:rFonts w:ascii="Times New Roman" w:hAnsi="Times New Roman" w:cs="Times New Roman"/>
              <w:sz w:val="24"/>
              <w:szCs w:val="24"/>
              <w:lang w:val="en-GB"/>
            </w:rPr>
          </w:rPrChange>
        </w:rPr>
        <w:t xml:space="preserve">could have been </w:t>
      </w:r>
      <w:r w:rsidRPr="00A023CC">
        <w:rPr>
          <w:rFonts w:ascii="Times New Roman" w:hAnsi="Times New Roman" w:cs="Times New Roman"/>
          <w:sz w:val="24"/>
          <w:szCs w:val="24"/>
          <w:lang w:val="en-US"/>
          <w:rPrChange w:id="3302" w:author="Ian Hussey" w:date="2020-08-25T17:52:00Z">
            <w:rPr>
              <w:rFonts w:ascii="Times New Roman" w:hAnsi="Times New Roman" w:cs="Times New Roman"/>
              <w:sz w:val="24"/>
              <w:szCs w:val="24"/>
              <w:lang w:val="en-GB"/>
            </w:rPr>
          </w:rPrChange>
        </w:rPr>
        <w:t xml:space="preserve">due to </w:t>
      </w:r>
      <w:r w:rsidR="00176FA7" w:rsidRPr="00A023CC">
        <w:rPr>
          <w:rFonts w:ascii="Times New Roman" w:hAnsi="Times New Roman" w:cs="Times New Roman"/>
          <w:sz w:val="24"/>
          <w:szCs w:val="24"/>
          <w:lang w:val="en-US"/>
          <w:rPrChange w:id="3303" w:author="Ian Hussey" w:date="2020-08-25T17:52:00Z">
            <w:rPr>
              <w:rFonts w:ascii="Times New Roman" w:hAnsi="Times New Roman" w:cs="Times New Roman"/>
              <w:sz w:val="24"/>
              <w:szCs w:val="24"/>
              <w:lang w:val="en-GB"/>
            </w:rPr>
          </w:rPrChange>
        </w:rPr>
        <w:t xml:space="preserve">the specific </w:t>
      </w:r>
      <w:r w:rsidRPr="00A023CC">
        <w:rPr>
          <w:rFonts w:ascii="Times New Roman" w:hAnsi="Times New Roman" w:cs="Times New Roman"/>
          <w:sz w:val="24"/>
          <w:szCs w:val="24"/>
          <w:lang w:val="en-US"/>
          <w:rPrChange w:id="3304" w:author="Ian Hussey" w:date="2020-08-25T17:52:00Z">
            <w:rPr>
              <w:rFonts w:ascii="Times New Roman" w:hAnsi="Times New Roman" w:cs="Times New Roman"/>
              <w:sz w:val="24"/>
              <w:szCs w:val="24"/>
              <w:lang w:val="en-GB"/>
            </w:rPr>
          </w:rPrChange>
        </w:rPr>
        <w:t xml:space="preserve">parameters </w:t>
      </w:r>
      <w:r w:rsidR="00176FA7" w:rsidRPr="00A023CC">
        <w:rPr>
          <w:rFonts w:ascii="Times New Roman" w:hAnsi="Times New Roman" w:cs="Times New Roman"/>
          <w:sz w:val="24"/>
          <w:szCs w:val="24"/>
          <w:lang w:val="en-US"/>
          <w:rPrChange w:id="3305" w:author="Ian Hussey" w:date="2020-08-25T17:52:00Z">
            <w:rPr>
              <w:rFonts w:ascii="Times New Roman" w:hAnsi="Times New Roman" w:cs="Times New Roman"/>
              <w:sz w:val="24"/>
              <w:szCs w:val="24"/>
              <w:lang w:val="en-GB"/>
            </w:rPr>
          </w:rPrChange>
        </w:rPr>
        <w:t xml:space="preserve">used in our studies and extinction </w:t>
      </w:r>
      <w:r w:rsidRPr="00A023CC">
        <w:rPr>
          <w:rFonts w:ascii="Times New Roman" w:hAnsi="Times New Roman" w:cs="Times New Roman"/>
          <w:sz w:val="24"/>
          <w:szCs w:val="24"/>
          <w:lang w:val="en-US"/>
          <w:rPrChange w:id="3306" w:author="Ian Hussey" w:date="2020-08-25T17:52:00Z">
            <w:rPr>
              <w:rFonts w:ascii="Times New Roman" w:hAnsi="Times New Roman" w:cs="Times New Roman"/>
              <w:sz w:val="24"/>
              <w:szCs w:val="24"/>
              <w:lang w:val="en-GB"/>
            </w:rPr>
          </w:rPrChange>
        </w:rPr>
        <w:t xml:space="preserve">may </w:t>
      </w:r>
      <w:r w:rsidR="00176FA7" w:rsidRPr="00A023CC">
        <w:rPr>
          <w:rFonts w:ascii="Times New Roman" w:hAnsi="Times New Roman" w:cs="Times New Roman"/>
          <w:sz w:val="24"/>
          <w:szCs w:val="24"/>
          <w:lang w:val="en-US"/>
          <w:rPrChange w:id="3307" w:author="Ian Hussey" w:date="2020-08-25T17:52:00Z">
            <w:rPr>
              <w:rFonts w:ascii="Times New Roman" w:hAnsi="Times New Roman" w:cs="Times New Roman"/>
              <w:sz w:val="24"/>
              <w:szCs w:val="24"/>
              <w:lang w:val="en-GB"/>
            </w:rPr>
          </w:rPrChange>
        </w:rPr>
        <w:t xml:space="preserve">occur if other conditions </w:t>
      </w:r>
      <w:r w:rsidRPr="00A023CC">
        <w:rPr>
          <w:rFonts w:ascii="Times New Roman" w:hAnsi="Times New Roman" w:cs="Times New Roman"/>
          <w:sz w:val="24"/>
          <w:szCs w:val="24"/>
          <w:lang w:val="en-US"/>
          <w:rPrChange w:id="3308" w:author="Ian Hussey" w:date="2020-08-25T17:52:00Z">
            <w:rPr>
              <w:rFonts w:ascii="Times New Roman" w:hAnsi="Times New Roman" w:cs="Times New Roman"/>
              <w:sz w:val="24"/>
              <w:szCs w:val="24"/>
              <w:lang w:val="en-GB"/>
            </w:rPr>
          </w:rPrChange>
        </w:rPr>
        <w:t xml:space="preserve">are </w:t>
      </w:r>
      <w:r w:rsidR="00176FA7" w:rsidRPr="00A023CC">
        <w:rPr>
          <w:rFonts w:ascii="Times New Roman" w:hAnsi="Times New Roman" w:cs="Times New Roman"/>
          <w:sz w:val="24"/>
          <w:szCs w:val="24"/>
          <w:lang w:val="en-US"/>
          <w:rPrChange w:id="3309" w:author="Ian Hussey" w:date="2020-08-25T17:52:00Z">
            <w:rPr>
              <w:rFonts w:ascii="Times New Roman" w:hAnsi="Times New Roman" w:cs="Times New Roman"/>
              <w:sz w:val="24"/>
              <w:szCs w:val="24"/>
              <w:lang w:val="en-GB"/>
            </w:rPr>
          </w:rPrChange>
        </w:rPr>
        <w:t xml:space="preserve">met. For instance, </w:t>
      </w:r>
      <w:r w:rsidR="007E1E82" w:rsidRPr="00A023CC">
        <w:rPr>
          <w:rFonts w:ascii="Times New Roman" w:hAnsi="Times New Roman" w:cs="Times New Roman"/>
          <w:sz w:val="24"/>
          <w:szCs w:val="24"/>
          <w:lang w:val="en-US"/>
          <w:rPrChange w:id="3310" w:author="Ian Hussey" w:date="2020-08-25T17:52:00Z">
            <w:rPr>
              <w:rFonts w:ascii="Times New Roman" w:hAnsi="Times New Roman" w:cs="Times New Roman"/>
              <w:sz w:val="24"/>
              <w:szCs w:val="24"/>
              <w:lang w:val="en-GB"/>
            </w:rPr>
          </w:rPrChange>
        </w:rPr>
        <w:t xml:space="preserve">it may be that participants viewed the contingencies during the acquisition phase as being a-contextual and the altered contingencies they encountered during the extinction phase in a highly contextual manner (i.e., what was initially learned [acquisition] applies across contexts whereas what is later learned [extinction] only </w:t>
      </w:r>
      <w:r w:rsidR="00B64FED" w:rsidRPr="00A023CC">
        <w:rPr>
          <w:rFonts w:ascii="Times New Roman" w:hAnsi="Times New Roman" w:cs="Times New Roman"/>
          <w:sz w:val="24"/>
          <w:szCs w:val="24"/>
          <w:lang w:val="en-US"/>
          <w:rPrChange w:id="3311" w:author="Ian Hussey" w:date="2020-08-25T17:52:00Z">
            <w:rPr>
              <w:rFonts w:ascii="Times New Roman" w:hAnsi="Times New Roman" w:cs="Times New Roman"/>
              <w:sz w:val="24"/>
              <w:szCs w:val="24"/>
              <w:lang w:val="en-GB"/>
            </w:rPr>
          </w:rPrChange>
        </w:rPr>
        <w:t xml:space="preserve">applies to one specific context; </w:t>
      </w:r>
      <w:r w:rsidR="00F161C6" w:rsidRPr="00A023CC">
        <w:rPr>
          <w:rFonts w:ascii="Times New Roman" w:hAnsi="Times New Roman" w:cs="Times New Roman"/>
          <w:sz w:val="24"/>
          <w:szCs w:val="24"/>
          <w:lang w:val="en-US"/>
          <w:rPrChange w:id="3312" w:author="Ian Hussey" w:date="2020-08-25T17:52:00Z">
            <w:rPr>
              <w:rFonts w:ascii="Times New Roman" w:hAnsi="Times New Roman" w:cs="Times New Roman"/>
              <w:sz w:val="24"/>
              <w:szCs w:val="24"/>
              <w:lang w:val="en-GB"/>
            </w:rPr>
          </w:rPrChange>
        </w:rPr>
        <w:t>for related work see Gawronski et al., 2018)</w:t>
      </w:r>
      <w:r w:rsidR="007E1E82" w:rsidRPr="00A023CC">
        <w:rPr>
          <w:rFonts w:ascii="Times New Roman" w:hAnsi="Times New Roman" w:cs="Times New Roman"/>
          <w:sz w:val="24"/>
          <w:szCs w:val="24"/>
          <w:lang w:val="en-US"/>
          <w:rPrChange w:id="3313" w:author="Ian Hussey" w:date="2020-08-25T17:52:00Z">
            <w:rPr>
              <w:rFonts w:ascii="Times New Roman" w:hAnsi="Times New Roman" w:cs="Times New Roman"/>
              <w:sz w:val="24"/>
              <w:szCs w:val="24"/>
              <w:lang w:val="en-GB"/>
            </w:rPr>
          </w:rPrChange>
        </w:rPr>
        <w:t xml:space="preserve">. </w:t>
      </w:r>
      <w:r w:rsidR="00B64FED" w:rsidRPr="00A023CC">
        <w:rPr>
          <w:rFonts w:ascii="Times New Roman" w:hAnsi="Times New Roman" w:cs="Times New Roman"/>
          <w:sz w:val="24"/>
          <w:szCs w:val="24"/>
          <w:lang w:val="en-US"/>
          <w:rPrChange w:id="3314" w:author="Ian Hussey" w:date="2020-08-25T17:52:00Z">
            <w:rPr>
              <w:rFonts w:ascii="Times New Roman" w:hAnsi="Times New Roman" w:cs="Times New Roman"/>
              <w:sz w:val="24"/>
              <w:szCs w:val="24"/>
              <w:lang w:val="en-GB"/>
            </w:rPr>
          </w:rPrChange>
        </w:rPr>
        <w:t>Likewise, although we eliminated the regularity during the extinction phase</w:t>
      </w:r>
      <w:r w:rsidR="007B0840" w:rsidRPr="00A023CC">
        <w:rPr>
          <w:rFonts w:ascii="Times New Roman" w:hAnsi="Times New Roman" w:cs="Times New Roman"/>
          <w:sz w:val="24"/>
          <w:szCs w:val="24"/>
          <w:lang w:val="en-US"/>
          <w:rPrChange w:id="3315" w:author="Ian Hussey" w:date="2020-08-25T17:52:00Z">
            <w:rPr>
              <w:rFonts w:ascii="Times New Roman" w:hAnsi="Times New Roman" w:cs="Times New Roman"/>
              <w:sz w:val="24"/>
              <w:szCs w:val="24"/>
              <w:lang w:val="en-GB"/>
            </w:rPr>
          </w:rPrChange>
        </w:rPr>
        <w:t>,</w:t>
      </w:r>
      <w:r w:rsidR="00B64FED" w:rsidRPr="00A023CC">
        <w:rPr>
          <w:rFonts w:ascii="Times New Roman" w:hAnsi="Times New Roman" w:cs="Times New Roman"/>
          <w:sz w:val="24"/>
          <w:szCs w:val="24"/>
          <w:lang w:val="en-US"/>
          <w:rPrChange w:id="3316" w:author="Ian Hussey" w:date="2020-08-25T17:52:00Z">
            <w:rPr>
              <w:rFonts w:ascii="Times New Roman" w:hAnsi="Times New Roman" w:cs="Times New Roman"/>
              <w:sz w:val="24"/>
              <w:szCs w:val="24"/>
              <w:lang w:val="en-GB"/>
            </w:rPr>
          </w:rPrChange>
        </w:rPr>
        <w:t xml:space="preserve"> the valenced stimulus was often still present, a factor that could also have contributed to the persistence of the effect. </w:t>
      </w:r>
      <w:r w:rsidR="009076E0" w:rsidRPr="00A023CC">
        <w:rPr>
          <w:rFonts w:ascii="Times New Roman" w:hAnsi="Times New Roman" w:cs="Times New Roman"/>
          <w:sz w:val="24"/>
          <w:szCs w:val="24"/>
          <w:lang w:val="en-US"/>
          <w:rPrChange w:id="3317" w:author="Ian Hussey" w:date="2020-08-25T17:52:00Z">
            <w:rPr>
              <w:rFonts w:ascii="Times New Roman" w:hAnsi="Times New Roman" w:cs="Times New Roman"/>
              <w:sz w:val="24"/>
              <w:szCs w:val="24"/>
              <w:lang w:val="en-GB"/>
            </w:rPr>
          </w:rPrChange>
        </w:rPr>
        <w:t>It</w:t>
      </w:r>
      <w:r w:rsidR="007F3D48" w:rsidRPr="00A023CC">
        <w:rPr>
          <w:rFonts w:ascii="Times New Roman" w:hAnsi="Times New Roman" w:cs="Times New Roman"/>
          <w:sz w:val="24"/>
          <w:szCs w:val="24"/>
          <w:lang w:val="en-US"/>
          <w:rPrChange w:id="3318" w:author="Ian Hussey" w:date="2020-08-25T17:52:00Z">
            <w:rPr>
              <w:rFonts w:ascii="Times New Roman" w:hAnsi="Times New Roman" w:cs="Times New Roman"/>
              <w:sz w:val="24"/>
              <w:szCs w:val="24"/>
              <w:lang w:val="en-GB"/>
            </w:rPr>
          </w:rPrChange>
        </w:rPr>
        <w:t xml:space="preserve"> i</w:t>
      </w:r>
      <w:r w:rsidR="009076E0" w:rsidRPr="00A023CC">
        <w:rPr>
          <w:rFonts w:ascii="Times New Roman" w:hAnsi="Times New Roman" w:cs="Times New Roman"/>
          <w:sz w:val="24"/>
          <w:szCs w:val="24"/>
          <w:lang w:val="en-US"/>
          <w:rPrChange w:id="3319" w:author="Ian Hussey" w:date="2020-08-25T17:52:00Z">
            <w:rPr>
              <w:rFonts w:ascii="Times New Roman" w:hAnsi="Times New Roman" w:cs="Times New Roman"/>
              <w:sz w:val="24"/>
              <w:szCs w:val="24"/>
              <w:lang w:val="en-GB"/>
            </w:rPr>
          </w:rPrChange>
        </w:rPr>
        <w:t xml:space="preserve">s also possible that </w:t>
      </w:r>
      <w:r w:rsidR="007E1E82" w:rsidRPr="00A023CC">
        <w:rPr>
          <w:rFonts w:ascii="Times New Roman" w:hAnsi="Times New Roman" w:cs="Times New Roman"/>
          <w:sz w:val="24"/>
          <w:szCs w:val="24"/>
          <w:lang w:val="en-US"/>
          <w:rPrChange w:id="3320" w:author="Ian Hussey" w:date="2020-08-25T17:52:00Z">
            <w:rPr>
              <w:rFonts w:ascii="Times New Roman" w:hAnsi="Times New Roman" w:cs="Times New Roman"/>
              <w:sz w:val="24"/>
              <w:szCs w:val="24"/>
              <w:lang w:val="en-GB"/>
            </w:rPr>
          </w:rPrChange>
        </w:rPr>
        <w:t xml:space="preserve">extinction of evaluations could be facilitated by using </w:t>
      </w:r>
      <w:r w:rsidR="00176FA7" w:rsidRPr="00A023CC">
        <w:rPr>
          <w:rFonts w:ascii="Times New Roman" w:hAnsi="Times New Roman" w:cs="Times New Roman"/>
          <w:sz w:val="24"/>
          <w:szCs w:val="24"/>
          <w:lang w:val="en-US"/>
          <w:rPrChange w:id="3321" w:author="Ian Hussey" w:date="2020-08-25T17:52:00Z">
            <w:rPr>
              <w:rFonts w:ascii="Times New Roman" w:hAnsi="Times New Roman" w:cs="Times New Roman"/>
              <w:sz w:val="24"/>
              <w:szCs w:val="24"/>
              <w:lang w:val="en-GB"/>
            </w:rPr>
          </w:rPrChange>
        </w:rPr>
        <w:t>a single instead of multiple valenced sources</w:t>
      </w:r>
      <w:r w:rsidR="002E0758" w:rsidRPr="00A023CC">
        <w:rPr>
          <w:rFonts w:ascii="Times New Roman" w:hAnsi="Times New Roman" w:cs="Times New Roman"/>
          <w:sz w:val="24"/>
          <w:szCs w:val="24"/>
          <w:lang w:val="en-US"/>
          <w:rPrChange w:id="3322" w:author="Ian Hussey" w:date="2020-08-25T17:52:00Z">
            <w:rPr>
              <w:rFonts w:ascii="Times New Roman" w:hAnsi="Times New Roman" w:cs="Times New Roman"/>
              <w:sz w:val="24"/>
              <w:szCs w:val="24"/>
              <w:lang w:val="en-GB"/>
            </w:rPr>
          </w:rPrChange>
        </w:rPr>
        <w:t xml:space="preserve"> (as we used)</w:t>
      </w:r>
      <w:r w:rsidR="00176FA7" w:rsidRPr="00A023CC">
        <w:rPr>
          <w:rFonts w:ascii="Times New Roman" w:hAnsi="Times New Roman" w:cs="Times New Roman"/>
          <w:sz w:val="24"/>
          <w:szCs w:val="24"/>
          <w:lang w:val="en-US"/>
          <w:rPrChange w:id="3323" w:author="Ian Hussey" w:date="2020-08-25T17:52:00Z">
            <w:rPr>
              <w:rFonts w:ascii="Times New Roman" w:hAnsi="Times New Roman" w:cs="Times New Roman"/>
              <w:sz w:val="24"/>
              <w:szCs w:val="24"/>
              <w:lang w:val="en-GB"/>
            </w:rPr>
          </w:rPrChange>
        </w:rPr>
        <w:t xml:space="preserve">, presenting stimuli simultaneously instead of sequentially, or even asking participants to rate the targets and outcomes multiple times. </w:t>
      </w:r>
      <w:r w:rsidRPr="00A023CC">
        <w:rPr>
          <w:rFonts w:ascii="Times New Roman" w:hAnsi="Times New Roman" w:cs="Times New Roman"/>
          <w:sz w:val="24"/>
          <w:szCs w:val="24"/>
          <w:lang w:val="en-US"/>
          <w:rPrChange w:id="3324" w:author="Ian Hussey" w:date="2020-08-25T17:52:00Z">
            <w:rPr>
              <w:rFonts w:ascii="Times New Roman" w:hAnsi="Times New Roman" w:cs="Times New Roman"/>
              <w:sz w:val="24"/>
              <w:szCs w:val="24"/>
              <w:lang w:val="en-GB"/>
            </w:rPr>
          </w:rPrChange>
        </w:rPr>
        <w:t>F</w:t>
      </w:r>
      <w:r w:rsidR="00176FA7" w:rsidRPr="00A023CC">
        <w:rPr>
          <w:rFonts w:ascii="Times New Roman" w:hAnsi="Times New Roman" w:cs="Times New Roman"/>
          <w:sz w:val="24"/>
          <w:szCs w:val="24"/>
          <w:lang w:val="en-US"/>
          <w:rPrChange w:id="3325" w:author="Ian Hussey" w:date="2020-08-25T17:52:00Z">
            <w:rPr>
              <w:rFonts w:ascii="Times New Roman" w:hAnsi="Times New Roman" w:cs="Times New Roman"/>
              <w:sz w:val="24"/>
              <w:szCs w:val="24"/>
              <w:lang w:val="en-GB"/>
            </w:rPr>
          </w:rPrChange>
        </w:rPr>
        <w:t xml:space="preserve">uture work </w:t>
      </w:r>
      <w:r w:rsidR="002E0758" w:rsidRPr="00A023CC">
        <w:rPr>
          <w:rFonts w:ascii="Times New Roman" w:hAnsi="Times New Roman" w:cs="Times New Roman"/>
          <w:sz w:val="24"/>
          <w:szCs w:val="24"/>
          <w:lang w:val="en-US"/>
          <w:rPrChange w:id="3326" w:author="Ian Hussey" w:date="2020-08-25T17:52:00Z">
            <w:rPr>
              <w:rFonts w:ascii="Times New Roman" w:hAnsi="Times New Roman" w:cs="Times New Roman"/>
              <w:sz w:val="24"/>
              <w:szCs w:val="24"/>
              <w:lang w:val="en-GB"/>
            </w:rPr>
          </w:rPrChange>
        </w:rPr>
        <w:t xml:space="preserve">should better </w:t>
      </w:r>
      <w:r w:rsidR="00176FA7" w:rsidRPr="00A023CC">
        <w:rPr>
          <w:rFonts w:ascii="Times New Roman" w:hAnsi="Times New Roman" w:cs="Times New Roman"/>
          <w:sz w:val="24"/>
          <w:szCs w:val="24"/>
          <w:lang w:val="en-US"/>
          <w:rPrChange w:id="3327" w:author="Ian Hussey" w:date="2020-08-25T17:52:00Z">
            <w:rPr>
              <w:rFonts w:ascii="Times New Roman" w:hAnsi="Times New Roman" w:cs="Times New Roman"/>
              <w:sz w:val="24"/>
              <w:szCs w:val="24"/>
              <w:lang w:val="en-GB"/>
            </w:rPr>
          </w:rPrChange>
        </w:rPr>
        <w:t>study the boundary conditions of extinction in the context of IR</w:t>
      </w:r>
      <w:r w:rsidR="007E1E82" w:rsidRPr="00A023CC">
        <w:rPr>
          <w:rFonts w:ascii="Times New Roman" w:hAnsi="Times New Roman" w:cs="Times New Roman"/>
          <w:sz w:val="24"/>
          <w:szCs w:val="24"/>
          <w:lang w:val="en-US"/>
          <w:rPrChange w:id="3328" w:author="Ian Hussey" w:date="2020-08-25T17:52:00Z">
            <w:rPr>
              <w:rFonts w:ascii="Times New Roman" w:hAnsi="Times New Roman" w:cs="Times New Roman"/>
              <w:sz w:val="24"/>
              <w:szCs w:val="24"/>
              <w:lang w:val="en-GB"/>
            </w:rPr>
          </w:rPrChange>
        </w:rPr>
        <w:t xml:space="preserve"> and OEC</w:t>
      </w:r>
      <w:r w:rsidR="00F161C6" w:rsidRPr="00A023CC">
        <w:rPr>
          <w:rFonts w:ascii="Times New Roman" w:hAnsi="Times New Roman" w:cs="Times New Roman"/>
          <w:sz w:val="24"/>
          <w:szCs w:val="24"/>
          <w:lang w:val="en-US"/>
          <w:rPrChange w:id="3329" w:author="Ian Hussey" w:date="2020-08-25T17:52:00Z">
            <w:rPr>
              <w:rFonts w:ascii="Times New Roman" w:hAnsi="Times New Roman" w:cs="Times New Roman"/>
              <w:sz w:val="24"/>
              <w:szCs w:val="24"/>
              <w:lang w:val="en-GB"/>
            </w:rPr>
          </w:rPrChange>
        </w:rPr>
        <w:t xml:space="preserve"> (for one such example see Richetin, Mattavelli, &amp; Perugini, 2016, Experiment 2)</w:t>
      </w:r>
      <w:r w:rsidR="00176FA7" w:rsidRPr="00A023CC">
        <w:rPr>
          <w:rFonts w:ascii="Times New Roman" w:hAnsi="Times New Roman" w:cs="Times New Roman"/>
          <w:sz w:val="24"/>
          <w:szCs w:val="24"/>
          <w:lang w:val="en-US"/>
          <w:rPrChange w:id="3330" w:author="Ian Hussey" w:date="2020-08-25T17:52:00Z">
            <w:rPr>
              <w:rFonts w:ascii="Times New Roman" w:hAnsi="Times New Roman" w:cs="Times New Roman"/>
              <w:sz w:val="24"/>
              <w:szCs w:val="24"/>
              <w:lang w:val="en-GB"/>
            </w:rPr>
          </w:rPrChange>
        </w:rPr>
        <w:t>.</w:t>
      </w:r>
      <w:r w:rsidR="00243F8A" w:rsidRPr="00A023CC">
        <w:rPr>
          <w:rFonts w:ascii="Times New Roman" w:hAnsi="Times New Roman" w:cs="Times New Roman"/>
          <w:b/>
          <w:sz w:val="24"/>
          <w:szCs w:val="24"/>
          <w:lang w:val="en-US"/>
          <w:rPrChange w:id="3331" w:author="Ian Hussey" w:date="2020-08-25T17:52:00Z">
            <w:rPr>
              <w:rFonts w:ascii="Times New Roman" w:hAnsi="Times New Roman" w:cs="Times New Roman"/>
              <w:b/>
              <w:sz w:val="24"/>
              <w:szCs w:val="24"/>
              <w:lang w:val="en-GB"/>
            </w:rPr>
          </w:rPrChange>
        </w:rPr>
        <w:t xml:space="preserve"> </w:t>
      </w:r>
    </w:p>
    <w:p w14:paraId="55E5B6C5" w14:textId="2A92090F" w:rsidR="00243F8A" w:rsidRPr="00A023CC" w:rsidRDefault="00176FA7" w:rsidP="009076E0">
      <w:pPr>
        <w:spacing w:line="480" w:lineRule="auto"/>
        <w:contextualSpacing/>
        <w:rPr>
          <w:rFonts w:ascii="Times New Roman" w:hAnsi="Times New Roman" w:cs="Times New Roman"/>
          <w:sz w:val="24"/>
          <w:szCs w:val="24"/>
          <w:lang w:val="en-US"/>
          <w:rPrChange w:id="3332"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i/>
          <w:sz w:val="24"/>
          <w:szCs w:val="24"/>
          <w:lang w:val="en-US"/>
          <w:rPrChange w:id="3333" w:author="Ian Hussey" w:date="2020-08-25T17:52:00Z">
            <w:rPr>
              <w:rFonts w:ascii="Times New Roman" w:hAnsi="Times New Roman" w:cs="Times New Roman"/>
              <w:b/>
              <w:i/>
              <w:sz w:val="24"/>
              <w:szCs w:val="24"/>
              <w:lang w:val="en-GB"/>
            </w:rPr>
          </w:rPrChange>
        </w:rPr>
        <w:t xml:space="preserve">Counterconditioning of </w:t>
      </w:r>
      <w:r w:rsidR="00243F8A" w:rsidRPr="00A023CC">
        <w:rPr>
          <w:rFonts w:ascii="Times New Roman" w:hAnsi="Times New Roman" w:cs="Times New Roman"/>
          <w:b/>
          <w:i/>
          <w:sz w:val="24"/>
          <w:szCs w:val="24"/>
          <w:lang w:val="en-US"/>
          <w:rPrChange w:id="3334" w:author="Ian Hussey" w:date="2020-08-25T17:52:00Z">
            <w:rPr>
              <w:rFonts w:ascii="Times New Roman" w:hAnsi="Times New Roman" w:cs="Times New Roman"/>
              <w:b/>
              <w:i/>
              <w:sz w:val="24"/>
              <w:szCs w:val="24"/>
              <w:lang w:val="en-GB"/>
            </w:rPr>
          </w:rPrChange>
        </w:rPr>
        <w:t>E</w:t>
      </w:r>
      <w:r w:rsidRPr="00A023CC">
        <w:rPr>
          <w:rFonts w:ascii="Times New Roman" w:hAnsi="Times New Roman" w:cs="Times New Roman"/>
          <w:b/>
          <w:i/>
          <w:sz w:val="24"/>
          <w:szCs w:val="24"/>
          <w:lang w:val="en-US"/>
          <w:rPrChange w:id="3335" w:author="Ian Hussey" w:date="2020-08-25T17:52:00Z">
            <w:rPr>
              <w:rFonts w:ascii="Times New Roman" w:hAnsi="Times New Roman" w:cs="Times New Roman"/>
              <w:b/>
              <w:i/>
              <w:sz w:val="24"/>
              <w:szCs w:val="24"/>
              <w:lang w:val="en-GB"/>
            </w:rPr>
          </w:rPrChange>
        </w:rPr>
        <w:t>valuations</w:t>
      </w:r>
      <w:r w:rsidRPr="00A023CC">
        <w:rPr>
          <w:rFonts w:ascii="Times New Roman" w:hAnsi="Times New Roman" w:cs="Times New Roman"/>
          <w:sz w:val="24"/>
          <w:szCs w:val="24"/>
          <w:lang w:val="en-US"/>
          <w:rPrChange w:id="3336" w:author="Ian Hussey" w:date="2020-08-25T17:52:00Z">
            <w:rPr>
              <w:rFonts w:ascii="Times New Roman" w:hAnsi="Times New Roman" w:cs="Times New Roman"/>
              <w:sz w:val="24"/>
              <w:szCs w:val="24"/>
              <w:lang w:val="en-GB"/>
            </w:rPr>
          </w:rPrChange>
        </w:rPr>
        <w:t xml:space="preserve"> </w:t>
      </w:r>
    </w:p>
    <w:p w14:paraId="6F8FCD41" w14:textId="4DD43735" w:rsidR="00553696" w:rsidRPr="00A023CC" w:rsidRDefault="00553696" w:rsidP="001C342E">
      <w:pPr>
        <w:spacing w:line="480" w:lineRule="auto"/>
        <w:ind w:firstLine="708"/>
        <w:contextualSpacing/>
        <w:rPr>
          <w:rFonts w:ascii="Times New Roman" w:hAnsi="Times New Roman" w:cs="Times New Roman"/>
          <w:sz w:val="24"/>
          <w:lang w:val="en-US"/>
          <w:rPrChange w:id="3337" w:author="Ian Hussey" w:date="2020-08-25T17:52:00Z">
            <w:rPr>
              <w:rFonts w:ascii="Times New Roman" w:hAnsi="Times New Roman" w:cs="Times New Roman"/>
              <w:sz w:val="24"/>
              <w:lang w:val="en-GB"/>
            </w:rPr>
          </w:rPrChange>
        </w:rPr>
      </w:pPr>
      <w:r w:rsidRPr="00A023CC">
        <w:rPr>
          <w:rFonts w:ascii="Times New Roman" w:hAnsi="Times New Roman" w:cs="Times New Roman"/>
          <w:sz w:val="24"/>
          <w:szCs w:val="24"/>
          <w:lang w:val="en-US"/>
          <w:rPrChange w:id="3338" w:author="Ian Hussey" w:date="2020-08-25T17:52:00Z">
            <w:rPr>
              <w:rFonts w:ascii="Times New Roman" w:hAnsi="Times New Roman" w:cs="Times New Roman"/>
              <w:sz w:val="24"/>
              <w:szCs w:val="24"/>
              <w:lang w:val="en-GB"/>
            </w:rPr>
          </w:rPrChange>
        </w:rPr>
        <w:t xml:space="preserve">Our findings </w:t>
      </w:r>
      <w:r w:rsidR="00F161C6" w:rsidRPr="00A023CC">
        <w:rPr>
          <w:rFonts w:ascii="Times New Roman" w:hAnsi="Times New Roman" w:cs="Times New Roman"/>
          <w:sz w:val="24"/>
          <w:szCs w:val="24"/>
          <w:lang w:val="en-US"/>
          <w:rPrChange w:id="3339" w:author="Ian Hussey" w:date="2020-08-25T17:52:00Z">
            <w:rPr>
              <w:rFonts w:ascii="Times New Roman" w:hAnsi="Times New Roman" w:cs="Times New Roman"/>
              <w:sz w:val="24"/>
              <w:szCs w:val="24"/>
              <w:lang w:val="en-GB"/>
            </w:rPr>
          </w:rPrChange>
        </w:rPr>
        <w:t>also suggest that IR effects might be difficult to countercondition.</w:t>
      </w:r>
      <w:r w:rsidRPr="00A023CC">
        <w:rPr>
          <w:rFonts w:ascii="Times New Roman" w:hAnsi="Times New Roman" w:cs="Times New Roman"/>
          <w:sz w:val="24"/>
          <w:szCs w:val="24"/>
          <w:lang w:val="en-US"/>
          <w:rPrChange w:id="3340" w:author="Ian Hussey" w:date="2020-08-25T17:52:00Z">
            <w:rPr>
              <w:rFonts w:ascii="Times New Roman" w:hAnsi="Times New Roman" w:cs="Times New Roman"/>
              <w:sz w:val="24"/>
              <w:szCs w:val="24"/>
              <w:lang w:val="en-GB"/>
            </w:rPr>
          </w:rPrChange>
        </w:rPr>
        <w:t xml:space="preserve"> </w:t>
      </w:r>
      <w:r w:rsidR="00F161C6" w:rsidRPr="00A023CC">
        <w:rPr>
          <w:rFonts w:ascii="Times New Roman" w:hAnsi="Times New Roman" w:cs="Times New Roman"/>
          <w:sz w:val="24"/>
          <w:szCs w:val="24"/>
          <w:lang w:val="en-US"/>
          <w:rPrChange w:id="3341" w:author="Ian Hussey" w:date="2020-08-25T17:52:00Z">
            <w:rPr>
              <w:rFonts w:ascii="Times New Roman" w:hAnsi="Times New Roman" w:cs="Times New Roman"/>
              <w:sz w:val="24"/>
              <w:szCs w:val="24"/>
              <w:lang w:val="en-GB"/>
            </w:rPr>
          </w:rPrChange>
        </w:rPr>
        <w:t xml:space="preserve">This </w:t>
      </w:r>
      <w:r w:rsidR="00A80C35" w:rsidRPr="00A023CC">
        <w:rPr>
          <w:rFonts w:ascii="Times New Roman" w:hAnsi="Times New Roman" w:cs="Times New Roman"/>
          <w:sz w:val="24"/>
          <w:szCs w:val="24"/>
          <w:lang w:val="en-US"/>
          <w:rPrChange w:id="3342" w:author="Ian Hussey" w:date="2020-08-25T17:52:00Z">
            <w:rPr>
              <w:rFonts w:ascii="Times New Roman" w:hAnsi="Times New Roman" w:cs="Times New Roman"/>
              <w:sz w:val="24"/>
              <w:szCs w:val="24"/>
              <w:lang w:val="en-GB"/>
            </w:rPr>
          </w:rPrChange>
        </w:rPr>
        <w:t xml:space="preserve">finding is surprisingly in that </w:t>
      </w:r>
      <w:r w:rsidR="00F161C6" w:rsidRPr="00A023CC">
        <w:rPr>
          <w:rFonts w:ascii="Times New Roman" w:hAnsi="Times New Roman" w:cs="Times New Roman"/>
          <w:sz w:val="24"/>
          <w:szCs w:val="24"/>
          <w:lang w:val="en-US"/>
          <w:rPrChange w:id="3343" w:author="Ian Hussey" w:date="2020-08-25T17:52:00Z">
            <w:rPr>
              <w:rFonts w:ascii="Times New Roman" w:hAnsi="Times New Roman" w:cs="Times New Roman"/>
              <w:sz w:val="24"/>
              <w:szCs w:val="24"/>
              <w:lang w:val="en-GB"/>
            </w:rPr>
          </w:rPrChange>
        </w:rPr>
        <w:t>other types of evaluative learning</w:t>
      </w:r>
      <w:r w:rsidR="00A80C35" w:rsidRPr="00A023CC">
        <w:rPr>
          <w:rFonts w:ascii="Times New Roman" w:hAnsi="Times New Roman" w:cs="Times New Roman"/>
          <w:sz w:val="24"/>
          <w:szCs w:val="24"/>
          <w:lang w:val="en-US"/>
          <w:rPrChange w:id="3344" w:author="Ian Hussey" w:date="2020-08-25T17:52:00Z">
            <w:rPr>
              <w:rFonts w:ascii="Times New Roman" w:hAnsi="Times New Roman" w:cs="Times New Roman"/>
              <w:sz w:val="24"/>
              <w:szCs w:val="24"/>
              <w:lang w:val="en-GB"/>
            </w:rPr>
          </w:rPrChange>
        </w:rPr>
        <w:t xml:space="preserve"> </w:t>
      </w:r>
      <w:r w:rsidR="000F77EA" w:rsidRPr="00A023CC">
        <w:rPr>
          <w:rFonts w:ascii="Times New Roman" w:hAnsi="Times New Roman" w:cs="Times New Roman"/>
          <w:sz w:val="24"/>
          <w:szCs w:val="24"/>
          <w:lang w:val="en-US"/>
          <w:rPrChange w:id="3345" w:author="Ian Hussey" w:date="2020-08-25T17:52:00Z">
            <w:rPr>
              <w:rFonts w:ascii="Times New Roman" w:hAnsi="Times New Roman" w:cs="Times New Roman"/>
              <w:sz w:val="24"/>
              <w:szCs w:val="24"/>
              <w:lang w:val="en-GB"/>
            </w:rPr>
          </w:rPrChange>
        </w:rPr>
        <w:t xml:space="preserve">are </w:t>
      </w:r>
      <w:r w:rsidR="00A80C35" w:rsidRPr="00A023CC">
        <w:rPr>
          <w:rFonts w:ascii="Times New Roman" w:hAnsi="Times New Roman" w:cs="Times New Roman"/>
          <w:sz w:val="24"/>
          <w:szCs w:val="24"/>
          <w:lang w:val="en-US"/>
          <w:rPrChange w:id="3346" w:author="Ian Hussey" w:date="2020-08-25T17:52:00Z">
            <w:rPr>
              <w:rFonts w:ascii="Times New Roman" w:hAnsi="Times New Roman" w:cs="Times New Roman"/>
              <w:sz w:val="24"/>
              <w:szCs w:val="24"/>
              <w:lang w:val="en-GB"/>
            </w:rPr>
          </w:rPrChange>
        </w:rPr>
        <w:t>sensitive to counterconditioning procedures</w:t>
      </w:r>
      <w:r w:rsidR="00F161C6" w:rsidRPr="00A023CC">
        <w:rPr>
          <w:rFonts w:ascii="Times New Roman" w:hAnsi="Times New Roman" w:cs="Times New Roman"/>
          <w:sz w:val="24"/>
          <w:szCs w:val="24"/>
          <w:lang w:val="en-US"/>
          <w:rPrChange w:id="3347"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3348" w:author="Ian Hussey" w:date="2020-08-25T17:52:00Z">
            <w:rPr>
              <w:rFonts w:ascii="Times New Roman" w:hAnsi="Times New Roman" w:cs="Times New Roman"/>
              <w:sz w:val="24"/>
              <w:szCs w:val="24"/>
              <w:lang w:val="en-GB"/>
            </w:rPr>
          </w:rPrChange>
        </w:rPr>
        <w:t xml:space="preserve">For instance, when it comes to EC, preferences can be reversed or be eliminated following experience (Hu, Gawronski, &amp; Balas, 2017) or </w:t>
      </w:r>
      <w:r w:rsidRPr="00A023CC">
        <w:rPr>
          <w:rFonts w:ascii="Times New Roman" w:hAnsi="Times New Roman" w:cs="Times New Roman"/>
          <w:sz w:val="24"/>
          <w:szCs w:val="24"/>
          <w:lang w:val="en-US"/>
          <w:rPrChange w:id="3349" w:author="Ian Hussey" w:date="2020-08-25T17:52:00Z">
            <w:rPr>
              <w:rFonts w:ascii="Times New Roman" w:hAnsi="Times New Roman" w:cs="Times New Roman"/>
              <w:sz w:val="24"/>
              <w:szCs w:val="24"/>
              <w:lang w:val="en-GB"/>
            </w:rPr>
          </w:rPrChange>
        </w:rPr>
        <w:lastRenderedPageBreak/>
        <w:t xml:space="preserve">instruction-based counterconditioning </w:t>
      </w:r>
      <w:r w:rsidR="00243F8A" w:rsidRPr="00A023CC">
        <w:rPr>
          <w:rFonts w:ascii="Times New Roman" w:hAnsi="Times New Roman" w:cs="Times New Roman"/>
          <w:sz w:val="24"/>
          <w:szCs w:val="24"/>
          <w:lang w:val="en-US"/>
          <w:rPrChange w:id="3350" w:author="Ian Hussey" w:date="2020-08-25T17:52:00Z">
            <w:rPr>
              <w:rFonts w:ascii="Times New Roman" w:hAnsi="Times New Roman" w:cs="Times New Roman"/>
              <w:sz w:val="24"/>
              <w:szCs w:val="24"/>
              <w:lang w:val="en-GB"/>
            </w:rPr>
          </w:rPrChange>
        </w:rPr>
        <w:t xml:space="preserve">via stimulus valence reversal </w:t>
      </w:r>
      <w:r w:rsidRPr="00A023CC">
        <w:rPr>
          <w:rFonts w:ascii="Times New Roman" w:hAnsi="Times New Roman" w:cs="Times New Roman"/>
          <w:sz w:val="24"/>
          <w:szCs w:val="24"/>
          <w:lang w:val="en-US"/>
          <w:rPrChange w:id="3351" w:author="Ian Hussey" w:date="2020-08-25T17:52:00Z">
            <w:rPr>
              <w:rFonts w:ascii="Times New Roman" w:hAnsi="Times New Roman" w:cs="Times New Roman"/>
              <w:sz w:val="24"/>
              <w:szCs w:val="24"/>
              <w:lang w:val="en-GB"/>
            </w:rPr>
          </w:rPrChange>
        </w:rPr>
        <w:t xml:space="preserve">(Gast &amp; De Houwer, 2013), and the former is often more effective than the latter (Hu et al., 2017). In the impression formation literature, evaluations can be formed when people are told that certain positive behaviors are characteristic of a fictional person and then later reversed when they are given contradictory information (e.g., </w:t>
      </w:r>
      <w:r w:rsidR="00FC5490" w:rsidRPr="00A023CC">
        <w:rPr>
          <w:rFonts w:ascii="Times New Roman" w:hAnsi="Times New Roman" w:cs="Times New Roman"/>
          <w:sz w:val="24"/>
          <w:szCs w:val="24"/>
          <w:lang w:val="en-US"/>
          <w:rPrChange w:id="3352" w:author="Ian Hussey" w:date="2020-08-25T17:52:00Z">
            <w:rPr>
              <w:rFonts w:ascii="Times New Roman" w:hAnsi="Times New Roman" w:cs="Times New Roman"/>
              <w:sz w:val="24"/>
              <w:szCs w:val="24"/>
              <w:lang w:val="en-GB"/>
            </w:rPr>
          </w:rPrChange>
        </w:rPr>
        <w:t>Mann</w:t>
      </w:r>
      <w:r w:rsidRPr="00A023CC">
        <w:rPr>
          <w:rFonts w:ascii="Times New Roman" w:hAnsi="Times New Roman" w:cs="Times New Roman"/>
          <w:sz w:val="24"/>
          <w:szCs w:val="24"/>
          <w:lang w:val="en-US"/>
          <w:rPrChange w:id="3353" w:author="Ian Hussey" w:date="2020-08-25T17:52:00Z">
            <w:rPr>
              <w:rFonts w:ascii="Times New Roman" w:hAnsi="Times New Roman" w:cs="Times New Roman"/>
              <w:sz w:val="24"/>
              <w:szCs w:val="24"/>
              <w:lang w:val="en-GB"/>
            </w:rPr>
          </w:rPrChange>
        </w:rPr>
        <w:t xml:space="preserve"> &amp; Ferguson, 2015). </w:t>
      </w:r>
      <w:r w:rsidR="007B0840" w:rsidRPr="00A023CC">
        <w:rPr>
          <w:rFonts w:ascii="Times New Roman" w:hAnsi="Times New Roman" w:cs="Times New Roman"/>
          <w:sz w:val="24"/>
          <w:szCs w:val="24"/>
          <w:lang w:val="en-US"/>
          <w:rPrChange w:id="3354" w:author="Ian Hussey" w:date="2020-08-25T17:52:00Z">
            <w:rPr>
              <w:rFonts w:ascii="Times New Roman" w:hAnsi="Times New Roman" w:cs="Times New Roman"/>
              <w:sz w:val="24"/>
              <w:szCs w:val="24"/>
              <w:lang w:val="en-GB"/>
            </w:rPr>
          </w:rPrChange>
        </w:rPr>
        <w:t>Moreover</w:t>
      </w:r>
      <w:r w:rsidRPr="00A023CC">
        <w:rPr>
          <w:rFonts w:ascii="Times New Roman" w:hAnsi="Times New Roman" w:cs="Times New Roman"/>
          <w:sz w:val="24"/>
          <w:lang w:val="en-US"/>
          <w:rPrChange w:id="3355"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sz w:val="24"/>
          <w:szCs w:val="24"/>
          <w:lang w:val="en-US"/>
          <w:rPrChange w:id="3356" w:author="Ian Hussey" w:date="2020-08-25T17:52:00Z">
            <w:rPr>
              <w:rFonts w:ascii="Times New Roman" w:hAnsi="Times New Roman" w:cs="Times New Roman"/>
              <w:sz w:val="24"/>
              <w:szCs w:val="24"/>
              <w:lang w:val="en-GB"/>
            </w:rPr>
          </w:rPrChange>
        </w:rPr>
        <w:t>counterconditioning seems to be a more powerful technique for changing evaluations than other procedures such as extinction. This is true not only for likes and dislikes (</w:t>
      </w:r>
      <w:r w:rsidRPr="00A023CC">
        <w:rPr>
          <w:rFonts w:ascii="Times New Roman" w:hAnsi="Times New Roman" w:cs="Times New Roman"/>
          <w:sz w:val="24"/>
          <w:lang w:val="en-US"/>
          <w:rPrChange w:id="3357" w:author="Ian Hussey" w:date="2020-08-25T17:52:00Z">
            <w:rPr>
              <w:rFonts w:ascii="Times New Roman" w:hAnsi="Times New Roman" w:cs="Times New Roman"/>
              <w:sz w:val="24"/>
              <w:lang w:val="en-GB"/>
            </w:rPr>
          </w:rPrChange>
        </w:rPr>
        <w:t>Gast &amp; De Houwer, 2013</w:t>
      </w:r>
      <w:r w:rsidRPr="00A023CC">
        <w:rPr>
          <w:rFonts w:ascii="Times New Roman" w:hAnsi="Times New Roman" w:cs="Times New Roman"/>
          <w:sz w:val="24"/>
          <w:szCs w:val="24"/>
          <w:lang w:val="en-US"/>
          <w:rPrChange w:id="3358" w:author="Ian Hussey" w:date="2020-08-25T17:52:00Z">
            <w:rPr>
              <w:rFonts w:ascii="Times New Roman" w:hAnsi="Times New Roman" w:cs="Times New Roman"/>
              <w:sz w:val="24"/>
              <w:szCs w:val="24"/>
              <w:lang w:val="en-GB"/>
            </w:rPr>
          </w:rPrChange>
        </w:rPr>
        <w:t xml:space="preserve">), but also fear (Raes, &amp; De Raedt, 2012), disgust (Engelhard, Leer, Lange, &amp; Olatunji, 2014), and eating behaviors (Van Gucht et al., 2013). </w:t>
      </w:r>
      <w:r w:rsidR="008D576B" w:rsidRPr="00A023CC">
        <w:rPr>
          <w:rFonts w:ascii="Times New Roman" w:hAnsi="Times New Roman" w:cs="Times New Roman"/>
          <w:sz w:val="24"/>
          <w:szCs w:val="24"/>
          <w:lang w:val="en-US"/>
          <w:rPrChange w:id="3359" w:author="Ian Hussey" w:date="2020-08-25T17:52:00Z">
            <w:rPr>
              <w:rFonts w:ascii="Times New Roman" w:hAnsi="Times New Roman" w:cs="Times New Roman"/>
              <w:sz w:val="24"/>
              <w:szCs w:val="24"/>
              <w:lang w:val="en-GB"/>
            </w:rPr>
          </w:rPrChange>
        </w:rPr>
        <w:t xml:space="preserve">It is therefore surprising that we </w:t>
      </w:r>
      <w:r w:rsidR="001C342E" w:rsidRPr="00A023CC">
        <w:rPr>
          <w:rFonts w:ascii="Times New Roman" w:hAnsi="Times New Roman" w:cs="Times New Roman"/>
          <w:sz w:val="24"/>
          <w:szCs w:val="24"/>
          <w:lang w:val="en-US"/>
          <w:rPrChange w:id="3360" w:author="Ian Hussey" w:date="2020-08-25T17:52:00Z">
            <w:rPr>
              <w:rFonts w:ascii="Times New Roman" w:hAnsi="Times New Roman" w:cs="Times New Roman"/>
              <w:sz w:val="24"/>
              <w:szCs w:val="24"/>
              <w:lang w:val="en-GB"/>
            </w:rPr>
          </w:rPrChange>
        </w:rPr>
        <w:t xml:space="preserve">failed to obtain </w:t>
      </w:r>
      <w:r w:rsidR="00570AEF" w:rsidRPr="00A023CC">
        <w:rPr>
          <w:rFonts w:ascii="Times New Roman" w:hAnsi="Times New Roman" w:cs="Times New Roman"/>
          <w:sz w:val="24"/>
          <w:szCs w:val="24"/>
          <w:lang w:val="en-US"/>
          <w:rPrChange w:id="3361" w:author="Ian Hussey" w:date="2020-08-25T17:52:00Z">
            <w:rPr>
              <w:rFonts w:ascii="Times New Roman" w:hAnsi="Times New Roman" w:cs="Times New Roman"/>
              <w:sz w:val="24"/>
              <w:szCs w:val="24"/>
              <w:lang w:val="en-GB"/>
            </w:rPr>
          </w:rPrChange>
        </w:rPr>
        <w:t xml:space="preserve">strong </w:t>
      </w:r>
      <w:r w:rsidR="001C342E" w:rsidRPr="00A023CC">
        <w:rPr>
          <w:rFonts w:ascii="Times New Roman" w:hAnsi="Times New Roman" w:cs="Times New Roman"/>
          <w:sz w:val="24"/>
          <w:szCs w:val="24"/>
          <w:lang w:val="en-US"/>
          <w:rPrChange w:id="3362" w:author="Ian Hussey" w:date="2020-08-25T17:52:00Z">
            <w:rPr>
              <w:rFonts w:ascii="Times New Roman" w:hAnsi="Times New Roman" w:cs="Times New Roman"/>
              <w:sz w:val="24"/>
              <w:szCs w:val="24"/>
              <w:lang w:val="en-GB"/>
            </w:rPr>
          </w:rPrChange>
        </w:rPr>
        <w:t xml:space="preserve">evidence </w:t>
      </w:r>
      <w:r w:rsidR="00521026" w:rsidRPr="00A023CC">
        <w:rPr>
          <w:rFonts w:ascii="Times New Roman" w:hAnsi="Times New Roman" w:cs="Times New Roman"/>
          <w:sz w:val="24"/>
          <w:szCs w:val="24"/>
          <w:lang w:val="en-US"/>
          <w:rPrChange w:id="3363" w:author="Ian Hussey" w:date="2020-08-25T17:52:00Z">
            <w:rPr>
              <w:rFonts w:ascii="Times New Roman" w:hAnsi="Times New Roman" w:cs="Times New Roman"/>
              <w:sz w:val="24"/>
              <w:szCs w:val="24"/>
              <w:lang w:val="en-GB"/>
            </w:rPr>
          </w:rPrChange>
        </w:rPr>
        <w:t xml:space="preserve">of </w:t>
      </w:r>
      <w:r w:rsidR="001C342E" w:rsidRPr="00A023CC">
        <w:rPr>
          <w:rFonts w:ascii="Times New Roman" w:hAnsi="Times New Roman" w:cs="Times New Roman"/>
          <w:sz w:val="24"/>
          <w:szCs w:val="24"/>
          <w:lang w:val="en-US"/>
          <w:rPrChange w:id="3364" w:author="Ian Hussey" w:date="2020-08-25T17:52:00Z">
            <w:rPr>
              <w:rFonts w:ascii="Times New Roman" w:hAnsi="Times New Roman" w:cs="Times New Roman"/>
              <w:sz w:val="24"/>
              <w:szCs w:val="24"/>
              <w:lang w:val="en-GB"/>
            </w:rPr>
          </w:rPrChange>
        </w:rPr>
        <w:t>counterconditioning</w:t>
      </w:r>
      <w:r w:rsidR="008D576B" w:rsidRPr="00A023CC">
        <w:rPr>
          <w:rFonts w:ascii="Times New Roman" w:hAnsi="Times New Roman" w:cs="Times New Roman"/>
          <w:sz w:val="24"/>
          <w:szCs w:val="24"/>
          <w:lang w:val="en-US"/>
          <w:rPrChange w:id="3365" w:author="Ian Hussey" w:date="2020-08-25T17:52:00Z">
            <w:rPr>
              <w:rFonts w:ascii="Times New Roman" w:hAnsi="Times New Roman" w:cs="Times New Roman"/>
              <w:sz w:val="24"/>
              <w:szCs w:val="24"/>
              <w:lang w:val="en-GB"/>
            </w:rPr>
          </w:rPrChange>
        </w:rPr>
        <w:t xml:space="preserve"> </w:t>
      </w:r>
      <w:r w:rsidR="00570AEF" w:rsidRPr="00A023CC">
        <w:rPr>
          <w:rFonts w:ascii="Times New Roman" w:hAnsi="Times New Roman" w:cs="Times New Roman"/>
          <w:sz w:val="24"/>
          <w:szCs w:val="24"/>
          <w:lang w:val="en-US"/>
          <w:rPrChange w:id="3366" w:author="Ian Hussey" w:date="2020-08-25T17:52:00Z">
            <w:rPr>
              <w:rFonts w:ascii="Times New Roman" w:hAnsi="Times New Roman" w:cs="Times New Roman"/>
              <w:sz w:val="24"/>
              <w:szCs w:val="24"/>
              <w:lang w:val="en-GB"/>
            </w:rPr>
          </w:rPrChange>
        </w:rPr>
        <w:t>in our own studies</w:t>
      </w:r>
      <w:r w:rsidR="001C342E" w:rsidRPr="00A023CC">
        <w:rPr>
          <w:rFonts w:ascii="Times New Roman" w:hAnsi="Times New Roman" w:cs="Times New Roman"/>
          <w:sz w:val="24"/>
          <w:lang w:val="en-US"/>
          <w:rPrChange w:id="3367" w:author="Ian Hussey" w:date="2020-08-25T17:52:00Z">
            <w:rPr>
              <w:rFonts w:ascii="Times New Roman" w:hAnsi="Times New Roman" w:cs="Times New Roman"/>
              <w:sz w:val="24"/>
              <w:lang w:val="en-GB"/>
            </w:rPr>
          </w:rPrChange>
        </w:rPr>
        <w:t>.</w:t>
      </w:r>
      <w:r w:rsidR="00521026" w:rsidRPr="00A023CC">
        <w:rPr>
          <w:rFonts w:ascii="Times New Roman" w:hAnsi="Times New Roman" w:cs="Times New Roman"/>
          <w:sz w:val="24"/>
          <w:lang w:val="en-US"/>
          <w:rPrChange w:id="3368" w:author="Ian Hussey" w:date="2020-08-25T17:52:00Z">
            <w:rPr>
              <w:rFonts w:ascii="Times New Roman" w:hAnsi="Times New Roman" w:cs="Times New Roman"/>
              <w:sz w:val="24"/>
              <w:lang w:val="en-GB"/>
            </w:rPr>
          </w:rPrChange>
        </w:rPr>
        <w:t xml:space="preserve"> </w:t>
      </w:r>
      <w:r w:rsidR="00570AEF" w:rsidRPr="00A023CC">
        <w:rPr>
          <w:rFonts w:ascii="Times New Roman" w:hAnsi="Times New Roman" w:cs="Times New Roman"/>
          <w:sz w:val="24"/>
          <w:lang w:val="en-US"/>
          <w:rPrChange w:id="3369" w:author="Ian Hussey" w:date="2020-08-25T17:52:00Z">
            <w:rPr>
              <w:rFonts w:ascii="Times New Roman" w:hAnsi="Times New Roman" w:cs="Times New Roman"/>
              <w:sz w:val="24"/>
              <w:lang w:val="en-GB"/>
            </w:rPr>
          </w:rPrChange>
        </w:rPr>
        <w:t>Looking to the future we see several possibilities. R</w:t>
      </w:r>
      <w:r w:rsidR="001C342E" w:rsidRPr="00A023CC">
        <w:rPr>
          <w:rFonts w:ascii="Times New Roman" w:hAnsi="Times New Roman" w:cs="Times New Roman"/>
          <w:sz w:val="24"/>
          <w:szCs w:val="24"/>
          <w:lang w:val="en-US"/>
          <w:rPrChange w:id="3370" w:author="Ian Hussey" w:date="2020-08-25T17:52:00Z">
            <w:rPr>
              <w:rFonts w:ascii="Times New Roman" w:hAnsi="Times New Roman" w:cs="Times New Roman"/>
              <w:sz w:val="24"/>
              <w:szCs w:val="24"/>
              <w:lang w:val="en-GB"/>
            </w:rPr>
          </w:rPrChange>
        </w:rPr>
        <w:t xml:space="preserve">eversing the valence of the source stimulus </w:t>
      </w:r>
      <w:r w:rsidR="00521026" w:rsidRPr="00A023CC">
        <w:rPr>
          <w:rFonts w:ascii="Times New Roman" w:hAnsi="Times New Roman" w:cs="Times New Roman"/>
          <w:sz w:val="24"/>
          <w:szCs w:val="24"/>
          <w:lang w:val="en-US"/>
          <w:rPrChange w:id="3371" w:author="Ian Hussey" w:date="2020-08-25T17:52:00Z">
            <w:rPr>
              <w:rFonts w:ascii="Times New Roman" w:hAnsi="Times New Roman" w:cs="Times New Roman"/>
              <w:sz w:val="24"/>
              <w:szCs w:val="24"/>
              <w:lang w:val="en-GB"/>
            </w:rPr>
          </w:rPrChange>
        </w:rPr>
        <w:t xml:space="preserve">in Experiment 5 </w:t>
      </w:r>
      <w:r w:rsidR="00BD4B45" w:rsidRPr="00A023CC">
        <w:rPr>
          <w:rFonts w:ascii="Times New Roman" w:hAnsi="Times New Roman" w:cs="Times New Roman"/>
          <w:sz w:val="24"/>
          <w:szCs w:val="24"/>
          <w:lang w:val="en-US"/>
          <w:rPrChange w:id="3372" w:author="Ian Hussey" w:date="2020-08-25T17:52:00Z">
            <w:rPr>
              <w:rFonts w:ascii="Times New Roman" w:hAnsi="Times New Roman" w:cs="Times New Roman"/>
              <w:sz w:val="24"/>
              <w:szCs w:val="24"/>
              <w:lang w:val="en-GB"/>
            </w:rPr>
          </w:rPrChange>
        </w:rPr>
        <w:t xml:space="preserve">impacted self-reported ratings </w:t>
      </w:r>
      <w:r w:rsidR="00521026" w:rsidRPr="00A023CC">
        <w:rPr>
          <w:rFonts w:ascii="Times New Roman" w:hAnsi="Times New Roman" w:cs="Times New Roman"/>
          <w:sz w:val="24"/>
          <w:szCs w:val="24"/>
          <w:lang w:val="en-US"/>
          <w:rPrChange w:id="3373" w:author="Ian Hussey" w:date="2020-08-25T17:52:00Z">
            <w:rPr>
              <w:rFonts w:ascii="Times New Roman" w:hAnsi="Times New Roman" w:cs="Times New Roman"/>
              <w:sz w:val="24"/>
              <w:szCs w:val="24"/>
              <w:lang w:val="en-GB"/>
            </w:rPr>
          </w:rPrChange>
        </w:rPr>
        <w:t xml:space="preserve">and IAT scores more </w:t>
      </w:r>
      <w:r w:rsidR="001C342E" w:rsidRPr="00A023CC">
        <w:rPr>
          <w:rFonts w:ascii="Times New Roman" w:hAnsi="Times New Roman" w:cs="Times New Roman"/>
          <w:sz w:val="24"/>
          <w:szCs w:val="24"/>
          <w:lang w:val="en-US"/>
          <w:rPrChange w:id="3374" w:author="Ian Hussey" w:date="2020-08-25T17:52:00Z">
            <w:rPr>
              <w:rFonts w:ascii="Times New Roman" w:hAnsi="Times New Roman" w:cs="Times New Roman"/>
              <w:sz w:val="24"/>
              <w:szCs w:val="24"/>
              <w:lang w:val="en-GB"/>
            </w:rPr>
          </w:rPrChange>
        </w:rPr>
        <w:t xml:space="preserve">than </w:t>
      </w:r>
      <w:r w:rsidR="00570AEF" w:rsidRPr="00A023CC">
        <w:rPr>
          <w:rFonts w:ascii="Times New Roman" w:hAnsi="Times New Roman" w:cs="Times New Roman"/>
          <w:sz w:val="24"/>
          <w:szCs w:val="24"/>
          <w:lang w:val="en-US"/>
          <w:rPrChange w:id="3375" w:author="Ian Hussey" w:date="2020-08-25T17:52:00Z">
            <w:rPr>
              <w:rFonts w:ascii="Times New Roman" w:hAnsi="Times New Roman" w:cs="Times New Roman"/>
              <w:sz w:val="24"/>
              <w:szCs w:val="24"/>
              <w:lang w:val="en-GB"/>
            </w:rPr>
          </w:rPrChange>
        </w:rPr>
        <w:t xml:space="preserve">the </w:t>
      </w:r>
      <w:r w:rsidR="001C342E" w:rsidRPr="00A023CC">
        <w:rPr>
          <w:rFonts w:ascii="Times New Roman" w:hAnsi="Times New Roman" w:cs="Times New Roman"/>
          <w:sz w:val="24"/>
          <w:szCs w:val="24"/>
          <w:lang w:val="en-US"/>
          <w:rPrChange w:id="3376" w:author="Ian Hussey" w:date="2020-08-25T17:52:00Z">
            <w:rPr>
              <w:rFonts w:ascii="Times New Roman" w:hAnsi="Times New Roman" w:cs="Times New Roman"/>
              <w:sz w:val="24"/>
              <w:szCs w:val="24"/>
              <w:lang w:val="en-GB"/>
            </w:rPr>
          </w:rPrChange>
        </w:rPr>
        <w:t xml:space="preserve">contingency rearrangement </w:t>
      </w:r>
      <w:r w:rsidR="00570AEF" w:rsidRPr="00A023CC">
        <w:rPr>
          <w:rFonts w:ascii="Times New Roman" w:hAnsi="Times New Roman" w:cs="Times New Roman"/>
          <w:sz w:val="24"/>
          <w:szCs w:val="24"/>
          <w:lang w:val="en-US"/>
          <w:rPrChange w:id="3377" w:author="Ian Hussey" w:date="2020-08-25T17:52:00Z">
            <w:rPr>
              <w:rFonts w:ascii="Times New Roman" w:hAnsi="Times New Roman" w:cs="Times New Roman"/>
              <w:sz w:val="24"/>
              <w:szCs w:val="24"/>
              <w:lang w:val="en-GB"/>
            </w:rPr>
          </w:rPrChange>
        </w:rPr>
        <w:t>approach used in Experiments 6-7</w:t>
      </w:r>
      <w:r w:rsidR="00521026" w:rsidRPr="00A023CC">
        <w:rPr>
          <w:rFonts w:ascii="Times New Roman" w:hAnsi="Times New Roman" w:cs="Times New Roman"/>
          <w:sz w:val="24"/>
          <w:szCs w:val="24"/>
          <w:lang w:val="en-US"/>
          <w:rPrChange w:id="3378" w:author="Ian Hussey" w:date="2020-08-25T17:52:00Z">
            <w:rPr>
              <w:rFonts w:ascii="Times New Roman" w:hAnsi="Times New Roman" w:cs="Times New Roman"/>
              <w:sz w:val="24"/>
              <w:szCs w:val="24"/>
              <w:lang w:val="en-GB"/>
            </w:rPr>
          </w:rPrChange>
        </w:rPr>
        <w:t xml:space="preserve">, suggesting that the former might be a more promising </w:t>
      </w:r>
      <w:r w:rsidR="00BD4B45" w:rsidRPr="00A023CC">
        <w:rPr>
          <w:rFonts w:ascii="Times New Roman" w:hAnsi="Times New Roman" w:cs="Times New Roman"/>
          <w:sz w:val="24"/>
          <w:szCs w:val="24"/>
          <w:lang w:val="en-US"/>
          <w:rPrChange w:id="3379" w:author="Ian Hussey" w:date="2020-08-25T17:52:00Z">
            <w:rPr>
              <w:rFonts w:ascii="Times New Roman" w:hAnsi="Times New Roman" w:cs="Times New Roman"/>
              <w:sz w:val="24"/>
              <w:szCs w:val="24"/>
              <w:lang w:val="en-GB"/>
            </w:rPr>
          </w:rPrChange>
        </w:rPr>
        <w:t xml:space="preserve">avenue </w:t>
      </w:r>
      <w:r w:rsidR="00521026" w:rsidRPr="00A023CC">
        <w:rPr>
          <w:rFonts w:ascii="Times New Roman" w:hAnsi="Times New Roman" w:cs="Times New Roman"/>
          <w:sz w:val="24"/>
          <w:szCs w:val="24"/>
          <w:lang w:val="en-US"/>
          <w:rPrChange w:id="3380" w:author="Ian Hussey" w:date="2020-08-25T17:52:00Z">
            <w:rPr>
              <w:rFonts w:ascii="Times New Roman" w:hAnsi="Times New Roman" w:cs="Times New Roman"/>
              <w:sz w:val="24"/>
              <w:szCs w:val="24"/>
              <w:lang w:val="en-GB"/>
            </w:rPr>
          </w:rPrChange>
        </w:rPr>
        <w:t>to pursue than the latter</w:t>
      </w:r>
      <w:r w:rsidR="001C342E" w:rsidRPr="00A023CC">
        <w:rPr>
          <w:rFonts w:ascii="Times New Roman" w:hAnsi="Times New Roman" w:cs="Times New Roman"/>
          <w:sz w:val="24"/>
          <w:szCs w:val="24"/>
          <w:lang w:val="en-US"/>
          <w:rPrChange w:id="3381" w:author="Ian Hussey" w:date="2020-08-25T17:52:00Z">
            <w:rPr>
              <w:rFonts w:ascii="Times New Roman" w:hAnsi="Times New Roman" w:cs="Times New Roman"/>
              <w:sz w:val="24"/>
              <w:szCs w:val="24"/>
              <w:lang w:val="en-GB"/>
            </w:rPr>
          </w:rPrChange>
        </w:rPr>
        <w:t xml:space="preserve">. </w:t>
      </w:r>
      <w:r w:rsidR="008D576B" w:rsidRPr="00A023CC">
        <w:rPr>
          <w:rFonts w:ascii="Times New Roman" w:hAnsi="Times New Roman" w:cs="Times New Roman"/>
          <w:sz w:val="24"/>
          <w:szCs w:val="24"/>
          <w:lang w:val="en-US"/>
          <w:rPrChange w:id="3382" w:author="Ian Hussey" w:date="2020-08-25T17:52:00Z">
            <w:rPr>
              <w:rFonts w:ascii="Times New Roman" w:hAnsi="Times New Roman" w:cs="Times New Roman"/>
              <w:sz w:val="24"/>
              <w:szCs w:val="24"/>
              <w:lang w:val="en-GB"/>
            </w:rPr>
          </w:rPrChange>
        </w:rPr>
        <w:t>F</w:t>
      </w:r>
      <w:r w:rsidR="001C342E" w:rsidRPr="00A023CC">
        <w:rPr>
          <w:rFonts w:ascii="Times New Roman" w:hAnsi="Times New Roman" w:cs="Times New Roman"/>
          <w:sz w:val="24"/>
          <w:szCs w:val="24"/>
          <w:lang w:val="en-US"/>
          <w:rPrChange w:id="3383" w:author="Ian Hussey" w:date="2020-08-25T17:52:00Z">
            <w:rPr>
              <w:rFonts w:ascii="Times New Roman" w:hAnsi="Times New Roman" w:cs="Times New Roman"/>
              <w:sz w:val="24"/>
              <w:szCs w:val="24"/>
              <w:lang w:val="en-GB"/>
            </w:rPr>
          </w:rPrChange>
        </w:rPr>
        <w:t xml:space="preserve">uture work could </w:t>
      </w:r>
      <w:r w:rsidR="00BD4B45" w:rsidRPr="00A023CC">
        <w:rPr>
          <w:rFonts w:ascii="Times New Roman" w:hAnsi="Times New Roman" w:cs="Times New Roman"/>
          <w:sz w:val="24"/>
          <w:szCs w:val="24"/>
          <w:lang w:val="en-US"/>
          <w:rPrChange w:id="3384" w:author="Ian Hussey" w:date="2020-08-25T17:52:00Z">
            <w:rPr>
              <w:rFonts w:ascii="Times New Roman" w:hAnsi="Times New Roman" w:cs="Times New Roman"/>
              <w:sz w:val="24"/>
              <w:szCs w:val="24"/>
              <w:lang w:val="en-GB"/>
            </w:rPr>
          </w:rPrChange>
        </w:rPr>
        <w:t xml:space="preserve">attempt to </w:t>
      </w:r>
      <w:r w:rsidR="008D576B" w:rsidRPr="00A023CC">
        <w:rPr>
          <w:rFonts w:ascii="Times New Roman" w:hAnsi="Times New Roman" w:cs="Times New Roman"/>
          <w:sz w:val="24"/>
          <w:szCs w:val="24"/>
          <w:lang w:val="en-US"/>
          <w:rPrChange w:id="3385" w:author="Ian Hussey" w:date="2020-08-25T17:52:00Z">
            <w:rPr>
              <w:rFonts w:ascii="Times New Roman" w:hAnsi="Times New Roman" w:cs="Times New Roman"/>
              <w:sz w:val="24"/>
              <w:szCs w:val="24"/>
              <w:lang w:val="en-GB"/>
            </w:rPr>
          </w:rPrChange>
        </w:rPr>
        <w:t>replicate our findin</w:t>
      </w:r>
      <w:r w:rsidR="00521026" w:rsidRPr="00A023CC">
        <w:rPr>
          <w:rFonts w:ascii="Times New Roman" w:hAnsi="Times New Roman" w:cs="Times New Roman"/>
          <w:sz w:val="24"/>
          <w:szCs w:val="24"/>
          <w:lang w:val="en-US"/>
          <w:rPrChange w:id="3386" w:author="Ian Hussey" w:date="2020-08-25T17:52:00Z">
            <w:rPr>
              <w:rFonts w:ascii="Times New Roman" w:hAnsi="Times New Roman" w:cs="Times New Roman"/>
              <w:sz w:val="24"/>
              <w:szCs w:val="24"/>
              <w:lang w:val="en-GB"/>
            </w:rPr>
          </w:rPrChange>
        </w:rPr>
        <w:t>g</w:t>
      </w:r>
      <w:r w:rsidR="008D576B" w:rsidRPr="00A023CC">
        <w:rPr>
          <w:rFonts w:ascii="Times New Roman" w:hAnsi="Times New Roman" w:cs="Times New Roman"/>
          <w:sz w:val="24"/>
          <w:szCs w:val="24"/>
          <w:lang w:val="en-US"/>
          <w:rPrChange w:id="3387" w:author="Ian Hussey" w:date="2020-08-25T17:52:00Z">
            <w:rPr>
              <w:rFonts w:ascii="Times New Roman" w:hAnsi="Times New Roman" w:cs="Times New Roman"/>
              <w:sz w:val="24"/>
              <w:szCs w:val="24"/>
              <w:lang w:val="en-GB"/>
            </w:rPr>
          </w:rPrChange>
        </w:rPr>
        <w:t xml:space="preserve"> </w:t>
      </w:r>
      <w:r w:rsidR="00521026" w:rsidRPr="00A023CC">
        <w:rPr>
          <w:rFonts w:ascii="Times New Roman" w:hAnsi="Times New Roman" w:cs="Times New Roman"/>
          <w:sz w:val="24"/>
          <w:szCs w:val="24"/>
          <w:lang w:val="en-US"/>
          <w:rPrChange w:id="3388" w:author="Ian Hussey" w:date="2020-08-25T17:52:00Z">
            <w:rPr>
              <w:rFonts w:ascii="Times New Roman" w:hAnsi="Times New Roman" w:cs="Times New Roman"/>
              <w:sz w:val="24"/>
              <w:szCs w:val="24"/>
              <w:lang w:val="en-GB"/>
            </w:rPr>
          </w:rPrChange>
        </w:rPr>
        <w:t xml:space="preserve">that </w:t>
      </w:r>
      <w:r w:rsidR="008D576B" w:rsidRPr="00A023CC">
        <w:rPr>
          <w:rFonts w:ascii="Times New Roman" w:hAnsi="Times New Roman" w:cs="Times New Roman"/>
          <w:sz w:val="24"/>
          <w:lang w:val="en-US"/>
          <w:rPrChange w:id="3389" w:author="Ian Hussey" w:date="2020-08-25T17:52:00Z">
            <w:rPr>
              <w:rFonts w:ascii="Times New Roman" w:hAnsi="Times New Roman" w:cs="Times New Roman"/>
              <w:sz w:val="24"/>
              <w:lang w:val="en-GB"/>
            </w:rPr>
          </w:rPrChange>
        </w:rPr>
        <w:t xml:space="preserve">source valence </w:t>
      </w:r>
      <w:r w:rsidR="00521026" w:rsidRPr="00A023CC">
        <w:rPr>
          <w:rFonts w:ascii="Times New Roman" w:hAnsi="Times New Roman" w:cs="Times New Roman"/>
          <w:sz w:val="24"/>
          <w:lang w:val="en-US"/>
          <w:rPrChange w:id="3390" w:author="Ian Hussey" w:date="2020-08-25T17:52:00Z">
            <w:rPr>
              <w:rFonts w:ascii="Times New Roman" w:hAnsi="Times New Roman" w:cs="Times New Roman"/>
              <w:sz w:val="24"/>
              <w:lang w:val="en-GB"/>
            </w:rPr>
          </w:rPrChange>
        </w:rPr>
        <w:t>counterconditioning alter</w:t>
      </w:r>
      <w:r w:rsidR="00BD4B45" w:rsidRPr="00A023CC">
        <w:rPr>
          <w:rFonts w:ascii="Times New Roman" w:hAnsi="Times New Roman" w:cs="Times New Roman"/>
          <w:sz w:val="24"/>
          <w:lang w:val="en-US"/>
          <w:rPrChange w:id="3391" w:author="Ian Hussey" w:date="2020-08-25T17:52:00Z">
            <w:rPr>
              <w:rFonts w:ascii="Times New Roman" w:hAnsi="Times New Roman" w:cs="Times New Roman"/>
              <w:sz w:val="24"/>
              <w:lang w:val="en-GB"/>
            </w:rPr>
          </w:rPrChange>
        </w:rPr>
        <w:t>s</w:t>
      </w:r>
      <w:r w:rsidR="00521026" w:rsidRPr="00A023CC">
        <w:rPr>
          <w:rFonts w:ascii="Times New Roman" w:hAnsi="Times New Roman" w:cs="Times New Roman"/>
          <w:sz w:val="24"/>
          <w:lang w:val="en-US"/>
          <w:rPrChange w:id="3392" w:author="Ian Hussey" w:date="2020-08-25T17:52:00Z">
            <w:rPr>
              <w:rFonts w:ascii="Times New Roman" w:hAnsi="Times New Roman" w:cs="Times New Roman"/>
              <w:sz w:val="24"/>
              <w:lang w:val="en-GB"/>
            </w:rPr>
          </w:rPrChange>
        </w:rPr>
        <w:t xml:space="preserve"> </w:t>
      </w:r>
      <w:r w:rsidRPr="00A023CC">
        <w:rPr>
          <w:rFonts w:ascii="Times New Roman" w:hAnsi="Times New Roman" w:cs="Times New Roman"/>
          <w:sz w:val="24"/>
          <w:lang w:val="en-US"/>
          <w:rPrChange w:id="3393" w:author="Ian Hussey" w:date="2020-08-25T17:52:00Z">
            <w:rPr>
              <w:rFonts w:ascii="Times New Roman" w:hAnsi="Times New Roman" w:cs="Times New Roman"/>
              <w:sz w:val="24"/>
              <w:lang w:val="en-GB"/>
            </w:rPr>
          </w:rPrChange>
        </w:rPr>
        <w:t xml:space="preserve">IR </w:t>
      </w:r>
      <w:r w:rsidR="008D576B" w:rsidRPr="00A023CC">
        <w:rPr>
          <w:rFonts w:ascii="Times New Roman" w:hAnsi="Times New Roman" w:cs="Times New Roman"/>
          <w:sz w:val="24"/>
          <w:lang w:val="en-US"/>
          <w:rPrChange w:id="3394" w:author="Ian Hussey" w:date="2020-08-25T17:52:00Z">
            <w:rPr>
              <w:rFonts w:ascii="Times New Roman" w:hAnsi="Times New Roman" w:cs="Times New Roman"/>
              <w:sz w:val="24"/>
              <w:lang w:val="en-GB"/>
            </w:rPr>
          </w:rPrChange>
        </w:rPr>
        <w:t xml:space="preserve">effects, </w:t>
      </w:r>
      <w:r w:rsidR="00521026" w:rsidRPr="00A023CC">
        <w:rPr>
          <w:rFonts w:ascii="Times New Roman" w:hAnsi="Times New Roman" w:cs="Times New Roman"/>
          <w:sz w:val="24"/>
          <w:lang w:val="en-US"/>
          <w:rPrChange w:id="3395" w:author="Ian Hussey" w:date="2020-08-25T17:52:00Z">
            <w:rPr>
              <w:rFonts w:ascii="Times New Roman" w:hAnsi="Times New Roman" w:cs="Times New Roman"/>
              <w:sz w:val="24"/>
              <w:lang w:val="en-GB"/>
            </w:rPr>
          </w:rPrChange>
        </w:rPr>
        <w:t xml:space="preserve">examine </w:t>
      </w:r>
      <w:r w:rsidRPr="00A023CC">
        <w:rPr>
          <w:rFonts w:ascii="Times New Roman" w:hAnsi="Times New Roman" w:cs="Times New Roman"/>
          <w:sz w:val="24"/>
          <w:lang w:val="en-US"/>
          <w:rPrChange w:id="3396" w:author="Ian Hussey" w:date="2020-08-25T17:52:00Z">
            <w:rPr>
              <w:rFonts w:ascii="Times New Roman" w:hAnsi="Times New Roman" w:cs="Times New Roman"/>
              <w:sz w:val="24"/>
              <w:lang w:val="en-GB"/>
            </w:rPr>
          </w:rPrChange>
        </w:rPr>
        <w:t xml:space="preserve">if </w:t>
      </w:r>
      <w:r w:rsidR="008D576B" w:rsidRPr="00A023CC">
        <w:rPr>
          <w:rFonts w:ascii="Times New Roman" w:hAnsi="Times New Roman" w:cs="Times New Roman"/>
          <w:sz w:val="24"/>
          <w:lang w:val="en-US"/>
          <w:rPrChange w:id="3397" w:author="Ian Hussey" w:date="2020-08-25T17:52:00Z">
            <w:rPr>
              <w:rFonts w:ascii="Times New Roman" w:hAnsi="Times New Roman" w:cs="Times New Roman"/>
              <w:sz w:val="24"/>
              <w:lang w:val="en-GB"/>
            </w:rPr>
          </w:rPrChange>
        </w:rPr>
        <w:t xml:space="preserve">still other </w:t>
      </w:r>
      <w:r w:rsidRPr="00A023CC">
        <w:rPr>
          <w:rFonts w:ascii="Times New Roman" w:hAnsi="Times New Roman" w:cs="Times New Roman"/>
          <w:sz w:val="24"/>
          <w:lang w:val="en-US"/>
          <w:rPrChange w:id="3398" w:author="Ian Hussey" w:date="2020-08-25T17:52:00Z">
            <w:rPr>
              <w:rFonts w:ascii="Times New Roman" w:hAnsi="Times New Roman" w:cs="Times New Roman"/>
              <w:sz w:val="24"/>
              <w:lang w:val="en-GB"/>
            </w:rPr>
          </w:rPrChange>
        </w:rPr>
        <w:t xml:space="preserve">counterconditioning </w:t>
      </w:r>
      <w:r w:rsidR="008D576B" w:rsidRPr="00A023CC">
        <w:rPr>
          <w:rFonts w:ascii="Times New Roman" w:hAnsi="Times New Roman" w:cs="Times New Roman"/>
          <w:sz w:val="24"/>
          <w:lang w:val="en-US"/>
          <w:rPrChange w:id="3399" w:author="Ian Hussey" w:date="2020-08-25T17:52:00Z">
            <w:rPr>
              <w:rFonts w:ascii="Times New Roman" w:hAnsi="Times New Roman" w:cs="Times New Roman"/>
              <w:sz w:val="24"/>
              <w:lang w:val="en-GB"/>
            </w:rPr>
          </w:rPrChange>
        </w:rPr>
        <w:t>procedure</w:t>
      </w:r>
      <w:r w:rsidR="00521026" w:rsidRPr="00A023CC">
        <w:rPr>
          <w:rFonts w:ascii="Times New Roman" w:hAnsi="Times New Roman" w:cs="Times New Roman"/>
          <w:sz w:val="24"/>
          <w:lang w:val="en-US"/>
          <w:rPrChange w:id="3400" w:author="Ian Hussey" w:date="2020-08-25T17:52:00Z">
            <w:rPr>
              <w:rFonts w:ascii="Times New Roman" w:hAnsi="Times New Roman" w:cs="Times New Roman"/>
              <w:sz w:val="24"/>
              <w:lang w:val="en-GB"/>
            </w:rPr>
          </w:rPrChange>
        </w:rPr>
        <w:t>s</w:t>
      </w:r>
      <w:r w:rsidR="008D576B" w:rsidRPr="00A023CC">
        <w:rPr>
          <w:rFonts w:ascii="Times New Roman" w:hAnsi="Times New Roman" w:cs="Times New Roman"/>
          <w:sz w:val="24"/>
          <w:lang w:val="en-US"/>
          <w:rPrChange w:id="3401" w:author="Ian Hussey" w:date="2020-08-25T17:52:00Z">
            <w:rPr>
              <w:rFonts w:ascii="Times New Roman" w:hAnsi="Times New Roman" w:cs="Times New Roman"/>
              <w:sz w:val="24"/>
              <w:lang w:val="en-GB"/>
            </w:rPr>
          </w:rPrChange>
        </w:rPr>
        <w:t xml:space="preserve"> might be more effective </w:t>
      </w:r>
      <w:r w:rsidR="00521026" w:rsidRPr="00A023CC">
        <w:rPr>
          <w:rFonts w:ascii="Times New Roman" w:hAnsi="Times New Roman" w:cs="Times New Roman"/>
          <w:sz w:val="24"/>
          <w:lang w:val="en-US"/>
          <w:rPrChange w:id="3402" w:author="Ian Hussey" w:date="2020-08-25T17:52:00Z">
            <w:rPr>
              <w:rFonts w:ascii="Times New Roman" w:hAnsi="Times New Roman" w:cs="Times New Roman"/>
              <w:sz w:val="24"/>
              <w:lang w:val="en-GB"/>
            </w:rPr>
          </w:rPrChange>
        </w:rPr>
        <w:t xml:space="preserve">than those used here </w:t>
      </w:r>
      <w:r w:rsidR="008D576B" w:rsidRPr="00A023CC">
        <w:rPr>
          <w:rFonts w:ascii="Times New Roman" w:hAnsi="Times New Roman" w:cs="Times New Roman"/>
          <w:sz w:val="24"/>
          <w:lang w:val="en-US"/>
          <w:rPrChange w:id="3403" w:author="Ian Hussey" w:date="2020-08-25T17:52:00Z">
            <w:rPr>
              <w:rFonts w:ascii="Times New Roman" w:hAnsi="Times New Roman" w:cs="Times New Roman"/>
              <w:sz w:val="24"/>
              <w:lang w:val="en-GB"/>
            </w:rPr>
          </w:rPrChange>
        </w:rPr>
        <w:t>(e.g., instruction</w:t>
      </w:r>
      <w:r w:rsidR="00521026" w:rsidRPr="00A023CC">
        <w:rPr>
          <w:rFonts w:ascii="Times New Roman" w:hAnsi="Times New Roman" w:cs="Times New Roman"/>
          <w:sz w:val="24"/>
          <w:lang w:val="en-US"/>
          <w:rPrChange w:id="3404" w:author="Ian Hussey" w:date="2020-08-25T17:52:00Z">
            <w:rPr>
              <w:rFonts w:ascii="Times New Roman" w:hAnsi="Times New Roman" w:cs="Times New Roman"/>
              <w:sz w:val="24"/>
              <w:lang w:val="en-GB"/>
            </w:rPr>
          </w:rPrChange>
        </w:rPr>
        <w:t>-</w:t>
      </w:r>
      <w:r w:rsidR="008D576B" w:rsidRPr="00A023CC">
        <w:rPr>
          <w:rFonts w:ascii="Times New Roman" w:hAnsi="Times New Roman" w:cs="Times New Roman"/>
          <w:sz w:val="24"/>
          <w:lang w:val="en-US"/>
          <w:rPrChange w:id="3405" w:author="Ian Hussey" w:date="2020-08-25T17:52:00Z">
            <w:rPr>
              <w:rFonts w:ascii="Times New Roman" w:hAnsi="Times New Roman" w:cs="Times New Roman"/>
              <w:sz w:val="24"/>
              <w:lang w:val="en-GB"/>
            </w:rPr>
          </w:rPrChange>
        </w:rPr>
        <w:t xml:space="preserve">based variants), </w:t>
      </w:r>
      <w:r w:rsidR="00BD4B45" w:rsidRPr="00A023CC">
        <w:rPr>
          <w:rFonts w:ascii="Times New Roman" w:hAnsi="Times New Roman" w:cs="Times New Roman"/>
          <w:sz w:val="24"/>
          <w:lang w:val="en-US"/>
          <w:rPrChange w:id="3406" w:author="Ian Hussey" w:date="2020-08-25T17:52:00Z">
            <w:rPr>
              <w:rFonts w:ascii="Times New Roman" w:hAnsi="Times New Roman" w:cs="Times New Roman"/>
              <w:sz w:val="24"/>
              <w:lang w:val="en-GB"/>
            </w:rPr>
          </w:rPrChange>
        </w:rPr>
        <w:t xml:space="preserve">and </w:t>
      </w:r>
      <w:r w:rsidR="008D576B" w:rsidRPr="00A023CC">
        <w:rPr>
          <w:rFonts w:ascii="Times New Roman" w:hAnsi="Times New Roman" w:cs="Times New Roman"/>
          <w:sz w:val="24"/>
          <w:lang w:val="en-US"/>
          <w:rPrChange w:id="3407" w:author="Ian Hussey" w:date="2020-08-25T17:52:00Z">
            <w:rPr>
              <w:rFonts w:ascii="Times New Roman" w:hAnsi="Times New Roman" w:cs="Times New Roman"/>
              <w:sz w:val="24"/>
              <w:lang w:val="en-GB"/>
            </w:rPr>
          </w:rPrChange>
        </w:rPr>
        <w:t xml:space="preserve">whether counterconditioning </w:t>
      </w:r>
      <w:r w:rsidRPr="00A023CC">
        <w:rPr>
          <w:rFonts w:ascii="Times New Roman" w:hAnsi="Times New Roman" w:cs="Times New Roman"/>
          <w:sz w:val="24"/>
          <w:lang w:val="en-US"/>
          <w:rPrChange w:id="3408" w:author="Ian Hussey" w:date="2020-08-25T17:52:00Z">
            <w:rPr>
              <w:rFonts w:ascii="Times New Roman" w:hAnsi="Times New Roman" w:cs="Times New Roman"/>
              <w:sz w:val="24"/>
              <w:lang w:val="en-GB"/>
            </w:rPr>
          </w:rPrChange>
        </w:rPr>
        <w:t xml:space="preserve">is more or less effective than other </w:t>
      </w:r>
      <w:r w:rsidR="008D576B" w:rsidRPr="00A023CC">
        <w:rPr>
          <w:rFonts w:ascii="Times New Roman" w:hAnsi="Times New Roman" w:cs="Times New Roman"/>
          <w:sz w:val="24"/>
          <w:lang w:val="en-US"/>
          <w:rPrChange w:id="3409" w:author="Ian Hussey" w:date="2020-08-25T17:52:00Z">
            <w:rPr>
              <w:rFonts w:ascii="Times New Roman" w:hAnsi="Times New Roman" w:cs="Times New Roman"/>
              <w:sz w:val="24"/>
              <w:lang w:val="en-GB"/>
            </w:rPr>
          </w:rPrChange>
        </w:rPr>
        <w:t xml:space="preserve">evaluative </w:t>
      </w:r>
      <w:r w:rsidRPr="00A023CC">
        <w:rPr>
          <w:rFonts w:ascii="Times New Roman" w:hAnsi="Times New Roman" w:cs="Times New Roman"/>
          <w:sz w:val="24"/>
          <w:lang w:val="en-US"/>
          <w:rPrChange w:id="3410" w:author="Ian Hussey" w:date="2020-08-25T17:52:00Z">
            <w:rPr>
              <w:rFonts w:ascii="Times New Roman" w:hAnsi="Times New Roman" w:cs="Times New Roman"/>
              <w:sz w:val="24"/>
              <w:lang w:val="en-GB"/>
            </w:rPr>
          </w:rPrChange>
        </w:rPr>
        <w:t>change procedures (e.g., US revaluation).</w:t>
      </w:r>
    </w:p>
    <w:p w14:paraId="32B2D536" w14:textId="77777777" w:rsidR="00C477BF" w:rsidRPr="00177FCD" w:rsidRDefault="00C477BF" w:rsidP="00C477BF">
      <w:pPr>
        <w:spacing w:after="0" w:line="480" w:lineRule="auto"/>
        <w:ind w:right="6"/>
        <w:contextualSpacing/>
        <w:outlineLvl w:val="1"/>
        <w:rPr>
          <w:rFonts w:ascii="Times New Roman" w:hAnsi="Times New Roman" w:cs="Times New Roman"/>
          <w:b/>
          <w:sz w:val="24"/>
          <w:szCs w:val="24"/>
          <w:lang w:val="en-US"/>
        </w:rPr>
      </w:pPr>
      <w:r w:rsidRPr="00A023CC">
        <w:rPr>
          <w:rFonts w:ascii="Times New Roman" w:hAnsi="Times New Roman" w:cs="Times New Roman"/>
          <w:b/>
          <w:sz w:val="24"/>
          <w:szCs w:val="24"/>
          <w:lang w:val="en-US"/>
        </w:rPr>
        <w:t>Theoretical Implications</w:t>
      </w:r>
    </w:p>
    <w:p w14:paraId="11AA4785" w14:textId="77777777" w:rsidR="00C477BF"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Although our studies were designed primarily with the aim to explore the malleability of evaluative learning via intersecting regularities, our findings do impose constraints on mental theories of evaluative learning, insofar as these theories have to explain why evaluations established via intersecting regularities or operant evaluative conditioning are resistant to extinction but sensitive to counterconditioning. We consider two types of mental models: associative and propositional perspectives. </w:t>
      </w:r>
    </w:p>
    <w:p w14:paraId="57E24E3E" w14:textId="3B1881A2" w:rsidR="009F5439"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b/>
          <w:sz w:val="24"/>
          <w:szCs w:val="24"/>
          <w:lang w:val="en-US"/>
        </w:rPr>
        <w:lastRenderedPageBreak/>
        <w:t>Associative (mental) models</w:t>
      </w:r>
      <w:r w:rsidRPr="00A023CC">
        <w:rPr>
          <w:rFonts w:ascii="Times New Roman" w:hAnsi="Times New Roman" w:cs="Times New Roman"/>
          <w:sz w:val="24"/>
          <w:szCs w:val="24"/>
          <w:lang w:val="en-US"/>
        </w:rPr>
        <w:t xml:space="preserve">. Associative models refer to a class of models that each share the idea that evaluative learning is mediated by associations between mental representations. These models differ in the specific assumptions they make about the formation and nature of those associations (e.g., unidirectional vs. bidirectional associations). Although it is impossible to prove or disprove such a broad class of models, our results do place further constraints on them. </w:t>
      </w:r>
      <w:r w:rsidR="009F5439" w:rsidRPr="00A023CC">
        <w:rPr>
          <w:rFonts w:ascii="Times New Roman" w:hAnsi="Times New Roman" w:cs="Times New Roman"/>
          <w:sz w:val="24"/>
          <w:szCs w:val="24"/>
          <w:lang w:val="en-US"/>
        </w:rPr>
        <w:t>A</w:t>
      </w:r>
      <w:r w:rsidRPr="00A023CC">
        <w:rPr>
          <w:rFonts w:ascii="Times New Roman" w:hAnsi="Times New Roman" w:cs="Times New Roman"/>
          <w:sz w:val="24"/>
          <w:szCs w:val="24"/>
          <w:lang w:val="en-US"/>
        </w:rPr>
        <w:t xml:space="preserve">ssociative models </w:t>
      </w:r>
      <w:r w:rsidR="009F5439" w:rsidRPr="00A023CC">
        <w:rPr>
          <w:rFonts w:ascii="Times New Roman" w:hAnsi="Times New Roman" w:cs="Times New Roman"/>
          <w:sz w:val="24"/>
          <w:szCs w:val="24"/>
          <w:lang w:val="en-US"/>
        </w:rPr>
        <w:t xml:space="preserve">could </w:t>
      </w:r>
      <w:r w:rsidRPr="00A023CC">
        <w:rPr>
          <w:rFonts w:ascii="Times New Roman" w:hAnsi="Times New Roman" w:cs="Times New Roman"/>
          <w:sz w:val="24"/>
          <w:szCs w:val="24"/>
          <w:lang w:val="en-US"/>
        </w:rPr>
        <w:t xml:space="preserve">assume a chain of associations via which the evaluation of the source can spread to the evaluation of the target. For instance, when pressing R1 (e.g., D key) in response to S1 (positive foods) leads to O1 (first Chinese symbol), a direct association might be formed between S1 and R1, and between R1 and O1, while and indirect association is formed between S1 and O1. Likewise, when pressing R2 (e.g., C key) in response to T1 (first brand name) leads to O1, direct associations might form between T1-R2, R2-O1, and an indirect association between T1-O1. Hence, a positive evaluation of T1 might arise if T1 activates O1 (via R2 or directly) and if O1 leads to the activation of the positive valence of S1 (via R1 or directly). Note that such an account already constrains associative models beyond the constrains enforced by evaluative conditioning effects because </w:t>
      </w:r>
      <w:r w:rsidR="007B0840" w:rsidRPr="00A023CC">
        <w:rPr>
          <w:rFonts w:ascii="Times New Roman" w:hAnsi="Times New Roman" w:cs="Times New Roman"/>
          <w:sz w:val="24"/>
          <w:szCs w:val="24"/>
          <w:lang w:val="en-US"/>
        </w:rPr>
        <w:t>it implies</w:t>
      </w:r>
      <w:r w:rsidRPr="00A023CC">
        <w:rPr>
          <w:rFonts w:ascii="Times New Roman" w:hAnsi="Times New Roman" w:cs="Times New Roman"/>
          <w:sz w:val="24"/>
          <w:szCs w:val="24"/>
          <w:lang w:val="en-US"/>
        </w:rPr>
        <w:t xml:space="preserve"> that activation can spread across a chain of associations not only in a forward (e.g., T1 activates O1) but also in a backward direction (e.g., O1 activates S1). The latter assumption is not trivial as it is often assumed that activation can only spread in a forward manner across associations (e.g., Ward-Robinson &amp; Hall, 1996). </w:t>
      </w:r>
    </w:p>
    <w:p w14:paraId="3EF64645" w14:textId="314DB1C9" w:rsidR="00FF6DCF" w:rsidRPr="00A023CC" w:rsidRDefault="009F5439"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An alternative way for associative models to deal with the IR effects reported in this paper is to assume that the outcomes acquire an intrinsically positive or negative valence as a result of the S-R-O trials. This valence can then transfer to the targets on T-R-O trials. The crucial difference with the associative account put forward in the previous section is that evaluative responses (i.e., valence) become associated directly to outcome and target stimuli </w:t>
      </w:r>
      <w:r w:rsidR="00FF6DCF" w:rsidRPr="00A023CC">
        <w:rPr>
          <w:rFonts w:ascii="Times New Roman" w:hAnsi="Times New Roman" w:cs="Times New Roman"/>
          <w:sz w:val="24"/>
          <w:szCs w:val="24"/>
          <w:lang w:val="en-US"/>
        </w:rPr>
        <w:t xml:space="preserve">(i.e., stimulus-response associations) </w:t>
      </w:r>
      <w:r w:rsidRPr="00A023CC">
        <w:rPr>
          <w:rFonts w:ascii="Times New Roman" w:hAnsi="Times New Roman" w:cs="Times New Roman"/>
          <w:sz w:val="24"/>
          <w:szCs w:val="24"/>
          <w:lang w:val="en-US"/>
        </w:rPr>
        <w:t xml:space="preserve">without having to assume </w:t>
      </w:r>
      <w:r w:rsidR="00FF6DCF" w:rsidRPr="00A023CC">
        <w:rPr>
          <w:rFonts w:ascii="Times New Roman" w:hAnsi="Times New Roman" w:cs="Times New Roman"/>
          <w:sz w:val="24"/>
          <w:szCs w:val="24"/>
          <w:lang w:val="en-US"/>
        </w:rPr>
        <w:t xml:space="preserve">associations between stimulus </w:t>
      </w:r>
      <w:r w:rsidR="00FF6DCF" w:rsidRPr="00A023CC">
        <w:rPr>
          <w:rFonts w:ascii="Times New Roman" w:hAnsi="Times New Roman" w:cs="Times New Roman"/>
          <w:sz w:val="24"/>
          <w:szCs w:val="24"/>
          <w:lang w:val="en-US"/>
        </w:rPr>
        <w:lastRenderedPageBreak/>
        <w:t xml:space="preserve">representations (i.e., stimulus-stimulus associations; see Gast &amp; Rothermund, </w:t>
      </w:r>
      <w:r w:rsidR="008405D6" w:rsidRPr="00A023CC">
        <w:rPr>
          <w:rFonts w:ascii="Times New Roman" w:hAnsi="Times New Roman" w:cs="Times New Roman"/>
          <w:sz w:val="24"/>
          <w:szCs w:val="24"/>
          <w:lang w:val="en-US"/>
        </w:rPr>
        <w:t>2011</w:t>
      </w:r>
      <w:r w:rsidR="00FF6DCF" w:rsidRPr="00A023CC">
        <w:rPr>
          <w:rFonts w:ascii="Times New Roman" w:hAnsi="Times New Roman" w:cs="Times New Roman"/>
          <w:sz w:val="24"/>
          <w:szCs w:val="24"/>
          <w:lang w:val="en-US"/>
        </w:rPr>
        <w:t xml:space="preserve">). </w:t>
      </w:r>
      <w:r w:rsidRPr="00A023CC">
        <w:rPr>
          <w:rFonts w:ascii="Times New Roman" w:hAnsi="Times New Roman" w:cs="Times New Roman"/>
          <w:sz w:val="24"/>
          <w:szCs w:val="24"/>
          <w:lang w:val="en-US"/>
        </w:rPr>
        <w:t xml:space="preserve">For instance, </w:t>
      </w:r>
      <w:r w:rsidR="00FF6DCF" w:rsidRPr="00A023CC">
        <w:rPr>
          <w:rFonts w:ascii="Times New Roman" w:hAnsi="Times New Roman" w:cs="Times New Roman"/>
          <w:sz w:val="24"/>
          <w:szCs w:val="24"/>
          <w:lang w:val="en-US"/>
        </w:rPr>
        <w:t xml:space="preserve">once </w:t>
      </w:r>
      <w:r w:rsidRPr="00A023CC">
        <w:rPr>
          <w:rFonts w:ascii="Times New Roman" w:hAnsi="Times New Roman" w:cs="Times New Roman"/>
          <w:sz w:val="24"/>
          <w:szCs w:val="24"/>
          <w:lang w:val="en-US"/>
        </w:rPr>
        <w:t xml:space="preserve">O1 </w:t>
      </w:r>
      <w:r w:rsidR="00FF6DCF" w:rsidRPr="00A023CC">
        <w:rPr>
          <w:rFonts w:ascii="Times New Roman" w:hAnsi="Times New Roman" w:cs="Times New Roman"/>
          <w:sz w:val="24"/>
          <w:szCs w:val="24"/>
          <w:lang w:val="en-US"/>
        </w:rPr>
        <w:t xml:space="preserve">evokes positive responses as </w:t>
      </w:r>
      <w:r w:rsidRPr="00A023CC">
        <w:rPr>
          <w:rFonts w:ascii="Times New Roman" w:hAnsi="Times New Roman" w:cs="Times New Roman"/>
          <w:sz w:val="24"/>
          <w:szCs w:val="24"/>
          <w:lang w:val="en-US"/>
        </w:rPr>
        <w:t>the result of S1(positive)-R1-O</w:t>
      </w:r>
      <w:r w:rsidR="00FF6DCF" w:rsidRPr="00A023CC">
        <w:rPr>
          <w:rFonts w:ascii="Times New Roman" w:hAnsi="Times New Roman" w:cs="Times New Roman"/>
          <w:sz w:val="24"/>
          <w:szCs w:val="24"/>
          <w:lang w:val="en-US"/>
        </w:rPr>
        <w:t>1 trials, those positive responses could become associated with T1 as the result of T1-R2-O1 trials. It should be noted, however, that associative models that assume the formation of stimulus-response associations fail to account for other key findings in the evaluative learning literature (e.g., US revaluation; see Hofmann et al., 2010, for a review)</w:t>
      </w:r>
      <w:r w:rsidR="008405D6" w:rsidRPr="00A023CC">
        <w:rPr>
          <w:rFonts w:ascii="Times New Roman" w:hAnsi="Times New Roman" w:cs="Times New Roman"/>
          <w:sz w:val="24"/>
          <w:szCs w:val="24"/>
          <w:lang w:val="en-US"/>
        </w:rPr>
        <w:t>.</w:t>
      </w:r>
      <w:r w:rsidR="00FF6DCF" w:rsidRPr="00A023CC">
        <w:rPr>
          <w:rFonts w:ascii="Times New Roman" w:hAnsi="Times New Roman" w:cs="Times New Roman"/>
          <w:sz w:val="24"/>
          <w:szCs w:val="24"/>
          <w:lang w:val="en-US"/>
        </w:rPr>
        <w:t xml:space="preserve"> Moreover, in order to account for the current data, such models need to allow for the formati</w:t>
      </w:r>
      <w:r w:rsidR="008405D6" w:rsidRPr="00A023CC">
        <w:rPr>
          <w:rFonts w:ascii="Times New Roman" w:hAnsi="Times New Roman" w:cs="Times New Roman"/>
          <w:sz w:val="24"/>
          <w:szCs w:val="24"/>
          <w:lang w:val="en-US"/>
        </w:rPr>
        <w:t>on of stimulus-response associations independently of the order in which stimuli appear (e.g., both when the positive S1 precedes the initially neutral O1 and when the positive O1 is preceded by the neutral T1).</w:t>
      </w:r>
    </w:p>
    <w:p w14:paraId="5D9247B3" w14:textId="30AD2789" w:rsidR="00C477BF" w:rsidRPr="00A023CC" w:rsidRDefault="00C477BF" w:rsidP="00C477BF">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In line with earlier findings (e.g., </w:t>
      </w:r>
      <w:commentRangeStart w:id="3411"/>
      <w:r w:rsidRPr="00A023CC">
        <w:rPr>
          <w:rFonts w:ascii="Times New Roman" w:hAnsi="Times New Roman" w:cs="Times New Roman"/>
          <w:sz w:val="24"/>
          <w:szCs w:val="24"/>
          <w:lang w:val="en-US"/>
        </w:rPr>
        <w:t>Pavlov, 1927</w:t>
      </w:r>
      <w:commentRangeEnd w:id="3411"/>
      <w:r w:rsidR="00CA4506">
        <w:rPr>
          <w:rStyle w:val="CommentReference"/>
        </w:rPr>
        <w:commentReference w:id="3411"/>
      </w:r>
      <w:r w:rsidRPr="00A023CC">
        <w:rPr>
          <w:rFonts w:ascii="Times New Roman" w:hAnsi="Times New Roman" w:cs="Times New Roman"/>
          <w:sz w:val="24"/>
          <w:szCs w:val="24"/>
          <w:lang w:val="en-US"/>
        </w:rPr>
        <w:t>; Baeyens et al., 1988), our results are difficult to reconcile with associative models such as the Rescorla-Wagner model (</w:t>
      </w:r>
      <w:commentRangeStart w:id="3412"/>
      <w:r w:rsidRPr="00A023CC">
        <w:rPr>
          <w:rFonts w:ascii="Times New Roman" w:hAnsi="Times New Roman" w:cs="Times New Roman"/>
          <w:sz w:val="24"/>
          <w:szCs w:val="24"/>
          <w:lang w:val="en-US"/>
        </w:rPr>
        <w:t>Rescorla &amp; Wagner</w:t>
      </w:r>
      <w:commentRangeEnd w:id="3412"/>
      <w:r w:rsidR="00ED21CA">
        <w:rPr>
          <w:rStyle w:val="CommentReference"/>
        </w:rPr>
        <w:commentReference w:id="3412"/>
      </w:r>
      <w:r w:rsidRPr="00A023CC">
        <w:rPr>
          <w:rFonts w:ascii="Times New Roman" w:hAnsi="Times New Roman" w:cs="Times New Roman"/>
          <w:sz w:val="24"/>
          <w:szCs w:val="24"/>
          <w:lang w:val="en-US"/>
        </w:rPr>
        <w:t>, 1972; see also McCloskey &amp; Cohen, 1989), which allow associations to weaken when contingencies no longer hold.</w:t>
      </w:r>
      <w:r w:rsidR="0025209A" w:rsidRPr="00A023CC">
        <w:rPr>
          <w:rFonts w:ascii="Times New Roman" w:hAnsi="Times New Roman" w:cs="Times New Roman"/>
          <w:sz w:val="24"/>
          <w:szCs w:val="24"/>
          <w:lang w:val="en-US"/>
        </w:rPr>
        <w:t xml:space="preserve"> </w:t>
      </w:r>
      <w:r w:rsidR="0025209A" w:rsidRPr="00A023CC">
        <w:rPr>
          <w:rStyle w:val="FootnoteReference"/>
          <w:rFonts w:ascii="Times New Roman" w:hAnsi="Times New Roman" w:cs="Times New Roman"/>
          <w:sz w:val="24"/>
          <w:szCs w:val="24"/>
          <w:lang w:val="en-US"/>
        </w:rPr>
        <w:footnoteReference w:id="11"/>
      </w:r>
      <w:r w:rsidRPr="00A023CC">
        <w:rPr>
          <w:rFonts w:ascii="Times New Roman" w:hAnsi="Times New Roman" w:cs="Times New Roman"/>
          <w:sz w:val="24"/>
          <w:szCs w:val="24"/>
          <w:lang w:val="en-US"/>
        </w:rPr>
        <w:t xml:space="preserve"> Such models assume that associations between stimulus representations are formed during acquisition and are then destroyed during extinction or counterconditioning. The fact that a variety of extinction-like tasks did not reduce the magnitude of IR effects can be explained by associative models only if it is assumed that the S1-O1 and T1-O1 associations are not weakened by the S1 and T1 presentations during the extinction phase. Alternative models argue that “extinction involves new learning rather than unlearning and can still leave the original</w:t>
      </w:r>
      <w:ins w:id="3413" w:author="Ian Hussey" w:date="2020-08-25T18:13:00Z">
        <w:r w:rsidR="00CA4506">
          <w:rPr>
            <w:rFonts w:ascii="Times New Roman" w:hAnsi="Times New Roman" w:cs="Times New Roman"/>
            <w:sz w:val="24"/>
            <w:szCs w:val="24"/>
            <w:lang w:val="en-US"/>
          </w:rPr>
          <w:t xml:space="preserve"> </w:t>
        </w:r>
      </w:ins>
      <w:r w:rsidRPr="00A023CC">
        <w:rPr>
          <w:rFonts w:ascii="Times New Roman" w:hAnsi="Times New Roman" w:cs="Times New Roman"/>
          <w:sz w:val="24"/>
          <w:szCs w:val="24"/>
          <w:lang w:val="en-US"/>
        </w:rPr>
        <w:t>... responding susceptible to renewal (return of conditioned responding after a context change), spontaneous recovery (after the passage of time), and reinstatement (return after re-exposure to the US)” (Van Gucht et al., 2013, p.52). Yet even models that allow for the formation of new (context-</w:t>
      </w:r>
      <w:r w:rsidRPr="00A023CC">
        <w:rPr>
          <w:rFonts w:ascii="Times New Roman" w:hAnsi="Times New Roman" w:cs="Times New Roman"/>
          <w:sz w:val="24"/>
          <w:szCs w:val="24"/>
          <w:lang w:val="en-US"/>
        </w:rPr>
        <w:lastRenderedPageBreak/>
        <w:t xml:space="preserve">dependent) inhibitory associations rather than the weakening of (context-independent) excitatory associations (e.g., Bouton, 2004) would predict an impact of extinction procedures on IR effects and would thus be incompatible with our findings. Whereas many of these theoretical conclusions are supported not only by our findings but also by previous studies showing a lack of extinction of evaluative conditioning, our findings again add a new dimension because they necessitate the assumption of a backward spreading of activation across associations. For instance, it forces any associative model that would invoke inhibitory associations to make assumptions about whether and when activation can spread backward across those associations. From this perspective, it would be interesting to pit an ‘unlearning’ against a ‘new inhibitory learning’ account of our extinction and counterconditioning findings by replicating our initial design and then including a third stage that assesses for phenomena such as recovery, reinstatement, and renewal (evidence for which would support the latter over the former account). </w:t>
      </w:r>
    </w:p>
    <w:p w14:paraId="4FD58248" w14:textId="10079203" w:rsidR="00C477BF" w:rsidRPr="00A023CC" w:rsidRDefault="00C477BF" w:rsidP="008901FD">
      <w:pPr>
        <w:spacing w:after="0" w:line="480" w:lineRule="auto"/>
        <w:ind w:right="8"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 xml:space="preserve">In the context of EC, </w:t>
      </w:r>
      <w:r w:rsidR="008901FD" w:rsidRPr="00A023CC">
        <w:rPr>
          <w:rFonts w:ascii="Times New Roman" w:hAnsi="Times New Roman" w:cs="Times New Roman"/>
          <w:sz w:val="24"/>
          <w:szCs w:val="24"/>
          <w:lang w:val="en-US"/>
        </w:rPr>
        <w:t xml:space="preserve">it has been argued that, unlike most other types of learned behavior, learned preferences depend on associations that reflect the number of stimulus co-occurrences but not events in which stimuli occur separately (see </w:t>
      </w:r>
      <w:r w:rsidR="00E60B54" w:rsidRPr="00A023CC">
        <w:rPr>
          <w:rFonts w:ascii="Times New Roman" w:hAnsi="Times New Roman" w:cs="Times New Roman"/>
          <w:sz w:val="24"/>
          <w:szCs w:val="24"/>
          <w:lang w:val="en-US"/>
        </w:rPr>
        <w:t>Baeyens, Eelen, Crombez, &amp; Van den Bergh, 1992</w:t>
      </w:r>
      <w:r w:rsidR="008901FD" w:rsidRPr="00A023CC">
        <w:rPr>
          <w:rFonts w:ascii="Times New Roman" w:hAnsi="Times New Roman" w:cs="Times New Roman"/>
          <w:sz w:val="24"/>
          <w:szCs w:val="24"/>
          <w:lang w:val="en-US"/>
        </w:rPr>
        <w:t xml:space="preserve">; De Houwer, 1998; </w:t>
      </w:r>
      <w:r w:rsidRPr="00A023CC">
        <w:rPr>
          <w:rFonts w:ascii="Times New Roman" w:hAnsi="Times New Roman" w:cs="Times New Roman"/>
          <w:sz w:val="24"/>
          <w:szCs w:val="24"/>
          <w:lang w:val="en-US"/>
        </w:rPr>
        <w:t>Miller &amp; Matzel, 1988)</w:t>
      </w:r>
      <w:r w:rsidR="008901FD" w:rsidRPr="00A023CC">
        <w:rPr>
          <w:rFonts w:ascii="Times New Roman" w:hAnsi="Times New Roman" w:cs="Times New Roman"/>
          <w:sz w:val="24"/>
          <w:szCs w:val="24"/>
          <w:lang w:val="en-US"/>
        </w:rPr>
        <w:t>. This idea</w:t>
      </w:r>
      <w:r w:rsidRPr="00A023CC">
        <w:rPr>
          <w:rFonts w:ascii="Times New Roman" w:hAnsi="Times New Roman" w:cs="Times New Roman"/>
          <w:sz w:val="24"/>
          <w:szCs w:val="24"/>
          <w:lang w:val="en-US"/>
        </w:rPr>
        <w:t xml:space="preserve"> could also account for the lack of extinction in our studies </w:t>
      </w:r>
      <w:r w:rsidR="008901FD" w:rsidRPr="00A023CC">
        <w:rPr>
          <w:rFonts w:ascii="Times New Roman" w:hAnsi="Times New Roman" w:cs="Times New Roman"/>
          <w:sz w:val="24"/>
          <w:szCs w:val="24"/>
          <w:lang w:val="en-US"/>
        </w:rPr>
        <w:t xml:space="preserve">but only if it is assumed </w:t>
      </w:r>
      <w:r w:rsidRPr="00A023CC">
        <w:rPr>
          <w:rFonts w:ascii="Times New Roman" w:hAnsi="Times New Roman" w:cs="Times New Roman"/>
          <w:sz w:val="24"/>
          <w:szCs w:val="24"/>
          <w:lang w:val="en-US"/>
        </w:rPr>
        <w:t>that activation can spread in a backward manner across</w:t>
      </w:r>
      <w:r w:rsidR="008901FD" w:rsidRPr="00A023CC">
        <w:rPr>
          <w:rFonts w:ascii="Times New Roman" w:hAnsi="Times New Roman" w:cs="Times New Roman"/>
          <w:sz w:val="24"/>
          <w:szCs w:val="24"/>
          <w:lang w:val="en-US"/>
        </w:rPr>
        <w:t xml:space="preserve"> these</w:t>
      </w:r>
      <w:r w:rsidRPr="00A023CC">
        <w:rPr>
          <w:rFonts w:ascii="Times New Roman" w:hAnsi="Times New Roman" w:cs="Times New Roman"/>
          <w:sz w:val="24"/>
          <w:szCs w:val="24"/>
          <w:lang w:val="en-US"/>
        </w:rPr>
        <w:t xml:space="preserve"> associations. Although one cannot exclude these associative accounts of resistance to extinction, they are largely post-hoc and require additional assumptions about when which type of behavior will be mediated by which type of associative mechanism. In sum, together with previous demonstrations of resistance to extinction in the EC literature, our findings constrain associative models of learning in important ways.  </w:t>
      </w:r>
    </w:p>
    <w:p w14:paraId="4CF3DF58" w14:textId="77777777" w:rsidR="00C477BF" w:rsidRPr="00A023CC" w:rsidRDefault="00C477BF" w:rsidP="00C477BF">
      <w:pPr>
        <w:spacing w:after="0"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b/>
          <w:sz w:val="24"/>
          <w:szCs w:val="24"/>
          <w:lang w:val="en-US"/>
        </w:rPr>
        <w:lastRenderedPageBreak/>
        <w:t>Propositional (mental) models</w:t>
      </w:r>
      <w:r w:rsidRPr="00A023CC">
        <w:rPr>
          <w:rFonts w:ascii="Times New Roman" w:hAnsi="Times New Roman" w:cs="Times New Roman"/>
          <w:sz w:val="24"/>
          <w:szCs w:val="24"/>
          <w:lang w:val="en-US"/>
        </w:rPr>
        <w:t xml:space="preserve">. Our results also constrain propositional accounts of evaluative learning (De Houwer, 2009; 2014; Mitchell, De Houwer, &amp; Lovibond, 2009). </w:t>
      </w:r>
      <w:r w:rsidRPr="00A023CC">
        <w:rPr>
          <w:rFonts w:ascii="Times New Roman" w:hAnsi="Times New Roman" w:cs="Times New Roman"/>
          <w:sz w:val="24"/>
          <w:lang w:val="en-US"/>
        </w:rPr>
        <w:t xml:space="preserve">Whereas associations (e.g., happy-sad) merely convey the strength with which representations are linked, propositions specify how objects are related and have a truth value (e.g., happy is opposite to sad). It may be </w:t>
      </w:r>
      <w:r w:rsidRPr="00A023CC">
        <w:rPr>
          <w:rFonts w:ascii="Times New Roman" w:hAnsi="Times New Roman" w:cs="Times New Roman"/>
          <w:sz w:val="24"/>
          <w:szCs w:val="24"/>
          <w:lang w:val="en-US"/>
        </w:rPr>
        <w:t>that an IR-based learning procedure gives rise to the formation of two propositions based on the person’s direct experience (e.g., “</w:t>
      </w:r>
      <w:r w:rsidRPr="00A023CC">
        <w:rPr>
          <w:rFonts w:ascii="Times New Roman" w:hAnsi="Times New Roman" w:cs="Times New Roman"/>
          <w:i/>
          <w:sz w:val="24"/>
          <w:szCs w:val="24"/>
          <w:lang w:val="en-US"/>
        </w:rPr>
        <w:t>The positive source leads to the outcome</w:t>
      </w:r>
      <w:r w:rsidRPr="00A023CC">
        <w:rPr>
          <w:rFonts w:ascii="Times New Roman" w:hAnsi="Times New Roman" w:cs="Times New Roman"/>
          <w:sz w:val="24"/>
          <w:szCs w:val="24"/>
          <w:lang w:val="en-US"/>
        </w:rPr>
        <w:t>”, “</w:t>
      </w:r>
      <w:r w:rsidRPr="00A023CC">
        <w:rPr>
          <w:rFonts w:ascii="Times New Roman" w:hAnsi="Times New Roman" w:cs="Times New Roman"/>
          <w:i/>
          <w:sz w:val="24"/>
          <w:szCs w:val="24"/>
          <w:lang w:val="en-US"/>
        </w:rPr>
        <w:t>Neutral targets lead to that same outcome</w:t>
      </w:r>
      <w:r w:rsidRPr="00A023CC">
        <w:rPr>
          <w:rFonts w:ascii="Times New Roman" w:hAnsi="Times New Roman" w:cs="Times New Roman"/>
          <w:sz w:val="24"/>
          <w:szCs w:val="24"/>
          <w:lang w:val="en-US"/>
        </w:rPr>
        <w:t>”) and that these propositions set the stage for the generation of a third “inferred” proposition about the evaluative properties of the stimuli (i.e., “</w:t>
      </w:r>
      <w:r w:rsidRPr="00A023CC">
        <w:rPr>
          <w:rFonts w:ascii="Times New Roman" w:hAnsi="Times New Roman" w:cs="Times New Roman"/>
          <w:i/>
          <w:sz w:val="24"/>
          <w:szCs w:val="24"/>
          <w:lang w:val="en-US"/>
        </w:rPr>
        <w:t>Positive sources and neutral targets are related, therefore the neutral targets are also positive</w:t>
      </w:r>
      <w:r w:rsidRPr="00A023CC">
        <w:rPr>
          <w:rFonts w:ascii="Times New Roman" w:hAnsi="Times New Roman" w:cs="Times New Roman"/>
          <w:sz w:val="24"/>
          <w:szCs w:val="24"/>
          <w:lang w:val="en-US"/>
        </w:rPr>
        <w:t xml:space="preserve">”). It is this inferred proposition that mediates the subsequent change in liking (for more see </w:t>
      </w:r>
      <w:commentRangeStart w:id="3414"/>
      <w:r w:rsidRPr="00A023CC">
        <w:rPr>
          <w:rFonts w:ascii="Times New Roman" w:hAnsi="Times New Roman" w:cs="Times New Roman"/>
          <w:sz w:val="24"/>
          <w:szCs w:val="24"/>
          <w:lang w:val="en-US"/>
        </w:rPr>
        <w:t>Van Dessel, Hughes, &amp; De Houwer, 2019</w:t>
      </w:r>
      <w:commentRangeEnd w:id="3414"/>
      <w:r w:rsidR="00CA4506">
        <w:rPr>
          <w:rStyle w:val="CommentReference"/>
        </w:rPr>
        <w:commentReference w:id="3414"/>
      </w:r>
      <w:r w:rsidRPr="00A023CC">
        <w:rPr>
          <w:rFonts w:ascii="Times New Roman" w:hAnsi="Times New Roman" w:cs="Times New Roman"/>
          <w:sz w:val="24"/>
          <w:szCs w:val="24"/>
          <w:lang w:val="en-US"/>
        </w:rPr>
        <w:t xml:space="preserve">). </w:t>
      </w:r>
    </w:p>
    <w:p w14:paraId="42CC0EFB" w14:textId="24AC1845" w:rsidR="00C477BF" w:rsidRPr="00A023CC" w:rsidRDefault="00C477BF" w:rsidP="00C477BF">
      <w:pPr>
        <w:spacing w:after="0" w:line="480" w:lineRule="auto"/>
        <w:ind w:firstLine="708"/>
        <w:contextualSpacing/>
        <w:rPr>
          <w:rFonts w:ascii="Times New Roman" w:hAnsi="Times New Roman" w:cs="Times New Roman"/>
          <w:sz w:val="24"/>
          <w:szCs w:val="24"/>
          <w:lang w:val="en-US"/>
        </w:rPr>
      </w:pPr>
      <w:r w:rsidRPr="00A023CC">
        <w:rPr>
          <w:rFonts w:ascii="Times New Roman" w:hAnsi="Times New Roman" w:cs="Times New Roman"/>
          <w:sz w:val="24"/>
          <w:szCs w:val="24"/>
          <w:lang w:val="en-US"/>
        </w:rPr>
        <w:t>The results of Experiments 1-4 suggest that the latter inferred proposition may be maintained even when the premises of the inference (i.e., the propositions about the intersecting contingencies) no longer hold. Note that just like associative accounts of resistance to extinction, this propositional account is also highly speculative and post-hoc. It does not specify why the inferred propositions would hold when the premises no longer hold. When it comes to counterconditioning, it may be that in Experiment 5 (where the valenced source was reversed), a series of further propositions were formed based on the individual’s novel experiences (e.g., “</w:t>
      </w:r>
      <w:r w:rsidRPr="00A023CC">
        <w:rPr>
          <w:rFonts w:ascii="Times New Roman" w:hAnsi="Times New Roman" w:cs="Times New Roman"/>
          <w:i/>
          <w:sz w:val="24"/>
          <w:szCs w:val="24"/>
          <w:lang w:val="en-US"/>
        </w:rPr>
        <w:t>there is now a new source related to the outcome</w:t>
      </w:r>
      <w:r w:rsidRPr="00A023CC">
        <w:rPr>
          <w:rFonts w:ascii="Times New Roman" w:hAnsi="Times New Roman" w:cs="Times New Roman"/>
          <w:sz w:val="24"/>
          <w:szCs w:val="24"/>
          <w:lang w:val="en-US"/>
        </w:rPr>
        <w:t>”) which in turn led to the formation of a new evaluative inference (e.g., “</w:t>
      </w:r>
      <w:r w:rsidRPr="00A023CC">
        <w:rPr>
          <w:rFonts w:ascii="Times New Roman" w:hAnsi="Times New Roman" w:cs="Times New Roman"/>
          <w:i/>
          <w:sz w:val="24"/>
          <w:szCs w:val="24"/>
          <w:lang w:val="en-US"/>
        </w:rPr>
        <w:t>the target is negative</w:t>
      </w:r>
      <w:r w:rsidRPr="00A023CC">
        <w:rPr>
          <w:rFonts w:ascii="Times New Roman" w:hAnsi="Times New Roman" w:cs="Times New Roman"/>
          <w:sz w:val="24"/>
          <w:szCs w:val="24"/>
          <w:lang w:val="en-US"/>
        </w:rPr>
        <w:t xml:space="preserve">”). This latter inference may counteract the effects of the original propositions and mediate the reversed IR effect. In contrast, </w:t>
      </w:r>
      <w:r w:rsidR="0025209A" w:rsidRPr="00A023CC">
        <w:rPr>
          <w:rFonts w:ascii="Times New Roman" w:hAnsi="Times New Roman" w:cs="Times New Roman"/>
          <w:sz w:val="24"/>
          <w:szCs w:val="24"/>
          <w:lang w:val="en-US"/>
        </w:rPr>
        <w:t>rearranging the contingencies</w:t>
      </w:r>
      <w:r w:rsidRPr="00A023CC">
        <w:rPr>
          <w:rFonts w:ascii="Times New Roman" w:hAnsi="Times New Roman" w:cs="Times New Roman"/>
          <w:sz w:val="24"/>
          <w:szCs w:val="24"/>
          <w:lang w:val="en-US"/>
        </w:rPr>
        <w:t>, as in Experiments 6-7, may lead to the formation of propositions that are ambivalent in nature (e.g., “</w:t>
      </w:r>
      <w:r w:rsidRPr="00A023CC">
        <w:rPr>
          <w:rFonts w:ascii="Times New Roman" w:hAnsi="Times New Roman" w:cs="Times New Roman"/>
          <w:i/>
          <w:sz w:val="24"/>
          <w:szCs w:val="24"/>
          <w:lang w:val="en-US"/>
        </w:rPr>
        <w:t>the target is sometimes related with positive and at other times with negative sources/outcomes</w:t>
      </w:r>
      <w:r w:rsidRPr="00A023CC">
        <w:rPr>
          <w:rFonts w:ascii="Times New Roman" w:hAnsi="Times New Roman" w:cs="Times New Roman"/>
          <w:sz w:val="24"/>
          <w:szCs w:val="24"/>
          <w:lang w:val="en-US"/>
        </w:rPr>
        <w:t xml:space="preserve">”). These ambivalent propositions may lead to neutral stimulus evaluations such as we obtained in our final two </w:t>
      </w:r>
      <w:r w:rsidRPr="00A023CC">
        <w:rPr>
          <w:rFonts w:ascii="Times New Roman" w:hAnsi="Times New Roman" w:cs="Times New Roman"/>
          <w:sz w:val="24"/>
          <w:szCs w:val="24"/>
          <w:lang w:val="en-US"/>
        </w:rPr>
        <w:lastRenderedPageBreak/>
        <w:t>experiments. Future work could put this idea to the test by investigating if different evaluative change procedures (e.g., counterconditioning, extinction) set the stage for different types of propositions, and if so, whether these propositions are related to the persistence or change of evaluative learning effects. In any case, because intersecting regularities involve multiple regularities, each of which can be changed in extinction and counterconditioning procedures, propositional accounts of (extinction and counterconditioning of) learning via intersecting regularities require multiple propositions about (changes in) multiple regularities, thus heavily constraining any possible propositional account of these effects.</w:t>
      </w:r>
    </w:p>
    <w:p w14:paraId="41C3693F" w14:textId="77777777" w:rsidR="00553696" w:rsidRPr="00A023CC" w:rsidRDefault="00553696" w:rsidP="00000494">
      <w:pPr>
        <w:spacing w:line="480" w:lineRule="auto"/>
        <w:contextualSpacing/>
        <w:outlineLvl w:val="1"/>
        <w:rPr>
          <w:rFonts w:ascii="Times New Roman" w:hAnsi="Times New Roman" w:cs="Times New Roman"/>
          <w:b/>
          <w:sz w:val="24"/>
          <w:szCs w:val="24"/>
          <w:lang w:val="en-US"/>
          <w:rPrChange w:id="3416"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3417" w:author="Ian Hussey" w:date="2020-08-25T17:52:00Z">
            <w:rPr>
              <w:rFonts w:ascii="Times New Roman" w:hAnsi="Times New Roman" w:cs="Times New Roman"/>
              <w:b/>
              <w:sz w:val="24"/>
              <w:szCs w:val="24"/>
              <w:lang w:val="en-GB"/>
            </w:rPr>
          </w:rPrChange>
        </w:rPr>
        <w:t>Practical Implications</w:t>
      </w:r>
    </w:p>
    <w:p w14:paraId="00A972CD" w14:textId="7995A95A" w:rsidR="00553696" w:rsidRPr="00A023CC" w:rsidRDefault="00553696" w:rsidP="00B02D65">
      <w:pPr>
        <w:spacing w:line="480" w:lineRule="auto"/>
        <w:ind w:firstLine="708"/>
        <w:contextualSpacing/>
        <w:rPr>
          <w:rFonts w:ascii="Times New Roman" w:hAnsi="Times New Roman" w:cs="Times New Roman"/>
          <w:sz w:val="24"/>
          <w:szCs w:val="24"/>
          <w:lang w:val="en-US"/>
          <w:rPrChange w:id="3418"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3419" w:author="Ian Hussey" w:date="2020-08-25T17:52:00Z">
            <w:rPr>
              <w:rFonts w:ascii="Times New Roman" w:hAnsi="Times New Roman" w:cs="Times New Roman"/>
              <w:sz w:val="24"/>
              <w:szCs w:val="24"/>
              <w:lang w:val="en-GB"/>
            </w:rPr>
          </w:rPrChange>
        </w:rPr>
        <w:t xml:space="preserve">The ultimate goal when changing evaluations is to </w:t>
      </w:r>
      <w:r w:rsidR="0074379F" w:rsidRPr="00A023CC">
        <w:rPr>
          <w:rFonts w:ascii="Times New Roman" w:hAnsi="Times New Roman" w:cs="Times New Roman"/>
          <w:sz w:val="24"/>
          <w:szCs w:val="24"/>
          <w:lang w:val="en-US"/>
          <w:rPrChange w:id="3420" w:author="Ian Hussey" w:date="2020-08-25T17:52:00Z">
            <w:rPr>
              <w:rFonts w:ascii="Times New Roman" w:hAnsi="Times New Roman" w:cs="Times New Roman"/>
              <w:sz w:val="24"/>
              <w:szCs w:val="24"/>
              <w:lang w:val="en-GB"/>
            </w:rPr>
          </w:rPrChange>
        </w:rPr>
        <w:t xml:space="preserve">demonstrate that doing so leads to a </w:t>
      </w:r>
      <w:r w:rsidRPr="00A023CC">
        <w:rPr>
          <w:rFonts w:ascii="Times New Roman" w:hAnsi="Times New Roman" w:cs="Times New Roman"/>
          <w:sz w:val="24"/>
          <w:szCs w:val="24"/>
          <w:lang w:val="en-US"/>
          <w:rPrChange w:id="3421" w:author="Ian Hussey" w:date="2020-08-25T17:52:00Z">
            <w:rPr>
              <w:rFonts w:ascii="Times New Roman" w:hAnsi="Times New Roman" w:cs="Times New Roman"/>
              <w:sz w:val="24"/>
              <w:szCs w:val="24"/>
              <w:lang w:val="en-GB"/>
            </w:rPr>
          </w:rPrChange>
        </w:rPr>
        <w:t xml:space="preserve">corresponding change in behavior. For instance, an advertisement sets out to increase consumer liking of a brand product with the hope that this change in liking will lead people to actually purchase the product itself. Therefore, it seems useful to identify learning pathways that produce changes in liking that persist across time and in the face of extinction. Our data suggest that this is true for evaluative learning via IR and </w:t>
      </w:r>
      <w:r w:rsidR="000C3B1C" w:rsidRPr="00A023CC">
        <w:rPr>
          <w:rFonts w:ascii="Times New Roman" w:hAnsi="Times New Roman" w:cs="Times New Roman"/>
          <w:sz w:val="24"/>
          <w:szCs w:val="24"/>
          <w:lang w:val="en-US"/>
          <w:rPrChange w:id="3422" w:author="Ian Hussey" w:date="2020-08-25T17:52:00Z">
            <w:rPr>
              <w:rFonts w:ascii="Times New Roman" w:hAnsi="Times New Roman" w:cs="Times New Roman"/>
              <w:sz w:val="24"/>
              <w:szCs w:val="24"/>
              <w:lang w:val="en-GB"/>
            </w:rPr>
          </w:rPrChange>
        </w:rPr>
        <w:t>OEC</w:t>
      </w:r>
      <w:r w:rsidRPr="00A023CC">
        <w:rPr>
          <w:rFonts w:ascii="Times New Roman" w:hAnsi="Times New Roman" w:cs="Times New Roman"/>
          <w:sz w:val="24"/>
          <w:szCs w:val="24"/>
          <w:lang w:val="en-US"/>
          <w:rPrChange w:id="3423" w:author="Ian Hussey" w:date="2020-08-25T17:52:00Z">
            <w:rPr>
              <w:rFonts w:ascii="Times New Roman" w:hAnsi="Times New Roman" w:cs="Times New Roman"/>
              <w:sz w:val="24"/>
              <w:szCs w:val="24"/>
              <w:lang w:val="en-GB"/>
            </w:rPr>
          </w:rPrChange>
        </w:rPr>
        <w:t xml:space="preserve">, where changes in liking were still detectable even when the intersection or contingencies was subsequently disrupted. If anything, IR </w:t>
      </w:r>
      <w:r w:rsidR="009531CE" w:rsidRPr="00A023CC">
        <w:rPr>
          <w:rFonts w:ascii="Times New Roman" w:hAnsi="Times New Roman" w:cs="Times New Roman"/>
          <w:sz w:val="24"/>
          <w:szCs w:val="24"/>
          <w:lang w:val="en-US"/>
          <w:rPrChange w:id="3424" w:author="Ian Hussey" w:date="2020-08-25T17:52:00Z">
            <w:rPr>
              <w:rFonts w:ascii="Times New Roman" w:hAnsi="Times New Roman" w:cs="Times New Roman"/>
              <w:sz w:val="24"/>
              <w:szCs w:val="24"/>
              <w:lang w:val="en-GB"/>
            </w:rPr>
          </w:rPrChange>
        </w:rPr>
        <w:t xml:space="preserve">and OEC </w:t>
      </w:r>
      <w:r w:rsidRPr="00A023CC">
        <w:rPr>
          <w:rFonts w:ascii="Times New Roman" w:hAnsi="Times New Roman" w:cs="Times New Roman"/>
          <w:sz w:val="24"/>
          <w:szCs w:val="24"/>
          <w:lang w:val="en-US"/>
          <w:rPrChange w:id="3425" w:author="Ian Hussey" w:date="2020-08-25T17:52:00Z">
            <w:rPr>
              <w:rFonts w:ascii="Times New Roman" w:hAnsi="Times New Roman" w:cs="Times New Roman"/>
              <w:sz w:val="24"/>
              <w:szCs w:val="24"/>
              <w:lang w:val="en-GB"/>
            </w:rPr>
          </w:rPrChange>
        </w:rPr>
        <w:t>effects persisted</w:t>
      </w:r>
      <w:r w:rsidR="009531CE" w:rsidRPr="00A023CC">
        <w:rPr>
          <w:rFonts w:ascii="Times New Roman" w:hAnsi="Times New Roman" w:cs="Times New Roman"/>
          <w:sz w:val="24"/>
          <w:szCs w:val="24"/>
          <w:lang w:val="en-US"/>
          <w:rPrChange w:id="3426"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3427" w:author="Ian Hussey" w:date="2020-08-25T17:52:00Z">
            <w:rPr>
              <w:rFonts w:ascii="Times New Roman" w:hAnsi="Times New Roman" w:cs="Times New Roman"/>
              <w:sz w:val="24"/>
              <w:szCs w:val="24"/>
              <w:lang w:val="en-GB"/>
            </w:rPr>
          </w:rPrChange>
        </w:rPr>
        <w:t>in the face of extinction procedures.</w:t>
      </w:r>
      <w:r w:rsidR="0074379F" w:rsidRPr="00A023CC">
        <w:rPr>
          <w:rFonts w:ascii="Times New Roman" w:hAnsi="Times New Roman" w:cs="Times New Roman"/>
          <w:sz w:val="24"/>
          <w:szCs w:val="24"/>
          <w:lang w:val="en-US"/>
          <w:rPrChange w:id="3428" w:author="Ian Hussey" w:date="2020-08-25T17:52:00Z">
            <w:rPr>
              <w:rFonts w:ascii="Times New Roman" w:hAnsi="Times New Roman" w:cs="Times New Roman"/>
              <w:sz w:val="24"/>
              <w:szCs w:val="24"/>
              <w:lang w:val="en-GB"/>
            </w:rPr>
          </w:rPrChange>
        </w:rPr>
        <w:t xml:space="preserve"> Thus</w:t>
      </w:r>
      <w:r w:rsidR="00A3730A" w:rsidRPr="00A023CC">
        <w:rPr>
          <w:rFonts w:ascii="Times New Roman" w:hAnsi="Times New Roman" w:cs="Times New Roman"/>
          <w:sz w:val="24"/>
          <w:szCs w:val="24"/>
          <w:lang w:val="en-US"/>
          <w:rPrChange w:id="3429" w:author="Ian Hussey" w:date="2020-08-25T17:52:00Z">
            <w:rPr>
              <w:rFonts w:ascii="Times New Roman" w:hAnsi="Times New Roman" w:cs="Times New Roman"/>
              <w:sz w:val="24"/>
              <w:szCs w:val="24"/>
              <w:lang w:val="en-GB"/>
            </w:rPr>
          </w:rPrChange>
        </w:rPr>
        <w:t>,</w:t>
      </w:r>
      <w:r w:rsidR="0074379F" w:rsidRPr="00A023CC">
        <w:rPr>
          <w:rFonts w:ascii="Times New Roman" w:hAnsi="Times New Roman" w:cs="Times New Roman"/>
          <w:sz w:val="24"/>
          <w:szCs w:val="24"/>
          <w:lang w:val="en-US"/>
          <w:rPrChange w:id="3430" w:author="Ian Hussey" w:date="2020-08-25T17:52:00Z">
            <w:rPr>
              <w:rFonts w:ascii="Times New Roman" w:hAnsi="Times New Roman" w:cs="Times New Roman"/>
              <w:sz w:val="24"/>
              <w:szCs w:val="24"/>
              <w:lang w:val="en-GB"/>
            </w:rPr>
          </w:rPrChange>
        </w:rPr>
        <w:t xml:space="preserve"> if a consumer product acquires a positive valence via IR or OEC, </w:t>
      </w:r>
      <w:r w:rsidR="009531CE" w:rsidRPr="00A023CC">
        <w:rPr>
          <w:rFonts w:ascii="Times New Roman" w:hAnsi="Times New Roman" w:cs="Times New Roman"/>
          <w:sz w:val="24"/>
          <w:szCs w:val="24"/>
          <w:lang w:val="en-US"/>
          <w:rPrChange w:id="3431" w:author="Ian Hussey" w:date="2020-08-25T17:52:00Z">
            <w:rPr>
              <w:rFonts w:ascii="Times New Roman" w:hAnsi="Times New Roman" w:cs="Times New Roman"/>
              <w:sz w:val="24"/>
              <w:szCs w:val="24"/>
              <w:lang w:val="en-GB"/>
            </w:rPr>
          </w:rPrChange>
        </w:rPr>
        <w:t xml:space="preserve">people may </w:t>
      </w:r>
      <w:r w:rsidR="0074379F" w:rsidRPr="00A023CC">
        <w:rPr>
          <w:rFonts w:ascii="Times New Roman" w:hAnsi="Times New Roman" w:cs="Times New Roman"/>
          <w:sz w:val="24"/>
          <w:szCs w:val="24"/>
          <w:lang w:val="en-US"/>
          <w:rPrChange w:id="3432" w:author="Ian Hussey" w:date="2020-08-25T17:52:00Z">
            <w:rPr>
              <w:rFonts w:ascii="Times New Roman" w:hAnsi="Times New Roman" w:cs="Times New Roman"/>
              <w:sz w:val="24"/>
              <w:szCs w:val="24"/>
              <w:lang w:val="en-GB"/>
            </w:rPr>
          </w:rPrChange>
        </w:rPr>
        <w:t xml:space="preserve">continue to like that item even when they later encounter it by itself in the supermarket. </w:t>
      </w:r>
      <w:r w:rsidR="00570AEF" w:rsidRPr="00A023CC">
        <w:rPr>
          <w:rFonts w:ascii="Times New Roman" w:hAnsi="Times New Roman" w:cs="Times New Roman"/>
          <w:sz w:val="24"/>
          <w:szCs w:val="24"/>
          <w:lang w:val="en-US"/>
          <w:rPrChange w:id="3433" w:author="Ian Hussey" w:date="2020-08-25T17:52:00Z">
            <w:rPr>
              <w:rFonts w:ascii="Times New Roman" w:hAnsi="Times New Roman" w:cs="Times New Roman"/>
              <w:sz w:val="24"/>
              <w:szCs w:val="24"/>
              <w:lang w:val="en-GB"/>
            </w:rPr>
          </w:rPrChange>
        </w:rPr>
        <w:t>Likewise</w:t>
      </w:r>
      <w:r w:rsidR="0074379F" w:rsidRPr="00A023CC">
        <w:rPr>
          <w:rFonts w:ascii="Times New Roman" w:hAnsi="Times New Roman" w:cs="Times New Roman"/>
          <w:sz w:val="24"/>
          <w:szCs w:val="24"/>
          <w:lang w:val="en-US"/>
          <w:rPrChange w:id="3434" w:author="Ian Hussey" w:date="2020-08-25T17:52:00Z">
            <w:rPr>
              <w:rFonts w:ascii="Times New Roman" w:hAnsi="Times New Roman" w:cs="Times New Roman"/>
              <w:sz w:val="24"/>
              <w:szCs w:val="24"/>
              <w:lang w:val="en-GB"/>
            </w:rPr>
          </w:rPrChange>
        </w:rPr>
        <w:t>, i</w:t>
      </w:r>
      <w:r w:rsidR="00570AEF" w:rsidRPr="00A023CC">
        <w:rPr>
          <w:rFonts w:ascii="Times New Roman" w:hAnsi="Times New Roman" w:cs="Times New Roman"/>
          <w:sz w:val="24"/>
          <w:szCs w:val="24"/>
          <w:lang w:val="en-US"/>
          <w:rPrChange w:id="3435" w:author="Ian Hussey" w:date="2020-08-25T17:52:00Z">
            <w:rPr>
              <w:rFonts w:ascii="Times New Roman" w:hAnsi="Times New Roman" w:cs="Times New Roman"/>
              <w:sz w:val="24"/>
              <w:szCs w:val="24"/>
              <w:lang w:val="en-GB"/>
            </w:rPr>
          </w:rPrChange>
        </w:rPr>
        <w:t xml:space="preserve">f one’s product has acquired a positive </w:t>
      </w:r>
      <w:r w:rsidR="0074379F" w:rsidRPr="00A023CC">
        <w:rPr>
          <w:rFonts w:ascii="Times New Roman" w:hAnsi="Times New Roman" w:cs="Times New Roman"/>
          <w:sz w:val="24"/>
          <w:szCs w:val="24"/>
          <w:lang w:val="en-US"/>
          <w:rPrChange w:id="3436" w:author="Ian Hussey" w:date="2020-08-25T17:52:00Z">
            <w:rPr>
              <w:rFonts w:ascii="Times New Roman" w:hAnsi="Times New Roman" w:cs="Times New Roman"/>
              <w:sz w:val="24"/>
              <w:szCs w:val="24"/>
              <w:lang w:val="en-GB"/>
            </w:rPr>
          </w:rPrChange>
        </w:rPr>
        <w:t xml:space="preserve">valence </w:t>
      </w:r>
      <w:r w:rsidR="00570AEF" w:rsidRPr="00A023CC">
        <w:rPr>
          <w:rFonts w:ascii="Times New Roman" w:hAnsi="Times New Roman" w:cs="Times New Roman"/>
          <w:sz w:val="24"/>
          <w:szCs w:val="24"/>
          <w:lang w:val="en-US"/>
          <w:rPrChange w:id="3437" w:author="Ian Hussey" w:date="2020-08-25T17:52:00Z">
            <w:rPr>
              <w:rFonts w:ascii="Times New Roman" w:hAnsi="Times New Roman" w:cs="Times New Roman"/>
              <w:sz w:val="24"/>
              <w:szCs w:val="24"/>
              <w:lang w:val="en-GB"/>
            </w:rPr>
          </w:rPrChange>
        </w:rPr>
        <w:t>via IR it may be resistant to change as well</w:t>
      </w:r>
      <w:r w:rsidR="0074379F" w:rsidRPr="00A023CC">
        <w:rPr>
          <w:rFonts w:ascii="Times New Roman" w:hAnsi="Times New Roman" w:cs="Times New Roman"/>
          <w:sz w:val="24"/>
          <w:szCs w:val="24"/>
          <w:lang w:val="en-US"/>
          <w:rPrChange w:id="3438" w:author="Ian Hussey" w:date="2020-08-25T17:52:00Z">
            <w:rPr>
              <w:rFonts w:ascii="Times New Roman" w:hAnsi="Times New Roman" w:cs="Times New Roman"/>
              <w:sz w:val="24"/>
              <w:szCs w:val="24"/>
              <w:lang w:val="en-GB"/>
            </w:rPr>
          </w:rPrChange>
        </w:rPr>
        <w:t>.</w:t>
      </w:r>
      <w:r w:rsidR="00B02D65" w:rsidRPr="00A023CC">
        <w:rPr>
          <w:rFonts w:ascii="Times New Roman" w:hAnsi="Times New Roman" w:cs="Times New Roman"/>
          <w:sz w:val="24"/>
          <w:szCs w:val="24"/>
          <w:lang w:val="en-US"/>
          <w:rPrChange w:id="3439"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3440" w:author="Ian Hussey" w:date="2020-08-25T17:52:00Z">
            <w:rPr>
              <w:rFonts w:ascii="Times New Roman" w:hAnsi="Times New Roman" w:cs="Times New Roman"/>
              <w:sz w:val="24"/>
              <w:szCs w:val="24"/>
              <w:lang w:val="en-GB"/>
            </w:rPr>
          </w:rPrChange>
        </w:rPr>
        <w:t>Future work could take this idea one step further and compare IR</w:t>
      </w:r>
      <w:r w:rsidR="009531CE" w:rsidRPr="00A023CC">
        <w:rPr>
          <w:rFonts w:ascii="Times New Roman" w:hAnsi="Times New Roman" w:cs="Times New Roman"/>
          <w:sz w:val="24"/>
          <w:szCs w:val="24"/>
          <w:lang w:val="en-US"/>
          <w:rPrChange w:id="3441" w:author="Ian Hussey" w:date="2020-08-25T17:52:00Z">
            <w:rPr>
              <w:rFonts w:ascii="Times New Roman" w:hAnsi="Times New Roman" w:cs="Times New Roman"/>
              <w:sz w:val="24"/>
              <w:szCs w:val="24"/>
              <w:lang w:val="en-GB"/>
            </w:rPr>
          </w:rPrChange>
        </w:rPr>
        <w:t xml:space="preserve"> and OEC </w:t>
      </w:r>
      <w:r w:rsidRPr="00A023CC">
        <w:rPr>
          <w:rFonts w:ascii="Times New Roman" w:hAnsi="Times New Roman" w:cs="Times New Roman"/>
          <w:sz w:val="24"/>
          <w:szCs w:val="24"/>
          <w:lang w:val="en-US"/>
          <w:rPrChange w:id="3442" w:author="Ian Hussey" w:date="2020-08-25T17:52:00Z">
            <w:rPr>
              <w:rFonts w:ascii="Times New Roman" w:hAnsi="Times New Roman" w:cs="Times New Roman"/>
              <w:sz w:val="24"/>
              <w:szCs w:val="24"/>
              <w:lang w:val="en-GB"/>
            </w:rPr>
          </w:rPrChange>
        </w:rPr>
        <w:t>to other known evaluative learning pathways (e.g., ME, EC, AA) to determine which pat</w:t>
      </w:r>
      <w:r w:rsidR="009531CE" w:rsidRPr="00A023CC">
        <w:rPr>
          <w:rFonts w:ascii="Times New Roman" w:hAnsi="Times New Roman" w:cs="Times New Roman"/>
          <w:sz w:val="24"/>
          <w:szCs w:val="24"/>
          <w:lang w:val="en-US"/>
          <w:rPrChange w:id="3443" w:author="Ian Hussey" w:date="2020-08-25T17:52:00Z">
            <w:rPr>
              <w:rFonts w:ascii="Times New Roman" w:hAnsi="Times New Roman" w:cs="Times New Roman"/>
              <w:sz w:val="24"/>
              <w:szCs w:val="24"/>
              <w:lang w:val="en-GB"/>
            </w:rPr>
          </w:rPrChange>
        </w:rPr>
        <w:t xml:space="preserve">hway </w:t>
      </w:r>
      <w:r w:rsidRPr="00A023CC">
        <w:rPr>
          <w:rFonts w:ascii="Times New Roman" w:hAnsi="Times New Roman" w:cs="Times New Roman"/>
          <w:sz w:val="24"/>
          <w:szCs w:val="24"/>
          <w:lang w:val="en-US"/>
          <w:rPrChange w:id="3444" w:author="Ian Hussey" w:date="2020-08-25T17:52:00Z">
            <w:rPr>
              <w:rFonts w:ascii="Times New Roman" w:hAnsi="Times New Roman" w:cs="Times New Roman"/>
              <w:sz w:val="24"/>
              <w:szCs w:val="24"/>
              <w:lang w:val="en-GB"/>
            </w:rPr>
          </w:rPrChange>
        </w:rPr>
        <w:t xml:space="preserve">influences evaluations and behavior to the greatest extent. </w:t>
      </w:r>
    </w:p>
    <w:p w14:paraId="26F362B1" w14:textId="541610FA" w:rsidR="001C342E" w:rsidRPr="00A023CC" w:rsidRDefault="00570AEF" w:rsidP="001C342E">
      <w:pPr>
        <w:spacing w:line="480" w:lineRule="auto"/>
        <w:ind w:firstLine="708"/>
        <w:contextualSpacing/>
        <w:rPr>
          <w:rFonts w:ascii="Times New Roman" w:hAnsi="Times New Roman" w:cs="Times New Roman"/>
          <w:sz w:val="24"/>
          <w:szCs w:val="24"/>
          <w:lang w:val="en-US"/>
          <w:rPrChange w:id="3445"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3446" w:author="Ian Hussey" w:date="2020-08-25T17:52:00Z">
            <w:rPr>
              <w:rFonts w:ascii="Times New Roman" w:hAnsi="Times New Roman" w:cs="Times New Roman"/>
              <w:sz w:val="24"/>
              <w:szCs w:val="24"/>
              <w:lang w:val="en-GB"/>
            </w:rPr>
          </w:rPrChange>
        </w:rPr>
        <w:t>On a related note, i</w:t>
      </w:r>
      <w:r w:rsidR="001C342E" w:rsidRPr="00A023CC">
        <w:rPr>
          <w:rFonts w:ascii="Times New Roman" w:hAnsi="Times New Roman" w:cs="Times New Roman"/>
          <w:sz w:val="24"/>
          <w:szCs w:val="24"/>
          <w:lang w:val="en-US"/>
          <w:rPrChange w:id="3447" w:author="Ian Hussey" w:date="2020-08-25T17:52:00Z">
            <w:rPr>
              <w:rFonts w:ascii="Times New Roman" w:hAnsi="Times New Roman" w:cs="Times New Roman"/>
              <w:sz w:val="24"/>
              <w:szCs w:val="24"/>
              <w:lang w:val="en-GB"/>
            </w:rPr>
          </w:rPrChange>
        </w:rPr>
        <w:t xml:space="preserve">t remains to be seen whether changes in self-reported and automatic evaluations via extinction or counterconditioning correlate with changes in other classes of </w:t>
      </w:r>
      <w:r w:rsidR="001C342E" w:rsidRPr="00A023CC">
        <w:rPr>
          <w:rFonts w:ascii="Times New Roman" w:hAnsi="Times New Roman" w:cs="Times New Roman"/>
          <w:sz w:val="24"/>
          <w:szCs w:val="24"/>
          <w:lang w:val="en-US"/>
          <w:rPrChange w:id="3448" w:author="Ian Hussey" w:date="2020-08-25T17:52:00Z">
            <w:rPr>
              <w:rFonts w:ascii="Times New Roman" w:hAnsi="Times New Roman" w:cs="Times New Roman"/>
              <w:sz w:val="24"/>
              <w:szCs w:val="24"/>
              <w:lang w:val="en-GB"/>
            </w:rPr>
          </w:rPrChange>
        </w:rPr>
        <w:lastRenderedPageBreak/>
        <w:t xml:space="preserve">(real-world) behavior. </w:t>
      </w:r>
      <w:r w:rsidRPr="00A023CC">
        <w:rPr>
          <w:rFonts w:ascii="Times New Roman" w:hAnsi="Times New Roman" w:cs="Times New Roman"/>
          <w:sz w:val="24"/>
          <w:szCs w:val="24"/>
          <w:lang w:val="en-US"/>
          <w:rPrChange w:id="3449" w:author="Ian Hussey" w:date="2020-08-25T17:52:00Z">
            <w:rPr>
              <w:rFonts w:ascii="Times New Roman" w:hAnsi="Times New Roman" w:cs="Times New Roman"/>
              <w:sz w:val="24"/>
              <w:szCs w:val="24"/>
              <w:lang w:val="en-GB"/>
            </w:rPr>
          </w:rPrChange>
        </w:rPr>
        <w:t>So far</w:t>
      </w:r>
      <w:r w:rsidR="001C342E" w:rsidRPr="00A023CC">
        <w:rPr>
          <w:rFonts w:ascii="Times New Roman" w:hAnsi="Times New Roman" w:cs="Times New Roman"/>
          <w:sz w:val="24"/>
          <w:szCs w:val="24"/>
          <w:lang w:val="en-US"/>
          <w:rPrChange w:id="3450" w:author="Ian Hussey" w:date="2020-08-25T17:52:00Z">
            <w:rPr>
              <w:rFonts w:ascii="Times New Roman" w:hAnsi="Times New Roman" w:cs="Times New Roman"/>
              <w:sz w:val="24"/>
              <w:szCs w:val="24"/>
              <w:lang w:val="en-GB"/>
            </w:rPr>
          </w:rPrChange>
        </w:rPr>
        <w:t xml:space="preserve">, research on IR has mostly focused on establishing or changing evaluations </w:t>
      </w:r>
      <w:r w:rsidRPr="00A023CC">
        <w:rPr>
          <w:rFonts w:ascii="Times New Roman" w:hAnsi="Times New Roman" w:cs="Times New Roman"/>
          <w:sz w:val="24"/>
          <w:szCs w:val="24"/>
          <w:lang w:val="en-US"/>
          <w:rPrChange w:id="3451" w:author="Ian Hussey" w:date="2020-08-25T17:52:00Z">
            <w:rPr>
              <w:rFonts w:ascii="Times New Roman" w:hAnsi="Times New Roman" w:cs="Times New Roman"/>
              <w:sz w:val="24"/>
              <w:szCs w:val="24"/>
              <w:lang w:val="en-GB"/>
            </w:rPr>
          </w:rPrChange>
        </w:rPr>
        <w:t xml:space="preserve">and intentions </w:t>
      </w:r>
      <w:r w:rsidR="001C342E" w:rsidRPr="00A023CC">
        <w:rPr>
          <w:rFonts w:ascii="Times New Roman" w:hAnsi="Times New Roman" w:cs="Times New Roman"/>
          <w:sz w:val="24"/>
          <w:szCs w:val="24"/>
          <w:lang w:val="en-US"/>
          <w:rPrChange w:id="3452" w:author="Ian Hussey" w:date="2020-08-25T17:52:00Z">
            <w:rPr>
              <w:rFonts w:ascii="Times New Roman" w:hAnsi="Times New Roman" w:cs="Times New Roman"/>
              <w:sz w:val="24"/>
              <w:szCs w:val="24"/>
              <w:lang w:val="en-GB"/>
            </w:rPr>
          </w:rPrChange>
        </w:rPr>
        <w:t>towards novel</w:t>
      </w:r>
      <w:r w:rsidRPr="00A023CC">
        <w:rPr>
          <w:rFonts w:ascii="Times New Roman" w:hAnsi="Times New Roman" w:cs="Times New Roman"/>
          <w:sz w:val="24"/>
          <w:szCs w:val="24"/>
          <w:lang w:val="en-US"/>
          <w:rPrChange w:id="3453" w:author="Ian Hussey" w:date="2020-08-25T17:52:00Z">
            <w:rPr>
              <w:rFonts w:ascii="Times New Roman" w:hAnsi="Times New Roman" w:cs="Times New Roman"/>
              <w:sz w:val="24"/>
              <w:szCs w:val="24"/>
              <w:lang w:val="en-GB"/>
            </w:rPr>
          </w:rPrChange>
        </w:rPr>
        <w:t xml:space="preserve"> stimuli (Experiments 1-7) or pre-existing stimuli.</w:t>
      </w:r>
      <w:r w:rsidR="001C342E" w:rsidRPr="00A023CC">
        <w:rPr>
          <w:rFonts w:ascii="Times New Roman" w:hAnsi="Times New Roman" w:cs="Times New Roman"/>
          <w:sz w:val="24"/>
          <w:szCs w:val="24"/>
          <w:lang w:val="en-US"/>
          <w:rPrChange w:id="3454"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3455" w:author="Ian Hussey" w:date="2020-08-25T17:52:00Z">
            <w:rPr>
              <w:rFonts w:ascii="Times New Roman" w:hAnsi="Times New Roman" w:cs="Times New Roman"/>
              <w:sz w:val="24"/>
              <w:szCs w:val="24"/>
              <w:lang w:val="en-GB"/>
            </w:rPr>
          </w:rPrChange>
        </w:rPr>
        <w:t xml:space="preserve">For instance, </w:t>
      </w:r>
      <w:r w:rsidR="001C342E" w:rsidRPr="00A023CC">
        <w:rPr>
          <w:rFonts w:ascii="Times New Roman" w:hAnsi="Times New Roman" w:cs="Times New Roman"/>
          <w:sz w:val="24"/>
          <w:szCs w:val="24"/>
          <w:lang w:val="en-US"/>
          <w:rPrChange w:id="3456" w:author="Ian Hussey" w:date="2020-08-25T17:52:00Z">
            <w:rPr>
              <w:rFonts w:ascii="Times New Roman" w:hAnsi="Times New Roman" w:cs="Times New Roman"/>
              <w:sz w:val="24"/>
              <w:szCs w:val="24"/>
              <w:lang w:val="en-GB"/>
            </w:rPr>
          </w:rPrChange>
        </w:rPr>
        <w:t xml:space="preserve">Mattavelli, Avishai, Perugini, Richetin, and Sheeran (2017) used the Self-Referencing task, an IR-based paradigm in which stimuli are related with the (generally positive) concept of self, to countercondition green vegetables in a population of participants who did not like green vegetables. This intervention led to more positive implicit attitudes towards green vegetables and to an increased intention to consume them in future. </w:t>
      </w:r>
      <w:r w:rsidRPr="00A023CC">
        <w:rPr>
          <w:rFonts w:ascii="Times New Roman" w:hAnsi="Times New Roman" w:cs="Times New Roman"/>
          <w:sz w:val="24"/>
          <w:szCs w:val="24"/>
          <w:lang w:val="en-US"/>
          <w:rPrChange w:id="3457" w:author="Ian Hussey" w:date="2020-08-25T17:52:00Z">
            <w:rPr>
              <w:rFonts w:ascii="Times New Roman" w:hAnsi="Times New Roman" w:cs="Times New Roman"/>
              <w:sz w:val="24"/>
              <w:szCs w:val="24"/>
              <w:lang w:val="en-GB"/>
            </w:rPr>
          </w:rPrChange>
        </w:rPr>
        <w:t>Nevertheless</w:t>
      </w:r>
      <w:r w:rsidR="001C342E" w:rsidRPr="00A023CC">
        <w:rPr>
          <w:rFonts w:ascii="Times New Roman" w:hAnsi="Times New Roman" w:cs="Times New Roman"/>
          <w:sz w:val="24"/>
          <w:szCs w:val="24"/>
          <w:lang w:val="en-US"/>
          <w:rPrChange w:id="3458" w:author="Ian Hussey" w:date="2020-08-25T17:52:00Z">
            <w:rPr>
              <w:rFonts w:ascii="Times New Roman" w:hAnsi="Times New Roman" w:cs="Times New Roman"/>
              <w:sz w:val="24"/>
              <w:szCs w:val="24"/>
              <w:lang w:val="en-GB"/>
            </w:rPr>
          </w:rPrChange>
        </w:rPr>
        <w:t xml:space="preserve">, it remains to be seen if IR-based procedures are also effective when it comes to actual behavioral change (e.g., increased green vegetable consumption). </w:t>
      </w:r>
    </w:p>
    <w:p w14:paraId="7FA5DEF0" w14:textId="225F80F8" w:rsidR="00553696" w:rsidRPr="00A023CC" w:rsidRDefault="00553696" w:rsidP="00570AEF">
      <w:pPr>
        <w:spacing w:line="480" w:lineRule="auto"/>
        <w:contextualSpacing/>
        <w:rPr>
          <w:rFonts w:ascii="Times New Roman" w:hAnsi="Times New Roman" w:cs="Times New Roman"/>
          <w:b/>
          <w:sz w:val="24"/>
          <w:szCs w:val="24"/>
          <w:lang w:val="en-US"/>
          <w:rPrChange w:id="3459"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3460" w:author="Ian Hussey" w:date="2020-08-25T17:52:00Z">
            <w:rPr>
              <w:rFonts w:ascii="Times New Roman" w:hAnsi="Times New Roman" w:cs="Times New Roman"/>
              <w:b/>
              <w:sz w:val="24"/>
              <w:szCs w:val="24"/>
              <w:lang w:val="en-GB"/>
            </w:rPr>
          </w:rPrChange>
        </w:rPr>
        <w:t>Limitations</w:t>
      </w:r>
      <w:r w:rsidR="007E3441" w:rsidRPr="00A023CC">
        <w:rPr>
          <w:rFonts w:ascii="Times New Roman" w:hAnsi="Times New Roman" w:cs="Times New Roman"/>
          <w:b/>
          <w:sz w:val="24"/>
          <w:szCs w:val="24"/>
          <w:lang w:val="en-US"/>
          <w:rPrChange w:id="3461" w:author="Ian Hussey" w:date="2020-08-25T17:52:00Z">
            <w:rPr>
              <w:rFonts w:ascii="Times New Roman" w:hAnsi="Times New Roman" w:cs="Times New Roman"/>
              <w:b/>
              <w:sz w:val="24"/>
              <w:szCs w:val="24"/>
              <w:lang w:val="en-GB"/>
            </w:rPr>
          </w:rPrChange>
        </w:rPr>
        <w:t xml:space="preserve"> and Future Directions</w:t>
      </w:r>
    </w:p>
    <w:p w14:paraId="24C481AA" w14:textId="5EEB082C" w:rsidR="0008720D" w:rsidRPr="00A023CC" w:rsidRDefault="0008720D" w:rsidP="00D0704E">
      <w:pPr>
        <w:spacing w:line="480" w:lineRule="auto"/>
        <w:ind w:firstLine="708"/>
        <w:contextualSpacing/>
        <w:rPr>
          <w:rFonts w:ascii="Times New Roman" w:eastAsia="Times New Roman" w:hAnsi="Times New Roman" w:cs="Times New Roman"/>
          <w:sz w:val="24"/>
          <w:szCs w:val="20"/>
          <w:shd w:val="clear" w:color="auto" w:fill="FFFFFF"/>
          <w:lang w:val="en-US" w:eastAsia="en-GB"/>
          <w:rPrChange w:id="3462" w:author="Ian Hussey" w:date="2020-08-25T17:52:00Z">
            <w:rPr>
              <w:rFonts w:ascii="Times New Roman" w:eastAsia="Times New Roman" w:hAnsi="Times New Roman" w:cs="Times New Roman"/>
              <w:sz w:val="24"/>
              <w:szCs w:val="20"/>
              <w:shd w:val="clear" w:color="auto" w:fill="FFFFFF"/>
              <w:lang w:val="en-GB" w:eastAsia="en-GB"/>
            </w:rPr>
          </w:rPrChange>
        </w:rPr>
      </w:pPr>
      <w:r w:rsidRPr="00A023CC">
        <w:rPr>
          <w:rFonts w:ascii="Times New Roman" w:eastAsia="Times New Roman" w:hAnsi="Times New Roman" w:cs="Times New Roman"/>
          <w:sz w:val="24"/>
          <w:szCs w:val="20"/>
          <w:shd w:val="clear" w:color="auto" w:fill="FFFFFF"/>
          <w:lang w:val="en-US" w:eastAsia="en-GB"/>
          <w:rPrChange w:id="3463" w:author="Ian Hussey" w:date="2020-08-25T17:52:00Z">
            <w:rPr>
              <w:rFonts w:ascii="Times New Roman" w:eastAsia="Times New Roman" w:hAnsi="Times New Roman" w:cs="Times New Roman"/>
              <w:sz w:val="24"/>
              <w:szCs w:val="20"/>
              <w:shd w:val="clear" w:color="auto" w:fill="FFFFFF"/>
              <w:lang w:val="en-GB" w:eastAsia="en-GB"/>
            </w:rPr>
          </w:rPrChange>
        </w:rPr>
        <w:t xml:space="preserve">One </w:t>
      </w:r>
      <w:r w:rsidR="00D0704E" w:rsidRPr="00A023CC">
        <w:rPr>
          <w:rFonts w:ascii="Times New Roman" w:eastAsia="Times New Roman" w:hAnsi="Times New Roman" w:cs="Times New Roman"/>
          <w:sz w:val="24"/>
          <w:szCs w:val="20"/>
          <w:shd w:val="clear" w:color="auto" w:fill="FFFFFF"/>
          <w:lang w:val="en-US" w:eastAsia="en-GB"/>
          <w:rPrChange w:id="3464" w:author="Ian Hussey" w:date="2020-08-25T17:52:00Z">
            <w:rPr>
              <w:rFonts w:ascii="Times New Roman" w:eastAsia="Times New Roman" w:hAnsi="Times New Roman" w:cs="Times New Roman"/>
              <w:sz w:val="24"/>
              <w:szCs w:val="20"/>
              <w:shd w:val="clear" w:color="auto" w:fill="FFFFFF"/>
              <w:lang w:val="en-GB" w:eastAsia="en-GB"/>
            </w:rPr>
          </w:rPrChange>
        </w:rPr>
        <w:t>limitation was</w:t>
      </w:r>
      <w:r w:rsidR="0067186F" w:rsidRPr="00A023CC">
        <w:rPr>
          <w:rFonts w:ascii="Times New Roman" w:eastAsia="Times New Roman" w:hAnsi="Times New Roman" w:cs="Times New Roman"/>
          <w:sz w:val="24"/>
          <w:szCs w:val="20"/>
          <w:shd w:val="clear" w:color="auto" w:fill="FFFFFF"/>
          <w:lang w:val="en-US" w:eastAsia="en-GB"/>
          <w:rPrChange w:id="3465" w:author="Ian Hussey" w:date="2020-08-25T17:52:00Z">
            <w:rPr>
              <w:rFonts w:ascii="Times New Roman" w:eastAsia="Times New Roman" w:hAnsi="Times New Roman" w:cs="Times New Roman"/>
              <w:sz w:val="24"/>
              <w:szCs w:val="20"/>
              <w:shd w:val="clear" w:color="auto" w:fill="FFFFFF"/>
              <w:lang w:val="en-GB" w:eastAsia="en-GB"/>
            </w:rPr>
          </w:rPrChange>
        </w:rPr>
        <w:t xml:space="preserve"> the difficulty</w:t>
      </w:r>
      <w:r w:rsidR="00D0704E" w:rsidRPr="00A023CC">
        <w:rPr>
          <w:rFonts w:ascii="Times New Roman" w:eastAsia="Times New Roman" w:hAnsi="Times New Roman" w:cs="Times New Roman"/>
          <w:sz w:val="24"/>
          <w:szCs w:val="20"/>
          <w:shd w:val="clear" w:color="auto" w:fill="FFFFFF"/>
          <w:lang w:val="en-US" w:eastAsia="en-GB"/>
          <w:rPrChange w:id="3466" w:author="Ian Hussey" w:date="2020-08-25T17:52:00Z">
            <w:rPr>
              <w:rFonts w:ascii="Times New Roman" w:eastAsia="Times New Roman" w:hAnsi="Times New Roman" w:cs="Times New Roman"/>
              <w:sz w:val="24"/>
              <w:szCs w:val="20"/>
              <w:shd w:val="clear" w:color="auto" w:fill="FFFFFF"/>
              <w:lang w:val="en-GB" w:eastAsia="en-GB"/>
            </w:rPr>
          </w:rPrChange>
        </w:rPr>
        <w:t xml:space="preserve"> </w:t>
      </w:r>
      <w:r w:rsidR="0067186F" w:rsidRPr="00A023CC">
        <w:rPr>
          <w:rFonts w:ascii="Times New Roman" w:eastAsia="Times New Roman" w:hAnsi="Times New Roman" w:cs="Times New Roman"/>
          <w:sz w:val="24"/>
          <w:szCs w:val="20"/>
          <w:shd w:val="clear" w:color="auto" w:fill="FFFFFF"/>
          <w:lang w:val="en-US" w:eastAsia="en-GB"/>
          <w:rPrChange w:id="3467" w:author="Ian Hussey" w:date="2020-08-25T17:52:00Z">
            <w:rPr>
              <w:rFonts w:ascii="Times New Roman" w:eastAsia="Times New Roman" w:hAnsi="Times New Roman" w:cs="Times New Roman"/>
              <w:sz w:val="24"/>
              <w:szCs w:val="20"/>
              <w:shd w:val="clear" w:color="auto" w:fill="FFFFFF"/>
              <w:lang w:val="en-GB" w:eastAsia="en-GB"/>
            </w:rPr>
          </w:rPrChange>
        </w:rPr>
        <w:t xml:space="preserve">we observed </w:t>
      </w:r>
      <w:r w:rsidR="00225CC6" w:rsidRPr="00A023CC">
        <w:rPr>
          <w:rFonts w:ascii="Times New Roman" w:eastAsia="Times New Roman" w:hAnsi="Times New Roman" w:cs="Times New Roman"/>
          <w:sz w:val="24"/>
          <w:szCs w:val="20"/>
          <w:shd w:val="clear" w:color="auto" w:fill="FFFFFF"/>
          <w:lang w:val="en-US" w:eastAsia="en-GB"/>
          <w:rPrChange w:id="3468" w:author="Ian Hussey" w:date="2020-08-25T17:52:00Z">
            <w:rPr>
              <w:rFonts w:ascii="Times New Roman" w:eastAsia="Times New Roman" w:hAnsi="Times New Roman" w:cs="Times New Roman"/>
              <w:sz w:val="24"/>
              <w:szCs w:val="20"/>
              <w:shd w:val="clear" w:color="auto" w:fill="FFFFFF"/>
              <w:lang w:val="en-GB" w:eastAsia="en-GB"/>
            </w:rPr>
          </w:rPrChange>
        </w:rPr>
        <w:t xml:space="preserve">in creating an extinction procedure </w:t>
      </w:r>
      <w:r w:rsidR="00D0704E" w:rsidRPr="00A023CC">
        <w:rPr>
          <w:rFonts w:ascii="Times New Roman" w:eastAsia="Times New Roman" w:hAnsi="Times New Roman" w:cs="Times New Roman"/>
          <w:sz w:val="24"/>
          <w:szCs w:val="20"/>
          <w:shd w:val="clear" w:color="auto" w:fill="FFFFFF"/>
          <w:lang w:val="en-US" w:eastAsia="en-GB"/>
          <w:rPrChange w:id="3469" w:author="Ian Hussey" w:date="2020-08-25T17:52:00Z">
            <w:rPr>
              <w:rFonts w:ascii="Times New Roman" w:eastAsia="Times New Roman" w:hAnsi="Times New Roman" w:cs="Times New Roman"/>
              <w:sz w:val="24"/>
              <w:szCs w:val="20"/>
              <w:shd w:val="clear" w:color="auto" w:fill="FFFFFF"/>
              <w:lang w:val="en-GB" w:eastAsia="en-GB"/>
            </w:rPr>
          </w:rPrChange>
        </w:rPr>
        <w:t xml:space="preserve">which </w:t>
      </w:r>
      <w:r w:rsidR="00225CC6" w:rsidRPr="00A023CC">
        <w:rPr>
          <w:rFonts w:ascii="Times New Roman" w:eastAsia="Times New Roman" w:hAnsi="Times New Roman" w:cs="Times New Roman"/>
          <w:sz w:val="24"/>
          <w:szCs w:val="20"/>
          <w:shd w:val="clear" w:color="auto" w:fill="FFFFFF"/>
          <w:lang w:val="en-US" w:eastAsia="en-GB"/>
          <w:rPrChange w:id="3470" w:author="Ian Hussey" w:date="2020-08-25T17:52:00Z">
            <w:rPr>
              <w:rFonts w:ascii="Times New Roman" w:eastAsia="Times New Roman" w:hAnsi="Times New Roman" w:cs="Times New Roman"/>
              <w:sz w:val="24"/>
              <w:szCs w:val="20"/>
              <w:shd w:val="clear" w:color="auto" w:fill="FFFFFF"/>
              <w:lang w:val="en-GB" w:eastAsia="en-GB"/>
            </w:rPr>
          </w:rPrChange>
        </w:rPr>
        <w:t>effectively undermine</w:t>
      </w:r>
      <w:r w:rsidRPr="00A023CC">
        <w:rPr>
          <w:rFonts w:ascii="Times New Roman" w:eastAsia="Times New Roman" w:hAnsi="Times New Roman" w:cs="Times New Roman"/>
          <w:sz w:val="24"/>
          <w:szCs w:val="20"/>
          <w:shd w:val="clear" w:color="auto" w:fill="FFFFFF"/>
          <w:lang w:val="en-US" w:eastAsia="en-GB"/>
          <w:rPrChange w:id="3471" w:author="Ian Hussey" w:date="2020-08-25T17:52:00Z">
            <w:rPr>
              <w:rFonts w:ascii="Times New Roman" w:eastAsia="Times New Roman" w:hAnsi="Times New Roman" w:cs="Times New Roman"/>
              <w:sz w:val="24"/>
              <w:szCs w:val="20"/>
              <w:shd w:val="clear" w:color="auto" w:fill="FFFFFF"/>
              <w:lang w:val="en-GB" w:eastAsia="en-GB"/>
            </w:rPr>
          </w:rPrChange>
        </w:rPr>
        <w:t>d evaluations of the target stimulus (IR effects)</w:t>
      </w:r>
      <w:r w:rsidR="00225CC6" w:rsidRPr="00A023CC">
        <w:rPr>
          <w:rFonts w:ascii="Times New Roman" w:eastAsia="Times New Roman" w:hAnsi="Times New Roman" w:cs="Times New Roman"/>
          <w:sz w:val="24"/>
          <w:szCs w:val="20"/>
          <w:shd w:val="clear" w:color="auto" w:fill="FFFFFF"/>
          <w:lang w:val="en-US" w:eastAsia="en-GB"/>
          <w:rPrChange w:id="3472" w:author="Ian Hussey" w:date="2020-08-25T17:52:00Z">
            <w:rPr>
              <w:rFonts w:ascii="Times New Roman" w:eastAsia="Times New Roman" w:hAnsi="Times New Roman" w:cs="Times New Roman"/>
              <w:sz w:val="24"/>
              <w:szCs w:val="20"/>
              <w:shd w:val="clear" w:color="auto" w:fill="FFFFFF"/>
              <w:lang w:val="en-GB" w:eastAsia="en-GB"/>
            </w:rPr>
          </w:rPrChange>
        </w:rPr>
        <w:t>. It may be that the extinction p</w:t>
      </w:r>
      <w:r w:rsidR="00D0704E" w:rsidRPr="00A023CC">
        <w:rPr>
          <w:rFonts w:ascii="Times New Roman" w:eastAsia="Times New Roman" w:hAnsi="Times New Roman" w:cs="Times New Roman"/>
          <w:sz w:val="24"/>
          <w:szCs w:val="20"/>
          <w:shd w:val="clear" w:color="auto" w:fill="FFFFFF"/>
          <w:lang w:val="en-US" w:eastAsia="en-GB"/>
          <w:rPrChange w:id="3473" w:author="Ian Hussey" w:date="2020-08-25T17:52:00Z">
            <w:rPr>
              <w:rFonts w:ascii="Times New Roman" w:eastAsia="Times New Roman" w:hAnsi="Times New Roman" w:cs="Times New Roman"/>
              <w:sz w:val="24"/>
              <w:szCs w:val="20"/>
              <w:shd w:val="clear" w:color="auto" w:fill="FFFFFF"/>
              <w:lang w:val="en-GB" w:eastAsia="en-GB"/>
            </w:rPr>
          </w:rPrChange>
        </w:rPr>
        <w:t>rocedure used in Experiments 1-3</w:t>
      </w:r>
      <w:r w:rsidR="00225CC6" w:rsidRPr="00A023CC">
        <w:rPr>
          <w:rFonts w:ascii="Times New Roman" w:eastAsia="Times New Roman" w:hAnsi="Times New Roman" w:cs="Times New Roman"/>
          <w:sz w:val="24"/>
          <w:szCs w:val="20"/>
          <w:shd w:val="clear" w:color="auto" w:fill="FFFFFF"/>
          <w:lang w:val="en-US" w:eastAsia="en-GB"/>
          <w:rPrChange w:id="3474" w:author="Ian Hussey" w:date="2020-08-25T17:52:00Z">
            <w:rPr>
              <w:rFonts w:ascii="Times New Roman" w:eastAsia="Times New Roman" w:hAnsi="Times New Roman" w:cs="Times New Roman"/>
              <w:sz w:val="24"/>
              <w:szCs w:val="20"/>
              <w:shd w:val="clear" w:color="auto" w:fill="FFFFFF"/>
              <w:lang w:val="en-GB" w:eastAsia="en-GB"/>
            </w:rPr>
          </w:rPrChange>
        </w:rPr>
        <w:t xml:space="preserve"> still retained some valenced elements (e.g., the responses emitted in the presence of the source stimuli) which may have </w:t>
      </w:r>
      <w:r w:rsidR="00D0704E" w:rsidRPr="00A023CC">
        <w:rPr>
          <w:rFonts w:ascii="Times New Roman" w:eastAsia="Times New Roman" w:hAnsi="Times New Roman" w:cs="Times New Roman"/>
          <w:sz w:val="24"/>
          <w:szCs w:val="20"/>
          <w:shd w:val="clear" w:color="auto" w:fill="FFFFFF"/>
          <w:lang w:val="en-US" w:eastAsia="en-GB"/>
          <w:rPrChange w:id="3475" w:author="Ian Hussey" w:date="2020-08-25T17:52:00Z">
            <w:rPr>
              <w:rFonts w:ascii="Times New Roman" w:eastAsia="Times New Roman" w:hAnsi="Times New Roman" w:cs="Times New Roman"/>
              <w:sz w:val="24"/>
              <w:szCs w:val="20"/>
              <w:shd w:val="clear" w:color="auto" w:fill="FFFFFF"/>
              <w:lang w:val="en-GB" w:eastAsia="en-GB"/>
            </w:rPr>
          </w:rPrChange>
        </w:rPr>
        <w:t xml:space="preserve">hampered </w:t>
      </w:r>
      <w:r w:rsidR="00225CC6" w:rsidRPr="00A023CC">
        <w:rPr>
          <w:rFonts w:ascii="Times New Roman" w:eastAsia="Times New Roman" w:hAnsi="Times New Roman" w:cs="Times New Roman"/>
          <w:sz w:val="24"/>
          <w:szCs w:val="20"/>
          <w:shd w:val="clear" w:color="auto" w:fill="FFFFFF"/>
          <w:lang w:val="en-US" w:eastAsia="en-GB"/>
          <w:rPrChange w:id="3476" w:author="Ian Hussey" w:date="2020-08-25T17:52:00Z">
            <w:rPr>
              <w:rFonts w:ascii="Times New Roman" w:eastAsia="Times New Roman" w:hAnsi="Times New Roman" w:cs="Times New Roman"/>
              <w:sz w:val="24"/>
              <w:szCs w:val="20"/>
              <w:shd w:val="clear" w:color="auto" w:fill="FFFFFF"/>
              <w:lang w:val="en-GB" w:eastAsia="en-GB"/>
            </w:rPr>
          </w:rPrChange>
        </w:rPr>
        <w:t xml:space="preserve">our efforts to extinguish target evaluations. Experiment </w:t>
      </w:r>
      <w:r w:rsidR="00D0704E" w:rsidRPr="00A023CC">
        <w:rPr>
          <w:rFonts w:ascii="Times New Roman" w:eastAsia="Times New Roman" w:hAnsi="Times New Roman" w:cs="Times New Roman"/>
          <w:sz w:val="24"/>
          <w:szCs w:val="20"/>
          <w:shd w:val="clear" w:color="auto" w:fill="FFFFFF"/>
          <w:lang w:val="en-US" w:eastAsia="en-GB"/>
          <w:rPrChange w:id="3477" w:author="Ian Hussey" w:date="2020-08-25T17:52:00Z">
            <w:rPr>
              <w:rFonts w:ascii="Times New Roman" w:eastAsia="Times New Roman" w:hAnsi="Times New Roman" w:cs="Times New Roman"/>
              <w:sz w:val="24"/>
              <w:szCs w:val="20"/>
              <w:shd w:val="clear" w:color="auto" w:fill="FFFFFF"/>
              <w:lang w:val="en-GB" w:eastAsia="en-GB"/>
            </w:rPr>
          </w:rPrChange>
        </w:rPr>
        <w:t xml:space="preserve">4 </w:t>
      </w:r>
      <w:r w:rsidR="00225CC6" w:rsidRPr="00A023CC">
        <w:rPr>
          <w:rFonts w:ascii="Times New Roman" w:eastAsia="Times New Roman" w:hAnsi="Times New Roman" w:cs="Times New Roman"/>
          <w:sz w:val="24"/>
          <w:szCs w:val="20"/>
          <w:shd w:val="clear" w:color="auto" w:fill="FFFFFF"/>
          <w:lang w:val="en-US" w:eastAsia="en-GB"/>
          <w:rPrChange w:id="3478" w:author="Ian Hussey" w:date="2020-08-25T17:52:00Z">
            <w:rPr>
              <w:rFonts w:ascii="Times New Roman" w:eastAsia="Times New Roman" w:hAnsi="Times New Roman" w:cs="Times New Roman"/>
              <w:sz w:val="24"/>
              <w:szCs w:val="20"/>
              <w:shd w:val="clear" w:color="auto" w:fill="FFFFFF"/>
              <w:lang w:val="en-GB" w:eastAsia="en-GB"/>
            </w:rPr>
          </w:rPrChange>
        </w:rPr>
        <w:t xml:space="preserve">sought to control for this possibility by presenting stimuli without the need to emit responses – but even this task is not without its </w:t>
      </w:r>
      <w:r w:rsidR="00D0704E" w:rsidRPr="00A023CC">
        <w:rPr>
          <w:rFonts w:ascii="Times New Roman" w:eastAsia="Times New Roman" w:hAnsi="Times New Roman" w:cs="Times New Roman"/>
          <w:sz w:val="24"/>
          <w:szCs w:val="20"/>
          <w:shd w:val="clear" w:color="auto" w:fill="FFFFFF"/>
          <w:lang w:val="en-US" w:eastAsia="en-GB"/>
          <w:rPrChange w:id="3479" w:author="Ian Hussey" w:date="2020-08-25T17:52:00Z">
            <w:rPr>
              <w:rFonts w:ascii="Times New Roman" w:eastAsia="Times New Roman" w:hAnsi="Times New Roman" w:cs="Times New Roman"/>
              <w:sz w:val="24"/>
              <w:szCs w:val="20"/>
              <w:shd w:val="clear" w:color="auto" w:fill="FFFFFF"/>
              <w:lang w:val="en-GB" w:eastAsia="en-GB"/>
            </w:rPr>
          </w:rPrChange>
        </w:rPr>
        <w:t xml:space="preserve">own </w:t>
      </w:r>
      <w:r w:rsidR="00225CC6" w:rsidRPr="00A023CC">
        <w:rPr>
          <w:rFonts w:ascii="Times New Roman" w:eastAsia="Times New Roman" w:hAnsi="Times New Roman" w:cs="Times New Roman"/>
          <w:sz w:val="24"/>
          <w:szCs w:val="20"/>
          <w:shd w:val="clear" w:color="auto" w:fill="FFFFFF"/>
          <w:lang w:val="en-US" w:eastAsia="en-GB"/>
          <w:rPrChange w:id="3480" w:author="Ian Hussey" w:date="2020-08-25T17:52:00Z">
            <w:rPr>
              <w:rFonts w:ascii="Times New Roman" w:eastAsia="Times New Roman" w:hAnsi="Times New Roman" w:cs="Times New Roman"/>
              <w:sz w:val="24"/>
              <w:szCs w:val="20"/>
              <w:shd w:val="clear" w:color="auto" w:fill="FFFFFF"/>
              <w:lang w:val="en-GB" w:eastAsia="en-GB"/>
            </w:rPr>
          </w:rPrChange>
        </w:rPr>
        <w:t xml:space="preserve">issues (e.g., presenting stimuli in a non-contingent way might </w:t>
      </w:r>
      <w:r w:rsidR="00D0704E" w:rsidRPr="00A023CC">
        <w:rPr>
          <w:rFonts w:ascii="Times New Roman" w:eastAsia="Times New Roman" w:hAnsi="Times New Roman" w:cs="Times New Roman"/>
          <w:sz w:val="24"/>
          <w:szCs w:val="20"/>
          <w:shd w:val="clear" w:color="auto" w:fill="FFFFFF"/>
          <w:lang w:val="en-US" w:eastAsia="en-GB"/>
          <w:rPrChange w:id="3481" w:author="Ian Hussey" w:date="2020-08-25T17:52:00Z">
            <w:rPr>
              <w:rFonts w:ascii="Times New Roman" w:eastAsia="Times New Roman" w:hAnsi="Times New Roman" w:cs="Times New Roman"/>
              <w:sz w:val="24"/>
              <w:szCs w:val="20"/>
              <w:shd w:val="clear" w:color="auto" w:fill="FFFFFF"/>
              <w:lang w:val="en-GB" w:eastAsia="en-GB"/>
            </w:rPr>
          </w:rPrChange>
        </w:rPr>
        <w:t>be perceived as being unrelated to the acquisition phase</w:t>
      </w:r>
      <w:r w:rsidRPr="00A023CC">
        <w:rPr>
          <w:rFonts w:ascii="Times New Roman" w:eastAsia="Times New Roman" w:hAnsi="Times New Roman" w:cs="Times New Roman"/>
          <w:sz w:val="24"/>
          <w:szCs w:val="20"/>
          <w:shd w:val="clear" w:color="auto" w:fill="FFFFFF"/>
          <w:lang w:val="en-US" w:eastAsia="en-GB"/>
          <w:rPrChange w:id="3482" w:author="Ian Hussey" w:date="2020-08-25T17:52:00Z">
            <w:rPr>
              <w:rFonts w:ascii="Times New Roman" w:eastAsia="Times New Roman" w:hAnsi="Times New Roman" w:cs="Times New Roman"/>
              <w:sz w:val="24"/>
              <w:szCs w:val="20"/>
              <w:shd w:val="clear" w:color="auto" w:fill="FFFFFF"/>
              <w:lang w:val="en-GB" w:eastAsia="en-GB"/>
            </w:rPr>
          </w:rPrChange>
        </w:rPr>
        <w:t>; see our previous point about contextual versus a-contextual learning</w:t>
      </w:r>
      <w:r w:rsidR="00D0704E" w:rsidRPr="00A023CC">
        <w:rPr>
          <w:rFonts w:ascii="Times New Roman" w:eastAsia="Times New Roman" w:hAnsi="Times New Roman" w:cs="Times New Roman"/>
          <w:sz w:val="24"/>
          <w:szCs w:val="20"/>
          <w:shd w:val="clear" w:color="auto" w:fill="FFFFFF"/>
          <w:lang w:val="en-US" w:eastAsia="en-GB"/>
          <w:rPrChange w:id="3483" w:author="Ian Hussey" w:date="2020-08-25T17:52:00Z">
            <w:rPr>
              <w:rFonts w:ascii="Times New Roman" w:eastAsia="Times New Roman" w:hAnsi="Times New Roman" w:cs="Times New Roman"/>
              <w:sz w:val="24"/>
              <w:szCs w:val="20"/>
              <w:shd w:val="clear" w:color="auto" w:fill="FFFFFF"/>
              <w:lang w:val="en-GB" w:eastAsia="en-GB"/>
            </w:rPr>
          </w:rPrChange>
        </w:rPr>
        <w:t>). Another possibility would be to simply omit the valenced contingencies entirely and just expose participants to the target contingencies during extinction. Or to replace the valenced source with a neutral source (although this may come close to the counterconditioning procedure used in Experiment 5). In either case, future work could seek to build</w:t>
      </w:r>
      <w:r w:rsidR="0005522F" w:rsidRPr="00A023CC">
        <w:rPr>
          <w:rFonts w:ascii="Times New Roman" w:eastAsia="Times New Roman" w:hAnsi="Times New Roman" w:cs="Times New Roman"/>
          <w:sz w:val="24"/>
          <w:szCs w:val="20"/>
          <w:shd w:val="clear" w:color="auto" w:fill="FFFFFF"/>
          <w:lang w:val="en-US" w:eastAsia="en-GB"/>
          <w:rPrChange w:id="3484" w:author="Ian Hussey" w:date="2020-08-25T17:52:00Z">
            <w:rPr>
              <w:rFonts w:ascii="Times New Roman" w:eastAsia="Times New Roman" w:hAnsi="Times New Roman" w:cs="Times New Roman"/>
              <w:sz w:val="24"/>
              <w:szCs w:val="20"/>
              <w:shd w:val="clear" w:color="auto" w:fill="FFFFFF"/>
              <w:lang w:val="en-GB" w:eastAsia="en-GB"/>
            </w:rPr>
          </w:rPrChange>
        </w:rPr>
        <w:t xml:space="preserve"> and refine on our </w:t>
      </w:r>
      <w:r w:rsidR="001646A1" w:rsidRPr="00A023CC">
        <w:rPr>
          <w:rFonts w:ascii="Times New Roman" w:eastAsia="Times New Roman" w:hAnsi="Times New Roman" w:cs="Times New Roman"/>
          <w:sz w:val="24"/>
          <w:szCs w:val="20"/>
          <w:shd w:val="clear" w:color="auto" w:fill="FFFFFF"/>
          <w:lang w:val="en-US" w:eastAsia="en-GB"/>
          <w:rPrChange w:id="3485" w:author="Ian Hussey" w:date="2020-08-25T17:52:00Z">
            <w:rPr>
              <w:rFonts w:ascii="Times New Roman" w:eastAsia="Times New Roman" w:hAnsi="Times New Roman" w:cs="Times New Roman"/>
              <w:sz w:val="24"/>
              <w:szCs w:val="20"/>
              <w:shd w:val="clear" w:color="auto" w:fill="FFFFFF"/>
              <w:lang w:val="en-GB" w:eastAsia="en-GB"/>
            </w:rPr>
          </w:rPrChange>
        </w:rPr>
        <w:t xml:space="preserve">initial </w:t>
      </w:r>
      <w:r w:rsidR="0005522F" w:rsidRPr="00A023CC">
        <w:rPr>
          <w:rFonts w:ascii="Times New Roman" w:eastAsia="Times New Roman" w:hAnsi="Times New Roman" w:cs="Times New Roman"/>
          <w:sz w:val="24"/>
          <w:szCs w:val="20"/>
          <w:shd w:val="clear" w:color="auto" w:fill="FFFFFF"/>
          <w:lang w:val="en-US" w:eastAsia="en-GB"/>
          <w:rPrChange w:id="3486" w:author="Ian Hussey" w:date="2020-08-25T17:52:00Z">
            <w:rPr>
              <w:rFonts w:ascii="Times New Roman" w:eastAsia="Times New Roman" w:hAnsi="Times New Roman" w:cs="Times New Roman"/>
              <w:sz w:val="24"/>
              <w:szCs w:val="20"/>
              <w:shd w:val="clear" w:color="auto" w:fill="FFFFFF"/>
              <w:lang w:val="en-GB" w:eastAsia="en-GB"/>
            </w:rPr>
          </w:rPrChange>
        </w:rPr>
        <w:t xml:space="preserve">efforts here. </w:t>
      </w:r>
    </w:p>
    <w:p w14:paraId="567C45DE" w14:textId="1A29E243" w:rsidR="00225CC6" w:rsidRPr="00A023CC" w:rsidRDefault="0008720D" w:rsidP="00D0704E">
      <w:pPr>
        <w:spacing w:line="480" w:lineRule="auto"/>
        <w:ind w:firstLine="708"/>
        <w:contextualSpacing/>
        <w:rPr>
          <w:rFonts w:ascii="Times New Roman" w:eastAsia="Times New Roman" w:hAnsi="Times New Roman" w:cs="Times New Roman"/>
          <w:sz w:val="20"/>
          <w:szCs w:val="20"/>
          <w:shd w:val="clear" w:color="auto" w:fill="FFFFFF"/>
          <w:lang w:val="en-US" w:eastAsia="en-GB"/>
          <w:rPrChange w:id="3487" w:author="Ian Hussey" w:date="2020-08-25T17:52:00Z">
            <w:rPr>
              <w:rFonts w:ascii="Times New Roman" w:eastAsia="Times New Roman" w:hAnsi="Times New Roman" w:cs="Times New Roman"/>
              <w:sz w:val="20"/>
              <w:szCs w:val="20"/>
              <w:shd w:val="clear" w:color="auto" w:fill="FFFFFF"/>
              <w:lang w:val="en-GB" w:eastAsia="en-GB"/>
            </w:rPr>
          </w:rPrChange>
        </w:rPr>
      </w:pPr>
      <w:r w:rsidRPr="00A023CC">
        <w:rPr>
          <w:rFonts w:ascii="Times New Roman" w:eastAsia="Times New Roman" w:hAnsi="Times New Roman" w:cs="Times New Roman"/>
          <w:sz w:val="24"/>
          <w:szCs w:val="20"/>
          <w:shd w:val="clear" w:color="auto" w:fill="FFFFFF"/>
          <w:lang w:val="en-US" w:eastAsia="en-GB"/>
          <w:rPrChange w:id="3488" w:author="Ian Hussey" w:date="2020-08-25T17:52:00Z">
            <w:rPr>
              <w:rFonts w:ascii="Times New Roman" w:eastAsia="Times New Roman" w:hAnsi="Times New Roman" w:cs="Times New Roman"/>
              <w:sz w:val="24"/>
              <w:szCs w:val="20"/>
              <w:shd w:val="clear" w:color="auto" w:fill="FFFFFF"/>
              <w:lang w:val="en-GB" w:eastAsia="en-GB"/>
            </w:rPr>
          </w:rPrChange>
        </w:rPr>
        <w:t xml:space="preserve">Another limitation was the </w:t>
      </w:r>
      <w:r w:rsidR="00D518AA" w:rsidRPr="00A023CC">
        <w:rPr>
          <w:rFonts w:ascii="Times New Roman" w:eastAsia="Times New Roman" w:hAnsi="Times New Roman" w:cs="Times New Roman"/>
          <w:sz w:val="24"/>
          <w:szCs w:val="20"/>
          <w:shd w:val="clear" w:color="auto" w:fill="FFFFFF"/>
          <w:lang w:val="en-US" w:eastAsia="en-GB"/>
          <w:rPrChange w:id="3489" w:author="Ian Hussey" w:date="2020-08-25T17:52:00Z">
            <w:rPr>
              <w:rFonts w:ascii="Times New Roman" w:eastAsia="Times New Roman" w:hAnsi="Times New Roman" w:cs="Times New Roman"/>
              <w:sz w:val="24"/>
              <w:szCs w:val="20"/>
              <w:shd w:val="clear" w:color="auto" w:fill="FFFFFF"/>
              <w:lang w:val="en-GB" w:eastAsia="en-GB"/>
            </w:rPr>
          </w:rPrChange>
        </w:rPr>
        <w:t xml:space="preserve">presence of </w:t>
      </w:r>
      <w:r w:rsidR="0005522F" w:rsidRPr="00A023CC">
        <w:rPr>
          <w:rFonts w:ascii="Times New Roman" w:eastAsia="Times New Roman" w:hAnsi="Times New Roman" w:cs="Times New Roman"/>
          <w:sz w:val="24"/>
          <w:szCs w:val="20"/>
          <w:shd w:val="clear" w:color="auto" w:fill="FFFFFF"/>
          <w:lang w:val="en-US" w:eastAsia="en-GB"/>
          <w:rPrChange w:id="3490" w:author="Ian Hussey" w:date="2020-08-25T17:52:00Z">
            <w:rPr>
              <w:rFonts w:ascii="Times New Roman" w:eastAsia="Times New Roman" w:hAnsi="Times New Roman" w:cs="Times New Roman"/>
              <w:sz w:val="24"/>
              <w:szCs w:val="20"/>
              <w:shd w:val="clear" w:color="auto" w:fill="FFFFFF"/>
              <w:lang w:val="en-GB" w:eastAsia="en-GB"/>
            </w:rPr>
          </w:rPrChange>
        </w:rPr>
        <w:t xml:space="preserve">both a ‘visible intersection’ (e.g., common outcome) </w:t>
      </w:r>
      <w:r w:rsidRPr="00A023CC">
        <w:rPr>
          <w:rFonts w:ascii="Times New Roman" w:eastAsia="Times New Roman" w:hAnsi="Times New Roman" w:cs="Times New Roman"/>
          <w:sz w:val="24"/>
          <w:szCs w:val="20"/>
          <w:shd w:val="clear" w:color="auto" w:fill="FFFFFF"/>
          <w:lang w:val="en-US" w:eastAsia="en-GB"/>
          <w:rPrChange w:id="3491" w:author="Ian Hussey" w:date="2020-08-25T17:52:00Z">
            <w:rPr>
              <w:rFonts w:ascii="Times New Roman" w:eastAsia="Times New Roman" w:hAnsi="Times New Roman" w:cs="Times New Roman"/>
              <w:sz w:val="24"/>
              <w:szCs w:val="20"/>
              <w:shd w:val="clear" w:color="auto" w:fill="FFFFFF"/>
              <w:lang w:val="en-GB" w:eastAsia="en-GB"/>
            </w:rPr>
          </w:rPrChange>
        </w:rPr>
        <w:t xml:space="preserve">and </w:t>
      </w:r>
      <w:r w:rsidR="0005522F" w:rsidRPr="00A023CC">
        <w:rPr>
          <w:rFonts w:ascii="Times New Roman" w:eastAsia="Times New Roman" w:hAnsi="Times New Roman" w:cs="Times New Roman"/>
          <w:sz w:val="24"/>
          <w:szCs w:val="20"/>
          <w:shd w:val="clear" w:color="auto" w:fill="FFFFFF"/>
          <w:lang w:val="en-US" w:eastAsia="en-GB"/>
          <w:rPrChange w:id="3492" w:author="Ian Hussey" w:date="2020-08-25T17:52:00Z">
            <w:rPr>
              <w:rFonts w:ascii="Times New Roman" w:eastAsia="Times New Roman" w:hAnsi="Times New Roman" w:cs="Times New Roman"/>
              <w:sz w:val="24"/>
              <w:szCs w:val="20"/>
              <w:shd w:val="clear" w:color="auto" w:fill="FFFFFF"/>
              <w:lang w:val="en-GB" w:eastAsia="en-GB"/>
            </w:rPr>
          </w:rPrChange>
        </w:rPr>
        <w:t>a ‘hidden intersection’ (i.e., common response locations)</w:t>
      </w:r>
      <w:r w:rsidRPr="00A023CC">
        <w:rPr>
          <w:rFonts w:ascii="Times New Roman" w:eastAsia="Times New Roman" w:hAnsi="Times New Roman" w:cs="Times New Roman"/>
          <w:sz w:val="24"/>
          <w:szCs w:val="20"/>
          <w:shd w:val="clear" w:color="auto" w:fill="FFFFFF"/>
          <w:lang w:val="en-US" w:eastAsia="en-GB"/>
          <w:rPrChange w:id="3493" w:author="Ian Hussey" w:date="2020-08-25T17:52:00Z">
            <w:rPr>
              <w:rFonts w:ascii="Times New Roman" w:eastAsia="Times New Roman" w:hAnsi="Times New Roman" w:cs="Times New Roman"/>
              <w:sz w:val="24"/>
              <w:szCs w:val="20"/>
              <w:shd w:val="clear" w:color="auto" w:fill="FFFFFF"/>
              <w:lang w:val="en-GB" w:eastAsia="en-GB"/>
            </w:rPr>
          </w:rPrChange>
        </w:rPr>
        <w:t xml:space="preserve"> </w:t>
      </w:r>
      <w:r w:rsidR="00D518AA" w:rsidRPr="00A023CC">
        <w:rPr>
          <w:rFonts w:ascii="Times New Roman" w:eastAsia="Times New Roman" w:hAnsi="Times New Roman" w:cs="Times New Roman"/>
          <w:sz w:val="24"/>
          <w:szCs w:val="20"/>
          <w:shd w:val="clear" w:color="auto" w:fill="FFFFFF"/>
          <w:lang w:val="en-US" w:eastAsia="en-GB"/>
          <w:rPrChange w:id="3494" w:author="Ian Hussey" w:date="2020-08-25T17:52:00Z">
            <w:rPr>
              <w:rFonts w:ascii="Times New Roman" w:eastAsia="Times New Roman" w:hAnsi="Times New Roman" w:cs="Times New Roman"/>
              <w:sz w:val="24"/>
              <w:szCs w:val="20"/>
              <w:shd w:val="clear" w:color="auto" w:fill="FFFFFF"/>
              <w:lang w:val="en-GB" w:eastAsia="en-GB"/>
            </w:rPr>
          </w:rPrChange>
        </w:rPr>
        <w:t>connecting</w:t>
      </w:r>
      <w:r w:rsidRPr="00A023CC">
        <w:rPr>
          <w:rFonts w:ascii="Times New Roman" w:eastAsia="Times New Roman" w:hAnsi="Times New Roman" w:cs="Times New Roman"/>
          <w:sz w:val="24"/>
          <w:szCs w:val="20"/>
          <w:shd w:val="clear" w:color="auto" w:fill="FFFFFF"/>
          <w:lang w:val="en-US" w:eastAsia="en-GB"/>
          <w:rPrChange w:id="3495" w:author="Ian Hussey" w:date="2020-08-25T17:52:00Z">
            <w:rPr>
              <w:rFonts w:ascii="Times New Roman" w:eastAsia="Times New Roman" w:hAnsi="Times New Roman" w:cs="Times New Roman"/>
              <w:sz w:val="24"/>
              <w:szCs w:val="20"/>
              <w:shd w:val="clear" w:color="auto" w:fill="FFFFFF"/>
              <w:lang w:val="en-GB" w:eastAsia="en-GB"/>
            </w:rPr>
          </w:rPrChange>
        </w:rPr>
        <w:t xml:space="preserve"> </w:t>
      </w:r>
      <w:r w:rsidR="00D518AA" w:rsidRPr="00A023CC">
        <w:rPr>
          <w:rFonts w:ascii="Times New Roman" w:eastAsia="Times New Roman" w:hAnsi="Times New Roman" w:cs="Times New Roman"/>
          <w:sz w:val="24"/>
          <w:szCs w:val="20"/>
          <w:shd w:val="clear" w:color="auto" w:fill="FFFFFF"/>
          <w:lang w:val="en-US" w:eastAsia="en-GB"/>
          <w:rPrChange w:id="3496" w:author="Ian Hussey" w:date="2020-08-25T17:52:00Z">
            <w:rPr>
              <w:rFonts w:ascii="Times New Roman" w:eastAsia="Times New Roman" w:hAnsi="Times New Roman" w:cs="Times New Roman"/>
              <w:sz w:val="24"/>
              <w:szCs w:val="20"/>
              <w:shd w:val="clear" w:color="auto" w:fill="FFFFFF"/>
              <w:lang w:val="en-GB" w:eastAsia="en-GB"/>
            </w:rPr>
          </w:rPrChange>
        </w:rPr>
        <w:t xml:space="preserve">the </w:t>
      </w:r>
      <w:r w:rsidR="00D518AA" w:rsidRPr="00A023CC">
        <w:rPr>
          <w:rFonts w:ascii="Times New Roman" w:eastAsia="Times New Roman" w:hAnsi="Times New Roman" w:cs="Times New Roman"/>
          <w:sz w:val="24"/>
          <w:szCs w:val="20"/>
          <w:shd w:val="clear" w:color="auto" w:fill="FFFFFF"/>
          <w:lang w:val="en-US" w:eastAsia="en-GB"/>
          <w:rPrChange w:id="3497" w:author="Ian Hussey" w:date="2020-08-25T17:52:00Z">
            <w:rPr>
              <w:rFonts w:ascii="Times New Roman" w:eastAsia="Times New Roman" w:hAnsi="Times New Roman" w:cs="Times New Roman"/>
              <w:sz w:val="24"/>
              <w:szCs w:val="20"/>
              <w:shd w:val="clear" w:color="auto" w:fill="FFFFFF"/>
              <w:lang w:val="en-GB" w:eastAsia="en-GB"/>
            </w:rPr>
          </w:rPrChange>
        </w:rPr>
        <w:lastRenderedPageBreak/>
        <w:t>contingencies in many studies</w:t>
      </w:r>
      <w:r w:rsidR="0005522F" w:rsidRPr="00A023CC">
        <w:rPr>
          <w:rFonts w:ascii="Times New Roman" w:eastAsia="Times New Roman" w:hAnsi="Times New Roman" w:cs="Times New Roman"/>
          <w:sz w:val="24"/>
          <w:szCs w:val="20"/>
          <w:shd w:val="clear" w:color="auto" w:fill="FFFFFF"/>
          <w:lang w:val="en-US" w:eastAsia="en-GB"/>
          <w:rPrChange w:id="3498" w:author="Ian Hussey" w:date="2020-08-25T17:52:00Z">
            <w:rPr>
              <w:rFonts w:ascii="Times New Roman" w:eastAsia="Times New Roman" w:hAnsi="Times New Roman" w:cs="Times New Roman"/>
              <w:sz w:val="24"/>
              <w:szCs w:val="20"/>
              <w:shd w:val="clear" w:color="auto" w:fill="FFFFFF"/>
              <w:lang w:val="en-GB" w:eastAsia="en-GB"/>
            </w:rPr>
          </w:rPrChange>
        </w:rPr>
        <w:t xml:space="preserve">. </w:t>
      </w:r>
      <w:r w:rsidR="00263D78" w:rsidRPr="00A023CC">
        <w:rPr>
          <w:rFonts w:ascii="Times New Roman" w:eastAsia="Times New Roman" w:hAnsi="Times New Roman" w:cs="Times New Roman"/>
          <w:sz w:val="24"/>
          <w:szCs w:val="20"/>
          <w:shd w:val="clear" w:color="auto" w:fill="FFFFFF"/>
          <w:lang w:val="en-US" w:eastAsia="en-GB"/>
          <w:rPrChange w:id="3499" w:author="Ian Hussey" w:date="2020-08-25T17:52:00Z">
            <w:rPr>
              <w:rFonts w:ascii="Times New Roman" w:eastAsia="Times New Roman" w:hAnsi="Times New Roman" w:cs="Times New Roman"/>
              <w:sz w:val="24"/>
              <w:szCs w:val="20"/>
              <w:shd w:val="clear" w:color="auto" w:fill="FFFFFF"/>
              <w:lang w:val="en-GB" w:eastAsia="en-GB"/>
            </w:rPr>
          </w:rPrChange>
        </w:rPr>
        <w:t xml:space="preserve">This latter type of intersection may have </w:t>
      </w:r>
      <w:r w:rsidR="00F677E7" w:rsidRPr="00A023CC">
        <w:rPr>
          <w:rFonts w:ascii="Times New Roman" w:eastAsia="Times New Roman" w:hAnsi="Times New Roman" w:cs="Times New Roman"/>
          <w:sz w:val="24"/>
          <w:szCs w:val="20"/>
          <w:shd w:val="clear" w:color="auto" w:fill="FFFFFF"/>
          <w:lang w:val="en-US" w:eastAsia="en-GB"/>
          <w:rPrChange w:id="3500" w:author="Ian Hussey" w:date="2020-08-25T17:52:00Z">
            <w:rPr>
              <w:rFonts w:ascii="Times New Roman" w:eastAsia="Times New Roman" w:hAnsi="Times New Roman" w:cs="Times New Roman"/>
              <w:sz w:val="24"/>
              <w:szCs w:val="20"/>
              <w:shd w:val="clear" w:color="auto" w:fill="FFFFFF"/>
              <w:lang w:val="en-GB" w:eastAsia="en-GB"/>
            </w:rPr>
          </w:rPrChange>
        </w:rPr>
        <w:t xml:space="preserve">augmented the </w:t>
      </w:r>
      <w:r w:rsidR="00D518AA" w:rsidRPr="00A023CC">
        <w:rPr>
          <w:rFonts w:ascii="Times New Roman" w:eastAsia="Times New Roman" w:hAnsi="Times New Roman" w:cs="Times New Roman"/>
          <w:sz w:val="24"/>
          <w:szCs w:val="20"/>
          <w:shd w:val="clear" w:color="auto" w:fill="FFFFFF"/>
          <w:lang w:val="en-US" w:eastAsia="en-GB"/>
          <w:rPrChange w:id="3501" w:author="Ian Hussey" w:date="2020-08-25T17:52:00Z">
            <w:rPr>
              <w:rFonts w:ascii="Times New Roman" w:eastAsia="Times New Roman" w:hAnsi="Times New Roman" w:cs="Times New Roman"/>
              <w:sz w:val="24"/>
              <w:szCs w:val="20"/>
              <w:shd w:val="clear" w:color="auto" w:fill="FFFFFF"/>
              <w:lang w:val="en-GB" w:eastAsia="en-GB"/>
            </w:rPr>
          </w:rPrChange>
        </w:rPr>
        <w:t xml:space="preserve">IR and OEC </w:t>
      </w:r>
      <w:r w:rsidR="00F677E7" w:rsidRPr="00A023CC">
        <w:rPr>
          <w:rFonts w:ascii="Times New Roman" w:eastAsia="Times New Roman" w:hAnsi="Times New Roman" w:cs="Times New Roman"/>
          <w:sz w:val="24"/>
          <w:szCs w:val="20"/>
          <w:shd w:val="clear" w:color="auto" w:fill="FFFFFF"/>
          <w:lang w:val="en-US" w:eastAsia="en-GB"/>
          <w:rPrChange w:id="3502" w:author="Ian Hussey" w:date="2020-08-25T17:52:00Z">
            <w:rPr>
              <w:rFonts w:ascii="Times New Roman" w:eastAsia="Times New Roman" w:hAnsi="Times New Roman" w:cs="Times New Roman"/>
              <w:sz w:val="24"/>
              <w:szCs w:val="20"/>
              <w:shd w:val="clear" w:color="auto" w:fill="FFFFFF"/>
              <w:lang w:val="en-GB" w:eastAsia="en-GB"/>
            </w:rPr>
          </w:rPrChange>
        </w:rPr>
        <w:t>effect</w:t>
      </w:r>
      <w:r w:rsidR="00D518AA" w:rsidRPr="00A023CC">
        <w:rPr>
          <w:rFonts w:ascii="Times New Roman" w:eastAsia="Times New Roman" w:hAnsi="Times New Roman" w:cs="Times New Roman"/>
          <w:sz w:val="24"/>
          <w:szCs w:val="20"/>
          <w:shd w:val="clear" w:color="auto" w:fill="FFFFFF"/>
          <w:lang w:val="en-US" w:eastAsia="en-GB"/>
          <w:rPrChange w:id="3503" w:author="Ian Hussey" w:date="2020-08-25T17:52:00Z">
            <w:rPr>
              <w:rFonts w:ascii="Times New Roman" w:eastAsia="Times New Roman" w:hAnsi="Times New Roman" w:cs="Times New Roman"/>
              <w:sz w:val="24"/>
              <w:szCs w:val="20"/>
              <w:shd w:val="clear" w:color="auto" w:fill="FFFFFF"/>
              <w:lang w:val="en-GB" w:eastAsia="en-GB"/>
            </w:rPr>
          </w:rPrChange>
        </w:rPr>
        <w:t>s</w:t>
      </w:r>
      <w:r w:rsidR="00F677E7" w:rsidRPr="00A023CC">
        <w:rPr>
          <w:rFonts w:ascii="Times New Roman" w:eastAsia="Times New Roman" w:hAnsi="Times New Roman" w:cs="Times New Roman"/>
          <w:sz w:val="24"/>
          <w:szCs w:val="20"/>
          <w:shd w:val="clear" w:color="auto" w:fill="FFFFFF"/>
          <w:lang w:val="en-US" w:eastAsia="en-GB"/>
          <w:rPrChange w:id="3504" w:author="Ian Hussey" w:date="2020-08-25T17:52:00Z">
            <w:rPr>
              <w:rFonts w:ascii="Times New Roman" w:eastAsia="Times New Roman" w:hAnsi="Times New Roman" w:cs="Times New Roman"/>
              <w:sz w:val="24"/>
              <w:szCs w:val="20"/>
              <w:shd w:val="clear" w:color="auto" w:fill="FFFFFF"/>
              <w:lang w:val="en-GB" w:eastAsia="en-GB"/>
            </w:rPr>
          </w:rPrChange>
        </w:rPr>
        <w:t xml:space="preserve"> during the acquisition phase and undermined attempts to reduce </w:t>
      </w:r>
      <w:r w:rsidR="00D518AA" w:rsidRPr="00A023CC">
        <w:rPr>
          <w:rFonts w:ascii="Times New Roman" w:eastAsia="Times New Roman" w:hAnsi="Times New Roman" w:cs="Times New Roman"/>
          <w:sz w:val="24"/>
          <w:szCs w:val="20"/>
          <w:shd w:val="clear" w:color="auto" w:fill="FFFFFF"/>
          <w:lang w:val="en-US" w:eastAsia="en-GB"/>
          <w:rPrChange w:id="3505" w:author="Ian Hussey" w:date="2020-08-25T17:52:00Z">
            <w:rPr>
              <w:rFonts w:ascii="Times New Roman" w:eastAsia="Times New Roman" w:hAnsi="Times New Roman" w:cs="Times New Roman"/>
              <w:sz w:val="24"/>
              <w:szCs w:val="20"/>
              <w:shd w:val="clear" w:color="auto" w:fill="FFFFFF"/>
              <w:lang w:val="en-GB" w:eastAsia="en-GB"/>
            </w:rPr>
          </w:rPrChange>
        </w:rPr>
        <w:t xml:space="preserve">them </w:t>
      </w:r>
      <w:r w:rsidR="00F677E7" w:rsidRPr="00A023CC">
        <w:rPr>
          <w:rFonts w:ascii="Times New Roman" w:eastAsia="Times New Roman" w:hAnsi="Times New Roman" w:cs="Times New Roman"/>
          <w:sz w:val="24"/>
          <w:szCs w:val="20"/>
          <w:shd w:val="clear" w:color="auto" w:fill="FFFFFF"/>
          <w:lang w:val="en-US" w:eastAsia="en-GB"/>
          <w:rPrChange w:id="3506" w:author="Ian Hussey" w:date="2020-08-25T17:52:00Z">
            <w:rPr>
              <w:rFonts w:ascii="Times New Roman" w:eastAsia="Times New Roman" w:hAnsi="Times New Roman" w:cs="Times New Roman"/>
              <w:sz w:val="24"/>
              <w:szCs w:val="20"/>
              <w:shd w:val="clear" w:color="auto" w:fill="FFFFFF"/>
              <w:lang w:val="en-GB" w:eastAsia="en-GB"/>
            </w:rPr>
          </w:rPrChange>
        </w:rPr>
        <w:t>during extinction and counterconditioning.</w:t>
      </w:r>
      <w:r w:rsidR="00D46E2B" w:rsidRPr="00A023CC">
        <w:rPr>
          <w:rFonts w:ascii="Times New Roman" w:eastAsia="Times New Roman" w:hAnsi="Times New Roman" w:cs="Times New Roman"/>
          <w:sz w:val="24"/>
          <w:szCs w:val="20"/>
          <w:shd w:val="clear" w:color="auto" w:fill="FFFFFF"/>
          <w:lang w:val="en-US" w:eastAsia="en-GB"/>
          <w:rPrChange w:id="3507" w:author="Ian Hussey" w:date="2020-08-25T17:52:00Z">
            <w:rPr>
              <w:rFonts w:ascii="Times New Roman" w:eastAsia="Times New Roman" w:hAnsi="Times New Roman" w:cs="Times New Roman"/>
              <w:sz w:val="24"/>
              <w:szCs w:val="20"/>
              <w:shd w:val="clear" w:color="auto" w:fill="FFFFFF"/>
              <w:lang w:val="en-GB" w:eastAsia="en-GB"/>
            </w:rPr>
          </w:rPrChange>
        </w:rPr>
        <w:t xml:space="preserve"> That said, when </w:t>
      </w:r>
      <w:r w:rsidR="0088027E" w:rsidRPr="00A023CC">
        <w:rPr>
          <w:rFonts w:ascii="Times New Roman" w:eastAsia="Times New Roman" w:hAnsi="Times New Roman" w:cs="Times New Roman"/>
          <w:sz w:val="24"/>
          <w:szCs w:val="20"/>
          <w:shd w:val="clear" w:color="auto" w:fill="FFFFFF"/>
          <w:lang w:val="en-US" w:eastAsia="en-GB"/>
          <w:rPrChange w:id="3508" w:author="Ian Hussey" w:date="2020-08-25T17:52:00Z">
            <w:rPr>
              <w:rFonts w:ascii="Times New Roman" w:eastAsia="Times New Roman" w:hAnsi="Times New Roman" w:cs="Times New Roman"/>
              <w:sz w:val="24"/>
              <w:szCs w:val="20"/>
              <w:shd w:val="clear" w:color="auto" w:fill="FFFFFF"/>
              <w:lang w:val="en-GB" w:eastAsia="en-GB"/>
            </w:rPr>
          </w:rPrChange>
        </w:rPr>
        <w:t xml:space="preserve">this hidden intersection was </w:t>
      </w:r>
      <w:r w:rsidR="00D518AA" w:rsidRPr="00A023CC">
        <w:rPr>
          <w:rFonts w:ascii="Times New Roman" w:eastAsia="Times New Roman" w:hAnsi="Times New Roman" w:cs="Times New Roman"/>
          <w:sz w:val="24"/>
          <w:szCs w:val="20"/>
          <w:shd w:val="clear" w:color="auto" w:fill="FFFFFF"/>
          <w:lang w:val="en-US" w:eastAsia="en-GB"/>
          <w:rPrChange w:id="3509" w:author="Ian Hussey" w:date="2020-08-25T17:52:00Z">
            <w:rPr>
              <w:rFonts w:ascii="Times New Roman" w:eastAsia="Times New Roman" w:hAnsi="Times New Roman" w:cs="Times New Roman"/>
              <w:sz w:val="24"/>
              <w:szCs w:val="20"/>
              <w:shd w:val="clear" w:color="auto" w:fill="FFFFFF"/>
              <w:lang w:val="en-GB" w:eastAsia="en-GB"/>
            </w:rPr>
          </w:rPrChange>
        </w:rPr>
        <w:t xml:space="preserve">absent (Experiment 4) or controlled for (Experiment 7) </w:t>
      </w:r>
      <w:r w:rsidR="0088027E" w:rsidRPr="00A023CC">
        <w:rPr>
          <w:rFonts w:ascii="Times New Roman" w:eastAsia="Times New Roman" w:hAnsi="Times New Roman" w:cs="Times New Roman"/>
          <w:sz w:val="24"/>
          <w:szCs w:val="20"/>
          <w:shd w:val="clear" w:color="auto" w:fill="FFFFFF"/>
          <w:lang w:val="en-US" w:eastAsia="en-GB"/>
          <w:rPrChange w:id="3510" w:author="Ian Hussey" w:date="2020-08-25T17:52:00Z">
            <w:rPr>
              <w:rFonts w:ascii="Times New Roman" w:eastAsia="Times New Roman" w:hAnsi="Times New Roman" w:cs="Times New Roman"/>
              <w:sz w:val="24"/>
              <w:szCs w:val="20"/>
              <w:shd w:val="clear" w:color="auto" w:fill="FFFFFF"/>
              <w:lang w:val="en-GB" w:eastAsia="en-GB"/>
            </w:rPr>
          </w:rPrChange>
        </w:rPr>
        <w:t xml:space="preserve">we still failed to observe extinction </w:t>
      </w:r>
      <w:r w:rsidR="002C77EE" w:rsidRPr="00A023CC">
        <w:rPr>
          <w:rFonts w:ascii="Times New Roman" w:eastAsia="Times New Roman" w:hAnsi="Times New Roman" w:cs="Times New Roman"/>
          <w:sz w:val="24"/>
          <w:szCs w:val="20"/>
          <w:shd w:val="clear" w:color="auto" w:fill="FFFFFF"/>
          <w:lang w:val="en-US" w:eastAsia="en-GB"/>
          <w:rPrChange w:id="3511" w:author="Ian Hussey" w:date="2020-08-25T17:52:00Z">
            <w:rPr>
              <w:rFonts w:ascii="Times New Roman" w:eastAsia="Times New Roman" w:hAnsi="Times New Roman" w:cs="Times New Roman"/>
              <w:sz w:val="24"/>
              <w:szCs w:val="20"/>
              <w:shd w:val="clear" w:color="auto" w:fill="FFFFFF"/>
              <w:lang w:val="en-GB" w:eastAsia="en-GB"/>
            </w:rPr>
          </w:rPrChange>
        </w:rPr>
        <w:t>or counterconditioning</w:t>
      </w:r>
      <w:r w:rsidR="0088027E" w:rsidRPr="00A023CC">
        <w:rPr>
          <w:rFonts w:ascii="Times New Roman" w:eastAsia="Times New Roman" w:hAnsi="Times New Roman" w:cs="Times New Roman"/>
          <w:sz w:val="24"/>
          <w:szCs w:val="20"/>
          <w:shd w:val="clear" w:color="auto" w:fill="FFFFFF"/>
          <w:lang w:val="en-US" w:eastAsia="en-GB"/>
          <w:rPrChange w:id="3512" w:author="Ian Hussey" w:date="2020-08-25T17:52:00Z">
            <w:rPr>
              <w:rFonts w:ascii="Times New Roman" w:eastAsia="Times New Roman" w:hAnsi="Times New Roman" w:cs="Times New Roman"/>
              <w:sz w:val="24"/>
              <w:szCs w:val="20"/>
              <w:shd w:val="clear" w:color="auto" w:fill="FFFFFF"/>
              <w:lang w:val="en-GB" w:eastAsia="en-GB"/>
            </w:rPr>
          </w:rPrChange>
        </w:rPr>
        <w:t>.</w:t>
      </w:r>
      <w:r w:rsidR="00D518AA" w:rsidRPr="00A023CC">
        <w:rPr>
          <w:rFonts w:ascii="Times New Roman" w:eastAsia="Times New Roman" w:hAnsi="Times New Roman" w:cs="Times New Roman"/>
          <w:sz w:val="24"/>
          <w:szCs w:val="20"/>
          <w:shd w:val="clear" w:color="auto" w:fill="FFFFFF"/>
          <w:lang w:val="en-US" w:eastAsia="en-GB"/>
          <w:rPrChange w:id="3513" w:author="Ian Hussey" w:date="2020-08-25T17:52:00Z">
            <w:rPr>
              <w:rFonts w:ascii="Times New Roman" w:eastAsia="Times New Roman" w:hAnsi="Times New Roman" w:cs="Times New Roman"/>
              <w:sz w:val="24"/>
              <w:szCs w:val="20"/>
              <w:shd w:val="clear" w:color="auto" w:fill="FFFFFF"/>
              <w:lang w:val="en-GB" w:eastAsia="en-GB"/>
            </w:rPr>
          </w:rPrChange>
        </w:rPr>
        <w:t xml:space="preserve"> Nevertheless, we recognise that this factor likely played a role in the findings reported here.</w:t>
      </w:r>
      <w:r w:rsidR="0088027E" w:rsidRPr="00A023CC">
        <w:rPr>
          <w:rFonts w:ascii="Times New Roman" w:eastAsia="Times New Roman" w:hAnsi="Times New Roman" w:cs="Times New Roman"/>
          <w:sz w:val="24"/>
          <w:szCs w:val="20"/>
          <w:shd w:val="clear" w:color="auto" w:fill="FFFFFF"/>
          <w:lang w:val="en-US" w:eastAsia="en-GB"/>
          <w:rPrChange w:id="3514" w:author="Ian Hussey" w:date="2020-08-25T17:52:00Z">
            <w:rPr>
              <w:rFonts w:ascii="Times New Roman" w:eastAsia="Times New Roman" w:hAnsi="Times New Roman" w:cs="Times New Roman"/>
              <w:sz w:val="24"/>
              <w:szCs w:val="20"/>
              <w:shd w:val="clear" w:color="auto" w:fill="FFFFFF"/>
              <w:lang w:val="en-GB" w:eastAsia="en-GB"/>
            </w:rPr>
          </w:rPrChange>
        </w:rPr>
        <w:t xml:space="preserve"> </w:t>
      </w:r>
      <w:r w:rsidR="00C844E4" w:rsidRPr="00A023CC">
        <w:rPr>
          <w:rFonts w:ascii="Times New Roman" w:eastAsia="Times New Roman" w:hAnsi="Times New Roman" w:cs="Times New Roman"/>
          <w:sz w:val="24"/>
          <w:szCs w:val="20"/>
          <w:shd w:val="clear" w:color="auto" w:fill="FFFFFF"/>
          <w:lang w:val="en-US" w:eastAsia="en-GB"/>
          <w:rPrChange w:id="3515" w:author="Ian Hussey" w:date="2020-08-25T17:52:00Z">
            <w:rPr>
              <w:rFonts w:ascii="Times New Roman" w:eastAsia="Times New Roman" w:hAnsi="Times New Roman" w:cs="Times New Roman"/>
              <w:sz w:val="24"/>
              <w:szCs w:val="20"/>
              <w:shd w:val="clear" w:color="auto" w:fill="FFFFFF"/>
              <w:lang w:val="en-GB" w:eastAsia="en-GB"/>
            </w:rPr>
          </w:rPrChange>
        </w:rPr>
        <w:t xml:space="preserve">Future work </w:t>
      </w:r>
      <w:r w:rsidR="00D518AA" w:rsidRPr="00A023CC">
        <w:rPr>
          <w:rFonts w:ascii="Times New Roman" w:eastAsia="Times New Roman" w:hAnsi="Times New Roman" w:cs="Times New Roman"/>
          <w:sz w:val="24"/>
          <w:szCs w:val="20"/>
          <w:shd w:val="clear" w:color="auto" w:fill="FFFFFF"/>
          <w:lang w:val="en-US" w:eastAsia="en-GB"/>
          <w:rPrChange w:id="3516" w:author="Ian Hussey" w:date="2020-08-25T17:52:00Z">
            <w:rPr>
              <w:rFonts w:ascii="Times New Roman" w:eastAsia="Times New Roman" w:hAnsi="Times New Roman" w:cs="Times New Roman"/>
              <w:sz w:val="24"/>
              <w:szCs w:val="20"/>
              <w:shd w:val="clear" w:color="auto" w:fill="FFFFFF"/>
              <w:lang w:val="en-GB" w:eastAsia="en-GB"/>
            </w:rPr>
          </w:rPrChange>
        </w:rPr>
        <w:t xml:space="preserve">should therefore </w:t>
      </w:r>
      <w:r w:rsidR="00C844E4" w:rsidRPr="00A023CC">
        <w:rPr>
          <w:rFonts w:ascii="Times New Roman" w:eastAsia="Times New Roman" w:hAnsi="Times New Roman" w:cs="Times New Roman"/>
          <w:sz w:val="24"/>
          <w:szCs w:val="20"/>
          <w:shd w:val="clear" w:color="auto" w:fill="FFFFFF"/>
          <w:lang w:val="en-US" w:eastAsia="en-GB"/>
          <w:rPrChange w:id="3517" w:author="Ian Hussey" w:date="2020-08-25T17:52:00Z">
            <w:rPr>
              <w:rFonts w:ascii="Times New Roman" w:eastAsia="Times New Roman" w:hAnsi="Times New Roman" w:cs="Times New Roman"/>
              <w:sz w:val="24"/>
              <w:szCs w:val="20"/>
              <w:shd w:val="clear" w:color="auto" w:fill="FFFFFF"/>
              <w:lang w:val="en-GB" w:eastAsia="en-GB"/>
            </w:rPr>
          </w:rPrChange>
        </w:rPr>
        <w:t>control for and examine this issue more systematically</w:t>
      </w:r>
      <w:r w:rsidR="00D518AA" w:rsidRPr="00A023CC">
        <w:rPr>
          <w:rFonts w:ascii="Times New Roman" w:eastAsia="Times New Roman" w:hAnsi="Times New Roman" w:cs="Times New Roman"/>
          <w:sz w:val="24"/>
          <w:szCs w:val="20"/>
          <w:shd w:val="clear" w:color="auto" w:fill="FFFFFF"/>
          <w:lang w:val="en-US" w:eastAsia="en-GB"/>
          <w:rPrChange w:id="3518" w:author="Ian Hussey" w:date="2020-08-25T17:52:00Z">
            <w:rPr>
              <w:rFonts w:ascii="Times New Roman" w:eastAsia="Times New Roman" w:hAnsi="Times New Roman" w:cs="Times New Roman"/>
              <w:sz w:val="24"/>
              <w:szCs w:val="20"/>
              <w:shd w:val="clear" w:color="auto" w:fill="FFFFFF"/>
              <w:lang w:val="en-GB" w:eastAsia="en-GB"/>
            </w:rPr>
          </w:rPrChange>
        </w:rPr>
        <w:t xml:space="preserve"> seeking to establish and change IR effects</w:t>
      </w:r>
      <w:r w:rsidR="00C844E4" w:rsidRPr="00A023CC">
        <w:rPr>
          <w:rFonts w:ascii="Times New Roman" w:eastAsia="Times New Roman" w:hAnsi="Times New Roman" w:cs="Times New Roman"/>
          <w:sz w:val="24"/>
          <w:szCs w:val="20"/>
          <w:shd w:val="clear" w:color="auto" w:fill="FFFFFF"/>
          <w:lang w:val="en-US" w:eastAsia="en-GB"/>
          <w:rPrChange w:id="3519" w:author="Ian Hussey" w:date="2020-08-25T17:52:00Z">
            <w:rPr>
              <w:rFonts w:ascii="Times New Roman" w:eastAsia="Times New Roman" w:hAnsi="Times New Roman" w:cs="Times New Roman"/>
              <w:sz w:val="24"/>
              <w:szCs w:val="20"/>
              <w:shd w:val="clear" w:color="auto" w:fill="FFFFFF"/>
              <w:lang w:val="en-GB" w:eastAsia="en-GB"/>
            </w:rPr>
          </w:rPrChange>
        </w:rPr>
        <w:t>.</w:t>
      </w:r>
    </w:p>
    <w:p w14:paraId="0E4C9E17" w14:textId="77777777" w:rsidR="00553696" w:rsidRPr="00A023CC" w:rsidRDefault="00553696" w:rsidP="00000494">
      <w:pPr>
        <w:spacing w:line="480" w:lineRule="auto"/>
        <w:contextualSpacing/>
        <w:outlineLvl w:val="1"/>
        <w:rPr>
          <w:rFonts w:ascii="Times New Roman" w:hAnsi="Times New Roman" w:cs="Times New Roman"/>
          <w:b/>
          <w:sz w:val="24"/>
          <w:szCs w:val="24"/>
          <w:lang w:val="en-US"/>
          <w:rPrChange w:id="3520" w:author="Ian Hussey" w:date="2020-08-25T17:52:00Z">
            <w:rPr>
              <w:rFonts w:ascii="Times New Roman" w:hAnsi="Times New Roman" w:cs="Times New Roman"/>
              <w:b/>
              <w:sz w:val="24"/>
              <w:szCs w:val="24"/>
              <w:lang w:val="en-GB"/>
            </w:rPr>
          </w:rPrChange>
        </w:rPr>
      </w:pPr>
      <w:r w:rsidRPr="00A023CC">
        <w:rPr>
          <w:rFonts w:ascii="Times New Roman" w:hAnsi="Times New Roman" w:cs="Times New Roman"/>
          <w:b/>
          <w:sz w:val="24"/>
          <w:szCs w:val="24"/>
          <w:lang w:val="en-US"/>
          <w:rPrChange w:id="3521" w:author="Ian Hussey" w:date="2020-08-25T17:52:00Z">
            <w:rPr>
              <w:rFonts w:ascii="Times New Roman" w:hAnsi="Times New Roman" w:cs="Times New Roman"/>
              <w:b/>
              <w:sz w:val="24"/>
              <w:szCs w:val="24"/>
              <w:lang w:val="en-GB"/>
            </w:rPr>
          </w:rPrChange>
        </w:rPr>
        <w:t>Conclusion</w:t>
      </w:r>
    </w:p>
    <w:p w14:paraId="2C5985C3" w14:textId="020F989B" w:rsidR="00553696" w:rsidRPr="00A023CC" w:rsidRDefault="00553696" w:rsidP="00553696">
      <w:pPr>
        <w:spacing w:line="480" w:lineRule="auto"/>
        <w:ind w:firstLine="708"/>
        <w:contextualSpacing/>
        <w:rPr>
          <w:rFonts w:ascii="Times New Roman" w:hAnsi="Times New Roman" w:cs="Times New Roman"/>
          <w:sz w:val="24"/>
          <w:szCs w:val="24"/>
          <w:lang w:val="en-US"/>
          <w:rPrChange w:id="3522" w:author="Ian Hussey" w:date="2020-08-25T17:52:00Z">
            <w:rPr>
              <w:rFonts w:ascii="Times New Roman" w:hAnsi="Times New Roman" w:cs="Times New Roman"/>
              <w:sz w:val="24"/>
              <w:szCs w:val="24"/>
              <w:lang w:val="en-GB"/>
            </w:rPr>
          </w:rPrChange>
        </w:rPr>
      </w:pPr>
      <w:r w:rsidRPr="00A023CC">
        <w:rPr>
          <w:rFonts w:ascii="Times New Roman" w:hAnsi="Times New Roman" w:cs="Times New Roman"/>
          <w:sz w:val="24"/>
          <w:szCs w:val="24"/>
          <w:lang w:val="en-US"/>
          <w:rPrChange w:id="3523" w:author="Ian Hussey" w:date="2020-08-25T17:52:00Z">
            <w:rPr>
              <w:rFonts w:ascii="Times New Roman" w:hAnsi="Times New Roman" w:cs="Times New Roman"/>
              <w:sz w:val="24"/>
              <w:szCs w:val="24"/>
              <w:lang w:val="en-GB"/>
            </w:rPr>
          </w:rPrChange>
        </w:rPr>
        <w:t xml:space="preserve">We examined the robustness of evaluations established via intersecting regularities and operant evaluative conditioning. </w:t>
      </w:r>
      <w:r w:rsidR="0086780A" w:rsidRPr="00A023CC">
        <w:rPr>
          <w:rFonts w:ascii="Times New Roman" w:hAnsi="Times New Roman" w:cs="Times New Roman"/>
          <w:sz w:val="24"/>
          <w:szCs w:val="24"/>
          <w:lang w:val="en-US"/>
          <w:rPrChange w:id="3524" w:author="Ian Hussey" w:date="2020-08-25T17:52:00Z">
            <w:rPr>
              <w:rFonts w:ascii="Times New Roman" w:hAnsi="Times New Roman" w:cs="Times New Roman"/>
              <w:sz w:val="24"/>
              <w:szCs w:val="24"/>
              <w:lang w:val="en-GB"/>
            </w:rPr>
          </w:rPrChange>
        </w:rPr>
        <w:t>Although we could generate novel evaluations via both learning pathways,</w:t>
      </w:r>
      <w:r w:rsidRPr="00A023CC">
        <w:rPr>
          <w:rFonts w:ascii="Times New Roman" w:hAnsi="Times New Roman" w:cs="Times New Roman"/>
          <w:sz w:val="24"/>
          <w:szCs w:val="24"/>
          <w:lang w:val="en-US"/>
          <w:rPrChange w:id="3525" w:author="Ian Hussey" w:date="2020-08-25T17:52:00Z">
            <w:rPr>
              <w:rFonts w:ascii="Times New Roman" w:hAnsi="Times New Roman" w:cs="Times New Roman"/>
              <w:sz w:val="24"/>
              <w:szCs w:val="24"/>
              <w:lang w:val="en-GB"/>
            </w:rPr>
          </w:rPrChange>
        </w:rPr>
        <w:t xml:space="preserve"> we could </w:t>
      </w:r>
      <w:r w:rsidR="0086780A" w:rsidRPr="00A023CC">
        <w:rPr>
          <w:rFonts w:ascii="Times New Roman" w:hAnsi="Times New Roman" w:cs="Times New Roman"/>
          <w:sz w:val="24"/>
          <w:szCs w:val="24"/>
          <w:lang w:val="en-US"/>
          <w:rPrChange w:id="3526" w:author="Ian Hussey" w:date="2020-08-25T17:52:00Z">
            <w:rPr>
              <w:rFonts w:ascii="Times New Roman" w:hAnsi="Times New Roman" w:cs="Times New Roman"/>
              <w:sz w:val="24"/>
              <w:szCs w:val="24"/>
              <w:lang w:val="en-GB"/>
            </w:rPr>
          </w:rPrChange>
        </w:rPr>
        <w:t xml:space="preserve">not easily </w:t>
      </w:r>
      <w:r w:rsidRPr="00A023CC">
        <w:rPr>
          <w:rFonts w:ascii="Times New Roman" w:hAnsi="Times New Roman" w:cs="Times New Roman"/>
          <w:sz w:val="24"/>
          <w:szCs w:val="24"/>
          <w:lang w:val="en-US"/>
          <w:rPrChange w:id="3527" w:author="Ian Hussey" w:date="2020-08-25T17:52:00Z">
            <w:rPr>
              <w:rFonts w:ascii="Times New Roman" w:hAnsi="Times New Roman" w:cs="Times New Roman"/>
              <w:sz w:val="24"/>
              <w:szCs w:val="24"/>
              <w:lang w:val="en-GB"/>
            </w:rPr>
          </w:rPrChange>
        </w:rPr>
        <w:t>ex</w:t>
      </w:r>
      <w:r w:rsidR="0086780A" w:rsidRPr="00A023CC">
        <w:rPr>
          <w:rFonts w:ascii="Times New Roman" w:hAnsi="Times New Roman" w:cs="Times New Roman"/>
          <w:sz w:val="24"/>
          <w:szCs w:val="24"/>
          <w:lang w:val="en-US"/>
          <w:rPrChange w:id="3528" w:author="Ian Hussey" w:date="2020-08-25T17:52:00Z">
            <w:rPr>
              <w:rFonts w:ascii="Times New Roman" w:hAnsi="Times New Roman" w:cs="Times New Roman"/>
              <w:sz w:val="24"/>
              <w:szCs w:val="24"/>
              <w:lang w:val="en-GB"/>
            </w:rPr>
          </w:rPrChange>
        </w:rPr>
        <w:t xml:space="preserve">tinguish </w:t>
      </w:r>
      <w:r w:rsidR="00570AEF" w:rsidRPr="00A023CC">
        <w:rPr>
          <w:rFonts w:ascii="Times New Roman" w:hAnsi="Times New Roman" w:cs="Times New Roman"/>
          <w:sz w:val="24"/>
          <w:szCs w:val="24"/>
          <w:lang w:val="en-US"/>
          <w:rPrChange w:id="3529" w:author="Ian Hussey" w:date="2020-08-25T17:52:00Z">
            <w:rPr>
              <w:rFonts w:ascii="Times New Roman" w:hAnsi="Times New Roman" w:cs="Times New Roman"/>
              <w:sz w:val="24"/>
              <w:szCs w:val="24"/>
              <w:lang w:val="en-GB"/>
            </w:rPr>
          </w:rPrChange>
        </w:rPr>
        <w:t xml:space="preserve">or countercondition </w:t>
      </w:r>
      <w:r w:rsidR="0086780A" w:rsidRPr="00A023CC">
        <w:rPr>
          <w:rFonts w:ascii="Times New Roman" w:hAnsi="Times New Roman" w:cs="Times New Roman"/>
          <w:sz w:val="24"/>
          <w:szCs w:val="24"/>
          <w:lang w:val="en-US"/>
          <w:rPrChange w:id="3530" w:author="Ian Hussey" w:date="2020-08-25T17:52:00Z">
            <w:rPr>
              <w:rFonts w:ascii="Times New Roman" w:hAnsi="Times New Roman" w:cs="Times New Roman"/>
              <w:sz w:val="24"/>
              <w:szCs w:val="24"/>
              <w:lang w:val="en-GB"/>
            </w:rPr>
          </w:rPrChange>
        </w:rPr>
        <w:t>those evaluations</w:t>
      </w:r>
      <w:r w:rsidR="0067186F" w:rsidRPr="00A023CC">
        <w:rPr>
          <w:rFonts w:ascii="Times New Roman" w:hAnsi="Times New Roman" w:cs="Times New Roman"/>
          <w:sz w:val="24"/>
          <w:szCs w:val="24"/>
          <w:lang w:val="en-US"/>
          <w:rPrChange w:id="3531" w:author="Ian Hussey" w:date="2020-08-25T17:52:00Z">
            <w:rPr>
              <w:rFonts w:ascii="Times New Roman" w:hAnsi="Times New Roman" w:cs="Times New Roman"/>
              <w:sz w:val="24"/>
              <w:szCs w:val="24"/>
              <w:lang w:val="en-GB"/>
            </w:rPr>
          </w:rPrChange>
        </w:rPr>
        <w:t xml:space="preserve"> using variants of commonly used procedures. This </w:t>
      </w:r>
      <w:r w:rsidRPr="00A023CC">
        <w:rPr>
          <w:rFonts w:ascii="Times New Roman" w:hAnsi="Times New Roman" w:cs="Times New Roman"/>
          <w:sz w:val="24"/>
          <w:szCs w:val="24"/>
          <w:lang w:val="en-US"/>
          <w:rPrChange w:id="3532" w:author="Ian Hussey" w:date="2020-08-25T17:52:00Z">
            <w:rPr>
              <w:rFonts w:ascii="Times New Roman" w:hAnsi="Times New Roman" w:cs="Times New Roman"/>
              <w:sz w:val="24"/>
              <w:szCs w:val="24"/>
              <w:lang w:val="en-GB"/>
            </w:rPr>
          </w:rPrChange>
        </w:rPr>
        <w:t>support</w:t>
      </w:r>
      <w:r w:rsidR="0067186F" w:rsidRPr="00A023CC">
        <w:rPr>
          <w:rFonts w:ascii="Times New Roman" w:hAnsi="Times New Roman" w:cs="Times New Roman"/>
          <w:sz w:val="24"/>
          <w:szCs w:val="24"/>
          <w:lang w:val="en-US"/>
          <w:rPrChange w:id="3533" w:author="Ian Hussey" w:date="2020-08-25T17:52:00Z">
            <w:rPr>
              <w:rFonts w:ascii="Times New Roman" w:hAnsi="Times New Roman" w:cs="Times New Roman"/>
              <w:sz w:val="24"/>
              <w:szCs w:val="24"/>
              <w:lang w:val="en-GB"/>
            </w:rPr>
          </w:rPrChange>
        </w:rPr>
        <w:t>s</w:t>
      </w:r>
      <w:r w:rsidRPr="00A023CC">
        <w:rPr>
          <w:rFonts w:ascii="Times New Roman" w:hAnsi="Times New Roman" w:cs="Times New Roman"/>
          <w:sz w:val="24"/>
          <w:szCs w:val="24"/>
          <w:lang w:val="en-US"/>
          <w:rPrChange w:id="3534" w:author="Ian Hussey" w:date="2020-08-25T17:52:00Z">
            <w:rPr>
              <w:rFonts w:ascii="Times New Roman" w:hAnsi="Times New Roman" w:cs="Times New Roman"/>
              <w:sz w:val="24"/>
              <w:szCs w:val="24"/>
              <w:lang w:val="en-GB"/>
            </w:rPr>
          </w:rPrChange>
        </w:rPr>
        <w:t xml:space="preserve"> the idea that</w:t>
      </w:r>
      <w:r w:rsidR="0067186F" w:rsidRPr="00A023CC">
        <w:rPr>
          <w:rFonts w:ascii="Times New Roman" w:hAnsi="Times New Roman" w:cs="Times New Roman"/>
          <w:sz w:val="24"/>
          <w:szCs w:val="24"/>
          <w:lang w:val="en-US"/>
          <w:rPrChange w:id="3535" w:author="Ian Hussey" w:date="2020-08-25T17:52:00Z">
            <w:rPr>
              <w:rFonts w:ascii="Times New Roman" w:hAnsi="Times New Roman" w:cs="Times New Roman"/>
              <w:sz w:val="24"/>
              <w:szCs w:val="24"/>
              <w:lang w:val="en-GB"/>
            </w:rPr>
          </w:rPrChange>
        </w:rPr>
        <w:t>,</w:t>
      </w:r>
      <w:r w:rsidRPr="00A023CC">
        <w:rPr>
          <w:rFonts w:ascii="Times New Roman" w:hAnsi="Times New Roman" w:cs="Times New Roman"/>
          <w:sz w:val="24"/>
          <w:szCs w:val="24"/>
          <w:lang w:val="en-US"/>
          <w:rPrChange w:id="3536" w:author="Ian Hussey" w:date="2020-08-25T17:52:00Z">
            <w:rPr>
              <w:rFonts w:ascii="Times New Roman" w:hAnsi="Times New Roman" w:cs="Times New Roman"/>
              <w:sz w:val="24"/>
              <w:szCs w:val="24"/>
              <w:lang w:val="en-GB"/>
            </w:rPr>
          </w:rPrChange>
        </w:rPr>
        <w:t xml:space="preserve"> once formed, IR effects </w:t>
      </w:r>
      <w:r w:rsidR="0086780A" w:rsidRPr="00A023CC">
        <w:rPr>
          <w:rFonts w:ascii="Times New Roman" w:hAnsi="Times New Roman" w:cs="Times New Roman"/>
          <w:sz w:val="24"/>
          <w:szCs w:val="24"/>
          <w:lang w:val="en-US"/>
          <w:rPrChange w:id="3537" w:author="Ian Hussey" w:date="2020-08-25T17:52:00Z">
            <w:rPr>
              <w:rFonts w:ascii="Times New Roman" w:hAnsi="Times New Roman" w:cs="Times New Roman"/>
              <w:sz w:val="24"/>
              <w:szCs w:val="24"/>
              <w:lang w:val="en-GB"/>
            </w:rPr>
          </w:rPrChange>
        </w:rPr>
        <w:t xml:space="preserve">may be </w:t>
      </w:r>
      <w:r w:rsidRPr="00A023CC">
        <w:rPr>
          <w:rFonts w:ascii="Times New Roman" w:hAnsi="Times New Roman" w:cs="Times New Roman"/>
          <w:sz w:val="24"/>
          <w:szCs w:val="24"/>
          <w:lang w:val="en-US"/>
          <w:rPrChange w:id="3538" w:author="Ian Hussey" w:date="2020-08-25T17:52:00Z">
            <w:rPr>
              <w:rFonts w:ascii="Times New Roman" w:hAnsi="Times New Roman" w:cs="Times New Roman"/>
              <w:sz w:val="24"/>
              <w:szCs w:val="24"/>
              <w:lang w:val="en-GB"/>
            </w:rPr>
          </w:rPrChange>
        </w:rPr>
        <w:t xml:space="preserve">difficult to eliminate. </w:t>
      </w:r>
      <w:r w:rsidR="00570AEF" w:rsidRPr="00A023CC">
        <w:rPr>
          <w:rFonts w:ascii="Times New Roman" w:hAnsi="Times New Roman" w:cs="Times New Roman"/>
          <w:sz w:val="24"/>
          <w:szCs w:val="24"/>
          <w:lang w:val="en-US"/>
          <w:rPrChange w:id="3539" w:author="Ian Hussey" w:date="2020-08-25T17:52:00Z">
            <w:rPr>
              <w:rFonts w:ascii="Times New Roman" w:hAnsi="Times New Roman" w:cs="Times New Roman"/>
              <w:sz w:val="24"/>
              <w:szCs w:val="24"/>
              <w:lang w:val="en-GB"/>
            </w:rPr>
          </w:rPrChange>
        </w:rPr>
        <w:t xml:space="preserve">The current </w:t>
      </w:r>
      <w:r w:rsidR="0067186F" w:rsidRPr="00A023CC">
        <w:rPr>
          <w:rFonts w:ascii="Times New Roman" w:hAnsi="Times New Roman" w:cs="Times New Roman"/>
          <w:sz w:val="24"/>
          <w:szCs w:val="24"/>
          <w:lang w:val="en-US"/>
          <w:rPrChange w:id="3540" w:author="Ian Hussey" w:date="2020-08-25T17:52:00Z">
            <w:rPr>
              <w:rFonts w:ascii="Times New Roman" w:hAnsi="Times New Roman" w:cs="Times New Roman"/>
              <w:sz w:val="24"/>
              <w:szCs w:val="24"/>
              <w:lang w:val="en-GB"/>
            </w:rPr>
          </w:rPrChange>
        </w:rPr>
        <w:t>work represent</w:t>
      </w:r>
      <w:r w:rsidR="00A3730A" w:rsidRPr="00A023CC">
        <w:rPr>
          <w:rFonts w:ascii="Times New Roman" w:hAnsi="Times New Roman" w:cs="Times New Roman"/>
          <w:sz w:val="24"/>
          <w:szCs w:val="24"/>
          <w:lang w:val="en-US"/>
          <w:rPrChange w:id="3541" w:author="Ian Hussey" w:date="2020-08-25T17:52:00Z">
            <w:rPr>
              <w:rFonts w:ascii="Times New Roman" w:hAnsi="Times New Roman" w:cs="Times New Roman"/>
              <w:sz w:val="24"/>
              <w:szCs w:val="24"/>
              <w:lang w:val="en-GB"/>
            </w:rPr>
          </w:rPrChange>
        </w:rPr>
        <w:t>s</w:t>
      </w:r>
      <w:r w:rsidR="0067186F" w:rsidRPr="00A023CC">
        <w:rPr>
          <w:rFonts w:ascii="Times New Roman" w:hAnsi="Times New Roman" w:cs="Times New Roman"/>
          <w:sz w:val="24"/>
          <w:szCs w:val="24"/>
          <w:lang w:val="en-US"/>
          <w:rPrChange w:id="3542" w:author="Ian Hussey" w:date="2020-08-25T17:52:00Z">
            <w:rPr>
              <w:rFonts w:ascii="Times New Roman" w:hAnsi="Times New Roman" w:cs="Times New Roman"/>
              <w:sz w:val="24"/>
              <w:szCs w:val="24"/>
              <w:lang w:val="en-GB"/>
            </w:rPr>
          </w:rPrChange>
        </w:rPr>
        <w:t xml:space="preserve"> the first time that these recently discovered learning pathways have been </w:t>
      </w:r>
      <w:r w:rsidR="00E02519" w:rsidRPr="00A023CC">
        <w:rPr>
          <w:rFonts w:ascii="Times New Roman" w:hAnsi="Times New Roman" w:cs="Times New Roman"/>
          <w:sz w:val="24"/>
          <w:szCs w:val="24"/>
          <w:lang w:val="en-US"/>
          <w:rPrChange w:id="3543" w:author="Ian Hussey" w:date="2020-08-25T17:52:00Z">
            <w:rPr>
              <w:rFonts w:ascii="Times New Roman" w:hAnsi="Times New Roman" w:cs="Times New Roman"/>
              <w:sz w:val="24"/>
              <w:szCs w:val="24"/>
              <w:lang w:val="en-GB"/>
            </w:rPr>
          </w:rPrChange>
        </w:rPr>
        <w:t>examined in this way. W</w:t>
      </w:r>
      <w:r w:rsidR="00F0794B" w:rsidRPr="00A023CC">
        <w:rPr>
          <w:rFonts w:ascii="Times New Roman" w:hAnsi="Times New Roman" w:cs="Times New Roman"/>
          <w:sz w:val="24"/>
          <w:szCs w:val="24"/>
          <w:lang w:val="en-US"/>
          <w:rPrChange w:id="3544" w:author="Ian Hussey" w:date="2020-08-25T17:52:00Z">
            <w:rPr>
              <w:rFonts w:ascii="Times New Roman" w:hAnsi="Times New Roman" w:cs="Times New Roman"/>
              <w:sz w:val="24"/>
              <w:szCs w:val="24"/>
              <w:lang w:val="en-GB"/>
            </w:rPr>
          </w:rPrChange>
        </w:rPr>
        <w:t xml:space="preserve">e </w:t>
      </w:r>
      <w:r w:rsidR="0086780A" w:rsidRPr="00A023CC">
        <w:rPr>
          <w:rFonts w:ascii="Times New Roman" w:hAnsi="Times New Roman" w:cs="Times New Roman"/>
          <w:sz w:val="24"/>
          <w:szCs w:val="24"/>
          <w:lang w:val="en-US"/>
          <w:rPrChange w:id="3545" w:author="Ian Hussey" w:date="2020-08-25T17:52:00Z">
            <w:rPr>
              <w:rFonts w:ascii="Times New Roman" w:hAnsi="Times New Roman" w:cs="Times New Roman"/>
              <w:sz w:val="24"/>
              <w:szCs w:val="24"/>
              <w:lang w:val="en-GB"/>
            </w:rPr>
          </w:rPrChange>
        </w:rPr>
        <w:t xml:space="preserve">encourage others to </w:t>
      </w:r>
      <w:r w:rsidR="00502A7D" w:rsidRPr="00A023CC">
        <w:rPr>
          <w:rFonts w:ascii="Times New Roman" w:hAnsi="Times New Roman" w:cs="Times New Roman"/>
          <w:sz w:val="24"/>
          <w:szCs w:val="24"/>
          <w:lang w:val="en-US"/>
          <w:rPrChange w:id="3546" w:author="Ian Hussey" w:date="2020-08-25T17:52:00Z">
            <w:rPr>
              <w:rFonts w:ascii="Times New Roman" w:hAnsi="Times New Roman" w:cs="Times New Roman"/>
              <w:sz w:val="24"/>
              <w:szCs w:val="24"/>
              <w:lang w:val="en-GB"/>
            </w:rPr>
          </w:rPrChange>
        </w:rPr>
        <w:t xml:space="preserve">further </w:t>
      </w:r>
      <w:r w:rsidR="0086780A" w:rsidRPr="00A023CC">
        <w:rPr>
          <w:rFonts w:ascii="Times New Roman" w:hAnsi="Times New Roman" w:cs="Times New Roman"/>
          <w:sz w:val="24"/>
          <w:szCs w:val="24"/>
          <w:lang w:val="en-US"/>
          <w:rPrChange w:id="3547" w:author="Ian Hussey" w:date="2020-08-25T17:52:00Z">
            <w:rPr>
              <w:rFonts w:ascii="Times New Roman" w:hAnsi="Times New Roman" w:cs="Times New Roman"/>
              <w:sz w:val="24"/>
              <w:szCs w:val="24"/>
              <w:lang w:val="en-GB"/>
            </w:rPr>
          </w:rPrChange>
        </w:rPr>
        <w:t>explore promising strategies</w:t>
      </w:r>
      <w:r w:rsidRPr="00A023CC">
        <w:rPr>
          <w:rFonts w:ascii="Times New Roman" w:hAnsi="Times New Roman" w:cs="Times New Roman"/>
          <w:sz w:val="24"/>
          <w:szCs w:val="24"/>
          <w:lang w:val="en-US"/>
          <w:rPrChange w:id="3548" w:author="Ian Hussey" w:date="2020-08-25T17:52:00Z">
            <w:rPr>
              <w:rFonts w:ascii="Times New Roman" w:hAnsi="Times New Roman" w:cs="Times New Roman"/>
              <w:sz w:val="24"/>
              <w:szCs w:val="24"/>
              <w:lang w:val="en-GB"/>
            </w:rPr>
          </w:rPrChange>
        </w:rPr>
        <w:t xml:space="preserve"> for altering </w:t>
      </w:r>
      <w:r w:rsidR="00F0794B" w:rsidRPr="00A023CC">
        <w:rPr>
          <w:rFonts w:ascii="Times New Roman" w:hAnsi="Times New Roman" w:cs="Times New Roman"/>
          <w:sz w:val="24"/>
          <w:szCs w:val="24"/>
          <w:lang w:val="en-US"/>
          <w:rPrChange w:id="3549" w:author="Ian Hussey" w:date="2020-08-25T17:52:00Z">
            <w:rPr>
              <w:rFonts w:ascii="Times New Roman" w:hAnsi="Times New Roman" w:cs="Times New Roman"/>
              <w:sz w:val="24"/>
              <w:szCs w:val="24"/>
              <w:lang w:val="en-GB"/>
            </w:rPr>
          </w:rPrChange>
        </w:rPr>
        <w:t>what people like and dislike</w:t>
      </w:r>
      <w:r w:rsidRPr="00A023CC">
        <w:rPr>
          <w:rFonts w:ascii="Times New Roman" w:hAnsi="Times New Roman" w:cs="Times New Roman"/>
          <w:sz w:val="24"/>
          <w:szCs w:val="24"/>
          <w:lang w:val="en-US"/>
          <w:rPrChange w:id="3550" w:author="Ian Hussey" w:date="2020-08-25T17:52:00Z">
            <w:rPr>
              <w:rFonts w:ascii="Times New Roman" w:hAnsi="Times New Roman" w:cs="Times New Roman"/>
              <w:sz w:val="24"/>
              <w:szCs w:val="24"/>
              <w:lang w:val="en-GB"/>
            </w:rPr>
          </w:rPrChange>
        </w:rPr>
        <w:t xml:space="preserve">.  </w:t>
      </w:r>
    </w:p>
    <w:p w14:paraId="016D6688" w14:textId="3CF55017" w:rsidR="00177FCD" w:rsidRDefault="00177FCD">
      <w:pPr>
        <w:rPr>
          <w:ins w:id="3551" w:author="Ian Hussey" w:date="2020-08-25T17:57:00Z"/>
          <w:rFonts w:ascii="Times New Roman" w:hAnsi="Times New Roman" w:cs="Times New Roman"/>
          <w:b/>
          <w:sz w:val="24"/>
          <w:szCs w:val="24"/>
          <w:lang w:val="en-US"/>
        </w:rPr>
      </w:pPr>
      <w:ins w:id="3552" w:author="Ian Hussey" w:date="2020-08-25T17:57:00Z">
        <w:r>
          <w:rPr>
            <w:rFonts w:ascii="Times New Roman" w:hAnsi="Times New Roman" w:cs="Times New Roman"/>
            <w:b/>
            <w:sz w:val="24"/>
            <w:szCs w:val="24"/>
            <w:lang w:val="en-US"/>
          </w:rPr>
          <w:br w:type="page"/>
        </w:r>
      </w:ins>
    </w:p>
    <w:p w14:paraId="2A0E46EB" w14:textId="77777777" w:rsidR="00553696" w:rsidRPr="00A023CC" w:rsidDel="00177FCD" w:rsidRDefault="00553696" w:rsidP="00553696">
      <w:pPr>
        <w:spacing w:line="480" w:lineRule="auto"/>
        <w:contextualSpacing/>
        <w:rPr>
          <w:del w:id="3553" w:author="Ian Hussey" w:date="2020-08-25T17:57:00Z"/>
          <w:rFonts w:ascii="Times New Roman" w:hAnsi="Times New Roman" w:cs="Times New Roman"/>
          <w:sz w:val="24"/>
          <w:szCs w:val="24"/>
          <w:lang w:val="en-US"/>
          <w:rPrChange w:id="3554" w:author="Ian Hussey" w:date="2020-08-25T17:52:00Z">
            <w:rPr>
              <w:del w:id="3555" w:author="Ian Hussey" w:date="2020-08-25T17:57:00Z"/>
              <w:rFonts w:ascii="Times New Roman" w:hAnsi="Times New Roman" w:cs="Times New Roman"/>
              <w:sz w:val="24"/>
              <w:szCs w:val="24"/>
              <w:lang w:val="en-GB"/>
            </w:rPr>
          </w:rPrChange>
        </w:rPr>
      </w:pPr>
    </w:p>
    <w:p w14:paraId="23594F1A" w14:textId="77777777" w:rsidR="00210684" w:rsidRPr="00A023CC" w:rsidDel="00177FCD" w:rsidRDefault="00210684" w:rsidP="007B0CBC">
      <w:pPr>
        <w:spacing w:line="480" w:lineRule="auto"/>
        <w:rPr>
          <w:del w:id="3556" w:author="Ian Hussey" w:date="2020-08-25T17:57:00Z"/>
          <w:rFonts w:ascii="Times New Roman" w:hAnsi="Times New Roman" w:cs="Times New Roman"/>
          <w:b/>
          <w:sz w:val="24"/>
          <w:szCs w:val="24"/>
          <w:lang w:val="en-US"/>
          <w:rPrChange w:id="3557" w:author="Ian Hussey" w:date="2020-08-25T17:52:00Z">
            <w:rPr>
              <w:del w:id="3558" w:author="Ian Hussey" w:date="2020-08-25T17:57:00Z"/>
              <w:rFonts w:ascii="Times New Roman" w:hAnsi="Times New Roman" w:cs="Times New Roman"/>
              <w:b/>
              <w:sz w:val="24"/>
              <w:szCs w:val="24"/>
              <w:lang w:val="en-GB"/>
            </w:rPr>
          </w:rPrChange>
        </w:rPr>
      </w:pPr>
    </w:p>
    <w:p w14:paraId="7787C289" w14:textId="77777777" w:rsidR="00210684" w:rsidRPr="00A023CC" w:rsidDel="00177FCD" w:rsidRDefault="00210684" w:rsidP="007B0CBC">
      <w:pPr>
        <w:spacing w:line="480" w:lineRule="auto"/>
        <w:rPr>
          <w:del w:id="3559" w:author="Ian Hussey" w:date="2020-08-25T17:57:00Z"/>
          <w:rFonts w:ascii="Times New Roman" w:hAnsi="Times New Roman" w:cs="Times New Roman"/>
          <w:b/>
          <w:sz w:val="24"/>
          <w:szCs w:val="24"/>
          <w:lang w:val="en-US"/>
          <w:rPrChange w:id="3560" w:author="Ian Hussey" w:date="2020-08-25T17:52:00Z">
            <w:rPr>
              <w:del w:id="3561" w:author="Ian Hussey" w:date="2020-08-25T17:57:00Z"/>
              <w:rFonts w:ascii="Times New Roman" w:hAnsi="Times New Roman" w:cs="Times New Roman"/>
              <w:b/>
              <w:sz w:val="24"/>
              <w:szCs w:val="24"/>
              <w:lang w:val="en-GB"/>
            </w:rPr>
          </w:rPrChange>
        </w:rPr>
      </w:pPr>
    </w:p>
    <w:p w14:paraId="6DD352E7" w14:textId="77777777" w:rsidR="00210684" w:rsidRPr="00A023CC" w:rsidDel="00177FCD" w:rsidRDefault="00210684" w:rsidP="007B0CBC">
      <w:pPr>
        <w:spacing w:line="480" w:lineRule="auto"/>
        <w:rPr>
          <w:del w:id="3562" w:author="Ian Hussey" w:date="2020-08-25T17:57:00Z"/>
          <w:rFonts w:ascii="Times New Roman" w:hAnsi="Times New Roman" w:cs="Times New Roman"/>
          <w:b/>
          <w:sz w:val="24"/>
          <w:szCs w:val="24"/>
          <w:lang w:val="en-US"/>
          <w:rPrChange w:id="3563" w:author="Ian Hussey" w:date="2020-08-25T17:52:00Z">
            <w:rPr>
              <w:del w:id="3564" w:author="Ian Hussey" w:date="2020-08-25T17:57:00Z"/>
              <w:rFonts w:ascii="Times New Roman" w:hAnsi="Times New Roman" w:cs="Times New Roman"/>
              <w:b/>
              <w:sz w:val="24"/>
              <w:szCs w:val="24"/>
              <w:lang w:val="en-GB"/>
            </w:rPr>
          </w:rPrChange>
        </w:rPr>
      </w:pPr>
    </w:p>
    <w:p w14:paraId="6F084223" w14:textId="77777777" w:rsidR="00210684" w:rsidRPr="00A023CC" w:rsidDel="00177FCD" w:rsidRDefault="00210684" w:rsidP="007B0CBC">
      <w:pPr>
        <w:spacing w:line="480" w:lineRule="auto"/>
        <w:rPr>
          <w:del w:id="3565" w:author="Ian Hussey" w:date="2020-08-25T17:57:00Z"/>
          <w:rFonts w:ascii="Times New Roman" w:hAnsi="Times New Roman" w:cs="Times New Roman"/>
          <w:b/>
          <w:sz w:val="24"/>
          <w:szCs w:val="24"/>
          <w:lang w:val="en-US"/>
          <w:rPrChange w:id="3566" w:author="Ian Hussey" w:date="2020-08-25T17:52:00Z">
            <w:rPr>
              <w:del w:id="3567" w:author="Ian Hussey" w:date="2020-08-25T17:57:00Z"/>
              <w:rFonts w:ascii="Times New Roman" w:hAnsi="Times New Roman" w:cs="Times New Roman"/>
              <w:b/>
              <w:sz w:val="24"/>
              <w:szCs w:val="24"/>
              <w:lang w:val="en-GB"/>
            </w:rPr>
          </w:rPrChange>
        </w:rPr>
      </w:pPr>
    </w:p>
    <w:p w14:paraId="6142FA57" w14:textId="77777777" w:rsidR="00210684" w:rsidRPr="00A023CC" w:rsidDel="00177FCD" w:rsidRDefault="00210684" w:rsidP="007B0CBC">
      <w:pPr>
        <w:spacing w:line="480" w:lineRule="auto"/>
        <w:rPr>
          <w:del w:id="3568" w:author="Ian Hussey" w:date="2020-08-25T17:57:00Z"/>
          <w:rFonts w:ascii="Times New Roman" w:hAnsi="Times New Roman" w:cs="Times New Roman"/>
          <w:b/>
          <w:sz w:val="24"/>
          <w:szCs w:val="24"/>
          <w:lang w:val="en-US"/>
          <w:rPrChange w:id="3569" w:author="Ian Hussey" w:date="2020-08-25T17:52:00Z">
            <w:rPr>
              <w:del w:id="3570" w:author="Ian Hussey" w:date="2020-08-25T17:57:00Z"/>
              <w:rFonts w:ascii="Times New Roman" w:hAnsi="Times New Roman" w:cs="Times New Roman"/>
              <w:b/>
              <w:sz w:val="24"/>
              <w:szCs w:val="24"/>
              <w:lang w:val="en-GB"/>
            </w:rPr>
          </w:rPrChange>
        </w:rPr>
      </w:pPr>
    </w:p>
    <w:p w14:paraId="56F92125" w14:textId="77777777" w:rsidR="00210684" w:rsidRPr="00A023CC" w:rsidDel="00177FCD" w:rsidRDefault="00210684" w:rsidP="007B0CBC">
      <w:pPr>
        <w:spacing w:line="480" w:lineRule="auto"/>
        <w:rPr>
          <w:del w:id="3571" w:author="Ian Hussey" w:date="2020-08-25T17:57:00Z"/>
          <w:rFonts w:ascii="Times New Roman" w:hAnsi="Times New Roman" w:cs="Times New Roman"/>
          <w:b/>
          <w:sz w:val="24"/>
          <w:szCs w:val="24"/>
          <w:lang w:val="en-US"/>
          <w:rPrChange w:id="3572" w:author="Ian Hussey" w:date="2020-08-25T17:52:00Z">
            <w:rPr>
              <w:del w:id="3573" w:author="Ian Hussey" w:date="2020-08-25T17:57:00Z"/>
              <w:rFonts w:ascii="Times New Roman" w:hAnsi="Times New Roman" w:cs="Times New Roman"/>
              <w:b/>
              <w:sz w:val="24"/>
              <w:szCs w:val="24"/>
              <w:lang w:val="en-GB"/>
            </w:rPr>
          </w:rPrChange>
        </w:rPr>
      </w:pPr>
    </w:p>
    <w:p w14:paraId="545E029C" w14:textId="77777777" w:rsidR="00210684" w:rsidRPr="00A023CC" w:rsidDel="00177FCD" w:rsidRDefault="00210684" w:rsidP="007B0CBC">
      <w:pPr>
        <w:spacing w:line="480" w:lineRule="auto"/>
        <w:rPr>
          <w:del w:id="3574" w:author="Ian Hussey" w:date="2020-08-25T17:57:00Z"/>
          <w:rFonts w:ascii="Times New Roman" w:hAnsi="Times New Roman" w:cs="Times New Roman"/>
          <w:b/>
          <w:sz w:val="24"/>
          <w:szCs w:val="24"/>
          <w:lang w:val="en-US"/>
          <w:rPrChange w:id="3575" w:author="Ian Hussey" w:date="2020-08-25T17:52:00Z">
            <w:rPr>
              <w:del w:id="3576" w:author="Ian Hussey" w:date="2020-08-25T17:57:00Z"/>
              <w:rFonts w:ascii="Times New Roman" w:hAnsi="Times New Roman" w:cs="Times New Roman"/>
              <w:b/>
              <w:sz w:val="24"/>
              <w:szCs w:val="24"/>
              <w:lang w:val="en-GB"/>
            </w:rPr>
          </w:rPrChange>
        </w:rPr>
      </w:pPr>
    </w:p>
    <w:p w14:paraId="094B4471" w14:textId="77777777" w:rsidR="00210684" w:rsidRPr="00A023CC" w:rsidDel="00177FCD" w:rsidRDefault="00210684" w:rsidP="007B0CBC">
      <w:pPr>
        <w:spacing w:line="480" w:lineRule="auto"/>
        <w:rPr>
          <w:del w:id="3577" w:author="Ian Hussey" w:date="2020-08-25T17:57:00Z"/>
          <w:rFonts w:ascii="Times New Roman" w:hAnsi="Times New Roman" w:cs="Times New Roman"/>
          <w:b/>
          <w:sz w:val="24"/>
          <w:szCs w:val="24"/>
          <w:lang w:val="en-US"/>
          <w:rPrChange w:id="3578" w:author="Ian Hussey" w:date="2020-08-25T17:52:00Z">
            <w:rPr>
              <w:del w:id="3579" w:author="Ian Hussey" w:date="2020-08-25T17:57:00Z"/>
              <w:rFonts w:ascii="Times New Roman" w:hAnsi="Times New Roman" w:cs="Times New Roman"/>
              <w:b/>
              <w:sz w:val="24"/>
              <w:szCs w:val="24"/>
              <w:lang w:val="en-GB"/>
            </w:rPr>
          </w:rPrChange>
        </w:rPr>
      </w:pPr>
    </w:p>
    <w:p w14:paraId="34D0E845" w14:textId="77777777" w:rsidR="00210684" w:rsidRPr="00A023CC" w:rsidDel="00177FCD" w:rsidRDefault="00210684" w:rsidP="007B0CBC">
      <w:pPr>
        <w:spacing w:line="480" w:lineRule="auto"/>
        <w:rPr>
          <w:del w:id="3580" w:author="Ian Hussey" w:date="2020-08-25T17:57:00Z"/>
          <w:rFonts w:ascii="Times New Roman" w:hAnsi="Times New Roman" w:cs="Times New Roman"/>
          <w:b/>
          <w:sz w:val="24"/>
          <w:szCs w:val="24"/>
          <w:lang w:val="en-US"/>
          <w:rPrChange w:id="3581" w:author="Ian Hussey" w:date="2020-08-25T17:52:00Z">
            <w:rPr>
              <w:del w:id="3582" w:author="Ian Hussey" w:date="2020-08-25T17:57:00Z"/>
              <w:rFonts w:ascii="Times New Roman" w:hAnsi="Times New Roman" w:cs="Times New Roman"/>
              <w:b/>
              <w:sz w:val="24"/>
              <w:szCs w:val="24"/>
              <w:lang w:val="en-GB"/>
            </w:rPr>
          </w:rPrChange>
        </w:rPr>
      </w:pPr>
    </w:p>
    <w:p w14:paraId="680CC2E8" w14:textId="5E715DA0" w:rsidR="007B0CBC" w:rsidRPr="00A023CC" w:rsidRDefault="007B0CBC" w:rsidP="007B0CBC">
      <w:pPr>
        <w:spacing w:line="480" w:lineRule="auto"/>
        <w:rPr>
          <w:rFonts w:ascii="Times New Roman" w:hAnsi="Times New Roman" w:cs="Times New Roman"/>
          <w:sz w:val="24"/>
          <w:szCs w:val="24"/>
          <w:lang w:val="en-US"/>
          <w:rPrChange w:id="3583"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3584" w:author="Ian Hussey" w:date="2020-08-25T17:52:00Z">
            <w:rPr>
              <w:rFonts w:ascii="Times New Roman" w:hAnsi="Times New Roman" w:cs="Times New Roman"/>
              <w:b/>
              <w:sz w:val="24"/>
              <w:szCs w:val="24"/>
              <w:lang w:val="en-GB"/>
            </w:rPr>
          </w:rPrChange>
        </w:rPr>
        <w:t xml:space="preserve">Ethics Statement. </w:t>
      </w:r>
      <w:r w:rsidRPr="00A023CC">
        <w:rPr>
          <w:rFonts w:ascii="Times New Roman" w:hAnsi="Times New Roman" w:cs="Times New Roman"/>
          <w:sz w:val="24"/>
          <w:szCs w:val="24"/>
          <w:lang w:val="en-US"/>
          <w:rPrChange w:id="3585" w:author="Ian Hussey" w:date="2020-08-25T17:52:00Z">
            <w:rPr>
              <w:rFonts w:ascii="Times New Roman" w:hAnsi="Times New Roman" w:cs="Times New Roman"/>
              <w:sz w:val="24"/>
              <w:szCs w:val="24"/>
              <w:lang w:val="en-GB"/>
            </w:rPr>
          </w:rPrChange>
        </w:rPr>
        <w:t>The Ethics Committee of the Faculty of Psychology and Educational Sciences at Ghent University granted ethical approval for the study procedures. All participants were assured that no harm would come to them in the process of experiment, and were told that this experiment involved a learning task, a speeded computer task, and self-reported questions. The results of all tests were kept confidential. Participants were informed that they had the right to stop the experiment at any time during the experiment. Written consent was obtained before the experiment began.</w:t>
      </w:r>
    </w:p>
    <w:p w14:paraId="1774653E" w14:textId="0F53C434" w:rsidR="00D716EA" w:rsidRPr="00A023CC" w:rsidRDefault="00D716EA" w:rsidP="007B0CBC">
      <w:pPr>
        <w:spacing w:line="480" w:lineRule="auto"/>
        <w:rPr>
          <w:rFonts w:ascii="Times New Roman" w:hAnsi="Times New Roman" w:cs="Times New Roman"/>
          <w:sz w:val="24"/>
          <w:szCs w:val="24"/>
          <w:lang w:val="en-US"/>
          <w:rPrChange w:id="3586"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3587" w:author="Ian Hussey" w:date="2020-08-25T17:52:00Z">
            <w:rPr>
              <w:rFonts w:ascii="Times New Roman" w:hAnsi="Times New Roman" w:cs="Times New Roman"/>
              <w:b/>
              <w:sz w:val="24"/>
              <w:szCs w:val="24"/>
              <w:lang w:val="en-GB"/>
            </w:rPr>
          </w:rPrChange>
        </w:rPr>
        <w:t xml:space="preserve">Data accessibility. </w:t>
      </w:r>
      <w:r w:rsidRPr="00A023CC">
        <w:rPr>
          <w:rFonts w:ascii="Times New Roman" w:hAnsi="Times New Roman" w:cs="Times New Roman"/>
          <w:sz w:val="24"/>
          <w:szCs w:val="24"/>
          <w:lang w:val="en-US"/>
          <w:rPrChange w:id="3588" w:author="Ian Hussey" w:date="2020-08-25T17:52:00Z">
            <w:rPr>
              <w:rFonts w:ascii="Times New Roman" w:hAnsi="Times New Roman" w:cs="Times New Roman"/>
              <w:sz w:val="24"/>
              <w:szCs w:val="24"/>
              <w:lang w:val="en-GB"/>
            </w:rPr>
          </w:rPrChange>
        </w:rPr>
        <w:t xml:space="preserve">Our data, materials, and code can be found at </w:t>
      </w:r>
      <w:ins w:id="3589" w:author="Ian Hussey" w:date="2020-08-25T17:58:00Z">
        <w:r w:rsidR="00177FCD">
          <w:rPr>
            <w:rFonts w:ascii="Times New Roman" w:hAnsi="Times New Roman" w:cs="Times New Roman"/>
            <w:sz w:val="24"/>
            <w:szCs w:val="24"/>
            <w:lang w:val="en-US"/>
          </w:rPr>
          <w:fldChar w:fldCharType="begin"/>
        </w:r>
        <w:r w:rsidR="00177FCD">
          <w:rPr>
            <w:rFonts w:ascii="Times New Roman" w:hAnsi="Times New Roman" w:cs="Times New Roman"/>
            <w:sz w:val="24"/>
            <w:szCs w:val="24"/>
            <w:lang w:val="en-US"/>
          </w:rPr>
          <w:instrText xml:space="preserve"> HYPERLINK "https://osf.io/u6vtz/" </w:instrText>
        </w:r>
        <w:r w:rsidR="00177FCD">
          <w:rPr>
            <w:rFonts w:ascii="Times New Roman" w:hAnsi="Times New Roman" w:cs="Times New Roman"/>
            <w:sz w:val="24"/>
            <w:szCs w:val="24"/>
            <w:lang w:val="en-US"/>
          </w:rPr>
          <w:fldChar w:fldCharType="separate"/>
        </w:r>
        <w:r w:rsidR="00177FCD" w:rsidRPr="00177FCD">
          <w:rPr>
            <w:rStyle w:val="Hyperlink"/>
            <w:rFonts w:ascii="Times New Roman" w:hAnsi="Times New Roman" w:cs="Times New Roman"/>
            <w:sz w:val="24"/>
            <w:szCs w:val="24"/>
            <w:lang w:val="en-US"/>
          </w:rPr>
          <w:t>osf.io/u6vtz</w:t>
        </w:r>
        <w:r w:rsidR="00177FCD">
          <w:rPr>
            <w:rFonts w:ascii="Times New Roman" w:hAnsi="Times New Roman" w:cs="Times New Roman"/>
            <w:sz w:val="24"/>
            <w:szCs w:val="24"/>
            <w:lang w:val="en-US"/>
          </w:rPr>
          <w:fldChar w:fldCharType="end"/>
        </w:r>
      </w:ins>
    </w:p>
    <w:p w14:paraId="6E9C3363" w14:textId="7120EEC1" w:rsidR="007B0CBC" w:rsidRPr="00A023CC" w:rsidRDefault="007B0CBC" w:rsidP="007B0CBC">
      <w:pPr>
        <w:spacing w:line="480" w:lineRule="auto"/>
        <w:rPr>
          <w:rFonts w:ascii="Times New Roman" w:hAnsi="Times New Roman" w:cs="Times New Roman"/>
          <w:sz w:val="24"/>
          <w:szCs w:val="24"/>
          <w:lang w:val="en-US"/>
          <w:rPrChange w:id="3590" w:author="Ian Hussey" w:date="2020-08-25T17:52:00Z">
            <w:rPr>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3591" w:author="Ian Hussey" w:date="2020-08-25T17:52:00Z">
            <w:rPr>
              <w:rFonts w:ascii="Times New Roman" w:hAnsi="Times New Roman" w:cs="Times New Roman"/>
              <w:b/>
              <w:sz w:val="24"/>
              <w:szCs w:val="24"/>
              <w:lang w:val="en-GB"/>
            </w:rPr>
          </w:rPrChange>
        </w:rPr>
        <w:t>Competing Interests</w:t>
      </w:r>
      <w:r w:rsidRPr="00A023CC">
        <w:rPr>
          <w:rFonts w:ascii="Times New Roman" w:hAnsi="Times New Roman" w:cs="Times New Roman"/>
          <w:sz w:val="24"/>
          <w:szCs w:val="24"/>
          <w:lang w:val="en-US"/>
          <w:rPrChange w:id="3592" w:author="Ian Hussey" w:date="2020-08-25T17:52:00Z">
            <w:rPr>
              <w:rFonts w:ascii="Times New Roman" w:hAnsi="Times New Roman" w:cs="Times New Roman"/>
              <w:sz w:val="24"/>
              <w:szCs w:val="24"/>
              <w:lang w:val="en-GB"/>
            </w:rPr>
          </w:rPrChange>
        </w:rPr>
        <w:t>. The authors have no financial or non-financial competing interests to disclose.</w:t>
      </w:r>
    </w:p>
    <w:p w14:paraId="3CEFB662" w14:textId="3892C886" w:rsidR="007B0CBC" w:rsidRPr="00A023CC" w:rsidDel="008F5C3C" w:rsidRDefault="007B0CBC" w:rsidP="007B0CBC">
      <w:pPr>
        <w:spacing w:line="480" w:lineRule="auto"/>
        <w:rPr>
          <w:del w:id="3593" w:author="Ian Hussey" w:date="2020-08-25T18:05:00Z"/>
          <w:rFonts w:ascii="Times New Roman" w:hAnsi="Times New Roman" w:cs="Times New Roman"/>
          <w:sz w:val="24"/>
          <w:szCs w:val="24"/>
          <w:lang w:val="en-US"/>
          <w:rPrChange w:id="3594" w:author="Ian Hussey" w:date="2020-08-25T17:52:00Z">
            <w:rPr>
              <w:del w:id="3595" w:author="Ian Hussey" w:date="2020-08-25T18:05:00Z"/>
              <w:rFonts w:ascii="Times New Roman" w:hAnsi="Times New Roman" w:cs="Times New Roman"/>
              <w:sz w:val="24"/>
              <w:szCs w:val="24"/>
              <w:lang w:val="en-GB"/>
            </w:rPr>
          </w:rPrChange>
        </w:rPr>
      </w:pPr>
      <w:r w:rsidRPr="00A023CC">
        <w:rPr>
          <w:rFonts w:ascii="Times New Roman" w:hAnsi="Times New Roman" w:cs="Times New Roman"/>
          <w:b/>
          <w:sz w:val="24"/>
          <w:szCs w:val="24"/>
          <w:lang w:val="en-US"/>
          <w:rPrChange w:id="3596" w:author="Ian Hussey" w:date="2020-08-25T17:52:00Z">
            <w:rPr>
              <w:rFonts w:ascii="Times New Roman" w:hAnsi="Times New Roman" w:cs="Times New Roman"/>
              <w:b/>
              <w:sz w:val="24"/>
              <w:szCs w:val="24"/>
              <w:lang w:val="en-GB"/>
            </w:rPr>
          </w:rPrChange>
        </w:rPr>
        <w:t>Authors Contributions</w:t>
      </w:r>
      <w:r w:rsidRPr="00A023CC">
        <w:rPr>
          <w:rFonts w:ascii="Times New Roman" w:hAnsi="Times New Roman" w:cs="Times New Roman"/>
          <w:sz w:val="24"/>
          <w:szCs w:val="24"/>
          <w:lang w:val="en-US"/>
          <w:rPrChange w:id="3597" w:author="Ian Hussey" w:date="2020-08-25T17:52:00Z">
            <w:rPr>
              <w:rFonts w:ascii="Times New Roman" w:hAnsi="Times New Roman" w:cs="Times New Roman"/>
              <w:sz w:val="24"/>
              <w:szCs w:val="24"/>
              <w:lang w:val="en-GB"/>
            </w:rPr>
          </w:rPrChange>
        </w:rPr>
        <w:t xml:space="preserve">. SH conceptualized the studies, carried out data collection, data analysis, drafted and revised the manuscript; SM conceptualized the studies, carried out data collection, drafted and revised the manuscript; JDH conceptualized the studies </w:t>
      </w:r>
      <w:r w:rsidR="00F540B2" w:rsidRPr="00A023CC">
        <w:rPr>
          <w:rFonts w:ascii="Times New Roman" w:hAnsi="Times New Roman" w:cs="Times New Roman"/>
          <w:sz w:val="24"/>
          <w:szCs w:val="24"/>
          <w:lang w:val="en-US"/>
          <w:rPrChange w:id="3598" w:author="Ian Hussey" w:date="2020-08-25T17:52:00Z">
            <w:rPr>
              <w:rFonts w:ascii="Times New Roman" w:hAnsi="Times New Roman" w:cs="Times New Roman"/>
              <w:sz w:val="24"/>
              <w:szCs w:val="24"/>
              <w:lang w:val="en-GB"/>
            </w:rPr>
          </w:rPrChange>
        </w:rPr>
        <w:t xml:space="preserve">and </w:t>
      </w:r>
      <w:r w:rsidRPr="00A023CC">
        <w:rPr>
          <w:rFonts w:ascii="Times New Roman" w:hAnsi="Times New Roman" w:cs="Times New Roman"/>
          <w:sz w:val="24"/>
          <w:szCs w:val="24"/>
          <w:lang w:val="en-US"/>
          <w:rPrChange w:id="3599" w:author="Ian Hussey" w:date="2020-08-25T17:52:00Z">
            <w:rPr>
              <w:rFonts w:ascii="Times New Roman" w:hAnsi="Times New Roman" w:cs="Times New Roman"/>
              <w:sz w:val="24"/>
              <w:szCs w:val="24"/>
              <w:lang w:val="en-GB"/>
            </w:rPr>
          </w:rPrChange>
        </w:rPr>
        <w:t xml:space="preserve">revised the manuscript. </w:t>
      </w:r>
      <w:r w:rsidR="00FE6A30" w:rsidRPr="00A023CC">
        <w:rPr>
          <w:rFonts w:ascii="Times New Roman" w:hAnsi="Times New Roman" w:cs="Times New Roman"/>
          <w:sz w:val="24"/>
          <w:szCs w:val="24"/>
          <w:lang w:val="en-US"/>
          <w:rPrChange w:id="3600" w:author="Ian Hussey" w:date="2020-08-25T17:52:00Z">
            <w:rPr>
              <w:rFonts w:ascii="Times New Roman" w:hAnsi="Times New Roman" w:cs="Times New Roman"/>
              <w:sz w:val="24"/>
              <w:szCs w:val="24"/>
              <w:lang w:val="en-GB"/>
            </w:rPr>
          </w:rPrChange>
        </w:rPr>
        <w:t>IH analyzed the data</w:t>
      </w:r>
      <w:r w:rsidR="005421B1" w:rsidRPr="00A023CC">
        <w:rPr>
          <w:rFonts w:ascii="Times New Roman" w:hAnsi="Times New Roman" w:cs="Times New Roman"/>
          <w:sz w:val="24"/>
          <w:szCs w:val="24"/>
          <w:lang w:val="en-US"/>
          <w:rPrChange w:id="3601" w:author="Ian Hussey" w:date="2020-08-25T17:52:00Z">
            <w:rPr>
              <w:rFonts w:ascii="Times New Roman" w:hAnsi="Times New Roman" w:cs="Times New Roman"/>
              <w:sz w:val="24"/>
              <w:szCs w:val="24"/>
              <w:lang w:val="en-GB"/>
            </w:rPr>
          </w:rPrChange>
        </w:rPr>
        <w:t xml:space="preserve"> and </w:t>
      </w:r>
      <w:r w:rsidR="00F540B2" w:rsidRPr="00A023CC">
        <w:rPr>
          <w:rFonts w:ascii="Times New Roman" w:hAnsi="Times New Roman" w:cs="Times New Roman"/>
          <w:sz w:val="24"/>
          <w:szCs w:val="24"/>
          <w:lang w:val="en-US"/>
          <w:rPrChange w:id="3602" w:author="Ian Hussey" w:date="2020-08-25T17:52:00Z">
            <w:rPr>
              <w:rFonts w:ascii="Times New Roman" w:hAnsi="Times New Roman" w:cs="Times New Roman"/>
              <w:sz w:val="24"/>
              <w:szCs w:val="24"/>
              <w:lang w:val="en-GB"/>
            </w:rPr>
          </w:rPrChange>
        </w:rPr>
        <w:t xml:space="preserve">revised </w:t>
      </w:r>
      <w:r w:rsidR="005421B1" w:rsidRPr="00A023CC">
        <w:rPr>
          <w:rFonts w:ascii="Times New Roman" w:hAnsi="Times New Roman" w:cs="Times New Roman"/>
          <w:sz w:val="24"/>
          <w:szCs w:val="24"/>
          <w:lang w:val="en-US"/>
          <w:rPrChange w:id="3603" w:author="Ian Hussey" w:date="2020-08-25T17:52:00Z">
            <w:rPr>
              <w:rFonts w:ascii="Times New Roman" w:hAnsi="Times New Roman" w:cs="Times New Roman"/>
              <w:sz w:val="24"/>
              <w:szCs w:val="24"/>
              <w:lang w:val="en-GB"/>
            </w:rPr>
          </w:rPrChange>
        </w:rPr>
        <w:t>the manuscript</w:t>
      </w:r>
      <w:r w:rsidR="00FE6A30" w:rsidRPr="00A023CC">
        <w:rPr>
          <w:rFonts w:ascii="Times New Roman" w:hAnsi="Times New Roman" w:cs="Times New Roman"/>
          <w:sz w:val="24"/>
          <w:szCs w:val="24"/>
          <w:lang w:val="en-US"/>
          <w:rPrChange w:id="3604" w:author="Ian Hussey" w:date="2020-08-25T17:52:00Z">
            <w:rPr>
              <w:rFonts w:ascii="Times New Roman" w:hAnsi="Times New Roman" w:cs="Times New Roman"/>
              <w:sz w:val="24"/>
              <w:szCs w:val="24"/>
              <w:lang w:val="en-GB"/>
            </w:rPr>
          </w:rPrChange>
        </w:rPr>
        <w:t xml:space="preserve">. </w:t>
      </w:r>
      <w:r w:rsidRPr="00A023CC">
        <w:rPr>
          <w:rFonts w:ascii="Times New Roman" w:hAnsi="Times New Roman" w:cs="Times New Roman"/>
          <w:sz w:val="24"/>
          <w:szCs w:val="24"/>
          <w:lang w:val="en-US"/>
          <w:rPrChange w:id="3605" w:author="Ian Hussey" w:date="2020-08-25T17:52:00Z">
            <w:rPr>
              <w:rFonts w:ascii="Times New Roman" w:hAnsi="Times New Roman" w:cs="Times New Roman"/>
              <w:sz w:val="24"/>
              <w:szCs w:val="24"/>
              <w:lang w:val="en-GB"/>
            </w:rPr>
          </w:rPrChange>
        </w:rPr>
        <w:t xml:space="preserve">All authors gave final approval for publication. </w:t>
      </w:r>
    </w:p>
    <w:p w14:paraId="5209B686" w14:textId="690790B5" w:rsidR="007B0CBC" w:rsidRPr="00A023CC" w:rsidDel="008F5C3C" w:rsidRDefault="007B0CBC" w:rsidP="00553696">
      <w:pPr>
        <w:rPr>
          <w:del w:id="3606" w:author="Ian Hussey" w:date="2020-08-25T18:05:00Z"/>
          <w:rFonts w:ascii="Times New Roman" w:hAnsi="Times New Roman" w:cs="Times New Roman"/>
          <w:b/>
          <w:sz w:val="24"/>
          <w:szCs w:val="24"/>
          <w:lang w:val="en-US"/>
          <w:rPrChange w:id="3607" w:author="Ian Hussey" w:date="2020-08-25T17:52:00Z">
            <w:rPr>
              <w:del w:id="3608" w:author="Ian Hussey" w:date="2020-08-25T18:05:00Z"/>
              <w:rFonts w:ascii="Times New Roman" w:hAnsi="Times New Roman" w:cs="Times New Roman"/>
              <w:b/>
              <w:sz w:val="24"/>
              <w:szCs w:val="24"/>
              <w:lang w:val="en-GB"/>
            </w:rPr>
          </w:rPrChange>
        </w:rPr>
      </w:pPr>
    </w:p>
    <w:p w14:paraId="6C6D78F8" w14:textId="624763F7" w:rsidR="00210684" w:rsidRPr="00A023CC" w:rsidDel="008F5C3C" w:rsidRDefault="00210684" w:rsidP="00553696">
      <w:pPr>
        <w:rPr>
          <w:del w:id="3609" w:author="Ian Hussey" w:date="2020-08-25T18:05:00Z"/>
          <w:rFonts w:ascii="Times New Roman" w:hAnsi="Times New Roman" w:cs="Times New Roman"/>
          <w:b/>
          <w:sz w:val="24"/>
          <w:szCs w:val="24"/>
          <w:lang w:val="en-US"/>
          <w:rPrChange w:id="3610" w:author="Ian Hussey" w:date="2020-08-25T17:52:00Z">
            <w:rPr>
              <w:del w:id="3611" w:author="Ian Hussey" w:date="2020-08-25T18:05:00Z"/>
              <w:rFonts w:ascii="Times New Roman" w:hAnsi="Times New Roman" w:cs="Times New Roman"/>
              <w:b/>
              <w:sz w:val="24"/>
              <w:szCs w:val="24"/>
              <w:lang w:val="en-GB"/>
            </w:rPr>
          </w:rPrChange>
        </w:rPr>
      </w:pPr>
    </w:p>
    <w:p w14:paraId="1BEF9664" w14:textId="67D2F05E" w:rsidR="00210684" w:rsidRPr="00A023CC" w:rsidDel="008F5C3C" w:rsidRDefault="00210684" w:rsidP="00553696">
      <w:pPr>
        <w:rPr>
          <w:del w:id="3612" w:author="Ian Hussey" w:date="2020-08-25T18:05:00Z"/>
          <w:rFonts w:ascii="Times New Roman" w:hAnsi="Times New Roman" w:cs="Times New Roman"/>
          <w:b/>
          <w:sz w:val="24"/>
          <w:szCs w:val="24"/>
          <w:lang w:val="en-US"/>
          <w:rPrChange w:id="3613" w:author="Ian Hussey" w:date="2020-08-25T17:52:00Z">
            <w:rPr>
              <w:del w:id="3614" w:author="Ian Hussey" w:date="2020-08-25T18:05:00Z"/>
              <w:rFonts w:ascii="Times New Roman" w:hAnsi="Times New Roman" w:cs="Times New Roman"/>
              <w:b/>
              <w:sz w:val="24"/>
              <w:szCs w:val="24"/>
              <w:lang w:val="en-GB"/>
            </w:rPr>
          </w:rPrChange>
        </w:rPr>
      </w:pPr>
    </w:p>
    <w:p w14:paraId="5885CC79" w14:textId="225C26BC" w:rsidR="00210684" w:rsidRPr="00A023CC" w:rsidDel="008F5C3C" w:rsidRDefault="00210684" w:rsidP="00553696">
      <w:pPr>
        <w:rPr>
          <w:del w:id="3615" w:author="Ian Hussey" w:date="2020-08-25T18:05:00Z"/>
          <w:rFonts w:ascii="Times New Roman" w:hAnsi="Times New Roman" w:cs="Times New Roman"/>
          <w:b/>
          <w:sz w:val="24"/>
          <w:szCs w:val="24"/>
          <w:lang w:val="en-US"/>
          <w:rPrChange w:id="3616" w:author="Ian Hussey" w:date="2020-08-25T17:52:00Z">
            <w:rPr>
              <w:del w:id="3617" w:author="Ian Hussey" w:date="2020-08-25T18:05:00Z"/>
              <w:rFonts w:ascii="Times New Roman" w:hAnsi="Times New Roman" w:cs="Times New Roman"/>
              <w:b/>
              <w:sz w:val="24"/>
              <w:szCs w:val="24"/>
              <w:lang w:val="en-GB"/>
            </w:rPr>
          </w:rPrChange>
        </w:rPr>
      </w:pPr>
    </w:p>
    <w:p w14:paraId="4BC0426B" w14:textId="4446B2F1" w:rsidR="00210684" w:rsidRPr="00A023CC" w:rsidDel="008F5C3C" w:rsidRDefault="00210684" w:rsidP="00553696">
      <w:pPr>
        <w:rPr>
          <w:del w:id="3618" w:author="Ian Hussey" w:date="2020-08-25T18:05:00Z"/>
          <w:rFonts w:ascii="Times New Roman" w:hAnsi="Times New Roman" w:cs="Times New Roman"/>
          <w:b/>
          <w:sz w:val="24"/>
          <w:szCs w:val="24"/>
          <w:lang w:val="en-US"/>
          <w:rPrChange w:id="3619" w:author="Ian Hussey" w:date="2020-08-25T17:52:00Z">
            <w:rPr>
              <w:del w:id="3620" w:author="Ian Hussey" w:date="2020-08-25T18:05:00Z"/>
              <w:rFonts w:ascii="Times New Roman" w:hAnsi="Times New Roman" w:cs="Times New Roman"/>
              <w:b/>
              <w:sz w:val="24"/>
              <w:szCs w:val="24"/>
              <w:lang w:val="en-GB"/>
            </w:rPr>
          </w:rPrChange>
        </w:rPr>
      </w:pPr>
    </w:p>
    <w:p w14:paraId="3A112211" w14:textId="674BADAD" w:rsidR="00210684" w:rsidRPr="00A023CC" w:rsidDel="008F5C3C" w:rsidRDefault="00210684" w:rsidP="00553696">
      <w:pPr>
        <w:rPr>
          <w:del w:id="3621" w:author="Ian Hussey" w:date="2020-08-25T18:05:00Z"/>
          <w:rFonts w:ascii="Times New Roman" w:hAnsi="Times New Roman" w:cs="Times New Roman"/>
          <w:b/>
          <w:sz w:val="24"/>
          <w:szCs w:val="24"/>
          <w:lang w:val="en-US"/>
          <w:rPrChange w:id="3622" w:author="Ian Hussey" w:date="2020-08-25T17:52:00Z">
            <w:rPr>
              <w:del w:id="3623" w:author="Ian Hussey" w:date="2020-08-25T18:05:00Z"/>
              <w:rFonts w:ascii="Times New Roman" w:hAnsi="Times New Roman" w:cs="Times New Roman"/>
              <w:b/>
              <w:sz w:val="24"/>
              <w:szCs w:val="24"/>
              <w:lang w:val="en-GB"/>
            </w:rPr>
          </w:rPrChange>
        </w:rPr>
      </w:pPr>
    </w:p>
    <w:p w14:paraId="6DC9C6A5" w14:textId="5D52B5CA" w:rsidR="00210684" w:rsidRPr="00A023CC" w:rsidDel="008F5C3C" w:rsidRDefault="00210684" w:rsidP="00553696">
      <w:pPr>
        <w:rPr>
          <w:del w:id="3624" w:author="Ian Hussey" w:date="2020-08-25T18:05:00Z"/>
          <w:rFonts w:ascii="Times New Roman" w:hAnsi="Times New Roman" w:cs="Times New Roman"/>
          <w:b/>
          <w:sz w:val="24"/>
          <w:szCs w:val="24"/>
          <w:lang w:val="en-US"/>
          <w:rPrChange w:id="3625" w:author="Ian Hussey" w:date="2020-08-25T17:52:00Z">
            <w:rPr>
              <w:del w:id="3626" w:author="Ian Hussey" w:date="2020-08-25T18:05:00Z"/>
              <w:rFonts w:ascii="Times New Roman" w:hAnsi="Times New Roman" w:cs="Times New Roman"/>
              <w:b/>
              <w:sz w:val="24"/>
              <w:szCs w:val="24"/>
              <w:lang w:val="en-GB"/>
            </w:rPr>
          </w:rPrChange>
        </w:rPr>
      </w:pPr>
    </w:p>
    <w:p w14:paraId="16FAA6F0" w14:textId="4914EE75" w:rsidR="00210684" w:rsidRPr="00A023CC" w:rsidDel="008F5C3C" w:rsidRDefault="00210684" w:rsidP="00553696">
      <w:pPr>
        <w:rPr>
          <w:del w:id="3627" w:author="Ian Hussey" w:date="2020-08-25T18:05:00Z"/>
          <w:rFonts w:ascii="Times New Roman" w:hAnsi="Times New Roman" w:cs="Times New Roman"/>
          <w:b/>
          <w:sz w:val="24"/>
          <w:szCs w:val="24"/>
          <w:lang w:val="en-US"/>
          <w:rPrChange w:id="3628" w:author="Ian Hussey" w:date="2020-08-25T17:52:00Z">
            <w:rPr>
              <w:del w:id="3629" w:author="Ian Hussey" w:date="2020-08-25T18:05:00Z"/>
              <w:rFonts w:ascii="Times New Roman" w:hAnsi="Times New Roman" w:cs="Times New Roman"/>
              <w:b/>
              <w:sz w:val="24"/>
              <w:szCs w:val="24"/>
              <w:lang w:val="en-GB"/>
            </w:rPr>
          </w:rPrChange>
        </w:rPr>
      </w:pPr>
    </w:p>
    <w:p w14:paraId="15492580" w14:textId="430CE3CF" w:rsidR="00210684" w:rsidRPr="00A023CC" w:rsidDel="008F5C3C" w:rsidRDefault="00210684" w:rsidP="00553696">
      <w:pPr>
        <w:rPr>
          <w:del w:id="3630" w:author="Ian Hussey" w:date="2020-08-25T18:05:00Z"/>
          <w:rFonts w:ascii="Times New Roman" w:hAnsi="Times New Roman" w:cs="Times New Roman"/>
          <w:b/>
          <w:sz w:val="24"/>
          <w:szCs w:val="24"/>
          <w:lang w:val="en-US"/>
          <w:rPrChange w:id="3631" w:author="Ian Hussey" w:date="2020-08-25T17:52:00Z">
            <w:rPr>
              <w:del w:id="3632" w:author="Ian Hussey" w:date="2020-08-25T18:05:00Z"/>
              <w:rFonts w:ascii="Times New Roman" w:hAnsi="Times New Roman" w:cs="Times New Roman"/>
              <w:b/>
              <w:sz w:val="24"/>
              <w:szCs w:val="24"/>
              <w:lang w:val="en-GB"/>
            </w:rPr>
          </w:rPrChange>
        </w:rPr>
      </w:pPr>
    </w:p>
    <w:p w14:paraId="21A55D8D" w14:textId="505C4552" w:rsidR="00210684" w:rsidRPr="00A023CC" w:rsidDel="008F5C3C" w:rsidRDefault="00210684" w:rsidP="00553696">
      <w:pPr>
        <w:rPr>
          <w:del w:id="3633" w:author="Ian Hussey" w:date="2020-08-25T18:05:00Z"/>
          <w:rFonts w:ascii="Times New Roman" w:hAnsi="Times New Roman" w:cs="Times New Roman"/>
          <w:b/>
          <w:sz w:val="24"/>
          <w:szCs w:val="24"/>
          <w:lang w:val="en-US"/>
          <w:rPrChange w:id="3634" w:author="Ian Hussey" w:date="2020-08-25T17:52:00Z">
            <w:rPr>
              <w:del w:id="3635" w:author="Ian Hussey" w:date="2020-08-25T18:05:00Z"/>
              <w:rFonts w:ascii="Times New Roman" w:hAnsi="Times New Roman" w:cs="Times New Roman"/>
              <w:b/>
              <w:sz w:val="24"/>
              <w:szCs w:val="24"/>
              <w:lang w:val="en-GB"/>
            </w:rPr>
          </w:rPrChange>
        </w:rPr>
      </w:pPr>
    </w:p>
    <w:p w14:paraId="7EDC37D9" w14:textId="77777777" w:rsidR="00210684" w:rsidRPr="00A023CC" w:rsidRDefault="00210684" w:rsidP="008F5C3C">
      <w:pPr>
        <w:spacing w:line="480" w:lineRule="auto"/>
        <w:rPr>
          <w:rFonts w:ascii="Times New Roman" w:hAnsi="Times New Roman" w:cs="Times New Roman"/>
          <w:b/>
          <w:sz w:val="24"/>
          <w:szCs w:val="24"/>
          <w:lang w:val="en-US"/>
          <w:rPrChange w:id="3636" w:author="Ian Hussey" w:date="2020-08-25T17:52:00Z">
            <w:rPr>
              <w:rFonts w:ascii="Times New Roman" w:hAnsi="Times New Roman" w:cs="Times New Roman"/>
              <w:b/>
              <w:sz w:val="24"/>
              <w:szCs w:val="24"/>
              <w:lang w:val="en-GB"/>
            </w:rPr>
          </w:rPrChange>
        </w:rPr>
        <w:pPrChange w:id="3637" w:author="Ian Hussey" w:date="2020-08-25T18:05:00Z">
          <w:pPr/>
        </w:pPrChange>
      </w:pPr>
    </w:p>
    <w:p w14:paraId="0060AB3E" w14:textId="77777777" w:rsidR="008F5C3C" w:rsidRDefault="008F5C3C">
      <w:pPr>
        <w:rPr>
          <w:ins w:id="3638" w:author="Ian Hussey" w:date="2020-08-25T18:05:00Z"/>
          <w:rFonts w:ascii="Times New Roman" w:hAnsi="Times New Roman" w:cs="Times New Roman"/>
          <w:b/>
          <w:sz w:val="24"/>
          <w:szCs w:val="24"/>
          <w:lang w:val="en-US"/>
        </w:rPr>
      </w:pPr>
      <w:ins w:id="3639" w:author="Ian Hussey" w:date="2020-08-25T18:05:00Z">
        <w:r>
          <w:rPr>
            <w:rFonts w:ascii="Times New Roman" w:hAnsi="Times New Roman" w:cs="Times New Roman"/>
            <w:b/>
            <w:sz w:val="24"/>
            <w:szCs w:val="24"/>
            <w:lang w:val="en-US"/>
          </w:rPr>
          <w:br w:type="page"/>
        </w:r>
      </w:ins>
    </w:p>
    <w:p w14:paraId="20EE112C" w14:textId="608C45DA" w:rsidR="00553696" w:rsidRPr="00177FCD" w:rsidRDefault="00553696" w:rsidP="00553696">
      <w:pPr>
        <w:tabs>
          <w:tab w:val="left" w:pos="1985"/>
        </w:tabs>
        <w:spacing w:line="480" w:lineRule="auto"/>
        <w:contextualSpacing/>
        <w:jc w:val="center"/>
        <w:outlineLvl w:val="0"/>
        <w:rPr>
          <w:rFonts w:ascii="Times New Roman" w:hAnsi="Times New Roman" w:cs="Times New Roman"/>
          <w:b/>
          <w:bCs/>
          <w:sz w:val="24"/>
          <w:szCs w:val="24"/>
          <w:lang w:val="en-US"/>
        </w:rPr>
      </w:pPr>
      <w:r w:rsidRPr="00A023CC">
        <w:rPr>
          <w:rFonts w:ascii="Times New Roman" w:hAnsi="Times New Roman" w:cs="Times New Roman"/>
          <w:b/>
          <w:sz w:val="24"/>
          <w:szCs w:val="24"/>
          <w:lang w:val="en-US"/>
        </w:rPr>
        <w:lastRenderedPageBreak/>
        <w:t>References</w:t>
      </w:r>
    </w:p>
    <w:p w14:paraId="681575FC" w14:textId="77777777" w:rsidR="00553696" w:rsidRPr="00A023CC" w:rsidRDefault="00553696"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640" w:author="Ian Hussey" w:date="2020-08-25T17:52:00Z">
            <w:rPr>
              <w:rFonts w:ascii="Times New Roman" w:hAnsi="Times New Roman" w:cs="Times New Roman"/>
              <w:sz w:val="24"/>
              <w:szCs w:val="24"/>
              <w:shd w:val="clear" w:color="auto" w:fill="FFFFFF"/>
              <w:lang w:val="en-GB"/>
            </w:rPr>
          </w:rPrChange>
        </w:rPr>
        <w:pPrChange w:id="3641" w:author="Ian Hussey" w:date="2020-08-25T18:06:00Z">
          <w:pPr>
            <w:tabs>
              <w:tab w:val="left" w:pos="1701"/>
            </w:tabs>
            <w:spacing w:line="480" w:lineRule="auto"/>
            <w:ind w:left="709" w:hanging="709"/>
          </w:pPr>
        </w:pPrChange>
      </w:pPr>
      <w:r w:rsidRPr="00177FCD">
        <w:rPr>
          <w:rFonts w:ascii="Times New Roman" w:hAnsi="Times New Roman" w:cs="Times New Roman"/>
          <w:sz w:val="24"/>
          <w:szCs w:val="24"/>
          <w:shd w:val="clear" w:color="auto" w:fill="FFFFFF"/>
          <w:lang w:val="en-US"/>
        </w:rPr>
        <w:t xml:space="preserve">Baeyens, F., Crombez, G., Van den Bergh, O., &amp; Eelen, P. (1988). </w:t>
      </w:r>
      <w:r w:rsidRPr="00A023CC">
        <w:rPr>
          <w:rFonts w:ascii="Times New Roman" w:hAnsi="Times New Roman" w:cs="Times New Roman"/>
          <w:sz w:val="24"/>
          <w:szCs w:val="24"/>
          <w:shd w:val="clear" w:color="auto" w:fill="FFFFFF"/>
          <w:lang w:val="en-US"/>
          <w:rPrChange w:id="3642" w:author="Ian Hussey" w:date="2020-08-25T17:52:00Z">
            <w:rPr>
              <w:rFonts w:ascii="Times New Roman" w:hAnsi="Times New Roman" w:cs="Times New Roman"/>
              <w:sz w:val="24"/>
              <w:szCs w:val="24"/>
              <w:shd w:val="clear" w:color="auto" w:fill="FFFFFF"/>
              <w:lang w:val="en-GB"/>
            </w:rPr>
          </w:rPrChange>
        </w:rPr>
        <w:t>Once in contact always in contact: Evaluative conditioning is resistant to extinction. </w:t>
      </w:r>
      <w:r w:rsidRPr="00A023CC">
        <w:rPr>
          <w:rFonts w:ascii="Times New Roman" w:hAnsi="Times New Roman" w:cs="Times New Roman"/>
          <w:i/>
          <w:iCs/>
          <w:sz w:val="24"/>
          <w:szCs w:val="24"/>
          <w:shd w:val="clear" w:color="auto" w:fill="FFFFFF"/>
          <w:lang w:val="en-US"/>
          <w:rPrChange w:id="3643" w:author="Ian Hussey" w:date="2020-08-25T17:52:00Z">
            <w:rPr>
              <w:rFonts w:ascii="Times New Roman" w:hAnsi="Times New Roman" w:cs="Times New Roman"/>
              <w:i/>
              <w:iCs/>
              <w:sz w:val="24"/>
              <w:szCs w:val="24"/>
              <w:shd w:val="clear" w:color="auto" w:fill="FFFFFF"/>
              <w:lang w:val="en-GB"/>
            </w:rPr>
          </w:rPrChange>
        </w:rPr>
        <w:t>Advances in Behaviour Research and Therapy</w:t>
      </w:r>
      <w:r w:rsidRPr="00A023CC">
        <w:rPr>
          <w:rFonts w:ascii="Times New Roman" w:hAnsi="Times New Roman" w:cs="Times New Roman"/>
          <w:sz w:val="24"/>
          <w:szCs w:val="24"/>
          <w:shd w:val="clear" w:color="auto" w:fill="FFFFFF"/>
          <w:lang w:val="en-US"/>
          <w:rPrChange w:id="3644" w:author="Ian Hussey" w:date="2020-08-25T17:52:00Z">
            <w:rPr>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645" w:author="Ian Hussey" w:date="2020-08-25T17:52:00Z">
            <w:rPr>
              <w:rFonts w:ascii="Times New Roman" w:hAnsi="Times New Roman" w:cs="Times New Roman"/>
              <w:i/>
              <w:iCs/>
              <w:sz w:val="24"/>
              <w:szCs w:val="24"/>
              <w:shd w:val="clear" w:color="auto" w:fill="FFFFFF"/>
              <w:lang w:val="en-GB"/>
            </w:rPr>
          </w:rPrChange>
        </w:rPr>
        <w:t>10</w:t>
      </w:r>
      <w:r w:rsidRPr="00A023CC">
        <w:rPr>
          <w:rFonts w:ascii="Times New Roman" w:hAnsi="Times New Roman" w:cs="Times New Roman"/>
          <w:sz w:val="24"/>
          <w:szCs w:val="24"/>
          <w:shd w:val="clear" w:color="auto" w:fill="FFFFFF"/>
          <w:lang w:val="en-US"/>
          <w:rPrChange w:id="3646" w:author="Ian Hussey" w:date="2020-08-25T17:52:00Z">
            <w:rPr>
              <w:rFonts w:ascii="Times New Roman" w:hAnsi="Times New Roman" w:cs="Times New Roman"/>
              <w:sz w:val="24"/>
              <w:szCs w:val="24"/>
              <w:shd w:val="clear" w:color="auto" w:fill="FFFFFF"/>
              <w:lang w:val="en-GB"/>
            </w:rPr>
          </w:rPrChange>
        </w:rPr>
        <w:t>(4), 179-199.</w:t>
      </w:r>
    </w:p>
    <w:p w14:paraId="3C575DDC" w14:textId="77777777" w:rsidR="00553696" w:rsidRPr="00A023CC" w:rsidRDefault="00553696"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647" w:author="Ian Hussey" w:date="2020-08-25T17:52:00Z">
            <w:rPr>
              <w:rFonts w:ascii="Times New Roman" w:hAnsi="Times New Roman" w:cs="Times New Roman"/>
              <w:sz w:val="24"/>
              <w:szCs w:val="24"/>
              <w:shd w:val="clear" w:color="auto" w:fill="FFFFFF"/>
              <w:lang w:val="en-GB"/>
            </w:rPr>
          </w:rPrChange>
        </w:rPr>
        <w:pPrChange w:id="3648"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649" w:author="Ian Hussey" w:date="2020-08-25T17:52:00Z">
            <w:rPr>
              <w:rFonts w:ascii="Times New Roman" w:hAnsi="Times New Roman" w:cs="Times New Roman"/>
              <w:sz w:val="24"/>
              <w:szCs w:val="24"/>
              <w:shd w:val="clear" w:color="auto" w:fill="FFFFFF"/>
              <w:lang w:val="en-GB"/>
            </w:rPr>
          </w:rPrChange>
        </w:rPr>
        <w:t>Blechert, J., Michael, T., Williams, S. L., Purkis, H. M., &amp; Wilhelm, F. H. (2008). When two paradigms meet: Does evaluative learning extinguish in differential fear conditioning?. </w:t>
      </w:r>
      <w:r w:rsidRPr="00A023CC">
        <w:rPr>
          <w:rFonts w:ascii="Times New Roman" w:hAnsi="Times New Roman" w:cs="Times New Roman"/>
          <w:i/>
          <w:iCs/>
          <w:sz w:val="24"/>
          <w:szCs w:val="24"/>
          <w:shd w:val="clear" w:color="auto" w:fill="FFFFFF"/>
          <w:lang w:val="en-US"/>
          <w:rPrChange w:id="3650" w:author="Ian Hussey" w:date="2020-08-25T17:52:00Z">
            <w:rPr>
              <w:rFonts w:ascii="Times New Roman" w:hAnsi="Times New Roman" w:cs="Times New Roman"/>
              <w:i/>
              <w:iCs/>
              <w:sz w:val="24"/>
              <w:szCs w:val="24"/>
              <w:shd w:val="clear" w:color="auto" w:fill="FFFFFF"/>
              <w:lang w:val="en-GB"/>
            </w:rPr>
          </w:rPrChange>
        </w:rPr>
        <w:t>Learning and Motivation</w:t>
      </w:r>
      <w:r w:rsidRPr="00A023CC">
        <w:rPr>
          <w:rFonts w:ascii="Times New Roman" w:hAnsi="Times New Roman" w:cs="Times New Roman"/>
          <w:sz w:val="24"/>
          <w:szCs w:val="24"/>
          <w:shd w:val="clear" w:color="auto" w:fill="FFFFFF"/>
          <w:lang w:val="en-US"/>
          <w:rPrChange w:id="3651" w:author="Ian Hussey" w:date="2020-08-25T17:52:00Z">
            <w:rPr>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652" w:author="Ian Hussey" w:date="2020-08-25T17:52:00Z">
            <w:rPr>
              <w:rFonts w:ascii="Times New Roman" w:hAnsi="Times New Roman" w:cs="Times New Roman"/>
              <w:i/>
              <w:iCs/>
              <w:sz w:val="24"/>
              <w:szCs w:val="24"/>
              <w:shd w:val="clear" w:color="auto" w:fill="FFFFFF"/>
              <w:lang w:val="en-GB"/>
            </w:rPr>
          </w:rPrChange>
        </w:rPr>
        <w:t>39</w:t>
      </w:r>
      <w:r w:rsidRPr="00A023CC">
        <w:rPr>
          <w:rFonts w:ascii="Times New Roman" w:hAnsi="Times New Roman" w:cs="Times New Roman"/>
          <w:sz w:val="24"/>
          <w:szCs w:val="24"/>
          <w:shd w:val="clear" w:color="auto" w:fill="FFFFFF"/>
          <w:lang w:val="en-US"/>
          <w:rPrChange w:id="3653" w:author="Ian Hussey" w:date="2020-08-25T17:52:00Z">
            <w:rPr>
              <w:rFonts w:ascii="Times New Roman" w:hAnsi="Times New Roman" w:cs="Times New Roman"/>
              <w:sz w:val="24"/>
              <w:szCs w:val="24"/>
              <w:shd w:val="clear" w:color="auto" w:fill="FFFFFF"/>
              <w:lang w:val="en-GB"/>
            </w:rPr>
          </w:rPrChange>
        </w:rPr>
        <w:t>(1), 58-70.</w:t>
      </w:r>
    </w:p>
    <w:p w14:paraId="7EB88255" w14:textId="77777777" w:rsidR="00553696" w:rsidRPr="00A023CC" w:rsidRDefault="00553696" w:rsidP="008F5C3C">
      <w:pPr>
        <w:tabs>
          <w:tab w:val="left" w:pos="1701"/>
        </w:tabs>
        <w:spacing w:after="0" w:line="480" w:lineRule="auto"/>
        <w:ind w:left="720" w:hanging="720"/>
        <w:rPr>
          <w:rFonts w:ascii="Times New Roman" w:hAnsi="Times New Roman" w:cs="Times New Roman"/>
          <w:sz w:val="24"/>
          <w:szCs w:val="24"/>
          <w:lang w:val="en-US"/>
          <w:rPrChange w:id="3654" w:author="Ian Hussey" w:date="2020-08-25T17:52:00Z">
            <w:rPr>
              <w:rFonts w:ascii="Times New Roman" w:hAnsi="Times New Roman" w:cs="Times New Roman"/>
              <w:sz w:val="24"/>
              <w:szCs w:val="24"/>
              <w:lang w:val="en-GB"/>
            </w:rPr>
          </w:rPrChange>
        </w:rPr>
        <w:pPrChange w:id="3655" w:author="Ian Hussey" w:date="2020-08-25T18:06:00Z">
          <w:pPr>
            <w:tabs>
              <w:tab w:val="left" w:pos="1701"/>
            </w:tabs>
            <w:spacing w:line="480" w:lineRule="auto"/>
            <w:ind w:left="709" w:hanging="709"/>
          </w:pPr>
        </w:pPrChange>
      </w:pPr>
      <w:commentRangeStart w:id="3656"/>
      <w:r w:rsidRPr="00A023CC">
        <w:rPr>
          <w:rFonts w:ascii="Times New Roman" w:hAnsi="Times New Roman" w:cs="Times New Roman"/>
          <w:sz w:val="24"/>
          <w:szCs w:val="24"/>
          <w:lang w:val="en-US"/>
          <w:rPrChange w:id="3657" w:author="Ian Hussey" w:date="2020-08-25T17:52:00Z">
            <w:rPr>
              <w:rFonts w:ascii="Times New Roman" w:hAnsi="Times New Roman" w:cs="Times New Roman"/>
              <w:sz w:val="24"/>
              <w:szCs w:val="24"/>
              <w:lang w:val="en-GB"/>
            </w:rPr>
          </w:rPrChange>
        </w:rPr>
        <w:t>Bouton, M. E. (2000). A learning theory perspective on lapse, relapse, and the maintenance of behavior change. </w:t>
      </w:r>
      <w:r w:rsidRPr="00A023CC">
        <w:rPr>
          <w:rFonts w:ascii="Times New Roman" w:hAnsi="Times New Roman" w:cs="Times New Roman"/>
          <w:i/>
          <w:iCs/>
          <w:sz w:val="24"/>
          <w:szCs w:val="24"/>
          <w:lang w:val="en-US"/>
          <w:rPrChange w:id="3658" w:author="Ian Hussey" w:date="2020-08-25T17:52:00Z">
            <w:rPr>
              <w:rFonts w:ascii="Times New Roman" w:hAnsi="Times New Roman" w:cs="Times New Roman"/>
              <w:i/>
              <w:iCs/>
              <w:sz w:val="24"/>
              <w:szCs w:val="24"/>
              <w:lang w:val="en-GB"/>
            </w:rPr>
          </w:rPrChange>
        </w:rPr>
        <w:t>Health Psychology</w:t>
      </w:r>
      <w:r w:rsidRPr="00A023CC">
        <w:rPr>
          <w:rFonts w:ascii="Times New Roman" w:hAnsi="Times New Roman" w:cs="Times New Roman"/>
          <w:sz w:val="24"/>
          <w:szCs w:val="24"/>
          <w:lang w:val="en-US"/>
          <w:rPrChange w:id="3659" w:author="Ian Hussey" w:date="2020-08-25T17:52:00Z">
            <w:rPr>
              <w:rFonts w:ascii="Times New Roman" w:hAnsi="Times New Roman" w:cs="Times New Roman"/>
              <w:sz w:val="24"/>
              <w:szCs w:val="24"/>
              <w:lang w:val="en-GB"/>
            </w:rPr>
          </w:rPrChange>
        </w:rPr>
        <w:t>, </w:t>
      </w:r>
      <w:r w:rsidRPr="00A023CC">
        <w:rPr>
          <w:rFonts w:ascii="Times New Roman" w:hAnsi="Times New Roman" w:cs="Times New Roman"/>
          <w:i/>
          <w:iCs/>
          <w:sz w:val="24"/>
          <w:szCs w:val="24"/>
          <w:lang w:val="en-US"/>
          <w:rPrChange w:id="3660" w:author="Ian Hussey" w:date="2020-08-25T17:52:00Z">
            <w:rPr>
              <w:rFonts w:ascii="Times New Roman" w:hAnsi="Times New Roman" w:cs="Times New Roman"/>
              <w:i/>
              <w:iCs/>
              <w:sz w:val="24"/>
              <w:szCs w:val="24"/>
              <w:lang w:val="en-GB"/>
            </w:rPr>
          </w:rPrChange>
        </w:rPr>
        <w:t>19</w:t>
      </w:r>
      <w:r w:rsidRPr="00A023CC">
        <w:rPr>
          <w:rFonts w:ascii="Times New Roman" w:hAnsi="Times New Roman" w:cs="Times New Roman"/>
          <w:sz w:val="24"/>
          <w:szCs w:val="24"/>
          <w:lang w:val="en-US"/>
          <w:rPrChange w:id="3661" w:author="Ian Hussey" w:date="2020-08-25T17:52:00Z">
            <w:rPr>
              <w:rFonts w:ascii="Times New Roman" w:hAnsi="Times New Roman" w:cs="Times New Roman"/>
              <w:sz w:val="24"/>
              <w:szCs w:val="24"/>
              <w:lang w:val="en-GB"/>
            </w:rPr>
          </w:rPrChange>
        </w:rPr>
        <w:t>(1S), 57-63.</w:t>
      </w:r>
      <w:commentRangeEnd w:id="3656"/>
      <w:r w:rsidR="00ED21CA">
        <w:rPr>
          <w:rStyle w:val="CommentReference"/>
        </w:rPr>
        <w:commentReference w:id="3656"/>
      </w:r>
    </w:p>
    <w:p w14:paraId="076CE6AD" w14:textId="77777777" w:rsidR="00553696" w:rsidRPr="00A023CC" w:rsidRDefault="00553696"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662" w:author="Ian Hussey" w:date="2020-08-25T17:52:00Z">
            <w:rPr>
              <w:rFonts w:ascii="Times New Roman" w:hAnsi="Times New Roman" w:cs="Times New Roman"/>
              <w:sz w:val="24"/>
              <w:szCs w:val="24"/>
              <w:shd w:val="clear" w:color="auto" w:fill="FFFFFF"/>
              <w:lang w:val="en-GB"/>
            </w:rPr>
          </w:rPrChange>
        </w:rPr>
        <w:pPrChange w:id="3663"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664" w:author="Ian Hussey" w:date="2020-08-25T17:52:00Z">
            <w:rPr>
              <w:rFonts w:ascii="Times New Roman" w:hAnsi="Times New Roman" w:cs="Times New Roman"/>
              <w:sz w:val="24"/>
              <w:szCs w:val="24"/>
              <w:shd w:val="clear" w:color="auto" w:fill="FFFFFF"/>
              <w:lang w:val="en-GB"/>
            </w:rPr>
          </w:rPrChange>
        </w:rPr>
        <w:t>Bouton, M. E. (2004). Context and behavioral processes in extinction.</w:t>
      </w:r>
      <w:r w:rsidRPr="00A023CC">
        <w:rPr>
          <w:rStyle w:val="apple-converted-space"/>
          <w:rFonts w:ascii="Times New Roman" w:hAnsi="Times New Roman" w:cs="Times New Roman"/>
          <w:sz w:val="24"/>
          <w:szCs w:val="24"/>
          <w:shd w:val="clear" w:color="auto" w:fill="FFFFFF"/>
          <w:lang w:val="en-US"/>
          <w:rPrChange w:id="3665" w:author="Ian Hussey" w:date="2020-08-25T17:52:00Z">
            <w:rPr>
              <w:rStyle w:val="apple-converted-space"/>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666" w:author="Ian Hussey" w:date="2020-08-25T17:52:00Z">
            <w:rPr>
              <w:rFonts w:ascii="Times New Roman" w:hAnsi="Times New Roman" w:cs="Times New Roman"/>
              <w:i/>
              <w:iCs/>
              <w:sz w:val="24"/>
              <w:szCs w:val="24"/>
              <w:shd w:val="clear" w:color="auto" w:fill="FFFFFF"/>
              <w:lang w:val="en-GB"/>
            </w:rPr>
          </w:rPrChange>
        </w:rPr>
        <w:t>Learning &amp; Memory</w:t>
      </w:r>
      <w:r w:rsidRPr="00A023CC">
        <w:rPr>
          <w:rFonts w:ascii="Times New Roman" w:hAnsi="Times New Roman" w:cs="Times New Roman"/>
          <w:sz w:val="24"/>
          <w:szCs w:val="24"/>
          <w:shd w:val="clear" w:color="auto" w:fill="FFFFFF"/>
          <w:lang w:val="en-US"/>
          <w:rPrChange w:id="3667" w:author="Ian Hussey" w:date="2020-08-25T17:52:00Z">
            <w:rPr>
              <w:rFonts w:ascii="Times New Roman" w:hAnsi="Times New Roman" w:cs="Times New Roman"/>
              <w:sz w:val="24"/>
              <w:szCs w:val="24"/>
              <w:shd w:val="clear" w:color="auto" w:fill="FFFFFF"/>
              <w:lang w:val="en-GB"/>
            </w:rPr>
          </w:rPrChange>
        </w:rPr>
        <w:t>,</w:t>
      </w:r>
      <w:r w:rsidRPr="00A023CC">
        <w:rPr>
          <w:rStyle w:val="apple-converted-space"/>
          <w:rFonts w:ascii="Times New Roman" w:hAnsi="Times New Roman" w:cs="Times New Roman"/>
          <w:sz w:val="24"/>
          <w:szCs w:val="24"/>
          <w:shd w:val="clear" w:color="auto" w:fill="FFFFFF"/>
          <w:lang w:val="en-US"/>
          <w:rPrChange w:id="3668" w:author="Ian Hussey" w:date="2020-08-25T17:52:00Z">
            <w:rPr>
              <w:rStyle w:val="apple-converted-space"/>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669" w:author="Ian Hussey" w:date="2020-08-25T17:52:00Z">
            <w:rPr>
              <w:rFonts w:ascii="Times New Roman" w:hAnsi="Times New Roman" w:cs="Times New Roman"/>
              <w:i/>
              <w:iCs/>
              <w:sz w:val="24"/>
              <w:szCs w:val="24"/>
              <w:shd w:val="clear" w:color="auto" w:fill="FFFFFF"/>
              <w:lang w:val="en-GB"/>
            </w:rPr>
          </w:rPrChange>
        </w:rPr>
        <w:t>11</w:t>
      </w:r>
      <w:r w:rsidRPr="00A023CC">
        <w:rPr>
          <w:rFonts w:ascii="Times New Roman" w:hAnsi="Times New Roman" w:cs="Times New Roman"/>
          <w:sz w:val="24"/>
          <w:szCs w:val="24"/>
          <w:shd w:val="clear" w:color="auto" w:fill="FFFFFF"/>
          <w:lang w:val="en-US"/>
          <w:rPrChange w:id="3670" w:author="Ian Hussey" w:date="2020-08-25T17:52:00Z">
            <w:rPr>
              <w:rFonts w:ascii="Times New Roman" w:hAnsi="Times New Roman" w:cs="Times New Roman"/>
              <w:sz w:val="24"/>
              <w:szCs w:val="24"/>
              <w:shd w:val="clear" w:color="auto" w:fill="FFFFFF"/>
              <w:lang w:val="en-GB"/>
            </w:rPr>
          </w:rPrChange>
        </w:rPr>
        <w:t>(5), 485-494.</w:t>
      </w:r>
    </w:p>
    <w:p w14:paraId="7507B6DD" w14:textId="77777777" w:rsidR="00553696" w:rsidRPr="00A023CC" w:rsidRDefault="00553696" w:rsidP="008F5C3C">
      <w:pPr>
        <w:tabs>
          <w:tab w:val="left" w:pos="851"/>
          <w:tab w:val="left" w:pos="1701"/>
        </w:tabs>
        <w:spacing w:after="0" w:line="480" w:lineRule="auto"/>
        <w:ind w:left="720" w:hanging="720"/>
        <w:rPr>
          <w:rFonts w:ascii="Times New Roman" w:hAnsi="Times New Roman" w:cs="Times New Roman"/>
          <w:bCs/>
          <w:sz w:val="24"/>
          <w:szCs w:val="24"/>
          <w:lang w:val="en-US"/>
          <w:rPrChange w:id="3671" w:author="Ian Hussey" w:date="2020-08-25T17:52:00Z">
            <w:rPr>
              <w:rFonts w:ascii="Times New Roman" w:hAnsi="Times New Roman" w:cs="Times New Roman"/>
              <w:bCs/>
              <w:sz w:val="24"/>
              <w:szCs w:val="24"/>
              <w:lang w:val="en-GB"/>
            </w:rPr>
          </w:rPrChange>
        </w:rPr>
        <w:pPrChange w:id="3672" w:author="Ian Hussey" w:date="2020-08-25T18:06:00Z">
          <w:pPr>
            <w:tabs>
              <w:tab w:val="left" w:pos="851"/>
              <w:tab w:val="left" w:pos="1701"/>
            </w:tabs>
            <w:spacing w:line="480" w:lineRule="auto"/>
            <w:ind w:left="709" w:hanging="709"/>
          </w:pPr>
        </w:pPrChange>
      </w:pPr>
      <w:r w:rsidRPr="00A023CC">
        <w:rPr>
          <w:rFonts w:ascii="Times New Roman" w:hAnsi="Times New Roman" w:cs="Times New Roman"/>
          <w:bCs/>
          <w:sz w:val="24"/>
          <w:szCs w:val="24"/>
          <w:lang w:val="en-US"/>
          <w:rPrChange w:id="3673" w:author="Ian Hussey" w:date="2020-08-25T17:52:00Z">
            <w:rPr>
              <w:rFonts w:ascii="Times New Roman" w:hAnsi="Times New Roman" w:cs="Times New Roman"/>
              <w:bCs/>
              <w:sz w:val="24"/>
              <w:szCs w:val="24"/>
              <w:lang w:val="en-GB"/>
            </w:rPr>
          </w:rPrChange>
        </w:rPr>
        <w:t xml:space="preserve">De Houwer, J. (2007). A conceptual and theoretical analysis of evaluative conditioning. </w:t>
      </w:r>
      <w:r w:rsidRPr="00A023CC">
        <w:rPr>
          <w:rFonts w:ascii="Times New Roman" w:hAnsi="Times New Roman" w:cs="Times New Roman"/>
          <w:bCs/>
          <w:i/>
          <w:sz w:val="24"/>
          <w:szCs w:val="24"/>
          <w:lang w:val="en-US"/>
          <w:rPrChange w:id="3674" w:author="Ian Hussey" w:date="2020-08-25T17:52:00Z">
            <w:rPr>
              <w:rFonts w:ascii="Times New Roman" w:hAnsi="Times New Roman" w:cs="Times New Roman"/>
              <w:bCs/>
              <w:i/>
              <w:sz w:val="24"/>
              <w:szCs w:val="24"/>
              <w:lang w:val="en-GB"/>
            </w:rPr>
          </w:rPrChange>
        </w:rPr>
        <w:t>The Spanish Journal of Psychology, 10,</w:t>
      </w:r>
      <w:r w:rsidRPr="00A023CC">
        <w:rPr>
          <w:rFonts w:ascii="Times New Roman" w:hAnsi="Times New Roman" w:cs="Times New Roman"/>
          <w:bCs/>
          <w:sz w:val="24"/>
          <w:szCs w:val="24"/>
          <w:lang w:val="en-US"/>
          <w:rPrChange w:id="3675" w:author="Ian Hussey" w:date="2020-08-25T17:52:00Z">
            <w:rPr>
              <w:rFonts w:ascii="Times New Roman" w:hAnsi="Times New Roman" w:cs="Times New Roman"/>
              <w:bCs/>
              <w:sz w:val="24"/>
              <w:szCs w:val="24"/>
              <w:lang w:val="en-GB"/>
            </w:rPr>
          </w:rPrChange>
        </w:rPr>
        <w:t xml:space="preserve"> 230–241.</w:t>
      </w:r>
    </w:p>
    <w:p w14:paraId="2533FAD4" w14:textId="1FC1D03B" w:rsidR="00FA676C" w:rsidRPr="00A023CC" w:rsidRDefault="00FA676C"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676" w:author="Ian Hussey" w:date="2020-08-25T17:52:00Z">
            <w:rPr>
              <w:rFonts w:ascii="Times New Roman" w:hAnsi="Times New Roman" w:cs="Times New Roman"/>
              <w:sz w:val="24"/>
              <w:szCs w:val="24"/>
              <w:shd w:val="clear" w:color="auto" w:fill="FFFFFF"/>
              <w:lang w:val="en-GB"/>
            </w:rPr>
          </w:rPrChange>
        </w:rPr>
        <w:pPrChange w:id="3677"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678" w:author="Ian Hussey" w:date="2020-08-25T17:52:00Z">
            <w:rPr>
              <w:rFonts w:ascii="Times New Roman" w:hAnsi="Times New Roman" w:cs="Times New Roman"/>
              <w:sz w:val="24"/>
              <w:szCs w:val="24"/>
              <w:shd w:val="clear" w:color="auto" w:fill="FFFFFF"/>
              <w:lang w:val="en-GB"/>
            </w:rPr>
          </w:rPrChange>
        </w:rPr>
        <w:t xml:space="preserve">De Houwer, J., Barnes-Holmes, D., &amp; Moors, A. (2013). What is learning? On the nature and merits of a functional definition of learning. </w:t>
      </w:r>
      <w:r w:rsidRPr="00A023CC">
        <w:rPr>
          <w:rFonts w:ascii="Times New Roman" w:hAnsi="Times New Roman" w:cs="Times New Roman"/>
          <w:i/>
          <w:sz w:val="24"/>
          <w:szCs w:val="24"/>
          <w:shd w:val="clear" w:color="auto" w:fill="FFFFFF"/>
          <w:lang w:val="en-US"/>
          <w:rPrChange w:id="3679" w:author="Ian Hussey" w:date="2020-08-25T17:52:00Z">
            <w:rPr>
              <w:rFonts w:ascii="Times New Roman" w:hAnsi="Times New Roman" w:cs="Times New Roman"/>
              <w:i/>
              <w:sz w:val="24"/>
              <w:szCs w:val="24"/>
              <w:shd w:val="clear" w:color="auto" w:fill="FFFFFF"/>
              <w:lang w:val="en-GB"/>
            </w:rPr>
          </w:rPrChange>
        </w:rPr>
        <w:t>Psychonomic Bulletin &amp; Review, 20(4)</w:t>
      </w:r>
      <w:r w:rsidRPr="00A023CC">
        <w:rPr>
          <w:rFonts w:ascii="Times New Roman" w:hAnsi="Times New Roman" w:cs="Times New Roman"/>
          <w:sz w:val="24"/>
          <w:szCs w:val="24"/>
          <w:shd w:val="clear" w:color="auto" w:fill="FFFFFF"/>
          <w:lang w:val="en-US"/>
          <w:rPrChange w:id="3680" w:author="Ian Hussey" w:date="2020-08-25T17:52:00Z">
            <w:rPr>
              <w:rFonts w:ascii="Times New Roman" w:hAnsi="Times New Roman" w:cs="Times New Roman"/>
              <w:sz w:val="24"/>
              <w:szCs w:val="24"/>
              <w:shd w:val="clear" w:color="auto" w:fill="FFFFFF"/>
              <w:lang w:val="en-GB"/>
            </w:rPr>
          </w:rPrChange>
        </w:rPr>
        <w:t>, 631-642.</w:t>
      </w:r>
    </w:p>
    <w:p w14:paraId="71B4C286" w14:textId="4B03CE8C" w:rsidR="009A4AF4" w:rsidRPr="00177FCD" w:rsidRDefault="009A4AF4" w:rsidP="008F5C3C">
      <w:pPr>
        <w:tabs>
          <w:tab w:val="left" w:pos="1701"/>
        </w:tabs>
        <w:spacing w:after="0" w:line="480" w:lineRule="auto"/>
        <w:ind w:left="720" w:hanging="720"/>
        <w:rPr>
          <w:rFonts w:ascii="Times New Roman" w:hAnsi="Times New Roman" w:cs="Times New Roman"/>
          <w:sz w:val="24"/>
          <w:szCs w:val="24"/>
          <w:shd w:val="clear" w:color="auto" w:fill="FFFFFF"/>
          <w:lang w:val="en-US"/>
        </w:rPr>
        <w:pPrChange w:id="3681"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682" w:author="Ian Hussey" w:date="2020-08-25T17:52:00Z">
            <w:rPr>
              <w:rFonts w:ascii="Times New Roman" w:hAnsi="Times New Roman" w:cs="Times New Roman"/>
              <w:sz w:val="24"/>
              <w:szCs w:val="24"/>
              <w:shd w:val="clear" w:color="auto" w:fill="FFFFFF"/>
              <w:lang w:val="en-GB"/>
            </w:rPr>
          </w:rPrChange>
        </w:rPr>
        <w:t>De Houwer, J., &amp; Hughes, S. (</w:t>
      </w:r>
      <w:r w:rsidR="00023884" w:rsidRPr="00A023CC">
        <w:rPr>
          <w:rFonts w:ascii="Times New Roman" w:hAnsi="Times New Roman" w:cs="Times New Roman"/>
          <w:sz w:val="24"/>
          <w:szCs w:val="24"/>
          <w:shd w:val="clear" w:color="auto" w:fill="FFFFFF"/>
          <w:lang w:val="en-US"/>
          <w:rPrChange w:id="3683" w:author="Ian Hussey" w:date="2020-08-25T17:52:00Z">
            <w:rPr>
              <w:rFonts w:ascii="Times New Roman" w:hAnsi="Times New Roman" w:cs="Times New Roman"/>
              <w:sz w:val="24"/>
              <w:szCs w:val="24"/>
              <w:shd w:val="clear" w:color="auto" w:fill="FFFFFF"/>
              <w:lang w:val="en-GB"/>
            </w:rPr>
          </w:rPrChange>
        </w:rPr>
        <w:t>2020</w:t>
      </w:r>
      <w:r w:rsidRPr="00A023CC">
        <w:rPr>
          <w:rFonts w:ascii="Times New Roman" w:hAnsi="Times New Roman" w:cs="Times New Roman"/>
          <w:sz w:val="24"/>
          <w:szCs w:val="24"/>
          <w:shd w:val="clear" w:color="auto" w:fill="FFFFFF"/>
          <w:lang w:val="en-US"/>
          <w:rPrChange w:id="3684" w:author="Ian Hussey" w:date="2020-08-25T17:52:00Z">
            <w:rPr>
              <w:rFonts w:ascii="Times New Roman" w:hAnsi="Times New Roman" w:cs="Times New Roman"/>
              <w:sz w:val="24"/>
              <w:szCs w:val="24"/>
              <w:shd w:val="clear" w:color="auto" w:fill="FFFFFF"/>
              <w:lang w:val="en-GB"/>
            </w:rPr>
          </w:rPrChange>
        </w:rPr>
        <w:t xml:space="preserve">). The psychology of learning: An introduction from a functional-cognitive perspective. </w:t>
      </w:r>
      <w:r w:rsidRPr="00A023CC">
        <w:rPr>
          <w:rFonts w:ascii="Times New Roman" w:hAnsi="Times New Roman" w:cs="Times New Roman"/>
          <w:i/>
          <w:sz w:val="24"/>
          <w:szCs w:val="24"/>
          <w:shd w:val="clear" w:color="auto" w:fill="FFFFFF"/>
          <w:lang w:val="en-US"/>
        </w:rPr>
        <w:t>The MIT Press</w:t>
      </w:r>
      <w:r w:rsidRPr="00177FCD">
        <w:rPr>
          <w:rFonts w:ascii="Times New Roman" w:hAnsi="Times New Roman" w:cs="Times New Roman"/>
          <w:sz w:val="24"/>
          <w:szCs w:val="24"/>
          <w:shd w:val="clear" w:color="auto" w:fill="FFFFFF"/>
          <w:lang w:val="en-US"/>
        </w:rPr>
        <w:t>.</w:t>
      </w:r>
    </w:p>
    <w:p w14:paraId="21A1BDF5" w14:textId="1B641734" w:rsidR="00657FBE" w:rsidRPr="00A023CC" w:rsidRDefault="00657FBE" w:rsidP="008F5C3C">
      <w:pPr>
        <w:tabs>
          <w:tab w:val="left" w:pos="709"/>
          <w:tab w:val="left" w:pos="1701"/>
        </w:tabs>
        <w:spacing w:after="0" w:line="480" w:lineRule="auto"/>
        <w:ind w:left="720" w:hanging="720"/>
        <w:rPr>
          <w:rFonts w:ascii="Times New Roman" w:hAnsi="Times New Roman" w:cs="Times New Roman"/>
          <w:bCs/>
          <w:sz w:val="24"/>
          <w:szCs w:val="24"/>
          <w:lang w:val="en-US"/>
        </w:rPr>
        <w:pPrChange w:id="3685" w:author="Ian Hussey" w:date="2020-08-25T18:06:00Z">
          <w:pPr>
            <w:tabs>
              <w:tab w:val="left" w:pos="709"/>
              <w:tab w:val="left" w:pos="1701"/>
            </w:tabs>
            <w:spacing w:line="480" w:lineRule="auto"/>
            <w:ind w:left="426" w:hanging="426"/>
          </w:pPr>
        </w:pPrChange>
      </w:pPr>
      <w:r w:rsidRPr="00177FCD">
        <w:rPr>
          <w:rFonts w:ascii="Times New Roman" w:hAnsi="Times New Roman" w:cs="Times New Roman"/>
          <w:bCs/>
          <w:sz w:val="24"/>
          <w:szCs w:val="24"/>
          <w:lang w:val="en-US"/>
        </w:rPr>
        <w:t xml:space="preserve">De Houwer, J., Richetin, J., Hughes, S., &amp; Perugini, M. (2019). </w:t>
      </w:r>
      <w:r w:rsidRPr="00A023CC">
        <w:rPr>
          <w:rFonts w:ascii="Times New Roman" w:hAnsi="Times New Roman" w:cs="Times New Roman"/>
          <w:bCs/>
          <w:sz w:val="24"/>
          <w:szCs w:val="24"/>
          <w:lang w:val="en-US"/>
        </w:rPr>
        <w:t xml:space="preserve">On the assumptions that we make about the world around us: A conceptual framework for feature transformation effects. </w:t>
      </w:r>
      <w:r w:rsidRPr="00A023CC">
        <w:rPr>
          <w:rFonts w:ascii="Times New Roman" w:hAnsi="Times New Roman" w:cs="Times New Roman"/>
          <w:bCs/>
          <w:i/>
          <w:sz w:val="24"/>
          <w:szCs w:val="24"/>
          <w:lang w:val="en-US"/>
        </w:rPr>
        <w:t>Collabra: Psychology, 5(1)</w:t>
      </w:r>
      <w:r w:rsidRPr="00A023CC">
        <w:rPr>
          <w:rFonts w:ascii="Times New Roman" w:hAnsi="Times New Roman" w:cs="Times New Roman"/>
          <w:bCs/>
          <w:sz w:val="24"/>
          <w:szCs w:val="24"/>
          <w:lang w:val="en-US"/>
        </w:rPr>
        <w:t>, 43. doi:10.1525/collabra.229.</w:t>
      </w:r>
    </w:p>
    <w:p w14:paraId="5C394EF7" w14:textId="080EE988" w:rsidR="00553696" w:rsidRPr="00A023CC" w:rsidRDefault="00553696" w:rsidP="008F5C3C">
      <w:pPr>
        <w:tabs>
          <w:tab w:val="left" w:pos="709"/>
          <w:tab w:val="left" w:pos="1701"/>
        </w:tabs>
        <w:spacing w:after="0" w:line="480" w:lineRule="auto"/>
        <w:ind w:left="720" w:hanging="720"/>
        <w:rPr>
          <w:rFonts w:ascii="Times New Roman" w:hAnsi="Times New Roman" w:cs="Times New Roman"/>
          <w:bCs/>
          <w:sz w:val="24"/>
          <w:szCs w:val="24"/>
          <w:lang w:val="en-US"/>
          <w:rPrChange w:id="3686" w:author="Ian Hussey" w:date="2020-08-25T17:52:00Z">
            <w:rPr>
              <w:rFonts w:ascii="Times New Roman" w:hAnsi="Times New Roman" w:cs="Times New Roman"/>
              <w:bCs/>
              <w:sz w:val="24"/>
              <w:szCs w:val="24"/>
              <w:lang w:val="nl-BE"/>
            </w:rPr>
          </w:rPrChange>
        </w:rPr>
        <w:pPrChange w:id="3687" w:author="Ian Hussey" w:date="2020-08-25T18:06:00Z">
          <w:pPr>
            <w:tabs>
              <w:tab w:val="left" w:pos="709"/>
              <w:tab w:val="left" w:pos="1701"/>
            </w:tabs>
            <w:spacing w:line="480" w:lineRule="auto"/>
            <w:ind w:left="426" w:hanging="426"/>
          </w:pPr>
        </w:pPrChange>
      </w:pPr>
      <w:r w:rsidRPr="00A023CC">
        <w:rPr>
          <w:rFonts w:ascii="Times New Roman" w:hAnsi="Times New Roman" w:cs="Times New Roman"/>
          <w:bCs/>
          <w:sz w:val="24"/>
          <w:szCs w:val="24"/>
          <w:lang w:val="en-US"/>
        </w:rPr>
        <w:t xml:space="preserve">Ebert, I. D., Steffens, M. C., von Stülpnagel, R., &amp; Jelenec, P. (2009). </w:t>
      </w:r>
      <w:r w:rsidRPr="00A023CC">
        <w:rPr>
          <w:rFonts w:ascii="Times New Roman" w:hAnsi="Times New Roman" w:cs="Times New Roman"/>
          <w:bCs/>
          <w:sz w:val="24"/>
          <w:szCs w:val="24"/>
          <w:lang w:val="en-US"/>
          <w:rPrChange w:id="3688" w:author="Ian Hussey" w:date="2020-08-25T17:52:00Z">
            <w:rPr>
              <w:rFonts w:ascii="Times New Roman" w:hAnsi="Times New Roman" w:cs="Times New Roman"/>
              <w:bCs/>
              <w:sz w:val="24"/>
              <w:szCs w:val="24"/>
              <w:lang w:val="en-GB"/>
            </w:rPr>
          </w:rPrChange>
        </w:rPr>
        <w:t>How to like yourself</w:t>
      </w:r>
      <w:ins w:id="3689" w:author="Ian Hussey" w:date="2020-08-25T18:05:00Z">
        <w:r w:rsidR="008F5C3C">
          <w:rPr>
            <w:rFonts w:ascii="Times New Roman" w:hAnsi="Times New Roman" w:cs="Times New Roman"/>
            <w:bCs/>
            <w:sz w:val="24"/>
            <w:szCs w:val="24"/>
            <w:lang w:val="en-US"/>
          </w:rPr>
          <w:t xml:space="preserve"> </w:t>
        </w:r>
      </w:ins>
      <w:del w:id="3690" w:author="Ian Hussey" w:date="2020-08-25T18:05:00Z">
        <w:r w:rsidRPr="00A023CC" w:rsidDel="008F5C3C">
          <w:rPr>
            <w:rFonts w:ascii="Times New Roman" w:hAnsi="Times New Roman" w:cs="Times New Roman"/>
            <w:bCs/>
            <w:sz w:val="24"/>
            <w:szCs w:val="24"/>
            <w:lang w:val="en-US"/>
            <w:rPrChange w:id="3691" w:author="Ian Hussey" w:date="2020-08-25T17:52:00Z">
              <w:rPr>
                <w:rFonts w:ascii="Times New Roman" w:hAnsi="Times New Roman" w:cs="Times New Roman"/>
                <w:bCs/>
                <w:sz w:val="24"/>
                <w:szCs w:val="24"/>
                <w:lang w:val="en-GB"/>
              </w:rPr>
            </w:rPrChange>
          </w:rPr>
          <w:tab/>
        </w:r>
      </w:del>
      <w:r w:rsidRPr="00A023CC">
        <w:rPr>
          <w:rFonts w:ascii="Times New Roman" w:hAnsi="Times New Roman" w:cs="Times New Roman"/>
          <w:bCs/>
          <w:sz w:val="24"/>
          <w:szCs w:val="24"/>
          <w:lang w:val="en-US"/>
          <w:rPrChange w:id="3692" w:author="Ian Hussey" w:date="2020-08-25T17:52:00Z">
            <w:rPr>
              <w:rFonts w:ascii="Times New Roman" w:hAnsi="Times New Roman" w:cs="Times New Roman"/>
              <w:bCs/>
              <w:sz w:val="24"/>
              <w:szCs w:val="24"/>
              <w:lang w:val="en-GB"/>
            </w:rPr>
          </w:rPrChange>
        </w:rPr>
        <w:t xml:space="preserve">better, or chocolate less: Changing implicit attitudes with one IAT task. </w:t>
      </w:r>
      <w:r w:rsidRPr="00A023CC">
        <w:rPr>
          <w:rFonts w:ascii="Times New Roman" w:hAnsi="Times New Roman" w:cs="Times New Roman"/>
          <w:bCs/>
          <w:i/>
          <w:sz w:val="24"/>
          <w:szCs w:val="24"/>
          <w:lang w:val="en-US"/>
          <w:rPrChange w:id="3693" w:author="Ian Hussey" w:date="2020-08-25T17:52:00Z">
            <w:rPr>
              <w:rFonts w:ascii="Times New Roman" w:hAnsi="Times New Roman" w:cs="Times New Roman"/>
              <w:bCs/>
              <w:i/>
              <w:sz w:val="24"/>
              <w:szCs w:val="24"/>
              <w:lang w:val="nl-BE"/>
            </w:rPr>
          </w:rPrChange>
        </w:rPr>
        <w:t>Journal of</w:t>
      </w:r>
      <w:ins w:id="3694" w:author="Ian Hussey" w:date="2020-08-25T18:05:00Z">
        <w:r w:rsidR="008F5C3C">
          <w:rPr>
            <w:rFonts w:ascii="Times New Roman" w:hAnsi="Times New Roman" w:cs="Times New Roman"/>
            <w:bCs/>
            <w:i/>
            <w:sz w:val="24"/>
            <w:szCs w:val="24"/>
            <w:lang w:val="en-US"/>
          </w:rPr>
          <w:t xml:space="preserve"> </w:t>
        </w:r>
      </w:ins>
      <w:del w:id="3695" w:author="Ian Hussey" w:date="2020-08-25T18:05:00Z">
        <w:r w:rsidRPr="00A023CC" w:rsidDel="008F5C3C">
          <w:rPr>
            <w:rFonts w:ascii="Times New Roman" w:hAnsi="Times New Roman" w:cs="Times New Roman"/>
            <w:bCs/>
            <w:i/>
            <w:sz w:val="24"/>
            <w:szCs w:val="24"/>
            <w:lang w:val="en-US"/>
            <w:rPrChange w:id="3696" w:author="Ian Hussey" w:date="2020-08-25T17:52:00Z">
              <w:rPr>
                <w:rFonts w:ascii="Times New Roman" w:hAnsi="Times New Roman" w:cs="Times New Roman"/>
                <w:bCs/>
                <w:i/>
                <w:sz w:val="24"/>
                <w:szCs w:val="24"/>
                <w:lang w:val="nl-BE"/>
              </w:rPr>
            </w:rPrChange>
          </w:rPr>
          <w:tab/>
        </w:r>
      </w:del>
      <w:r w:rsidRPr="00A023CC">
        <w:rPr>
          <w:rFonts w:ascii="Times New Roman" w:hAnsi="Times New Roman" w:cs="Times New Roman"/>
          <w:bCs/>
          <w:i/>
          <w:sz w:val="24"/>
          <w:szCs w:val="24"/>
          <w:lang w:val="en-US"/>
          <w:rPrChange w:id="3697" w:author="Ian Hussey" w:date="2020-08-25T17:52:00Z">
            <w:rPr>
              <w:rFonts w:ascii="Times New Roman" w:hAnsi="Times New Roman" w:cs="Times New Roman"/>
              <w:bCs/>
              <w:i/>
              <w:sz w:val="24"/>
              <w:szCs w:val="24"/>
              <w:lang w:val="nl-BE"/>
            </w:rPr>
          </w:rPrChange>
        </w:rPr>
        <w:t>Experimental Social Psychology, 45,</w:t>
      </w:r>
      <w:r w:rsidRPr="00A023CC">
        <w:rPr>
          <w:rFonts w:ascii="Times New Roman" w:hAnsi="Times New Roman" w:cs="Times New Roman"/>
          <w:bCs/>
          <w:sz w:val="24"/>
          <w:szCs w:val="24"/>
          <w:lang w:val="en-US"/>
          <w:rPrChange w:id="3698" w:author="Ian Hussey" w:date="2020-08-25T17:52:00Z">
            <w:rPr>
              <w:rFonts w:ascii="Times New Roman" w:hAnsi="Times New Roman" w:cs="Times New Roman"/>
              <w:bCs/>
              <w:sz w:val="24"/>
              <w:szCs w:val="24"/>
              <w:lang w:val="nl-BE"/>
            </w:rPr>
          </w:rPrChange>
        </w:rPr>
        <w:t xml:space="preserve"> 1098–1104.</w:t>
      </w:r>
    </w:p>
    <w:p w14:paraId="684F33D8" w14:textId="75FD0DFF" w:rsidR="005C21F5" w:rsidRPr="00A023CC" w:rsidRDefault="005C21F5" w:rsidP="008F5C3C">
      <w:pPr>
        <w:spacing w:after="0" w:line="480" w:lineRule="auto"/>
        <w:ind w:left="720" w:hanging="720"/>
        <w:rPr>
          <w:rFonts w:ascii="Times New Roman" w:hAnsi="Times New Roman" w:cs="Times New Roman"/>
          <w:sz w:val="24"/>
          <w:lang w:val="en-US"/>
          <w:rPrChange w:id="3699" w:author="Ian Hussey" w:date="2020-08-25T17:52:00Z">
            <w:rPr>
              <w:rFonts w:ascii="Times New Roman" w:hAnsi="Times New Roman" w:cs="Times New Roman"/>
              <w:sz w:val="24"/>
              <w:lang w:val="en-GB"/>
            </w:rPr>
          </w:rPrChange>
        </w:rPr>
        <w:pPrChange w:id="3700" w:author="Ian Hussey" w:date="2020-08-25T18:06:00Z">
          <w:pPr>
            <w:spacing w:line="480" w:lineRule="auto"/>
          </w:pPr>
        </w:pPrChange>
      </w:pPr>
      <w:r w:rsidRPr="00A023CC">
        <w:rPr>
          <w:rFonts w:ascii="Times New Roman" w:hAnsi="Times New Roman" w:cs="Times New Roman"/>
          <w:sz w:val="24"/>
          <w:lang w:val="en-US"/>
          <w:rPrChange w:id="3701" w:author="Ian Hussey" w:date="2020-08-25T17:52:00Z">
            <w:rPr>
              <w:rFonts w:ascii="Times New Roman" w:hAnsi="Times New Roman" w:cs="Times New Roman"/>
              <w:sz w:val="24"/>
              <w:lang w:val="nl-BE"/>
            </w:rPr>
          </w:rPrChange>
        </w:rPr>
        <w:lastRenderedPageBreak/>
        <w:t xml:space="preserve">Eder, A. B., Krishna, A., &amp; Van Dessel, P. (2019). </w:t>
      </w:r>
      <w:r w:rsidRPr="00A023CC">
        <w:rPr>
          <w:rFonts w:ascii="Times New Roman" w:hAnsi="Times New Roman" w:cs="Times New Roman"/>
          <w:sz w:val="24"/>
          <w:lang w:val="en-US"/>
          <w:rPrChange w:id="3702" w:author="Ian Hussey" w:date="2020-08-25T17:52:00Z">
            <w:rPr>
              <w:rFonts w:ascii="Times New Roman" w:hAnsi="Times New Roman" w:cs="Times New Roman"/>
              <w:sz w:val="24"/>
              <w:lang w:val="en-GB"/>
            </w:rPr>
          </w:rPrChange>
        </w:rPr>
        <w:t xml:space="preserve">Operant evaluative conditioning. </w:t>
      </w:r>
      <w:r w:rsidRPr="00A023CC">
        <w:rPr>
          <w:rFonts w:ascii="Times New Roman" w:hAnsi="Times New Roman" w:cs="Times New Roman"/>
          <w:i/>
          <w:sz w:val="24"/>
          <w:lang w:val="en-US"/>
          <w:rPrChange w:id="3703" w:author="Ian Hussey" w:date="2020-08-25T17:52:00Z">
            <w:rPr>
              <w:rFonts w:ascii="Times New Roman" w:hAnsi="Times New Roman" w:cs="Times New Roman"/>
              <w:i/>
              <w:sz w:val="24"/>
              <w:lang w:val="en-GB"/>
            </w:rPr>
          </w:rPrChange>
        </w:rPr>
        <w:t>Journal</w:t>
      </w:r>
      <w:ins w:id="3704" w:author="Ian Hussey" w:date="2020-08-25T18:05:00Z">
        <w:r w:rsidR="008F5C3C">
          <w:rPr>
            <w:rFonts w:ascii="Times New Roman" w:hAnsi="Times New Roman" w:cs="Times New Roman"/>
            <w:i/>
            <w:sz w:val="24"/>
            <w:lang w:val="en-US"/>
          </w:rPr>
          <w:t xml:space="preserve"> </w:t>
        </w:r>
      </w:ins>
      <w:del w:id="3705" w:author="Ian Hussey" w:date="2020-08-25T18:05:00Z">
        <w:r w:rsidR="00664750" w:rsidRPr="00A023CC" w:rsidDel="008F5C3C">
          <w:rPr>
            <w:rFonts w:ascii="Times New Roman" w:hAnsi="Times New Roman" w:cs="Times New Roman"/>
            <w:i/>
            <w:sz w:val="24"/>
            <w:lang w:val="en-US"/>
            <w:rPrChange w:id="3706" w:author="Ian Hussey" w:date="2020-08-25T17:52:00Z">
              <w:rPr>
                <w:rFonts w:ascii="Times New Roman" w:hAnsi="Times New Roman" w:cs="Times New Roman"/>
                <w:i/>
                <w:sz w:val="24"/>
                <w:lang w:val="en-GB"/>
              </w:rPr>
            </w:rPrChange>
          </w:rPr>
          <w:tab/>
        </w:r>
      </w:del>
      <w:r w:rsidRPr="00A023CC">
        <w:rPr>
          <w:rFonts w:ascii="Times New Roman" w:hAnsi="Times New Roman" w:cs="Times New Roman"/>
          <w:i/>
          <w:sz w:val="24"/>
          <w:lang w:val="en-US"/>
          <w:rPrChange w:id="3707" w:author="Ian Hussey" w:date="2020-08-25T17:52:00Z">
            <w:rPr>
              <w:rFonts w:ascii="Times New Roman" w:hAnsi="Times New Roman" w:cs="Times New Roman"/>
              <w:i/>
              <w:sz w:val="24"/>
              <w:lang w:val="en-GB"/>
            </w:rPr>
          </w:rPrChange>
        </w:rPr>
        <w:t>of Experimental Psychology: Animal Learning and Cognition, 45(1)</w:t>
      </w:r>
      <w:r w:rsidRPr="00A023CC">
        <w:rPr>
          <w:rFonts w:ascii="Times New Roman" w:hAnsi="Times New Roman" w:cs="Times New Roman"/>
          <w:sz w:val="24"/>
          <w:lang w:val="en-US"/>
          <w:rPrChange w:id="3708" w:author="Ian Hussey" w:date="2020-08-25T17:52:00Z">
            <w:rPr>
              <w:rFonts w:ascii="Times New Roman" w:hAnsi="Times New Roman" w:cs="Times New Roman"/>
              <w:sz w:val="24"/>
              <w:lang w:val="en-GB"/>
            </w:rPr>
          </w:rPrChange>
        </w:rPr>
        <w:t>, 102</w:t>
      </w:r>
      <w:r w:rsidR="00664750" w:rsidRPr="00A023CC">
        <w:rPr>
          <w:rFonts w:ascii="Times New Roman" w:hAnsi="Times New Roman" w:cs="Times New Roman"/>
          <w:sz w:val="24"/>
          <w:lang w:val="en-US"/>
          <w:rPrChange w:id="3709" w:author="Ian Hussey" w:date="2020-08-25T17:52:00Z">
            <w:rPr>
              <w:rFonts w:ascii="Times New Roman" w:hAnsi="Times New Roman" w:cs="Times New Roman"/>
              <w:sz w:val="24"/>
              <w:lang w:val="en-GB"/>
            </w:rPr>
          </w:rPrChange>
        </w:rPr>
        <w:t>-110</w:t>
      </w:r>
      <w:r w:rsidRPr="00A023CC">
        <w:rPr>
          <w:rFonts w:ascii="Times New Roman" w:hAnsi="Times New Roman" w:cs="Times New Roman"/>
          <w:sz w:val="24"/>
          <w:lang w:val="en-US"/>
          <w:rPrChange w:id="3710" w:author="Ian Hussey" w:date="2020-08-25T17:52:00Z">
            <w:rPr>
              <w:rFonts w:ascii="Times New Roman" w:hAnsi="Times New Roman" w:cs="Times New Roman"/>
              <w:sz w:val="24"/>
              <w:lang w:val="en-GB"/>
            </w:rPr>
          </w:rPrChange>
        </w:rPr>
        <w:t>.</w:t>
      </w:r>
    </w:p>
    <w:p w14:paraId="1D974807" w14:textId="51C11830" w:rsidR="00553696" w:rsidRPr="00A023CC" w:rsidRDefault="00553696" w:rsidP="008F5C3C">
      <w:pPr>
        <w:spacing w:after="0" w:line="480" w:lineRule="auto"/>
        <w:ind w:left="720" w:hanging="720"/>
        <w:rPr>
          <w:rFonts w:ascii="Times New Roman" w:hAnsi="Times New Roman" w:cs="Times New Roman"/>
          <w:sz w:val="24"/>
          <w:lang w:val="en-US"/>
          <w:rPrChange w:id="3711" w:author="Ian Hussey" w:date="2020-08-25T17:52:00Z">
            <w:rPr>
              <w:rFonts w:ascii="Times New Roman" w:hAnsi="Times New Roman" w:cs="Times New Roman"/>
              <w:sz w:val="24"/>
              <w:lang w:val="en-GB"/>
            </w:rPr>
          </w:rPrChange>
        </w:rPr>
        <w:pPrChange w:id="3712" w:author="Ian Hussey" w:date="2020-08-25T18:06:00Z">
          <w:pPr>
            <w:spacing w:line="480" w:lineRule="auto"/>
          </w:pPr>
        </w:pPrChange>
      </w:pPr>
      <w:r w:rsidRPr="00A023CC">
        <w:rPr>
          <w:rFonts w:ascii="Times New Roman" w:hAnsi="Times New Roman" w:cs="Times New Roman"/>
          <w:sz w:val="24"/>
          <w:lang w:val="en-US"/>
        </w:rPr>
        <w:t xml:space="preserve">Engelhard, I. M., Leer, A., Lange, E., &amp; Olatunji, B. O. (2014). </w:t>
      </w:r>
      <w:r w:rsidRPr="00A023CC">
        <w:rPr>
          <w:rFonts w:ascii="Times New Roman" w:hAnsi="Times New Roman" w:cs="Times New Roman"/>
          <w:sz w:val="24"/>
          <w:lang w:val="en-US"/>
          <w:rPrChange w:id="3713" w:author="Ian Hussey" w:date="2020-08-25T17:52:00Z">
            <w:rPr>
              <w:rFonts w:ascii="Times New Roman" w:hAnsi="Times New Roman" w:cs="Times New Roman"/>
              <w:sz w:val="24"/>
              <w:lang w:val="en-GB"/>
            </w:rPr>
          </w:rPrChange>
        </w:rPr>
        <w:t>Shaking that icky feeling</w:t>
      </w:r>
      <w:ins w:id="3714" w:author="Ian Hussey" w:date="2020-08-25T18:06:00Z">
        <w:r w:rsidR="008F5C3C">
          <w:rPr>
            <w:rFonts w:ascii="Times New Roman" w:hAnsi="Times New Roman" w:cs="Times New Roman"/>
            <w:sz w:val="24"/>
            <w:lang w:val="en-US"/>
          </w:rPr>
          <w:t xml:space="preserve">: </w:t>
        </w:r>
      </w:ins>
      <w:del w:id="3715" w:author="Ian Hussey" w:date="2020-08-25T18:05:00Z">
        <w:r w:rsidRPr="00A023CC" w:rsidDel="008F5C3C">
          <w:rPr>
            <w:rFonts w:ascii="Times New Roman" w:hAnsi="Times New Roman" w:cs="Times New Roman"/>
            <w:sz w:val="24"/>
            <w:lang w:val="en-US"/>
            <w:rPrChange w:id="3716" w:author="Ian Hussey" w:date="2020-08-25T17:52:00Z">
              <w:rPr>
                <w:rFonts w:ascii="Times New Roman" w:hAnsi="Times New Roman" w:cs="Times New Roman"/>
                <w:sz w:val="24"/>
                <w:lang w:val="en-GB"/>
              </w:rPr>
            </w:rPrChange>
          </w:rPr>
          <w:delText>:</w:delText>
        </w:r>
        <w:r w:rsidRPr="00A023CC" w:rsidDel="008F5C3C">
          <w:rPr>
            <w:rFonts w:ascii="Times New Roman" w:hAnsi="Times New Roman" w:cs="Times New Roman"/>
            <w:sz w:val="24"/>
            <w:lang w:val="en-US"/>
            <w:rPrChange w:id="3717"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718" w:author="Ian Hussey" w:date="2020-08-25T17:52:00Z">
            <w:rPr>
              <w:rFonts w:ascii="Times New Roman" w:hAnsi="Times New Roman" w:cs="Times New Roman"/>
              <w:sz w:val="24"/>
              <w:lang w:val="en-GB"/>
            </w:rPr>
          </w:rPrChange>
        </w:rPr>
        <w:t>effects of extinction and counterconditioning on disgust-related evaluative learning.</w:t>
      </w:r>
      <w:ins w:id="3719" w:author="Ian Hussey" w:date="2020-08-25T18:06:00Z">
        <w:r w:rsidR="008F5C3C">
          <w:rPr>
            <w:rFonts w:ascii="Times New Roman" w:hAnsi="Times New Roman" w:cs="Times New Roman"/>
            <w:sz w:val="24"/>
            <w:lang w:val="en-US"/>
          </w:rPr>
          <w:t xml:space="preserve"> </w:t>
        </w:r>
      </w:ins>
      <w:del w:id="3720" w:author="Ian Hussey" w:date="2020-08-25T18:06:00Z">
        <w:r w:rsidRPr="00A023CC" w:rsidDel="008F5C3C">
          <w:rPr>
            <w:rFonts w:ascii="Times New Roman" w:hAnsi="Times New Roman" w:cs="Times New Roman"/>
            <w:sz w:val="24"/>
            <w:lang w:val="en-US"/>
            <w:rPrChange w:id="3721" w:author="Ian Hussey" w:date="2020-08-25T17:52:00Z">
              <w:rPr>
                <w:rFonts w:ascii="Times New Roman" w:hAnsi="Times New Roman" w:cs="Times New Roman"/>
                <w:sz w:val="24"/>
                <w:lang w:val="en-GB"/>
              </w:rPr>
            </w:rPrChange>
          </w:rPr>
          <w:tab/>
        </w:r>
      </w:del>
      <w:r w:rsidRPr="00A023CC">
        <w:rPr>
          <w:rFonts w:ascii="Times New Roman" w:hAnsi="Times New Roman" w:cs="Times New Roman"/>
          <w:i/>
          <w:sz w:val="24"/>
          <w:lang w:val="en-US"/>
          <w:rPrChange w:id="3722" w:author="Ian Hussey" w:date="2020-08-25T17:52:00Z">
            <w:rPr>
              <w:rFonts w:ascii="Times New Roman" w:hAnsi="Times New Roman" w:cs="Times New Roman"/>
              <w:i/>
              <w:sz w:val="24"/>
              <w:lang w:val="en-GB"/>
            </w:rPr>
          </w:rPrChange>
        </w:rPr>
        <w:t>Behavior Therapy, 45(5),</w:t>
      </w:r>
      <w:r w:rsidRPr="00A023CC">
        <w:rPr>
          <w:rFonts w:ascii="Times New Roman" w:hAnsi="Times New Roman" w:cs="Times New Roman"/>
          <w:sz w:val="24"/>
          <w:lang w:val="en-US"/>
          <w:rPrChange w:id="3723" w:author="Ian Hussey" w:date="2020-08-25T17:52:00Z">
            <w:rPr>
              <w:rFonts w:ascii="Times New Roman" w:hAnsi="Times New Roman" w:cs="Times New Roman"/>
              <w:sz w:val="24"/>
              <w:lang w:val="en-GB"/>
            </w:rPr>
          </w:rPrChange>
        </w:rPr>
        <w:t xml:space="preserve"> 708-719.</w:t>
      </w:r>
    </w:p>
    <w:p w14:paraId="14E09D6C" w14:textId="38567143" w:rsidR="00C477BF" w:rsidRPr="00A023CC" w:rsidRDefault="00C477BF"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724" w:author="Ian Hussey" w:date="2020-08-25T17:52:00Z">
            <w:rPr>
              <w:rFonts w:ascii="Times New Roman" w:hAnsi="Times New Roman" w:cs="Times New Roman"/>
              <w:sz w:val="24"/>
              <w:szCs w:val="24"/>
              <w:shd w:val="clear" w:color="auto" w:fill="FFFFFF"/>
              <w:lang w:val="en-GB"/>
            </w:rPr>
          </w:rPrChange>
        </w:rPr>
        <w:pPrChange w:id="3725" w:author="Ian Hussey" w:date="2020-08-25T18:06:00Z">
          <w:pPr>
            <w:tabs>
              <w:tab w:val="left" w:pos="1701"/>
            </w:tabs>
            <w:spacing w:line="480" w:lineRule="auto"/>
            <w:ind w:left="709" w:hanging="709"/>
          </w:pPr>
        </w:pPrChange>
      </w:pPr>
      <w:commentRangeStart w:id="3726"/>
      <w:r w:rsidRPr="00A023CC">
        <w:rPr>
          <w:rFonts w:ascii="Times New Roman" w:hAnsi="Times New Roman" w:cs="Times New Roman"/>
          <w:sz w:val="24"/>
          <w:szCs w:val="24"/>
          <w:shd w:val="clear" w:color="auto" w:fill="FFFFFF"/>
          <w:lang w:val="en-US"/>
        </w:rPr>
        <w:t xml:space="preserve">Gawronski, B., Rydell, R. J., De Houwer, J., Brannon, S. M., Ye, Y., Vervliet, B., &amp; Hu, X. (2018). </w:t>
      </w:r>
      <w:r w:rsidRPr="00A023CC">
        <w:rPr>
          <w:rFonts w:ascii="Times New Roman" w:hAnsi="Times New Roman" w:cs="Times New Roman"/>
          <w:sz w:val="24"/>
          <w:szCs w:val="24"/>
          <w:shd w:val="clear" w:color="auto" w:fill="FFFFFF"/>
          <w:lang w:val="en-US"/>
          <w:rPrChange w:id="3727" w:author="Ian Hussey" w:date="2020-08-25T17:52:00Z">
            <w:rPr>
              <w:rFonts w:ascii="Times New Roman" w:hAnsi="Times New Roman" w:cs="Times New Roman"/>
              <w:sz w:val="24"/>
              <w:szCs w:val="24"/>
              <w:shd w:val="clear" w:color="auto" w:fill="FFFFFF"/>
              <w:lang w:val="en-GB"/>
            </w:rPr>
          </w:rPrChange>
        </w:rPr>
        <w:t xml:space="preserve">Contextualized attitude change. In </w:t>
      </w:r>
      <w:r w:rsidRPr="00A023CC">
        <w:rPr>
          <w:rFonts w:ascii="Times New Roman" w:hAnsi="Times New Roman" w:cs="Times New Roman"/>
          <w:i/>
          <w:sz w:val="24"/>
          <w:szCs w:val="24"/>
          <w:shd w:val="clear" w:color="auto" w:fill="FFFFFF"/>
          <w:lang w:val="en-US"/>
          <w:rPrChange w:id="3728" w:author="Ian Hussey" w:date="2020-08-25T17:52:00Z">
            <w:rPr>
              <w:rFonts w:ascii="Times New Roman" w:hAnsi="Times New Roman" w:cs="Times New Roman"/>
              <w:i/>
              <w:sz w:val="24"/>
              <w:szCs w:val="24"/>
              <w:shd w:val="clear" w:color="auto" w:fill="FFFFFF"/>
              <w:lang w:val="en-GB"/>
            </w:rPr>
          </w:rPrChange>
        </w:rPr>
        <w:t>Advances in Experimental Social Psychology</w:t>
      </w:r>
      <w:r w:rsidRPr="00A023CC">
        <w:rPr>
          <w:rFonts w:ascii="Times New Roman" w:hAnsi="Times New Roman" w:cs="Times New Roman"/>
          <w:sz w:val="24"/>
          <w:szCs w:val="24"/>
          <w:shd w:val="clear" w:color="auto" w:fill="FFFFFF"/>
          <w:lang w:val="en-US"/>
          <w:rPrChange w:id="3729" w:author="Ian Hussey" w:date="2020-08-25T17:52:00Z">
            <w:rPr>
              <w:rFonts w:ascii="Times New Roman" w:hAnsi="Times New Roman" w:cs="Times New Roman"/>
              <w:sz w:val="24"/>
              <w:szCs w:val="24"/>
              <w:shd w:val="clear" w:color="auto" w:fill="FFFFFF"/>
              <w:lang w:val="en-GB"/>
            </w:rPr>
          </w:rPrChange>
        </w:rPr>
        <w:t xml:space="preserve"> (Vol. 57, pp. 1-52). Academic Press.</w:t>
      </w:r>
      <w:commentRangeEnd w:id="3726"/>
      <w:r w:rsidR="00ED21CA">
        <w:rPr>
          <w:rStyle w:val="CommentReference"/>
        </w:rPr>
        <w:commentReference w:id="3726"/>
      </w:r>
    </w:p>
    <w:p w14:paraId="6822D4CE" w14:textId="0D190BA6" w:rsidR="00553696" w:rsidRPr="00A023CC" w:rsidRDefault="00553696"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730" w:author="Ian Hussey" w:date="2020-08-25T17:52:00Z">
            <w:rPr>
              <w:rFonts w:ascii="Times New Roman" w:hAnsi="Times New Roman" w:cs="Times New Roman"/>
              <w:sz w:val="24"/>
              <w:szCs w:val="24"/>
              <w:shd w:val="clear" w:color="auto" w:fill="FFFFFF"/>
              <w:lang w:val="en-GB"/>
            </w:rPr>
          </w:rPrChange>
        </w:rPr>
        <w:pPrChange w:id="3731"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732" w:author="Ian Hussey" w:date="2020-08-25T17:52:00Z">
            <w:rPr>
              <w:rFonts w:ascii="Times New Roman" w:hAnsi="Times New Roman" w:cs="Times New Roman"/>
              <w:sz w:val="24"/>
              <w:szCs w:val="24"/>
              <w:shd w:val="clear" w:color="auto" w:fill="FFFFFF"/>
              <w:lang w:val="nl-BE"/>
            </w:rPr>
          </w:rPrChange>
        </w:rPr>
        <w:t xml:space="preserve">Gast, A., &amp; De Houwer, J. (2013). </w:t>
      </w:r>
      <w:r w:rsidRPr="00A023CC">
        <w:rPr>
          <w:rFonts w:ascii="Times New Roman" w:hAnsi="Times New Roman" w:cs="Times New Roman"/>
          <w:sz w:val="24"/>
          <w:szCs w:val="24"/>
          <w:shd w:val="clear" w:color="auto" w:fill="FFFFFF"/>
          <w:lang w:val="en-US"/>
          <w:rPrChange w:id="3733" w:author="Ian Hussey" w:date="2020-08-25T17:52:00Z">
            <w:rPr>
              <w:rFonts w:ascii="Times New Roman" w:hAnsi="Times New Roman" w:cs="Times New Roman"/>
              <w:sz w:val="24"/>
              <w:szCs w:val="24"/>
              <w:shd w:val="clear" w:color="auto" w:fill="FFFFFF"/>
              <w:lang w:val="en-GB"/>
            </w:rPr>
          </w:rPrChange>
        </w:rPr>
        <w:t>The influence of extinction and counterconditioning instructions on evaluative conditioning effects. </w:t>
      </w:r>
      <w:r w:rsidRPr="00A023CC">
        <w:rPr>
          <w:rFonts w:ascii="Times New Roman" w:hAnsi="Times New Roman" w:cs="Times New Roman"/>
          <w:i/>
          <w:iCs/>
          <w:sz w:val="24"/>
          <w:szCs w:val="24"/>
          <w:shd w:val="clear" w:color="auto" w:fill="FFFFFF"/>
          <w:lang w:val="en-US"/>
          <w:rPrChange w:id="3734" w:author="Ian Hussey" w:date="2020-08-25T17:52:00Z">
            <w:rPr>
              <w:rFonts w:ascii="Times New Roman" w:hAnsi="Times New Roman" w:cs="Times New Roman"/>
              <w:i/>
              <w:iCs/>
              <w:sz w:val="24"/>
              <w:szCs w:val="24"/>
              <w:shd w:val="clear" w:color="auto" w:fill="FFFFFF"/>
              <w:lang w:val="en-GB"/>
            </w:rPr>
          </w:rPrChange>
        </w:rPr>
        <w:t>Learning and Motivation</w:t>
      </w:r>
      <w:r w:rsidRPr="00A023CC">
        <w:rPr>
          <w:rFonts w:ascii="Times New Roman" w:hAnsi="Times New Roman" w:cs="Times New Roman"/>
          <w:sz w:val="24"/>
          <w:szCs w:val="24"/>
          <w:shd w:val="clear" w:color="auto" w:fill="FFFFFF"/>
          <w:lang w:val="en-US"/>
          <w:rPrChange w:id="3735" w:author="Ian Hussey" w:date="2020-08-25T17:52:00Z">
            <w:rPr>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736" w:author="Ian Hussey" w:date="2020-08-25T17:52:00Z">
            <w:rPr>
              <w:rFonts w:ascii="Times New Roman" w:hAnsi="Times New Roman" w:cs="Times New Roman"/>
              <w:i/>
              <w:iCs/>
              <w:sz w:val="24"/>
              <w:szCs w:val="24"/>
              <w:shd w:val="clear" w:color="auto" w:fill="FFFFFF"/>
              <w:lang w:val="en-GB"/>
            </w:rPr>
          </w:rPrChange>
        </w:rPr>
        <w:t>44</w:t>
      </w:r>
      <w:r w:rsidRPr="00A023CC">
        <w:rPr>
          <w:rFonts w:ascii="Times New Roman" w:hAnsi="Times New Roman" w:cs="Times New Roman"/>
          <w:sz w:val="24"/>
          <w:szCs w:val="24"/>
          <w:shd w:val="clear" w:color="auto" w:fill="FFFFFF"/>
          <w:lang w:val="en-US"/>
          <w:rPrChange w:id="3737" w:author="Ian Hussey" w:date="2020-08-25T17:52:00Z">
            <w:rPr>
              <w:rFonts w:ascii="Times New Roman" w:hAnsi="Times New Roman" w:cs="Times New Roman"/>
              <w:sz w:val="24"/>
              <w:szCs w:val="24"/>
              <w:shd w:val="clear" w:color="auto" w:fill="FFFFFF"/>
              <w:lang w:val="en-GB"/>
            </w:rPr>
          </w:rPrChange>
        </w:rPr>
        <w:t>(4), 312-325.</w:t>
      </w:r>
    </w:p>
    <w:p w14:paraId="5E727E1C" w14:textId="4E6C1F56" w:rsidR="008405D6" w:rsidRPr="00A023CC" w:rsidRDefault="008405D6" w:rsidP="008F5C3C">
      <w:pPr>
        <w:tabs>
          <w:tab w:val="left" w:pos="1701"/>
        </w:tabs>
        <w:spacing w:after="0" w:line="480" w:lineRule="auto"/>
        <w:ind w:left="720" w:hanging="720"/>
        <w:rPr>
          <w:rFonts w:ascii="Times New Roman" w:hAnsi="Times New Roman" w:cs="Times New Roman"/>
          <w:bCs/>
          <w:sz w:val="24"/>
          <w:szCs w:val="24"/>
          <w:lang w:val="en-US"/>
          <w:rPrChange w:id="3738" w:author="Ian Hussey" w:date="2020-08-25T17:52:00Z">
            <w:rPr>
              <w:rFonts w:ascii="Times New Roman" w:hAnsi="Times New Roman" w:cs="Times New Roman"/>
              <w:bCs/>
              <w:sz w:val="24"/>
              <w:szCs w:val="24"/>
              <w:lang w:val="en-GB"/>
            </w:rPr>
          </w:rPrChange>
        </w:rPr>
        <w:pPrChange w:id="3739" w:author="Ian Hussey" w:date="2020-08-25T18:06:00Z">
          <w:pPr>
            <w:tabs>
              <w:tab w:val="left" w:pos="1701"/>
            </w:tabs>
            <w:spacing w:line="480" w:lineRule="auto"/>
            <w:ind w:left="709" w:hanging="709"/>
          </w:pPr>
        </w:pPrChange>
      </w:pPr>
      <w:r w:rsidRPr="00A023CC">
        <w:rPr>
          <w:rFonts w:ascii="Times New Roman" w:hAnsi="Times New Roman" w:cs="Times New Roman"/>
          <w:bCs/>
          <w:sz w:val="24"/>
          <w:szCs w:val="24"/>
          <w:lang w:val="en-US"/>
          <w:rPrChange w:id="3740" w:author="Ian Hussey" w:date="2020-08-25T17:52:00Z">
            <w:rPr>
              <w:rFonts w:ascii="Times New Roman" w:hAnsi="Times New Roman" w:cs="Times New Roman"/>
              <w:bCs/>
              <w:sz w:val="24"/>
              <w:szCs w:val="24"/>
              <w:lang w:val="en-GB"/>
            </w:rPr>
          </w:rPrChange>
        </w:rPr>
        <w:t xml:space="preserve">Gast, A., &amp; Rothermund, K. (2011). I like it because I said that I like it: Evaluative conditioning effects can be based on stimulus-response learning. </w:t>
      </w:r>
      <w:r w:rsidRPr="00A023CC">
        <w:rPr>
          <w:rFonts w:ascii="Times New Roman" w:hAnsi="Times New Roman" w:cs="Times New Roman"/>
          <w:bCs/>
          <w:i/>
          <w:sz w:val="24"/>
          <w:szCs w:val="24"/>
          <w:lang w:val="en-US"/>
          <w:rPrChange w:id="3741" w:author="Ian Hussey" w:date="2020-08-25T17:52:00Z">
            <w:rPr>
              <w:rFonts w:ascii="Times New Roman" w:hAnsi="Times New Roman" w:cs="Times New Roman"/>
              <w:bCs/>
              <w:i/>
              <w:sz w:val="24"/>
              <w:szCs w:val="24"/>
              <w:lang w:val="en-GB"/>
            </w:rPr>
          </w:rPrChange>
        </w:rPr>
        <w:t>Journal of Experimental Psychology: Animal Behavior Processes, 37</w:t>
      </w:r>
      <w:r w:rsidRPr="00A023CC">
        <w:rPr>
          <w:rFonts w:ascii="Times New Roman" w:hAnsi="Times New Roman" w:cs="Times New Roman"/>
          <w:bCs/>
          <w:sz w:val="24"/>
          <w:szCs w:val="24"/>
          <w:lang w:val="en-US"/>
          <w:rPrChange w:id="3742" w:author="Ian Hussey" w:date="2020-08-25T17:52:00Z">
            <w:rPr>
              <w:rFonts w:ascii="Times New Roman" w:hAnsi="Times New Roman" w:cs="Times New Roman"/>
              <w:bCs/>
              <w:sz w:val="24"/>
              <w:szCs w:val="24"/>
              <w:lang w:val="en-GB"/>
            </w:rPr>
          </w:rPrChange>
        </w:rPr>
        <w:t>, 466–476.</w:t>
      </w:r>
    </w:p>
    <w:p w14:paraId="207F44A1" w14:textId="3C6088F2" w:rsidR="00553696" w:rsidRPr="00A023CC" w:rsidRDefault="00553696" w:rsidP="008F5C3C">
      <w:pPr>
        <w:tabs>
          <w:tab w:val="left" w:pos="1701"/>
        </w:tabs>
        <w:spacing w:after="0" w:line="480" w:lineRule="auto"/>
        <w:ind w:left="720" w:hanging="720"/>
        <w:rPr>
          <w:rFonts w:ascii="Times New Roman" w:hAnsi="Times New Roman" w:cs="Times New Roman"/>
          <w:bCs/>
          <w:sz w:val="24"/>
          <w:szCs w:val="24"/>
          <w:lang w:val="en-US"/>
          <w:rPrChange w:id="3743" w:author="Ian Hussey" w:date="2020-08-25T17:52:00Z">
            <w:rPr>
              <w:rFonts w:ascii="Times New Roman" w:hAnsi="Times New Roman" w:cs="Times New Roman"/>
              <w:bCs/>
              <w:sz w:val="24"/>
              <w:szCs w:val="24"/>
              <w:lang w:val="en-GB"/>
            </w:rPr>
          </w:rPrChange>
        </w:rPr>
        <w:pPrChange w:id="3744" w:author="Ian Hussey" w:date="2020-08-25T18:06:00Z">
          <w:pPr>
            <w:tabs>
              <w:tab w:val="left" w:pos="1701"/>
            </w:tabs>
            <w:spacing w:line="480" w:lineRule="auto"/>
            <w:ind w:left="709" w:hanging="709"/>
          </w:pPr>
        </w:pPrChange>
      </w:pPr>
      <w:r w:rsidRPr="00A023CC">
        <w:rPr>
          <w:rFonts w:ascii="Times New Roman" w:hAnsi="Times New Roman" w:cs="Times New Roman"/>
          <w:bCs/>
          <w:sz w:val="24"/>
          <w:szCs w:val="24"/>
          <w:lang w:val="en-US"/>
          <w:rPrChange w:id="3745" w:author="Ian Hussey" w:date="2020-08-25T17:52:00Z">
            <w:rPr>
              <w:rFonts w:ascii="Times New Roman" w:hAnsi="Times New Roman" w:cs="Times New Roman"/>
              <w:bCs/>
              <w:sz w:val="24"/>
              <w:szCs w:val="24"/>
              <w:lang w:val="en-GB"/>
            </w:rPr>
          </w:rPrChange>
        </w:rPr>
        <w:t xml:space="preserve">Greenwald, A. G., Nosek, B. A., &amp; Banaji, M. R. (2003). Understanding and using the Implicit Association Test: I. An improved scoring algorithm. </w:t>
      </w:r>
      <w:r w:rsidRPr="00A023CC">
        <w:rPr>
          <w:rFonts w:ascii="Times New Roman" w:hAnsi="Times New Roman" w:cs="Times New Roman"/>
          <w:bCs/>
          <w:i/>
          <w:sz w:val="24"/>
          <w:szCs w:val="24"/>
          <w:lang w:val="en-US"/>
          <w:rPrChange w:id="3746" w:author="Ian Hussey" w:date="2020-08-25T17:52:00Z">
            <w:rPr>
              <w:rFonts w:ascii="Times New Roman" w:hAnsi="Times New Roman" w:cs="Times New Roman"/>
              <w:bCs/>
              <w:i/>
              <w:sz w:val="24"/>
              <w:szCs w:val="24"/>
              <w:lang w:val="en-GB"/>
            </w:rPr>
          </w:rPrChange>
        </w:rPr>
        <w:t>Journal of Personality and Social Psychology, 85,</w:t>
      </w:r>
      <w:r w:rsidRPr="00A023CC">
        <w:rPr>
          <w:rFonts w:ascii="Times New Roman" w:hAnsi="Times New Roman" w:cs="Times New Roman"/>
          <w:bCs/>
          <w:sz w:val="24"/>
          <w:szCs w:val="24"/>
          <w:lang w:val="en-US"/>
          <w:rPrChange w:id="3747" w:author="Ian Hussey" w:date="2020-08-25T17:52:00Z">
            <w:rPr>
              <w:rFonts w:ascii="Times New Roman" w:hAnsi="Times New Roman" w:cs="Times New Roman"/>
              <w:bCs/>
              <w:sz w:val="24"/>
              <w:szCs w:val="24"/>
              <w:lang w:val="en-GB"/>
            </w:rPr>
          </w:rPrChange>
        </w:rPr>
        <w:t xml:space="preserve"> 197-216.</w:t>
      </w:r>
    </w:p>
    <w:p w14:paraId="3C15CDBD" w14:textId="2EAC66E1" w:rsidR="00664750" w:rsidRPr="00A023CC" w:rsidRDefault="00664750"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748" w:author="Ian Hussey" w:date="2020-08-25T17:52:00Z">
            <w:rPr>
              <w:rFonts w:ascii="Times New Roman" w:hAnsi="Times New Roman" w:cs="Times New Roman"/>
              <w:sz w:val="24"/>
              <w:szCs w:val="24"/>
              <w:shd w:val="clear" w:color="auto" w:fill="FFFFFF"/>
              <w:lang w:val="nl-BE"/>
            </w:rPr>
          </w:rPrChange>
        </w:rPr>
        <w:pPrChange w:id="3749"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750" w:author="Ian Hussey" w:date="2020-08-25T17:52:00Z">
            <w:rPr>
              <w:rFonts w:ascii="Times New Roman" w:hAnsi="Times New Roman" w:cs="Times New Roman"/>
              <w:sz w:val="24"/>
              <w:szCs w:val="24"/>
              <w:shd w:val="clear" w:color="auto" w:fill="FFFFFF"/>
              <w:lang w:val="en-GB"/>
            </w:rPr>
          </w:rPrChange>
        </w:rPr>
        <w:t xml:space="preserve">Hasselblad, V., &amp; Hedges, L. V. (1995). Meta-analysis of screening and diagnostic tests. </w:t>
      </w:r>
      <w:r w:rsidRPr="00A023CC">
        <w:rPr>
          <w:rFonts w:ascii="Times New Roman" w:hAnsi="Times New Roman" w:cs="Times New Roman"/>
          <w:i/>
          <w:sz w:val="24"/>
          <w:szCs w:val="24"/>
          <w:shd w:val="clear" w:color="auto" w:fill="FFFFFF"/>
          <w:lang w:val="en-US"/>
          <w:rPrChange w:id="3751" w:author="Ian Hussey" w:date="2020-08-25T17:52:00Z">
            <w:rPr>
              <w:rFonts w:ascii="Times New Roman" w:hAnsi="Times New Roman" w:cs="Times New Roman"/>
              <w:i/>
              <w:sz w:val="24"/>
              <w:szCs w:val="24"/>
              <w:shd w:val="clear" w:color="auto" w:fill="FFFFFF"/>
              <w:lang w:val="nl-BE"/>
            </w:rPr>
          </w:rPrChange>
        </w:rPr>
        <w:t>Psychological Bulletin, 117(1)</w:t>
      </w:r>
      <w:r w:rsidRPr="00A023CC">
        <w:rPr>
          <w:rFonts w:ascii="Times New Roman" w:hAnsi="Times New Roman" w:cs="Times New Roman"/>
          <w:sz w:val="24"/>
          <w:szCs w:val="24"/>
          <w:shd w:val="clear" w:color="auto" w:fill="FFFFFF"/>
          <w:lang w:val="en-US"/>
          <w:rPrChange w:id="3752" w:author="Ian Hussey" w:date="2020-08-25T17:52:00Z">
            <w:rPr>
              <w:rFonts w:ascii="Times New Roman" w:hAnsi="Times New Roman" w:cs="Times New Roman"/>
              <w:sz w:val="24"/>
              <w:szCs w:val="24"/>
              <w:shd w:val="clear" w:color="auto" w:fill="FFFFFF"/>
              <w:lang w:val="nl-BE"/>
            </w:rPr>
          </w:rPrChange>
        </w:rPr>
        <w:t>, 167-178.</w:t>
      </w:r>
    </w:p>
    <w:p w14:paraId="500CF265" w14:textId="77A47A02" w:rsidR="00553696" w:rsidDel="008F5C3C" w:rsidRDefault="00553696" w:rsidP="008F5C3C">
      <w:pPr>
        <w:tabs>
          <w:tab w:val="left" w:pos="1701"/>
        </w:tabs>
        <w:spacing w:after="0" w:line="480" w:lineRule="auto"/>
        <w:ind w:left="720" w:hanging="720"/>
        <w:rPr>
          <w:del w:id="3753" w:author="Ian Hussey" w:date="2020-08-25T18:04:00Z"/>
          <w:rFonts w:ascii="Times New Roman" w:hAnsi="Times New Roman" w:cs="Times New Roman"/>
          <w:sz w:val="24"/>
          <w:szCs w:val="24"/>
          <w:lang w:val="en-US"/>
        </w:rPr>
        <w:pPrChange w:id="3754" w:author="Ian Hussey" w:date="2020-08-25T18:06:00Z">
          <w:pPr>
            <w:tabs>
              <w:tab w:val="left" w:pos="1701"/>
            </w:tabs>
            <w:spacing w:after="200" w:line="480" w:lineRule="auto"/>
            <w:ind w:left="709" w:hanging="709"/>
          </w:pPr>
        </w:pPrChange>
      </w:pPr>
      <w:r w:rsidRPr="00A023CC">
        <w:rPr>
          <w:rFonts w:ascii="Times New Roman" w:hAnsi="Times New Roman" w:cs="Times New Roman"/>
          <w:bCs/>
          <w:sz w:val="24"/>
          <w:szCs w:val="24"/>
          <w:lang w:val="en-US"/>
          <w:rPrChange w:id="3755" w:author="Ian Hussey" w:date="2020-08-25T17:52:00Z">
            <w:rPr>
              <w:rFonts w:ascii="Times New Roman" w:hAnsi="Times New Roman" w:cs="Times New Roman"/>
              <w:bCs/>
              <w:sz w:val="24"/>
              <w:szCs w:val="24"/>
              <w:lang w:val="nl-BE"/>
            </w:rPr>
          </w:rPrChange>
        </w:rPr>
        <w:t xml:space="preserve">Hofmann, W., De Houwer, J., Perugini, M., Baeyens, F., &amp; Crombez, G. (2010). </w:t>
      </w:r>
      <w:r w:rsidRPr="00A023CC">
        <w:rPr>
          <w:rFonts w:ascii="Times New Roman" w:hAnsi="Times New Roman" w:cs="Times New Roman"/>
          <w:bCs/>
          <w:sz w:val="24"/>
          <w:szCs w:val="24"/>
          <w:lang w:val="en-US"/>
          <w:rPrChange w:id="3756" w:author="Ian Hussey" w:date="2020-08-25T17:52:00Z">
            <w:rPr>
              <w:rFonts w:ascii="Times New Roman" w:hAnsi="Times New Roman" w:cs="Times New Roman"/>
              <w:bCs/>
              <w:sz w:val="24"/>
              <w:szCs w:val="24"/>
              <w:lang w:val="en-GB"/>
            </w:rPr>
          </w:rPrChange>
        </w:rPr>
        <w:t xml:space="preserve">Evaluative conditioning in humans: A meta-analysis. </w:t>
      </w:r>
      <w:r w:rsidRPr="00A023CC">
        <w:rPr>
          <w:rFonts w:ascii="Times New Roman" w:hAnsi="Times New Roman" w:cs="Times New Roman"/>
          <w:bCs/>
          <w:i/>
          <w:sz w:val="24"/>
          <w:szCs w:val="24"/>
          <w:lang w:val="en-US"/>
          <w:rPrChange w:id="3757" w:author="Ian Hussey" w:date="2020-08-25T17:52:00Z">
            <w:rPr>
              <w:rFonts w:ascii="Times New Roman" w:hAnsi="Times New Roman" w:cs="Times New Roman"/>
              <w:bCs/>
              <w:i/>
              <w:sz w:val="24"/>
              <w:szCs w:val="24"/>
              <w:lang w:val="en-GB"/>
            </w:rPr>
          </w:rPrChange>
        </w:rPr>
        <w:t>Psychological Bulletin, 136,</w:t>
      </w:r>
      <w:r w:rsidRPr="00A023CC">
        <w:rPr>
          <w:rFonts w:ascii="Times New Roman" w:hAnsi="Times New Roman" w:cs="Times New Roman"/>
          <w:bCs/>
          <w:sz w:val="24"/>
          <w:szCs w:val="24"/>
          <w:lang w:val="en-US"/>
          <w:rPrChange w:id="3758" w:author="Ian Hussey" w:date="2020-08-25T17:52:00Z">
            <w:rPr>
              <w:rFonts w:ascii="Times New Roman" w:hAnsi="Times New Roman" w:cs="Times New Roman"/>
              <w:bCs/>
              <w:sz w:val="24"/>
              <w:szCs w:val="24"/>
              <w:lang w:val="en-GB"/>
            </w:rPr>
          </w:rPrChange>
        </w:rPr>
        <w:t xml:space="preserve"> 390–421.</w:t>
      </w:r>
    </w:p>
    <w:p w14:paraId="7BE98FB7" w14:textId="77777777" w:rsidR="008F5C3C" w:rsidRPr="00A023CC" w:rsidRDefault="008F5C3C" w:rsidP="008F5C3C">
      <w:pPr>
        <w:tabs>
          <w:tab w:val="left" w:pos="1701"/>
        </w:tabs>
        <w:spacing w:after="0" w:line="480" w:lineRule="auto"/>
        <w:ind w:left="720" w:hanging="720"/>
        <w:rPr>
          <w:ins w:id="3759" w:author="Ian Hussey" w:date="2020-08-25T18:04:00Z"/>
          <w:rFonts w:ascii="Times New Roman" w:hAnsi="Times New Roman" w:cs="Times New Roman"/>
          <w:bCs/>
          <w:sz w:val="24"/>
          <w:szCs w:val="24"/>
          <w:lang w:val="en-US"/>
          <w:rPrChange w:id="3760" w:author="Ian Hussey" w:date="2020-08-25T17:52:00Z">
            <w:rPr>
              <w:ins w:id="3761" w:author="Ian Hussey" w:date="2020-08-25T18:04:00Z"/>
              <w:rFonts w:ascii="Times New Roman" w:hAnsi="Times New Roman" w:cs="Times New Roman"/>
              <w:bCs/>
              <w:sz w:val="24"/>
              <w:szCs w:val="24"/>
              <w:lang w:val="en-GB"/>
            </w:rPr>
          </w:rPrChange>
        </w:rPr>
        <w:pPrChange w:id="3762" w:author="Ian Hussey" w:date="2020-08-25T18:06:00Z">
          <w:pPr>
            <w:tabs>
              <w:tab w:val="left" w:pos="1701"/>
            </w:tabs>
            <w:spacing w:after="200" w:line="480" w:lineRule="auto"/>
            <w:ind w:left="709" w:hanging="709"/>
          </w:pPr>
        </w:pPrChange>
      </w:pPr>
    </w:p>
    <w:p w14:paraId="1BBBF512" w14:textId="460CC760" w:rsidR="00553696" w:rsidDel="008F5C3C" w:rsidRDefault="00553696" w:rsidP="008F5C3C">
      <w:pPr>
        <w:tabs>
          <w:tab w:val="left" w:pos="1701"/>
        </w:tabs>
        <w:spacing w:after="0" w:line="480" w:lineRule="auto"/>
        <w:ind w:left="720" w:hanging="720"/>
        <w:rPr>
          <w:del w:id="3763" w:author="Ian Hussey" w:date="2020-08-25T18:04:00Z"/>
          <w:rFonts w:ascii="Times New Roman" w:hAnsi="Times New Roman" w:cs="Times New Roman"/>
          <w:sz w:val="24"/>
          <w:lang w:val="en-US"/>
        </w:rPr>
        <w:pPrChange w:id="3764" w:author="Ian Hussey" w:date="2020-08-25T18:06:00Z">
          <w:pPr>
            <w:tabs>
              <w:tab w:val="left" w:pos="1701"/>
            </w:tabs>
            <w:spacing w:after="200" w:line="480" w:lineRule="auto"/>
            <w:ind w:left="709" w:hanging="709"/>
          </w:pPr>
        </w:pPrChange>
      </w:pPr>
      <w:commentRangeStart w:id="3765"/>
      <w:r w:rsidRPr="00A023CC">
        <w:rPr>
          <w:rFonts w:ascii="Times New Roman" w:hAnsi="Times New Roman" w:cs="Times New Roman"/>
          <w:sz w:val="24"/>
          <w:szCs w:val="24"/>
          <w:lang w:val="en-US"/>
          <w:rPrChange w:id="3766" w:author="Ian Hussey" w:date="2020-08-25T17:52:00Z">
            <w:rPr>
              <w:rFonts w:ascii="Times New Roman" w:hAnsi="Times New Roman" w:cs="Times New Roman"/>
              <w:sz w:val="24"/>
              <w:szCs w:val="24"/>
              <w:lang w:val="en-GB"/>
            </w:rPr>
          </w:rPrChange>
        </w:rPr>
        <w:t>Hollands, G. J., Prestwich, A., &amp; Marteau, T. M. (2011). Using aversive images to enhance</w:t>
      </w:r>
      <w:ins w:id="3767" w:author="Ian Hussey" w:date="2020-08-25T18:04:00Z">
        <w:r w:rsidR="008F5C3C">
          <w:rPr>
            <w:rFonts w:ascii="Times New Roman" w:hAnsi="Times New Roman" w:cs="Times New Roman"/>
            <w:sz w:val="24"/>
            <w:szCs w:val="24"/>
            <w:lang w:val="en-US"/>
          </w:rPr>
          <w:t xml:space="preserve"> </w:t>
        </w:r>
      </w:ins>
      <w:del w:id="3768" w:author="Ian Hussey" w:date="2020-08-25T18:04:00Z">
        <w:r w:rsidRPr="00A023CC" w:rsidDel="008F5C3C">
          <w:rPr>
            <w:rFonts w:ascii="Times New Roman" w:hAnsi="Times New Roman" w:cs="Times New Roman"/>
            <w:sz w:val="24"/>
            <w:szCs w:val="24"/>
            <w:lang w:val="en-US"/>
            <w:rPrChange w:id="3769" w:author="Ian Hussey" w:date="2020-08-25T17:52:00Z">
              <w:rPr>
                <w:rFonts w:ascii="Times New Roman" w:hAnsi="Times New Roman" w:cs="Times New Roman"/>
                <w:sz w:val="24"/>
                <w:szCs w:val="24"/>
                <w:lang w:val="en-GB"/>
              </w:rPr>
            </w:rPrChange>
          </w:rPr>
          <w:tab/>
        </w:r>
      </w:del>
      <w:r w:rsidRPr="00A023CC">
        <w:rPr>
          <w:rFonts w:ascii="Times New Roman" w:hAnsi="Times New Roman" w:cs="Times New Roman"/>
          <w:sz w:val="24"/>
          <w:szCs w:val="24"/>
          <w:lang w:val="en-US"/>
          <w:rPrChange w:id="3770" w:author="Ian Hussey" w:date="2020-08-25T17:52:00Z">
            <w:rPr>
              <w:rFonts w:ascii="Times New Roman" w:hAnsi="Times New Roman" w:cs="Times New Roman"/>
              <w:sz w:val="24"/>
              <w:szCs w:val="24"/>
              <w:lang w:val="en-GB"/>
            </w:rPr>
          </w:rPrChange>
        </w:rPr>
        <w:t>healthy food choices and implicit attitudes: An experimental test of evaluative</w:t>
      </w:r>
      <w:ins w:id="3771" w:author="Ian Hussey" w:date="2020-08-25T18:04:00Z">
        <w:r w:rsidR="008F5C3C">
          <w:rPr>
            <w:rFonts w:ascii="Times New Roman" w:hAnsi="Times New Roman" w:cs="Times New Roman"/>
            <w:sz w:val="24"/>
            <w:szCs w:val="24"/>
            <w:lang w:val="en-US"/>
          </w:rPr>
          <w:t xml:space="preserve"> </w:t>
        </w:r>
      </w:ins>
      <w:del w:id="3772" w:author="Ian Hussey" w:date="2020-08-25T18:04:00Z">
        <w:r w:rsidRPr="00A023CC" w:rsidDel="008F5C3C">
          <w:rPr>
            <w:rFonts w:ascii="Times New Roman" w:hAnsi="Times New Roman" w:cs="Times New Roman"/>
            <w:sz w:val="24"/>
            <w:szCs w:val="24"/>
            <w:lang w:val="en-US"/>
            <w:rPrChange w:id="3773" w:author="Ian Hussey" w:date="2020-08-25T17:52:00Z">
              <w:rPr>
                <w:rFonts w:ascii="Times New Roman" w:hAnsi="Times New Roman" w:cs="Times New Roman"/>
                <w:sz w:val="24"/>
                <w:szCs w:val="24"/>
                <w:lang w:val="en-GB"/>
              </w:rPr>
            </w:rPrChange>
          </w:rPr>
          <w:tab/>
        </w:r>
        <w:r w:rsidRPr="00A023CC" w:rsidDel="008F5C3C">
          <w:rPr>
            <w:rFonts w:ascii="Times New Roman" w:hAnsi="Times New Roman" w:cs="Times New Roman"/>
            <w:sz w:val="24"/>
            <w:szCs w:val="24"/>
            <w:lang w:val="en-US"/>
            <w:rPrChange w:id="3774" w:author="Ian Hussey" w:date="2020-08-25T17:52:00Z">
              <w:rPr>
                <w:rFonts w:ascii="Times New Roman" w:hAnsi="Times New Roman" w:cs="Times New Roman"/>
                <w:sz w:val="24"/>
                <w:szCs w:val="24"/>
                <w:lang w:val="en-GB"/>
              </w:rPr>
            </w:rPrChange>
          </w:rPr>
          <w:tab/>
        </w:r>
      </w:del>
      <w:r w:rsidRPr="00A023CC">
        <w:rPr>
          <w:rFonts w:ascii="Times New Roman" w:hAnsi="Times New Roman" w:cs="Times New Roman"/>
          <w:sz w:val="24"/>
          <w:szCs w:val="24"/>
          <w:lang w:val="en-US"/>
          <w:rPrChange w:id="3775" w:author="Ian Hussey" w:date="2020-08-25T17:52:00Z">
            <w:rPr>
              <w:rFonts w:ascii="Times New Roman" w:hAnsi="Times New Roman" w:cs="Times New Roman"/>
              <w:sz w:val="24"/>
              <w:szCs w:val="24"/>
              <w:lang w:val="en-GB"/>
            </w:rPr>
          </w:rPrChange>
        </w:rPr>
        <w:t>conditioning. </w:t>
      </w:r>
      <w:r w:rsidRPr="00A023CC">
        <w:rPr>
          <w:rFonts w:ascii="Times New Roman" w:hAnsi="Times New Roman" w:cs="Times New Roman"/>
          <w:i/>
          <w:iCs/>
          <w:sz w:val="24"/>
          <w:szCs w:val="24"/>
          <w:lang w:val="en-US"/>
          <w:rPrChange w:id="3776" w:author="Ian Hussey" w:date="2020-08-25T17:52:00Z">
            <w:rPr>
              <w:rFonts w:ascii="Times New Roman" w:hAnsi="Times New Roman" w:cs="Times New Roman"/>
              <w:i/>
              <w:iCs/>
              <w:sz w:val="24"/>
              <w:szCs w:val="24"/>
              <w:lang w:val="en-GB"/>
            </w:rPr>
          </w:rPrChange>
        </w:rPr>
        <w:t>Health Psychology</w:t>
      </w:r>
      <w:r w:rsidRPr="00A023CC">
        <w:rPr>
          <w:rFonts w:ascii="Times New Roman" w:hAnsi="Times New Roman" w:cs="Times New Roman"/>
          <w:sz w:val="24"/>
          <w:szCs w:val="24"/>
          <w:lang w:val="en-US"/>
          <w:rPrChange w:id="3777" w:author="Ian Hussey" w:date="2020-08-25T17:52:00Z">
            <w:rPr>
              <w:rFonts w:ascii="Times New Roman" w:hAnsi="Times New Roman" w:cs="Times New Roman"/>
              <w:sz w:val="24"/>
              <w:szCs w:val="24"/>
              <w:lang w:val="en-GB"/>
            </w:rPr>
          </w:rPrChange>
        </w:rPr>
        <w:t>, </w:t>
      </w:r>
      <w:r w:rsidRPr="00A023CC">
        <w:rPr>
          <w:rFonts w:ascii="Times New Roman" w:hAnsi="Times New Roman" w:cs="Times New Roman"/>
          <w:i/>
          <w:iCs/>
          <w:sz w:val="24"/>
          <w:szCs w:val="24"/>
          <w:lang w:val="en-US"/>
          <w:rPrChange w:id="3778" w:author="Ian Hussey" w:date="2020-08-25T17:52:00Z">
            <w:rPr>
              <w:rFonts w:ascii="Times New Roman" w:hAnsi="Times New Roman" w:cs="Times New Roman"/>
              <w:i/>
              <w:iCs/>
              <w:sz w:val="24"/>
              <w:szCs w:val="24"/>
              <w:lang w:val="en-GB"/>
            </w:rPr>
          </w:rPrChange>
        </w:rPr>
        <w:t>30</w:t>
      </w:r>
      <w:r w:rsidRPr="00A023CC">
        <w:rPr>
          <w:rFonts w:ascii="Times New Roman" w:hAnsi="Times New Roman" w:cs="Times New Roman"/>
          <w:sz w:val="24"/>
          <w:szCs w:val="24"/>
          <w:lang w:val="en-US"/>
          <w:rPrChange w:id="3779" w:author="Ian Hussey" w:date="2020-08-25T17:52:00Z">
            <w:rPr>
              <w:rFonts w:ascii="Times New Roman" w:hAnsi="Times New Roman" w:cs="Times New Roman"/>
              <w:sz w:val="24"/>
              <w:szCs w:val="24"/>
              <w:lang w:val="en-GB"/>
            </w:rPr>
          </w:rPrChange>
        </w:rPr>
        <w:t>(2), 195-203.</w:t>
      </w:r>
      <w:commentRangeEnd w:id="3765"/>
      <w:r w:rsidR="00ED21CA">
        <w:rPr>
          <w:rStyle w:val="CommentReference"/>
        </w:rPr>
        <w:commentReference w:id="3765"/>
      </w:r>
    </w:p>
    <w:p w14:paraId="734995DF" w14:textId="77777777" w:rsidR="008F5C3C" w:rsidRPr="00A023CC" w:rsidRDefault="008F5C3C" w:rsidP="008F5C3C">
      <w:pPr>
        <w:tabs>
          <w:tab w:val="left" w:pos="1701"/>
        </w:tabs>
        <w:spacing w:after="0" w:line="480" w:lineRule="auto"/>
        <w:ind w:left="720" w:hanging="720"/>
        <w:rPr>
          <w:ins w:id="3780" w:author="Ian Hussey" w:date="2020-08-25T18:04:00Z"/>
          <w:rFonts w:ascii="Times New Roman" w:hAnsi="Times New Roman" w:cs="Times New Roman"/>
          <w:sz w:val="24"/>
          <w:szCs w:val="24"/>
          <w:lang w:val="en-US"/>
          <w:rPrChange w:id="3781" w:author="Ian Hussey" w:date="2020-08-25T17:52:00Z">
            <w:rPr>
              <w:ins w:id="3782" w:author="Ian Hussey" w:date="2020-08-25T18:04:00Z"/>
              <w:rFonts w:ascii="Times New Roman" w:hAnsi="Times New Roman" w:cs="Times New Roman"/>
              <w:sz w:val="24"/>
              <w:szCs w:val="24"/>
              <w:lang w:val="en-GB"/>
            </w:rPr>
          </w:rPrChange>
        </w:rPr>
        <w:pPrChange w:id="3783" w:author="Ian Hussey" w:date="2020-08-25T18:06:00Z">
          <w:pPr>
            <w:spacing w:line="480" w:lineRule="auto"/>
          </w:pPr>
        </w:pPrChange>
      </w:pPr>
    </w:p>
    <w:p w14:paraId="14B567FE" w14:textId="36390F4D" w:rsidR="00553696" w:rsidRPr="00A023CC" w:rsidRDefault="00553696" w:rsidP="008F5C3C">
      <w:pPr>
        <w:tabs>
          <w:tab w:val="left" w:pos="1701"/>
        </w:tabs>
        <w:spacing w:after="0" w:line="480" w:lineRule="auto"/>
        <w:ind w:left="720" w:hanging="720"/>
        <w:rPr>
          <w:rFonts w:ascii="Times New Roman" w:hAnsi="Times New Roman" w:cs="Times New Roman"/>
          <w:sz w:val="24"/>
          <w:lang w:val="en-US"/>
          <w:rPrChange w:id="3784" w:author="Ian Hussey" w:date="2020-08-25T17:52:00Z">
            <w:rPr>
              <w:rFonts w:ascii="Times New Roman" w:hAnsi="Times New Roman" w:cs="Times New Roman"/>
              <w:sz w:val="24"/>
              <w:lang w:val="en-GB"/>
            </w:rPr>
          </w:rPrChange>
        </w:rPr>
        <w:pPrChange w:id="3785" w:author="Ian Hussey" w:date="2020-08-25T18:06:00Z">
          <w:pPr>
            <w:spacing w:line="480" w:lineRule="auto"/>
          </w:pPr>
        </w:pPrChange>
      </w:pPr>
      <w:r w:rsidRPr="00A023CC">
        <w:rPr>
          <w:rFonts w:ascii="Times New Roman" w:hAnsi="Times New Roman" w:cs="Times New Roman"/>
          <w:sz w:val="24"/>
          <w:lang w:val="en-US"/>
          <w:rPrChange w:id="3786" w:author="Ian Hussey" w:date="2020-08-25T17:52:00Z">
            <w:rPr>
              <w:rFonts w:ascii="Times New Roman" w:hAnsi="Times New Roman" w:cs="Times New Roman"/>
              <w:sz w:val="24"/>
              <w:lang w:val="en-GB"/>
            </w:rPr>
          </w:rPrChange>
        </w:rPr>
        <w:lastRenderedPageBreak/>
        <w:t>Hu, X., Gawronski, B., &amp; Balas, R. (2017). Propositional Versus Dual-Process Accounts of</w:t>
      </w:r>
      <w:ins w:id="3787" w:author="Ian Hussey" w:date="2020-08-25T18:04:00Z">
        <w:r w:rsidR="008F5C3C">
          <w:rPr>
            <w:rFonts w:ascii="Times New Roman" w:hAnsi="Times New Roman" w:cs="Times New Roman"/>
            <w:sz w:val="24"/>
            <w:lang w:val="en-US"/>
          </w:rPr>
          <w:t xml:space="preserve"> </w:t>
        </w:r>
      </w:ins>
      <w:del w:id="3788" w:author="Ian Hussey" w:date="2020-08-25T18:04:00Z">
        <w:r w:rsidRPr="00A023CC" w:rsidDel="008F5C3C">
          <w:rPr>
            <w:rFonts w:ascii="Times New Roman" w:hAnsi="Times New Roman" w:cs="Times New Roman"/>
            <w:sz w:val="24"/>
            <w:lang w:val="en-US"/>
            <w:rPrChange w:id="3789"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790" w:author="Ian Hussey" w:date="2020-08-25T17:52:00Z">
            <w:rPr>
              <w:rFonts w:ascii="Times New Roman" w:hAnsi="Times New Roman" w:cs="Times New Roman"/>
              <w:sz w:val="24"/>
              <w:lang w:val="en-GB"/>
            </w:rPr>
          </w:rPrChange>
        </w:rPr>
        <w:t>Evaluative Conditioning: II. The Effectiveness of Counter-Conditioning and Counter</w:t>
      </w:r>
      <w:ins w:id="3791" w:author="Ian Hussey" w:date="2020-08-25T18:04:00Z">
        <w:r w:rsidR="008F5C3C">
          <w:rPr>
            <w:rFonts w:ascii="Times New Roman" w:hAnsi="Times New Roman" w:cs="Times New Roman"/>
            <w:sz w:val="24"/>
            <w:lang w:val="en-US"/>
          </w:rPr>
          <w:t xml:space="preserve"> </w:t>
        </w:r>
      </w:ins>
      <w:del w:id="3792" w:author="Ian Hussey" w:date="2020-08-25T18:04:00Z">
        <w:r w:rsidRPr="00A023CC" w:rsidDel="008F5C3C">
          <w:rPr>
            <w:rFonts w:ascii="Times New Roman" w:hAnsi="Times New Roman" w:cs="Times New Roman"/>
            <w:sz w:val="24"/>
            <w:lang w:val="en-US"/>
            <w:rPrChange w:id="3793" w:author="Ian Hussey" w:date="2020-08-25T17:52:00Z">
              <w:rPr>
                <w:rFonts w:ascii="Times New Roman" w:hAnsi="Times New Roman" w:cs="Times New Roman"/>
                <w:sz w:val="24"/>
                <w:lang w:val="en-GB"/>
              </w:rPr>
            </w:rPrChange>
          </w:rPr>
          <w:tab/>
          <w:delText>-</w:delText>
        </w:r>
      </w:del>
      <w:r w:rsidRPr="00A023CC">
        <w:rPr>
          <w:rFonts w:ascii="Times New Roman" w:hAnsi="Times New Roman" w:cs="Times New Roman"/>
          <w:sz w:val="24"/>
          <w:lang w:val="en-US"/>
          <w:rPrChange w:id="3794" w:author="Ian Hussey" w:date="2020-08-25T17:52:00Z">
            <w:rPr>
              <w:rFonts w:ascii="Times New Roman" w:hAnsi="Times New Roman" w:cs="Times New Roman"/>
              <w:sz w:val="24"/>
              <w:lang w:val="en-GB"/>
            </w:rPr>
          </w:rPrChange>
        </w:rPr>
        <w:t xml:space="preserve">Instructions in Changing Implicit and Explicit Evaluations. </w:t>
      </w:r>
      <w:r w:rsidRPr="00A023CC">
        <w:rPr>
          <w:rFonts w:ascii="Times New Roman" w:hAnsi="Times New Roman" w:cs="Times New Roman"/>
          <w:i/>
          <w:sz w:val="24"/>
          <w:lang w:val="en-US"/>
          <w:rPrChange w:id="3795" w:author="Ian Hussey" w:date="2020-08-25T17:52:00Z">
            <w:rPr>
              <w:rFonts w:ascii="Times New Roman" w:hAnsi="Times New Roman" w:cs="Times New Roman"/>
              <w:i/>
              <w:sz w:val="24"/>
              <w:lang w:val="en-GB"/>
            </w:rPr>
          </w:rPrChange>
        </w:rPr>
        <w:t>Social Psychological and</w:t>
      </w:r>
      <w:ins w:id="3796" w:author="Ian Hussey" w:date="2020-08-25T18:04:00Z">
        <w:r w:rsidR="008F5C3C">
          <w:rPr>
            <w:rFonts w:ascii="Times New Roman" w:hAnsi="Times New Roman" w:cs="Times New Roman"/>
            <w:i/>
            <w:sz w:val="24"/>
            <w:lang w:val="en-US"/>
          </w:rPr>
          <w:t xml:space="preserve"> </w:t>
        </w:r>
      </w:ins>
      <w:del w:id="3797" w:author="Ian Hussey" w:date="2020-08-25T18:04:00Z">
        <w:r w:rsidRPr="00A023CC" w:rsidDel="008F5C3C">
          <w:rPr>
            <w:rFonts w:ascii="Times New Roman" w:hAnsi="Times New Roman" w:cs="Times New Roman"/>
            <w:i/>
            <w:sz w:val="24"/>
            <w:lang w:val="en-US"/>
            <w:rPrChange w:id="3798" w:author="Ian Hussey" w:date="2020-08-25T17:52:00Z">
              <w:rPr>
                <w:rFonts w:ascii="Times New Roman" w:hAnsi="Times New Roman" w:cs="Times New Roman"/>
                <w:i/>
                <w:sz w:val="24"/>
                <w:lang w:val="en-GB"/>
              </w:rPr>
            </w:rPrChange>
          </w:rPr>
          <w:tab/>
        </w:r>
      </w:del>
      <w:r w:rsidRPr="00A023CC">
        <w:rPr>
          <w:rFonts w:ascii="Times New Roman" w:hAnsi="Times New Roman" w:cs="Times New Roman"/>
          <w:i/>
          <w:sz w:val="24"/>
          <w:lang w:val="en-US"/>
          <w:rPrChange w:id="3799" w:author="Ian Hussey" w:date="2020-08-25T17:52:00Z">
            <w:rPr>
              <w:rFonts w:ascii="Times New Roman" w:hAnsi="Times New Roman" w:cs="Times New Roman"/>
              <w:i/>
              <w:sz w:val="24"/>
              <w:lang w:val="en-GB"/>
            </w:rPr>
          </w:rPrChange>
        </w:rPr>
        <w:t>Personality Science</w:t>
      </w:r>
      <w:r w:rsidRPr="00A023CC">
        <w:rPr>
          <w:rFonts w:ascii="Times New Roman" w:hAnsi="Times New Roman" w:cs="Times New Roman"/>
          <w:sz w:val="24"/>
          <w:lang w:val="en-US"/>
          <w:rPrChange w:id="3800" w:author="Ian Hussey" w:date="2020-08-25T17:52:00Z">
            <w:rPr>
              <w:rFonts w:ascii="Times New Roman" w:hAnsi="Times New Roman" w:cs="Times New Roman"/>
              <w:sz w:val="24"/>
              <w:lang w:val="en-GB"/>
            </w:rPr>
          </w:rPrChange>
        </w:rPr>
        <w:t>, DOI: https://doi.org/10.1177/1948550617691094</w:t>
      </w:r>
    </w:p>
    <w:p w14:paraId="0E633472" w14:textId="77777777" w:rsidR="00553696" w:rsidRPr="00A023CC" w:rsidRDefault="00553696" w:rsidP="008F5C3C">
      <w:pPr>
        <w:tabs>
          <w:tab w:val="left" w:pos="1701"/>
        </w:tabs>
        <w:spacing w:after="0" w:line="480" w:lineRule="auto"/>
        <w:ind w:left="720" w:hanging="720"/>
        <w:rPr>
          <w:rFonts w:ascii="Times New Roman" w:hAnsi="Times New Roman" w:cs="Times New Roman"/>
          <w:sz w:val="24"/>
          <w:szCs w:val="24"/>
          <w:shd w:val="clear" w:color="auto" w:fill="FFFFFF"/>
          <w:lang w:val="en-US"/>
          <w:rPrChange w:id="3801" w:author="Ian Hussey" w:date="2020-08-25T17:52:00Z">
            <w:rPr>
              <w:rFonts w:ascii="Times New Roman" w:hAnsi="Times New Roman" w:cs="Times New Roman"/>
              <w:sz w:val="24"/>
              <w:szCs w:val="24"/>
              <w:shd w:val="clear" w:color="auto" w:fill="FFFFFF"/>
              <w:lang w:val="nl-BE"/>
            </w:rPr>
          </w:rPrChange>
        </w:rPr>
        <w:pPrChange w:id="3802" w:author="Ian Hussey" w:date="2020-08-25T18:06:00Z">
          <w:pPr>
            <w:tabs>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803" w:author="Ian Hussey" w:date="2020-08-25T17:52:00Z">
            <w:rPr>
              <w:rFonts w:ascii="Times New Roman" w:hAnsi="Times New Roman" w:cs="Times New Roman"/>
              <w:sz w:val="24"/>
              <w:szCs w:val="24"/>
              <w:shd w:val="clear" w:color="auto" w:fill="FFFFFF"/>
              <w:lang w:val="en-GB"/>
            </w:rPr>
          </w:rPrChange>
        </w:rPr>
        <w:t>Hughes, S., De Houwer, J., &amp; Perugini, M. (2016). Expanding the boundaries of evaluative learning research: How intersecting regularities shape our likes and dislikes. </w:t>
      </w:r>
      <w:r w:rsidRPr="00A023CC">
        <w:rPr>
          <w:rFonts w:ascii="Times New Roman" w:hAnsi="Times New Roman" w:cs="Times New Roman"/>
          <w:i/>
          <w:iCs/>
          <w:sz w:val="24"/>
          <w:szCs w:val="24"/>
          <w:shd w:val="clear" w:color="auto" w:fill="FFFFFF"/>
          <w:lang w:val="en-US"/>
          <w:rPrChange w:id="3804" w:author="Ian Hussey" w:date="2020-08-25T17:52:00Z">
            <w:rPr>
              <w:rFonts w:ascii="Times New Roman" w:hAnsi="Times New Roman" w:cs="Times New Roman"/>
              <w:i/>
              <w:iCs/>
              <w:sz w:val="24"/>
              <w:szCs w:val="24"/>
              <w:shd w:val="clear" w:color="auto" w:fill="FFFFFF"/>
              <w:lang w:val="nl-BE"/>
            </w:rPr>
          </w:rPrChange>
        </w:rPr>
        <w:t>Journal of Experimental Psychology: General</w:t>
      </w:r>
      <w:r w:rsidRPr="00A023CC">
        <w:rPr>
          <w:rFonts w:ascii="Times New Roman" w:hAnsi="Times New Roman" w:cs="Times New Roman"/>
          <w:sz w:val="24"/>
          <w:szCs w:val="24"/>
          <w:shd w:val="clear" w:color="auto" w:fill="FFFFFF"/>
          <w:lang w:val="en-US"/>
          <w:rPrChange w:id="3805" w:author="Ian Hussey" w:date="2020-08-25T17:52:00Z">
            <w:rPr>
              <w:rFonts w:ascii="Times New Roman" w:hAnsi="Times New Roman" w:cs="Times New Roman"/>
              <w:sz w:val="24"/>
              <w:szCs w:val="24"/>
              <w:shd w:val="clear" w:color="auto" w:fill="FFFFFF"/>
              <w:lang w:val="nl-BE"/>
            </w:rPr>
          </w:rPrChange>
        </w:rPr>
        <w:t>, </w:t>
      </w:r>
      <w:r w:rsidRPr="00A023CC">
        <w:rPr>
          <w:rFonts w:ascii="Times New Roman" w:hAnsi="Times New Roman" w:cs="Times New Roman"/>
          <w:i/>
          <w:iCs/>
          <w:sz w:val="24"/>
          <w:szCs w:val="24"/>
          <w:shd w:val="clear" w:color="auto" w:fill="FFFFFF"/>
          <w:lang w:val="en-US"/>
          <w:rPrChange w:id="3806" w:author="Ian Hussey" w:date="2020-08-25T17:52:00Z">
            <w:rPr>
              <w:rFonts w:ascii="Times New Roman" w:hAnsi="Times New Roman" w:cs="Times New Roman"/>
              <w:i/>
              <w:iCs/>
              <w:sz w:val="24"/>
              <w:szCs w:val="24"/>
              <w:shd w:val="clear" w:color="auto" w:fill="FFFFFF"/>
              <w:lang w:val="nl-BE"/>
            </w:rPr>
          </w:rPrChange>
        </w:rPr>
        <w:t>145</w:t>
      </w:r>
      <w:r w:rsidRPr="00A023CC">
        <w:rPr>
          <w:rFonts w:ascii="Times New Roman" w:hAnsi="Times New Roman" w:cs="Times New Roman"/>
          <w:sz w:val="24"/>
          <w:szCs w:val="24"/>
          <w:shd w:val="clear" w:color="auto" w:fill="FFFFFF"/>
          <w:lang w:val="en-US"/>
          <w:rPrChange w:id="3807" w:author="Ian Hussey" w:date="2020-08-25T17:52:00Z">
            <w:rPr>
              <w:rFonts w:ascii="Times New Roman" w:hAnsi="Times New Roman" w:cs="Times New Roman"/>
              <w:sz w:val="24"/>
              <w:szCs w:val="24"/>
              <w:shd w:val="clear" w:color="auto" w:fill="FFFFFF"/>
              <w:lang w:val="nl-BE"/>
            </w:rPr>
          </w:rPrChange>
        </w:rPr>
        <w:t>(6), 731-754.</w:t>
      </w:r>
    </w:p>
    <w:p w14:paraId="17E4B522" w14:textId="561666BF" w:rsidR="002B15DD" w:rsidRPr="00A023CC" w:rsidRDefault="002B15DD" w:rsidP="008F5C3C">
      <w:pPr>
        <w:tabs>
          <w:tab w:val="left" w:pos="851"/>
          <w:tab w:val="left" w:pos="1701"/>
        </w:tabs>
        <w:spacing w:after="0" w:line="480" w:lineRule="auto"/>
        <w:ind w:left="720" w:hanging="720"/>
        <w:rPr>
          <w:rFonts w:ascii="Times New Roman" w:hAnsi="Times New Roman" w:cs="Times New Roman"/>
          <w:sz w:val="24"/>
          <w:szCs w:val="24"/>
          <w:shd w:val="clear" w:color="auto" w:fill="FFFFFF"/>
          <w:lang w:val="en-US"/>
          <w:rPrChange w:id="3808" w:author="Ian Hussey" w:date="2020-08-25T17:52:00Z">
            <w:rPr>
              <w:rFonts w:ascii="Times New Roman" w:hAnsi="Times New Roman" w:cs="Times New Roman"/>
              <w:sz w:val="24"/>
              <w:szCs w:val="24"/>
              <w:shd w:val="clear" w:color="auto" w:fill="FFFFFF"/>
              <w:lang w:val="en-GB"/>
            </w:rPr>
          </w:rPrChange>
        </w:rPr>
        <w:pPrChange w:id="3809" w:author="Ian Hussey" w:date="2020-08-25T18:06:00Z">
          <w:pPr>
            <w:tabs>
              <w:tab w:val="left" w:pos="851"/>
              <w:tab w:val="left" w:pos="1701"/>
            </w:tabs>
            <w:spacing w:line="480" w:lineRule="auto"/>
            <w:ind w:left="709" w:hanging="709"/>
          </w:pPr>
        </w:pPrChange>
      </w:pPr>
      <w:r w:rsidRPr="00A023CC">
        <w:rPr>
          <w:rFonts w:ascii="Times New Roman" w:hAnsi="Times New Roman" w:cs="Times New Roman"/>
          <w:sz w:val="24"/>
          <w:szCs w:val="24"/>
          <w:shd w:val="clear" w:color="auto" w:fill="FFFFFF"/>
          <w:lang w:val="en-US"/>
          <w:rPrChange w:id="3810" w:author="Ian Hussey" w:date="2020-08-25T17:52:00Z">
            <w:rPr>
              <w:rFonts w:ascii="Times New Roman" w:hAnsi="Times New Roman" w:cs="Times New Roman"/>
              <w:sz w:val="24"/>
              <w:szCs w:val="24"/>
              <w:shd w:val="clear" w:color="auto" w:fill="FFFFFF"/>
              <w:lang w:val="nl-BE"/>
            </w:rPr>
          </w:rPrChange>
        </w:rPr>
        <w:t xml:space="preserve">Kerkhof, I., Vansteenwegen, D., Baeyens, F., &amp; Hermans, D. (2011). </w:t>
      </w:r>
      <w:r w:rsidRPr="00A023CC">
        <w:rPr>
          <w:rFonts w:ascii="Times New Roman" w:hAnsi="Times New Roman" w:cs="Times New Roman"/>
          <w:sz w:val="24"/>
          <w:szCs w:val="24"/>
          <w:shd w:val="clear" w:color="auto" w:fill="FFFFFF"/>
          <w:lang w:val="en-US"/>
          <w:rPrChange w:id="3811" w:author="Ian Hussey" w:date="2020-08-25T17:52:00Z">
            <w:rPr>
              <w:rFonts w:ascii="Times New Roman" w:hAnsi="Times New Roman" w:cs="Times New Roman"/>
              <w:sz w:val="24"/>
              <w:szCs w:val="24"/>
              <w:shd w:val="clear" w:color="auto" w:fill="FFFFFF"/>
              <w:lang w:val="en-GB"/>
            </w:rPr>
          </w:rPrChange>
        </w:rPr>
        <w:t>Counterconditioning. An Effective Technique for Changing Conditioned Preferences. Experimental Psychology, 58, 31-38.</w:t>
      </w:r>
    </w:p>
    <w:p w14:paraId="7D67A4E1" w14:textId="77777777" w:rsidR="00553696" w:rsidRPr="00A023CC" w:rsidRDefault="00553696" w:rsidP="008F5C3C">
      <w:pPr>
        <w:tabs>
          <w:tab w:val="left" w:pos="709"/>
        </w:tabs>
        <w:spacing w:after="0" w:line="480" w:lineRule="auto"/>
        <w:ind w:left="720" w:hanging="720"/>
        <w:rPr>
          <w:rFonts w:ascii="Times New Roman" w:hAnsi="Times New Roman" w:cs="Times New Roman"/>
          <w:sz w:val="24"/>
          <w:szCs w:val="24"/>
          <w:shd w:val="clear" w:color="auto" w:fill="FFFFFF"/>
          <w:lang w:val="en-US"/>
          <w:rPrChange w:id="3812" w:author="Ian Hussey" w:date="2020-08-25T17:52:00Z">
            <w:rPr>
              <w:rFonts w:ascii="Times New Roman" w:hAnsi="Times New Roman" w:cs="Times New Roman"/>
              <w:sz w:val="24"/>
              <w:szCs w:val="24"/>
              <w:shd w:val="clear" w:color="auto" w:fill="FFFFFF"/>
              <w:lang w:val="en-GB"/>
            </w:rPr>
          </w:rPrChange>
        </w:rPr>
        <w:pPrChange w:id="3813" w:author="Ian Hussey" w:date="2020-08-25T18:06:00Z">
          <w:pPr>
            <w:tabs>
              <w:tab w:val="left" w:pos="709"/>
            </w:tabs>
            <w:spacing w:line="480" w:lineRule="auto"/>
            <w:ind w:left="709" w:hanging="709"/>
          </w:pPr>
        </w:pPrChange>
      </w:pPr>
      <w:r w:rsidRPr="00A023CC">
        <w:rPr>
          <w:rFonts w:ascii="Times New Roman" w:hAnsi="Times New Roman" w:cs="Times New Roman"/>
          <w:sz w:val="24"/>
          <w:szCs w:val="24"/>
          <w:shd w:val="clear" w:color="auto" w:fill="FFFFFF"/>
          <w:lang w:val="en-US"/>
          <w:rPrChange w:id="3814" w:author="Ian Hussey" w:date="2020-08-25T17:52:00Z">
            <w:rPr>
              <w:rFonts w:ascii="Times New Roman" w:hAnsi="Times New Roman" w:cs="Times New Roman"/>
              <w:sz w:val="24"/>
              <w:szCs w:val="24"/>
              <w:shd w:val="clear" w:color="auto" w:fill="FFFFFF"/>
              <w:lang w:val="en-GB"/>
            </w:rPr>
          </w:rPrChange>
        </w:rPr>
        <w:t>Lipp, O. V., Mallan, K. M., Libera, M., &amp; Tan, M. (2010). The effects of verbal instruction on affective and expectancy learning. </w:t>
      </w:r>
      <w:r w:rsidRPr="00A023CC">
        <w:rPr>
          <w:rFonts w:ascii="Times New Roman" w:hAnsi="Times New Roman" w:cs="Times New Roman"/>
          <w:i/>
          <w:iCs/>
          <w:sz w:val="24"/>
          <w:szCs w:val="24"/>
          <w:shd w:val="clear" w:color="auto" w:fill="FFFFFF"/>
          <w:lang w:val="en-US"/>
          <w:rPrChange w:id="3815" w:author="Ian Hussey" w:date="2020-08-25T17:52:00Z">
            <w:rPr>
              <w:rFonts w:ascii="Times New Roman" w:hAnsi="Times New Roman" w:cs="Times New Roman"/>
              <w:i/>
              <w:iCs/>
              <w:sz w:val="24"/>
              <w:szCs w:val="24"/>
              <w:shd w:val="clear" w:color="auto" w:fill="FFFFFF"/>
              <w:lang w:val="en-GB"/>
            </w:rPr>
          </w:rPrChange>
        </w:rPr>
        <w:t>Behaviour Research and Therapy</w:t>
      </w:r>
      <w:r w:rsidRPr="00A023CC">
        <w:rPr>
          <w:rFonts w:ascii="Times New Roman" w:hAnsi="Times New Roman" w:cs="Times New Roman"/>
          <w:sz w:val="24"/>
          <w:szCs w:val="24"/>
          <w:shd w:val="clear" w:color="auto" w:fill="FFFFFF"/>
          <w:lang w:val="en-US"/>
          <w:rPrChange w:id="3816" w:author="Ian Hussey" w:date="2020-08-25T17:52:00Z">
            <w:rPr>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817" w:author="Ian Hussey" w:date="2020-08-25T17:52:00Z">
            <w:rPr>
              <w:rFonts w:ascii="Times New Roman" w:hAnsi="Times New Roman" w:cs="Times New Roman"/>
              <w:i/>
              <w:iCs/>
              <w:sz w:val="24"/>
              <w:szCs w:val="24"/>
              <w:shd w:val="clear" w:color="auto" w:fill="FFFFFF"/>
              <w:lang w:val="en-GB"/>
            </w:rPr>
          </w:rPrChange>
        </w:rPr>
        <w:t>48</w:t>
      </w:r>
      <w:r w:rsidRPr="00A023CC">
        <w:rPr>
          <w:rFonts w:ascii="Times New Roman" w:hAnsi="Times New Roman" w:cs="Times New Roman"/>
          <w:sz w:val="24"/>
          <w:szCs w:val="24"/>
          <w:shd w:val="clear" w:color="auto" w:fill="FFFFFF"/>
          <w:lang w:val="en-US"/>
          <w:rPrChange w:id="3818" w:author="Ian Hussey" w:date="2020-08-25T17:52:00Z">
            <w:rPr>
              <w:rFonts w:ascii="Times New Roman" w:hAnsi="Times New Roman" w:cs="Times New Roman"/>
              <w:sz w:val="24"/>
              <w:szCs w:val="24"/>
              <w:shd w:val="clear" w:color="auto" w:fill="FFFFFF"/>
              <w:lang w:val="en-GB"/>
            </w:rPr>
          </w:rPrChange>
        </w:rPr>
        <w:t>(3), 203-209.</w:t>
      </w:r>
    </w:p>
    <w:p w14:paraId="0C2D590E" w14:textId="77777777" w:rsidR="00553696" w:rsidRPr="00A023CC" w:rsidRDefault="00553696" w:rsidP="008F5C3C">
      <w:pPr>
        <w:tabs>
          <w:tab w:val="left" w:pos="709"/>
        </w:tabs>
        <w:spacing w:after="0" w:line="480" w:lineRule="auto"/>
        <w:ind w:left="720" w:hanging="720"/>
        <w:rPr>
          <w:rFonts w:ascii="Times New Roman" w:hAnsi="Times New Roman" w:cs="Times New Roman"/>
          <w:sz w:val="24"/>
          <w:szCs w:val="24"/>
          <w:shd w:val="clear" w:color="auto" w:fill="FFFFFF"/>
          <w:lang w:val="en-US"/>
          <w:rPrChange w:id="3819" w:author="Ian Hussey" w:date="2020-08-25T17:52:00Z">
            <w:rPr>
              <w:rFonts w:ascii="Times New Roman" w:hAnsi="Times New Roman" w:cs="Times New Roman"/>
              <w:sz w:val="24"/>
              <w:szCs w:val="24"/>
              <w:shd w:val="clear" w:color="auto" w:fill="FFFFFF"/>
              <w:lang w:val="en-GB"/>
            </w:rPr>
          </w:rPrChange>
        </w:rPr>
        <w:pPrChange w:id="3820" w:author="Ian Hussey" w:date="2020-08-25T18:06:00Z">
          <w:pPr>
            <w:tabs>
              <w:tab w:val="left" w:pos="709"/>
            </w:tabs>
            <w:spacing w:line="480" w:lineRule="auto"/>
            <w:ind w:left="709" w:hanging="709"/>
          </w:pPr>
        </w:pPrChange>
      </w:pPr>
      <w:r w:rsidRPr="00A023CC">
        <w:rPr>
          <w:rFonts w:ascii="Times New Roman" w:hAnsi="Times New Roman" w:cs="Times New Roman"/>
          <w:sz w:val="24"/>
          <w:szCs w:val="24"/>
          <w:shd w:val="clear" w:color="auto" w:fill="FFFFFF"/>
          <w:lang w:val="en-US"/>
          <w:rPrChange w:id="3821" w:author="Ian Hussey" w:date="2020-08-25T17:52:00Z">
            <w:rPr>
              <w:rFonts w:ascii="Times New Roman" w:hAnsi="Times New Roman" w:cs="Times New Roman"/>
              <w:sz w:val="24"/>
              <w:szCs w:val="24"/>
              <w:shd w:val="clear" w:color="auto" w:fill="FFFFFF"/>
              <w:lang w:val="en-GB"/>
            </w:rPr>
          </w:rPrChange>
        </w:rPr>
        <w:t>Lipp, O. V., Oughton, N., &amp; LeLievre, J. (2003). Evaluative learning in human Pavlovian conditioning: Extinct, but still there?. </w:t>
      </w:r>
      <w:r w:rsidRPr="00A023CC">
        <w:rPr>
          <w:rFonts w:ascii="Times New Roman" w:hAnsi="Times New Roman" w:cs="Times New Roman"/>
          <w:i/>
          <w:iCs/>
          <w:sz w:val="24"/>
          <w:szCs w:val="24"/>
          <w:shd w:val="clear" w:color="auto" w:fill="FFFFFF"/>
          <w:lang w:val="en-US"/>
          <w:rPrChange w:id="3822" w:author="Ian Hussey" w:date="2020-08-25T17:52:00Z">
            <w:rPr>
              <w:rFonts w:ascii="Times New Roman" w:hAnsi="Times New Roman" w:cs="Times New Roman"/>
              <w:i/>
              <w:iCs/>
              <w:sz w:val="24"/>
              <w:szCs w:val="24"/>
              <w:shd w:val="clear" w:color="auto" w:fill="FFFFFF"/>
              <w:lang w:val="en-GB"/>
            </w:rPr>
          </w:rPrChange>
        </w:rPr>
        <w:t>Learning and Motivation</w:t>
      </w:r>
      <w:r w:rsidRPr="00A023CC">
        <w:rPr>
          <w:rFonts w:ascii="Times New Roman" w:hAnsi="Times New Roman" w:cs="Times New Roman"/>
          <w:sz w:val="24"/>
          <w:szCs w:val="24"/>
          <w:shd w:val="clear" w:color="auto" w:fill="FFFFFF"/>
          <w:lang w:val="en-US"/>
          <w:rPrChange w:id="3823" w:author="Ian Hussey" w:date="2020-08-25T17:52:00Z">
            <w:rPr>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824" w:author="Ian Hussey" w:date="2020-08-25T17:52:00Z">
            <w:rPr>
              <w:rFonts w:ascii="Times New Roman" w:hAnsi="Times New Roman" w:cs="Times New Roman"/>
              <w:i/>
              <w:iCs/>
              <w:sz w:val="24"/>
              <w:szCs w:val="24"/>
              <w:shd w:val="clear" w:color="auto" w:fill="FFFFFF"/>
              <w:lang w:val="en-GB"/>
            </w:rPr>
          </w:rPrChange>
        </w:rPr>
        <w:t>34</w:t>
      </w:r>
      <w:r w:rsidRPr="00A023CC">
        <w:rPr>
          <w:rFonts w:ascii="Times New Roman" w:hAnsi="Times New Roman" w:cs="Times New Roman"/>
          <w:sz w:val="24"/>
          <w:szCs w:val="24"/>
          <w:shd w:val="clear" w:color="auto" w:fill="FFFFFF"/>
          <w:lang w:val="en-US"/>
          <w:rPrChange w:id="3825" w:author="Ian Hussey" w:date="2020-08-25T17:52:00Z">
            <w:rPr>
              <w:rFonts w:ascii="Times New Roman" w:hAnsi="Times New Roman" w:cs="Times New Roman"/>
              <w:sz w:val="24"/>
              <w:szCs w:val="24"/>
              <w:shd w:val="clear" w:color="auto" w:fill="FFFFFF"/>
              <w:lang w:val="en-GB"/>
            </w:rPr>
          </w:rPrChange>
        </w:rPr>
        <w:t>(3), 219-239.</w:t>
      </w:r>
    </w:p>
    <w:p w14:paraId="166D3CB5" w14:textId="14749406" w:rsidR="00553696" w:rsidRPr="00A023CC" w:rsidRDefault="00553696" w:rsidP="008F5C3C">
      <w:pPr>
        <w:spacing w:after="0" w:line="480" w:lineRule="auto"/>
        <w:ind w:left="720" w:hanging="720"/>
        <w:rPr>
          <w:rFonts w:ascii="Times New Roman" w:hAnsi="Times New Roman" w:cs="Times New Roman"/>
          <w:sz w:val="24"/>
          <w:lang w:val="en-US"/>
          <w:rPrChange w:id="3826" w:author="Ian Hussey" w:date="2020-08-25T17:52:00Z">
            <w:rPr>
              <w:rFonts w:ascii="Times New Roman" w:hAnsi="Times New Roman" w:cs="Times New Roman"/>
              <w:sz w:val="24"/>
              <w:lang w:val="en-GB"/>
            </w:rPr>
          </w:rPrChange>
        </w:rPr>
        <w:pPrChange w:id="3827" w:author="Ian Hussey" w:date="2020-08-25T18:06:00Z">
          <w:pPr>
            <w:spacing w:line="480" w:lineRule="auto"/>
          </w:pPr>
        </w:pPrChange>
      </w:pPr>
      <w:r w:rsidRPr="00A023CC">
        <w:rPr>
          <w:rFonts w:ascii="Times New Roman" w:hAnsi="Times New Roman" w:cs="Times New Roman"/>
          <w:sz w:val="24"/>
          <w:lang w:val="en-US"/>
          <w:rPrChange w:id="3828" w:author="Ian Hussey" w:date="2020-08-25T17:52:00Z">
            <w:rPr>
              <w:rFonts w:ascii="Times New Roman" w:hAnsi="Times New Roman" w:cs="Times New Roman"/>
              <w:sz w:val="24"/>
              <w:lang w:val="en-GB"/>
            </w:rPr>
          </w:rPrChange>
        </w:rPr>
        <w:t>Mann, T. C., &amp; Ferguson, M. J. (2015). Can we undo our first impressions? The role of</w:t>
      </w:r>
      <w:r w:rsidRPr="00A023CC">
        <w:rPr>
          <w:rFonts w:ascii="Times New Roman" w:hAnsi="Times New Roman" w:cs="Times New Roman"/>
          <w:sz w:val="24"/>
          <w:lang w:val="en-US"/>
          <w:rPrChange w:id="3829" w:author="Ian Hussey" w:date="2020-08-25T17:52:00Z">
            <w:rPr>
              <w:rFonts w:ascii="Times New Roman" w:hAnsi="Times New Roman" w:cs="Times New Roman"/>
              <w:sz w:val="24"/>
              <w:lang w:val="en-GB"/>
            </w:rPr>
          </w:rPrChange>
        </w:rPr>
        <w:tab/>
      </w:r>
      <w:ins w:id="3830" w:author="Ian Hussey" w:date="2020-08-25T18:06:00Z">
        <w:r w:rsidR="008F5C3C">
          <w:rPr>
            <w:rFonts w:ascii="Times New Roman" w:hAnsi="Times New Roman" w:cs="Times New Roman"/>
            <w:sz w:val="24"/>
            <w:lang w:val="en-US"/>
          </w:rPr>
          <w:t xml:space="preserve"> </w:t>
        </w:r>
      </w:ins>
      <w:del w:id="3831" w:author="Ian Hussey" w:date="2020-08-25T18:06:00Z">
        <w:r w:rsidRPr="00A023CC" w:rsidDel="008F5C3C">
          <w:rPr>
            <w:rFonts w:ascii="Times New Roman" w:hAnsi="Times New Roman" w:cs="Times New Roman"/>
            <w:sz w:val="24"/>
            <w:lang w:val="en-US"/>
            <w:rPrChange w:id="3832"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833" w:author="Ian Hussey" w:date="2020-08-25T17:52:00Z">
            <w:rPr>
              <w:rFonts w:ascii="Times New Roman" w:hAnsi="Times New Roman" w:cs="Times New Roman"/>
              <w:sz w:val="24"/>
              <w:lang w:val="en-GB"/>
            </w:rPr>
          </w:rPrChange>
        </w:rPr>
        <w:t xml:space="preserve">reinterpretation in reversing implicit evaluations. </w:t>
      </w:r>
      <w:r w:rsidRPr="00A023CC">
        <w:rPr>
          <w:rFonts w:ascii="Times New Roman" w:hAnsi="Times New Roman" w:cs="Times New Roman"/>
          <w:i/>
          <w:sz w:val="24"/>
          <w:lang w:val="en-US"/>
          <w:rPrChange w:id="3834" w:author="Ian Hussey" w:date="2020-08-25T17:52:00Z">
            <w:rPr>
              <w:rFonts w:ascii="Times New Roman" w:hAnsi="Times New Roman" w:cs="Times New Roman"/>
              <w:i/>
              <w:sz w:val="24"/>
              <w:lang w:val="en-GB"/>
            </w:rPr>
          </w:rPrChange>
        </w:rPr>
        <w:t>Journal of Personality and Social</w:t>
      </w:r>
      <w:ins w:id="3835" w:author="Ian Hussey" w:date="2020-08-25T18:06:00Z">
        <w:r w:rsidR="008F5C3C">
          <w:rPr>
            <w:rFonts w:ascii="Times New Roman" w:hAnsi="Times New Roman" w:cs="Times New Roman"/>
            <w:i/>
            <w:sz w:val="24"/>
            <w:lang w:val="en-US"/>
          </w:rPr>
          <w:t xml:space="preserve"> </w:t>
        </w:r>
      </w:ins>
      <w:del w:id="3836" w:author="Ian Hussey" w:date="2020-08-25T18:06:00Z">
        <w:r w:rsidRPr="00A023CC" w:rsidDel="008F5C3C">
          <w:rPr>
            <w:rFonts w:ascii="Times New Roman" w:hAnsi="Times New Roman" w:cs="Times New Roman"/>
            <w:i/>
            <w:sz w:val="24"/>
            <w:lang w:val="en-US"/>
            <w:rPrChange w:id="3837" w:author="Ian Hussey" w:date="2020-08-25T17:52:00Z">
              <w:rPr>
                <w:rFonts w:ascii="Times New Roman" w:hAnsi="Times New Roman" w:cs="Times New Roman"/>
                <w:i/>
                <w:sz w:val="24"/>
                <w:lang w:val="en-GB"/>
              </w:rPr>
            </w:rPrChange>
          </w:rPr>
          <w:tab/>
        </w:r>
      </w:del>
      <w:r w:rsidRPr="00A023CC">
        <w:rPr>
          <w:rFonts w:ascii="Times New Roman" w:hAnsi="Times New Roman" w:cs="Times New Roman"/>
          <w:i/>
          <w:sz w:val="24"/>
          <w:lang w:val="en-US"/>
          <w:rPrChange w:id="3838" w:author="Ian Hussey" w:date="2020-08-25T17:52:00Z">
            <w:rPr>
              <w:rFonts w:ascii="Times New Roman" w:hAnsi="Times New Roman" w:cs="Times New Roman"/>
              <w:i/>
              <w:sz w:val="24"/>
              <w:lang w:val="en-GB"/>
            </w:rPr>
          </w:rPrChange>
        </w:rPr>
        <w:t>Psychology, 108(6),</w:t>
      </w:r>
      <w:r w:rsidRPr="00A023CC">
        <w:rPr>
          <w:rFonts w:ascii="Times New Roman" w:hAnsi="Times New Roman" w:cs="Times New Roman"/>
          <w:sz w:val="24"/>
          <w:lang w:val="en-US"/>
          <w:rPrChange w:id="3839" w:author="Ian Hussey" w:date="2020-08-25T17:52:00Z">
            <w:rPr>
              <w:rFonts w:ascii="Times New Roman" w:hAnsi="Times New Roman" w:cs="Times New Roman"/>
              <w:sz w:val="24"/>
              <w:lang w:val="en-GB"/>
            </w:rPr>
          </w:rPrChange>
        </w:rPr>
        <w:t xml:space="preserve"> 823-849.</w:t>
      </w:r>
    </w:p>
    <w:p w14:paraId="68091F6E" w14:textId="77777777" w:rsidR="00553696" w:rsidRPr="00A023CC" w:rsidRDefault="00553696" w:rsidP="008F5C3C">
      <w:pPr>
        <w:tabs>
          <w:tab w:val="left" w:pos="709"/>
        </w:tabs>
        <w:spacing w:after="0" w:line="480" w:lineRule="auto"/>
        <w:ind w:left="720" w:hanging="720"/>
        <w:rPr>
          <w:rFonts w:ascii="Times New Roman" w:hAnsi="Times New Roman" w:cs="Times New Roman"/>
          <w:sz w:val="24"/>
          <w:szCs w:val="24"/>
          <w:shd w:val="clear" w:color="auto" w:fill="FFFFFF"/>
          <w:lang w:val="en-US"/>
          <w:rPrChange w:id="3840" w:author="Ian Hussey" w:date="2020-08-25T17:52:00Z">
            <w:rPr>
              <w:rFonts w:ascii="Times New Roman" w:hAnsi="Times New Roman" w:cs="Times New Roman"/>
              <w:sz w:val="24"/>
              <w:szCs w:val="24"/>
              <w:shd w:val="clear" w:color="auto" w:fill="FFFFFF"/>
              <w:lang w:val="en-GB"/>
            </w:rPr>
          </w:rPrChange>
        </w:rPr>
        <w:pPrChange w:id="3841" w:author="Ian Hussey" w:date="2020-08-25T18:06:00Z">
          <w:pPr>
            <w:tabs>
              <w:tab w:val="left" w:pos="709"/>
            </w:tabs>
            <w:spacing w:line="480" w:lineRule="auto"/>
            <w:ind w:left="709" w:hanging="709"/>
          </w:pPr>
        </w:pPrChange>
      </w:pPr>
      <w:r w:rsidRPr="00A023CC">
        <w:rPr>
          <w:rFonts w:ascii="Times New Roman" w:hAnsi="Times New Roman" w:cs="Times New Roman"/>
          <w:sz w:val="24"/>
          <w:szCs w:val="24"/>
          <w:shd w:val="clear" w:color="auto" w:fill="FFFFFF"/>
          <w:lang w:val="en-US"/>
          <w:rPrChange w:id="3842" w:author="Ian Hussey" w:date="2020-08-25T17:52:00Z">
            <w:rPr>
              <w:rFonts w:ascii="Times New Roman" w:hAnsi="Times New Roman" w:cs="Times New Roman"/>
              <w:sz w:val="24"/>
              <w:szCs w:val="24"/>
              <w:shd w:val="clear" w:color="auto" w:fill="FFFFFF"/>
              <w:lang w:val="en-GB"/>
            </w:rPr>
          </w:rPrChange>
        </w:rPr>
        <w:t>Mattavelli, S., Avishai, A., Perugini, M., Richetin, J., &amp; Sheeran, P. (2017). How Can Implicit and Explicit Attitudes Both Be Changed? Testing Two Interventions to Promote Consumption of Green Vegetables. </w:t>
      </w:r>
      <w:r w:rsidRPr="00A023CC">
        <w:rPr>
          <w:rFonts w:ascii="Times New Roman" w:hAnsi="Times New Roman" w:cs="Times New Roman"/>
          <w:i/>
          <w:iCs/>
          <w:sz w:val="24"/>
          <w:szCs w:val="24"/>
          <w:shd w:val="clear" w:color="auto" w:fill="FFFFFF"/>
          <w:lang w:val="en-US"/>
          <w:rPrChange w:id="3843" w:author="Ian Hussey" w:date="2020-08-25T17:52:00Z">
            <w:rPr>
              <w:rFonts w:ascii="Times New Roman" w:hAnsi="Times New Roman" w:cs="Times New Roman"/>
              <w:i/>
              <w:iCs/>
              <w:sz w:val="24"/>
              <w:szCs w:val="24"/>
              <w:shd w:val="clear" w:color="auto" w:fill="FFFFFF"/>
              <w:lang w:val="en-GB"/>
            </w:rPr>
          </w:rPrChange>
        </w:rPr>
        <w:t>Annals of Behavioral Medicine</w:t>
      </w:r>
      <w:r w:rsidRPr="00A023CC">
        <w:rPr>
          <w:rFonts w:ascii="Times New Roman" w:hAnsi="Times New Roman" w:cs="Times New Roman"/>
          <w:sz w:val="24"/>
          <w:szCs w:val="24"/>
          <w:shd w:val="clear" w:color="auto" w:fill="FFFFFF"/>
          <w:lang w:val="en-US"/>
          <w:rPrChange w:id="3844" w:author="Ian Hussey" w:date="2020-08-25T17:52:00Z">
            <w:rPr>
              <w:rFonts w:ascii="Times New Roman" w:hAnsi="Times New Roman" w:cs="Times New Roman"/>
              <w:sz w:val="24"/>
              <w:szCs w:val="24"/>
              <w:shd w:val="clear" w:color="auto" w:fill="FFFFFF"/>
              <w:lang w:val="en-GB"/>
            </w:rPr>
          </w:rPrChange>
        </w:rPr>
        <w:t>, 1-8.</w:t>
      </w:r>
    </w:p>
    <w:p w14:paraId="4107AA7C" w14:textId="77777777" w:rsidR="00553696" w:rsidRPr="00A023CC" w:rsidRDefault="00553696" w:rsidP="008F5C3C">
      <w:pPr>
        <w:tabs>
          <w:tab w:val="left" w:pos="709"/>
        </w:tabs>
        <w:spacing w:after="0" w:line="480" w:lineRule="auto"/>
        <w:ind w:left="720" w:hanging="720"/>
        <w:rPr>
          <w:rFonts w:ascii="Times New Roman" w:hAnsi="Times New Roman" w:cs="Times New Roman"/>
          <w:sz w:val="24"/>
          <w:szCs w:val="24"/>
          <w:shd w:val="clear" w:color="auto" w:fill="FFFFFF"/>
          <w:lang w:val="en-US"/>
          <w:rPrChange w:id="3845" w:author="Ian Hussey" w:date="2020-08-25T17:52:00Z">
            <w:rPr>
              <w:rFonts w:ascii="Times New Roman" w:hAnsi="Times New Roman" w:cs="Times New Roman"/>
              <w:sz w:val="24"/>
              <w:szCs w:val="24"/>
              <w:shd w:val="clear" w:color="auto" w:fill="FFFFFF"/>
              <w:lang w:val="en-GB"/>
            </w:rPr>
          </w:rPrChange>
        </w:rPr>
        <w:pPrChange w:id="3846" w:author="Ian Hussey" w:date="2020-08-25T18:06:00Z">
          <w:pPr>
            <w:tabs>
              <w:tab w:val="left" w:pos="709"/>
            </w:tabs>
            <w:spacing w:line="480" w:lineRule="auto"/>
            <w:ind w:left="709" w:hanging="709"/>
          </w:pPr>
        </w:pPrChange>
      </w:pPr>
      <w:r w:rsidRPr="00A023CC">
        <w:rPr>
          <w:rFonts w:ascii="Times New Roman" w:hAnsi="Times New Roman" w:cs="Times New Roman"/>
          <w:sz w:val="24"/>
          <w:szCs w:val="24"/>
          <w:shd w:val="clear" w:color="auto" w:fill="FFFFFF"/>
          <w:lang w:val="en-US"/>
          <w:rPrChange w:id="3847" w:author="Ian Hussey" w:date="2020-08-25T17:52:00Z">
            <w:rPr>
              <w:rFonts w:ascii="Times New Roman" w:hAnsi="Times New Roman" w:cs="Times New Roman"/>
              <w:sz w:val="24"/>
              <w:szCs w:val="24"/>
              <w:shd w:val="clear" w:color="auto" w:fill="FFFFFF"/>
              <w:lang w:val="en-GB"/>
            </w:rPr>
          </w:rPrChange>
        </w:rPr>
        <w:t>Mattavelli, S., Richetin, J., Gallucci, M., &amp; Perugini, M. (2017). The Self-Referencing task: Theoretical overview and empirical evidence. </w:t>
      </w:r>
      <w:r w:rsidRPr="00A023CC">
        <w:rPr>
          <w:rFonts w:ascii="Times New Roman" w:hAnsi="Times New Roman" w:cs="Times New Roman"/>
          <w:i/>
          <w:iCs/>
          <w:sz w:val="24"/>
          <w:szCs w:val="24"/>
          <w:shd w:val="clear" w:color="auto" w:fill="FFFFFF"/>
          <w:lang w:val="en-US"/>
          <w:rPrChange w:id="3848" w:author="Ian Hussey" w:date="2020-08-25T17:52:00Z">
            <w:rPr>
              <w:rFonts w:ascii="Times New Roman" w:hAnsi="Times New Roman" w:cs="Times New Roman"/>
              <w:i/>
              <w:iCs/>
              <w:sz w:val="24"/>
              <w:szCs w:val="24"/>
              <w:shd w:val="clear" w:color="auto" w:fill="FFFFFF"/>
              <w:lang w:val="en-GB"/>
            </w:rPr>
          </w:rPrChange>
        </w:rPr>
        <w:t>Journal of Experimental Social Psychology</w:t>
      </w:r>
      <w:r w:rsidRPr="00A023CC">
        <w:rPr>
          <w:rFonts w:ascii="Times New Roman" w:hAnsi="Times New Roman" w:cs="Times New Roman"/>
          <w:sz w:val="24"/>
          <w:szCs w:val="24"/>
          <w:shd w:val="clear" w:color="auto" w:fill="FFFFFF"/>
          <w:lang w:val="en-US"/>
          <w:rPrChange w:id="3849" w:author="Ian Hussey" w:date="2020-08-25T17:52:00Z">
            <w:rPr>
              <w:rFonts w:ascii="Times New Roman" w:hAnsi="Times New Roman" w:cs="Times New Roman"/>
              <w:sz w:val="24"/>
              <w:szCs w:val="24"/>
              <w:shd w:val="clear" w:color="auto" w:fill="FFFFFF"/>
              <w:lang w:val="en-GB"/>
            </w:rPr>
          </w:rPrChange>
        </w:rPr>
        <w:t>, </w:t>
      </w:r>
      <w:r w:rsidRPr="00A023CC">
        <w:rPr>
          <w:rFonts w:ascii="Times New Roman" w:hAnsi="Times New Roman" w:cs="Times New Roman"/>
          <w:i/>
          <w:iCs/>
          <w:sz w:val="24"/>
          <w:szCs w:val="24"/>
          <w:shd w:val="clear" w:color="auto" w:fill="FFFFFF"/>
          <w:lang w:val="en-US"/>
          <w:rPrChange w:id="3850" w:author="Ian Hussey" w:date="2020-08-25T17:52:00Z">
            <w:rPr>
              <w:rFonts w:ascii="Times New Roman" w:hAnsi="Times New Roman" w:cs="Times New Roman"/>
              <w:i/>
              <w:iCs/>
              <w:sz w:val="24"/>
              <w:szCs w:val="24"/>
              <w:shd w:val="clear" w:color="auto" w:fill="FFFFFF"/>
              <w:lang w:val="en-GB"/>
            </w:rPr>
          </w:rPrChange>
        </w:rPr>
        <w:t>71</w:t>
      </w:r>
      <w:r w:rsidRPr="00A023CC">
        <w:rPr>
          <w:rFonts w:ascii="Times New Roman" w:hAnsi="Times New Roman" w:cs="Times New Roman"/>
          <w:sz w:val="24"/>
          <w:szCs w:val="24"/>
          <w:shd w:val="clear" w:color="auto" w:fill="FFFFFF"/>
          <w:lang w:val="en-US"/>
          <w:rPrChange w:id="3851" w:author="Ian Hussey" w:date="2020-08-25T17:52:00Z">
            <w:rPr>
              <w:rFonts w:ascii="Times New Roman" w:hAnsi="Times New Roman" w:cs="Times New Roman"/>
              <w:sz w:val="24"/>
              <w:szCs w:val="24"/>
              <w:shd w:val="clear" w:color="auto" w:fill="FFFFFF"/>
              <w:lang w:val="en-GB"/>
            </w:rPr>
          </w:rPrChange>
        </w:rPr>
        <w:t>, 68-82.</w:t>
      </w:r>
    </w:p>
    <w:p w14:paraId="4C36A4B6" w14:textId="77777777" w:rsidR="00553696" w:rsidRPr="00A023CC" w:rsidRDefault="00553696" w:rsidP="008F5C3C">
      <w:pPr>
        <w:tabs>
          <w:tab w:val="left" w:pos="426"/>
        </w:tabs>
        <w:spacing w:after="0" w:line="480" w:lineRule="auto"/>
        <w:ind w:left="720" w:hanging="720"/>
        <w:rPr>
          <w:rFonts w:ascii="Times New Roman" w:hAnsi="Times New Roman" w:cs="Times New Roman"/>
          <w:bCs/>
          <w:sz w:val="24"/>
          <w:szCs w:val="24"/>
          <w:lang w:val="en-US"/>
          <w:rPrChange w:id="3852" w:author="Ian Hussey" w:date="2020-08-25T17:52:00Z">
            <w:rPr>
              <w:rFonts w:ascii="Times New Roman" w:hAnsi="Times New Roman" w:cs="Times New Roman"/>
              <w:bCs/>
              <w:sz w:val="24"/>
              <w:szCs w:val="24"/>
              <w:lang w:val="en-GB"/>
            </w:rPr>
          </w:rPrChange>
        </w:rPr>
        <w:pPrChange w:id="3853" w:author="Ian Hussey" w:date="2020-08-25T18:06:00Z">
          <w:pPr>
            <w:tabs>
              <w:tab w:val="left" w:pos="426"/>
            </w:tabs>
            <w:spacing w:line="480" w:lineRule="auto"/>
            <w:ind w:left="709" w:hanging="709"/>
          </w:pPr>
        </w:pPrChange>
      </w:pPr>
      <w:r w:rsidRPr="00A023CC">
        <w:rPr>
          <w:rFonts w:ascii="Times New Roman" w:hAnsi="Times New Roman" w:cs="Times New Roman"/>
          <w:bCs/>
          <w:sz w:val="24"/>
          <w:szCs w:val="24"/>
          <w:lang w:val="en-US"/>
          <w:rPrChange w:id="3854" w:author="Ian Hussey" w:date="2020-08-25T17:52:00Z">
            <w:rPr>
              <w:rFonts w:ascii="Times New Roman" w:hAnsi="Times New Roman" w:cs="Times New Roman"/>
              <w:bCs/>
              <w:sz w:val="24"/>
              <w:szCs w:val="24"/>
              <w:lang w:val="en-GB"/>
            </w:rPr>
          </w:rPrChange>
        </w:rPr>
        <w:t xml:space="preserve">Moreland, R. L., &amp; Topolinski, S. (2010). The Mere Exposure Phenomenon: A LingeringMelody by Robert Zajonc. </w:t>
      </w:r>
      <w:r w:rsidRPr="00A023CC">
        <w:rPr>
          <w:rFonts w:ascii="Times New Roman" w:hAnsi="Times New Roman" w:cs="Times New Roman"/>
          <w:bCs/>
          <w:i/>
          <w:sz w:val="24"/>
          <w:szCs w:val="24"/>
          <w:lang w:val="en-US"/>
          <w:rPrChange w:id="3855" w:author="Ian Hussey" w:date="2020-08-25T17:52:00Z">
            <w:rPr>
              <w:rFonts w:ascii="Times New Roman" w:hAnsi="Times New Roman" w:cs="Times New Roman"/>
              <w:bCs/>
              <w:i/>
              <w:sz w:val="24"/>
              <w:szCs w:val="24"/>
              <w:lang w:val="en-GB"/>
            </w:rPr>
          </w:rPrChange>
        </w:rPr>
        <w:t>Emotion Review, 2(4)</w:t>
      </w:r>
      <w:r w:rsidRPr="00A023CC">
        <w:rPr>
          <w:rFonts w:ascii="Times New Roman" w:hAnsi="Times New Roman" w:cs="Times New Roman"/>
          <w:bCs/>
          <w:sz w:val="24"/>
          <w:szCs w:val="24"/>
          <w:lang w:val="en-US"/>
          <w:rPrChange w:id="3856" w:author="Ian Hussey" w:date="2020-08-25T17:52:00Z">
            <w:rPr>
              <w:rFonts w:ascii="Times New Roman" w:hAnsi="Times New Roman" w:cs="Times New Roman"/>
              <w:bCs/>
              <w:sz w:val="24"/>
              <w:szCs w:val="24"/>
              <w:lang w:val="en-GB"/>
            </w:rPr>
          </w:rPrChange>
        </w:rPr>
        <w:t>, 329-339.</w:t>
      </w:r>
    </w:p>
    <w:p w14:paraId="75AA6312" w14:textId="048C9A2F" w:rsidR="00553696" w:rsidRPr="00A023CC" w:rsidRDefault="00553696" w:rsidP="008F5C3C">
      <w:pPr>
        <w:spacing w:after="0" w:line="480" w:lineRule="auto"/>
        <w:ind w:left="720" w:hanging="720"/>
        <w:rPr>
          <w:rFonts w:ascii="Times New Roman" w:hAnsi="Times New Roman" w:cs="Times New Roman"/>
          <w:sz w:val="24"/>
          <w:lang w:val="en-US"/>
          <w:rPrChange w:id="3857" w:author="Ian Hussey" w:date="2020-08-25T17:52:00Z">
            <w:rPr>
              <w:rFonts w:ascii="Times New Roman" w:hAnsi="Times New Roman" w:cs="Times New Roman"/>
              <w:sz w:val="24"/>
              <w:lang w:val="en-GB"/>
            </w:rPr>
          </w:rPrChange>
        </w:rPr>
        <w:pPrChange w:id="3858" w:author="Ian Hussey" w:date="2020-08-25T18:06:00Z">
          <w:pPr>
            <w:spacing w:line="480" w:lineRule="auto"/>
          </w:pPr>
        </w:pPrChange>
      </w:pPr>
      <w:r w:rsidRPr="00A023CC">
        <w:rPr>
          <w:rFonts w:ascii="Times New Roman" w:hAnsi="Times New Roman" w:cs="Times New Roman"/>
          <w:sz w:val="24"/>
          <w:lang w:val="en-US"/>
          <w:rPrChange w:id="3859" w:author="Ian Hussey" w:date="2020-08-25T17:52:00Z">
            <w:rPr>
              <w:rFonts w:ascii="Times New Roman" w:hAnsi="Times New Roman" w:cs="Times New Roman"/>
              <w:sz w:val="24"/>
              <w:lang w:val="en-GB"/>
            </w:rPr>
          </w:rPrChange>
        </w:rPr>
        <w:lastRenderedPageBreak/>
        <w:t>Raes, A. K., &amp; De Raedt, R. (2012). The effect of counterconditioning on evaluative</w:t>
      </w:r>
      <w:r w:rsidRPr="00A023CC">
        <w:rPr>
          <w:rFonts w:ascii="Times New Roman" w:hAnsi="Times New Roman" w:cs="Times New Roman"/>
          <w:sz w:val="24"/>
          <w:lang w:val="en-US"/>
          <w:rPrChange w:id="3860" w:author="Ian Hussey" w:date="2020-08-25T17:52:00Z">
            <w:rPr>
              <w:rFonts w:ascii="Times New Roman" w:hAnsi="Times New Roman" w:cs="Times New Roman"/>
              <w:sz w:val="24"/>
              <w:lang w:val="en-GB"/>
            </w:rPr>
          </w:rPrChange>
        </w:rPr>
        <w:tab/>
      </w:r>
      <w:ins w:id="3861" w:author="Ian Hussey" w:date="2020-08-25T18:06:00Z">
        <w:r w:rsidR="008F5C3C">
          <w:rPr>
            <w:rFonts w:ascii="Times New Roman" w:hAnsi="Times New Roman" w:cs="Times New Roman"/>
            <w:sz w:val="24"/>
            <w:lang w:val="en-US"/>
          </w:rPr>
          <w:t xml:space="preserve"> </w:t>
        </w:r>
      </w:ins>
      <w:del w:id="3862" w:author="Ian Hussey" w:date="2020-08-25T18:06:00Z">
        <w:r w:rsidRPr="00A023CC" w:rsidDel="008F5C3C">
          <w:rPr>
            <w:rFonts w:ascii="Times New Roman" w:hAnsi="Times New Roman" w:cs="Times New Roman"/>
            <w:sz w:val="24"/>
            <w:lang w:val="en-US"/>
            <w:rPrChange w:id="3863"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864" w:author="Ian Hussey" w:date="2020-08-25T17:52:00Z">
            <w:rPr>
              <w:rFonts w:ascii="Times New Roman" w:hAnsi="Times New Roman" w:cs="Times New Roman"/>
              <w:sz w:val="24"/>
              <w:lang w:val="en-GB"/>
            </w:rPr>
          </w:rPrChange>
        </w:rPr>
        <w:t xml:space="preserve">responses and harm expectancy in a fear conditioning paradigm. </w:t>
      </w:r>
      <w:r w:rsidRPr="00A023CC">
        <w:rPr>
          <w:rFonts w:ascii="Times New Roman" w:hAnsi="Times New Roman" w:cs="Times New Roman"/>
          <w:i/>
          <w:sz w:val="24"/>
          <w:lang w:val="en-US"/>
          <w:rPrChange w:id="3865" w:author="Ian Hussey" w:date="2020-08-25T17:52:00Z">
            <w:rPr>
              <w:rFonts w:ascii="Times New Roman" w:hAnsi="Times New Roman" w:cs="Times New Roman"/>
              <w:i/>
              <w:sz w:val="24"/>
              <w:lang w:val="en-GB"/>
            </w:rPr>
          </w:rPrChange>
        </w:rPr>
        <w:t>Behavior Therapy,</w:t>
      </w:r>
      <w:ins w:id="3866" w:author="Ian Hussey" w:date="2020-08-25T18:06:00Z">
        <w:r w:rsidR="008F5C3C">
          <w:rPr>
            <w:rFonts w:ascii="Times New Roman" w:hAnsi="Times New Roman" w:cs="Times New Roman"/>
            <w:i/>
            <w:sz w:val="24"/>
            <w:lang w:val="en-US"/>
          </w:rPr>
          <w:t xml:space="preserve"> </w:t>
        </w:r>
      </w:ins>
      <w:del w:id="3867" w:author="Ian Hussey" w:date="2020-08-25T18:06:00Z">
        <w:r w:rsidRPr="00A023CC" w:rsidDel="008F5C3C">
          <w:rPr>
            <w:rFonts w:ascii="Times New Roman" w:hAnsi="Times New Roman" w:cs="Times New Roman"/>
            <w:i/>
            <w:sz w:val="24"/>
            <w:lang w:val="en-US"/>
            <w:rPrChange w:id="3868" w:author="Ian Hussey" w:date="2020-08-25T17:52:00Z">
              <w:rPr>
                <w:rFonts w:ascii="Times New Roman" w:hAnsi="Times New Roman" w:cs="Times New Roman"/>
                <w:i/>
                <w:sz w:val="24"/>
                <w:lang w:val="en-GB"/>
              </w:rPr>
            </w:rPrChange>
          </w:rPr>
          <w:tab/>
        </w:r>
      </w:del>
      <w:r w:rsidRPr="00A023CC">
        <w:rPr>
          <w:rFonts w:ascii="Times New Roman" w:hAnsi="Times New Roman" w:cs="Times New Roman"/>
          <w:i/>
          <w:sz w:val="24"/>
          <w:lang w:val="en-US"/>
          <w:rPrChange w:id="3869" w:author="Ian Hussey" w:date="2020-08-25T17:52:00Z">
            <w:rPr>
              <w:rFonts w:ascii="Times New Roman" w:hAnsi="Times New Roman" w:cs="Times New Roman"/>
              <w:i/>
              <w:sz w:val="24"/>
              <w:lang w:val="en-GB"/>
            </w:rPr>
          </w:rPrChange>
        </w:rPr>
        <w:t>43(4),</w:t>
      </w:r>
      <w:r w:rsidRPr="00A023CC">
        <w:rPr>
          <w:rFonts w:ascii="Times New Roman" w:hAnsi="Times New Roman" w:cs="Times New Roman"/>
          <w:sz w:val="24"/>
          <w:lang w:val="en-US"/>
          <w:rPrChange w:id="3870" w:author="Ian Hussey" w:date="2020-08-25T17:52:00Z">
            <w:rPr>
              <w:rFonts w:ascii="Times New Roman" w:hAnsi="Times New Roman" w:cs="Times New Roman"/>
              <w:sz w:val="24"/>
              <w:lang w:val="en-GB"/>
            </w:rPr>
          </w:rPrChange>
        </w:rPr>
        <w:t xml:space="preserve"> 757-767.</w:t>
      </w:r>
    </w:p>
    <w:p w14:paraId="40F35C85" w14:textId="211DD83A" w:rsidR="00664750" w:rsidRPr="00A023CC" w:rsidRDefault="00664750" w:rsidP="008F5C3C">
      <w:pPr>
        <w:tabs>
          <w:tab w:val="left" w:pos="709"/>
        </w:tabs>
        <w:spacing w:after="0" w:line="480" w:lineRule="auto"/>
        <w:ind w:left="720" w:hanging="720"/>
        <w:rPr>
          <w:rFonts w:ascii="Times New Roman" w:hAnsi="Times New Roman" w:cs="Times New Roman"/>
          <w:sz w:val="24"/>
          <w:szCs w:val="24"/>
          <w:shd w:val="clear" w:color="auto" w:fill="FFFFFF"/>
          <w:lang w:val="en-US"/>
          <w:rPrChange w:id="3871" w:author="Ian Hussey" w:date="2020-08-25T17:52:00Z">
            <w:rPr>
              <w:rFonts w:ascii="Times New Roman" w:hAnsi="Times New Roman" w:cs="Times New Roman"/>
              <w:sz w:val="24"/>
              <w:szCs w:val="24"/>
              <w:shd w:val="clear" w:color="auto" w:fill="FFFFFF"/>
              <w:lang w:val="en-GB"/>
            </w:rPr>
          </w:rPrChange>
        </w:rPr>
        <w:pPrChange w:id="3872" w:author="Ian Hussey" w:date="2020-08-25T18:06:00Z">
          <w:pPr>
            <w:tabs>
              <w:tab w:val="left" w:pos="709"/>
            </w:tabs>
            <w:spacing w:line="480" w:lineRule="auto"/>
            <w:ind w:left="709" w:hanging="709"/>
          </w:pPr>
        </w:pPrChange>
      </w:pPr>
      <w:r w:rsidRPr="00A023CC">
        <w:rPr>
          <w:rFonts w:ascii="Times New Roman" w:hAnsi="Times New Roman" w:cs="Times New Roman"/>
          <w:sz w:val="24"/>
          <w:szCs w:val="24"/>
          <w:shd w:val="clear" w:color="auto" w:fill="FFFFFF"/>
          <w:lang w:val="en-US"/>
          <w:rPrChange w:id="3873" w:author="Ian Hussey" w:date="2020-08-25T17:52:00Z">
            <w:rPr>
              <w:rFonts w:ascii="Times New Roman" w:hAnsi="Times New Roman" w:cs="Times New Roman"/>
              <w:sz w:val="24"/>
              <w:szCs w:val="24"/>
              <w:shd w:val="clear" w:color="auto" w:fill="FFFFFF"/>
              <w:lang w:val="en-GB"/>
            </w:rPr>
          </w:rPrChange>
        </w:rPr>
        <w:t xml:space="preserve">Sánchez-Meca, J., Marín-Martínez, F., &amp; Chacón-Moscoso, S. (2003). Effect-size indices for dichotomized outcomes in meta-analysis. </w:t>
      </w:r>
      <w:r w:rsidRPr="00A023CC">
        <w:rPr>
          <w:rFonts w:ascii="Times New Roman" w:hAnsi="Times New Roman" w:cs="Times New Roman"/>
          <w:i/>
          <w:sz w:val="24"/>
          <w:szCs w:val="24"/>
          <w:shd w:val="clear" w:color="auto" w:fill="FFFFFF"/>
          <w:lang w:val="en-US"/>
          <w:rPrChange w:id="3874" w:author="Ian Hussey" w:date="2020-08-25T17:52:00Z">
            <w:rPr>
              <w:rFonts w:ascii="Times New Roman" w:hAnsi="Times New Roman" w:cs="Times New Roman"/>
              <w:i/>
              <w:sz w:val="24"/>
              <w:szCs w:val="24"/>
              <w:shd w:val="clear" w:color="auto" w:fill="FFFFFF"/>
              <w:lang w:val="en-GB"/>
            </w:rPr>
          </w:rPrChange>
        </w:rPr>
        <w:t>Psychological Methods, 8(4)</w:t>
      </w:r>
      <w:r w:rsidRPr="00A023CC">
        <w:rPr>
          <w:rFonts w:ascii="Times New Roman" w:hAnsi="Times New Roman" w:cs="Times New Roman"/>
          <w:sz w:val="24"/>
          <w:szCs w:val="24"/>
          <w:shd w:val="clear" w:color="auto" w:fill="FFFFFF"/>
          <w:lang w:val="en-US"/>
          <w:rPrChange w:id="3875" w:author="Ian Hussey" w:date="2020-08-25T17:52:00Z">
            <w:rPr>
              <w:rFonts w:ascii="Times New Roman" w:hAnsi="Times New Roman" w:cs="Times New Roman"/>
              <w:sz w:val="24"/>
              <w:szCs w:val="24"/>
              <w:shd w:val="clear" w:color="auto" w:fill="FFFFFF"/>
              <w:lang w:val="en-GB"/>
            </w:rPr>
          </w:rPrChange>
        </w:rPr>
        <w:t>, 448-467.</w:t>
      </w:r>
    </w:p>
    <w:p w14:paraId="24238ECA" w14:textId="269B9742" w:rsidR="00FA676C" w:rsidRPr="00A023CC" w:rsidRDefault="00FA676C" w:rsidP="008F5C3C">
      <w:pPr>
        <w:spacing w:after="0" w:line="480" w:lineRule="auto"/>
        <w:ind w:left="720" w:hanging="720"/>
        <w:rPr>
          <w:rFonts w:ascii="Times New Roman" w:hAnsi="Times New Roman" w:cs="Times New Roman"/>
          <w:sz w:val="24"/>
          <w:lang w:val="en-US"/>
          <w:rPrChange w:id="3876" w:author="Ian Hussey" w:date="2020-08-25T17:52:00Z">
            <w:rPr>
              <w:rFonts w:ascii="Times New Roman" w:hAnsi="Times New Roman" w:cs="Times New Roman"/>
              <w:sz w:val="24"/>
              <w:lang w:val="en-GB"/>
            </w:rPr>
          </w:rPrChange>
        </w:rPr>
        <w:pPrChange w:id="3877" w:author="Ian Hussey" w:date="2020-08-25T18:06:00Z">
          <w:pPr>
            <w:spacing w:line="480" w:lineRule="auto"/>
          </w:pPr>
        </w:pPrChange>
      </w:pPr>
      <w:r w:rsidRPr="00A023CC">
        <w:rPr>
          <w:rFonts w:ascii="Times New Roman" w:hAnsi="Times New Roman" w:cs="Times New Roman"/>
          <w:sz w:val="24"/>
          <w:lang w:val="en-US"/>
        </w:rPr>
        <w:t xml:space="preserve">Van Dessel, P., Eder, A. B., &amp; Hughes, S. (2018). </w:t>
      </w:r>
      <w:r w:rsidRPr="00A023CC">
        <w:rPr>
          <w:rFonts w:ascii="Times New Roman" w:hAnsi="Times New Roman" w:cs="Times New Roman"/>
          <w:sz w:val="24"/>
          <w:lang w:val="en-US"/>
          <w:rPrChange w:id="3878" w:author="Ian Hussey" w:date="2020-08-25T17:52:00Z">
            <w:rPr>
              <w:rFonts w:ascii="Times New Roman" w:hAnsi="Times New Roman" w:cs="Times New Roman"/>
              <w:sz w:val="24"/>
              <w:lang w:val="en-GB"/>
            </w:rPr>
          </w:rPrChange>
        </w:rPr>
        <w:t xml:space="preserve">Mechanisms underlying effects of </w:t>
      </w:r>
      <w:ins w:id="3879" w:author="Ian Hussey" w:date="2020-08-25T18:06:00Z">
        <w:r w:rsidR="008F5C3C">
          <w:rPr>
            <w:rFonts w:ascii="Times New Roman" w:hAnsi="Times New Roman" w:cs="Times New Roman"/>
            <w:sz w:val="24"/>
            <w:lang w:val="en-US"/>
          </w:rPr>
          <w:t xml:space="preserve"> </w:t>
        </w:r>
      </w:ins>
      <w:del w:id="3880" w:author="Ian Hussey" w:date="2020-08-25T18:06:00Z">
        <w:r w:rsidRPr="00A023CC" w:rsidDel="008F5C3C">
          <w:rPr>
            <w:rFonts w:ascii="Times New Roman" w:hAnsi="Times New Roman" w:cs="Times New Roman"/>
            <w:sz w:val="24"/>
            <w:lang w:val="en-US"/>
            <w:rPrChange w:id="3881"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882" w:author="Ian Hussey" w:date="2020-08-25T17:52:00Z">
            <w:rPr>
              <w:rFonts w:ascii="Times New Roman" w:hAnsi="Times New Roman" w:cs="Times New Roman"/>
              <w:sz w:val="24"/>
              <w:lang w:val="en-GB"/>
            </w:rPr>
          </w:rPrChange>
        </w:rPr>
        <w:t xml:space="preserve">approach-avoidance training on stimulus evaluation. </w:t>
      </w:r>
      <w:r w:rsidRPr="00A023CC">
        <w:rPr>
          <w:rFonts w:ascii="Times New Roman" w:hAnsi="Times New Roman" w:cs="Times New Roman"/>
          <w:i/>
          <w:sz w:val="24"/>
          <w:lang w:val="en-US"/>
          <w:rPrChange w:id="3883" w:author="Ian Hussey" w:date="2020-08-25T17:52:00Z">
            <w:rPr>
              <w:rFonts w:ascii="Times New Roman" w:hAnsi="Times New Roman" w:cs="Times New Roman"/>
              <w:i/>
              <w:sz w:val="24"/>
              <w:lang w:val="en-GB"/>
            </w:rPr>
          </w:rPrChange>
        </w:rPr>
        <w:t>Journal of Experimental</w:t>
      </w:r>
      <w:ins w:id="3884" w:author="Ian Hussey" w:date="2020-08-25T18:06:00Z">
        <w:r w:rsidR="008F5C3C">
          <w:rPr>
            <w:rFonts w:ascii="Times New Roman" w:hAnsi="Times New Roman" w:cs="Times New Roman"/>
            <w:i/>
            <w:sz w:val="24"/>
            <w:lang w:val="en-US"/>
          </w:rPr>
          <w:t xml:space="preserve"> </w:t>
        </w:r>
      </w:ins>
      <w:del w:id="3885" w:author="Ian Hussey" w:date="2020-08-25T18:06:00Z">
        <w:r w:rsidRPr="00A023CC" w:rsidDel="008F5C3C">
          <w:rPr>
            <w:rFonts w:ascii="Times New Roman" w:hAnsi="Times New Roman" w:cs="Times New Roman"/>
            <w:i/>
            <w:sz w:val="24"/>
            <w:lang w:val="en-US"/>
            <w:rPrChange w:id="3886" w:author="Ian Hussey" w:date="2020-08-25T17:52:00Z">
              <w:rPr>
                <w:rFonts w:ascii="Times New Roman" w:hAnsi="Times New Roman" w:cs="Times New Roman"/>
                <w:i/>
                <w:sz w:val="24"/>
                <w:lang w:val="en-GB"/>
              </w:rPr>
            </w:rPrChange>
          </w:rPr>
          <w:tab/>
        </w:r>
        <w:r w:rsidRPr="00A023CC" w:rsidDel="008F5C3C">
          <w:rPr>
            <w:rFonts w:ascii="Times New Roman" w:hAnsi="Times New Roman" w:cs="Times New Roman"/>
            <w:i/>
            <w:sz w:val="24"/>
            <w:lang w:val="en-US"/>
            <w:rPrChange w:id="3887" w:author="Ian Hussey" w:date="2020-08-25T17:52:00Z">
              <w:rPr>
                <w:rFonts w:ascii="Times New Roman" w:hAnsi="Times New Roman" w:cs="Times New Roman"/>
                <w:i/>
                <w:sz w:val="24"/>
                <w:lang w:val="en-GB"/>
              </w:rPr>
            </w:rPrChange>
          </w:rPr>
          <w:tab/>
        </w:r>
      </w:del>
      <w:r w:rsidRPr="00A023CC">
        <w:rPr>
          <w:rFonts w:ascii="Times New Roman" w:hAnsi="Times New Roman" w:cs="Times New Roman"/>
          <w:i/>
          <w:sz w:val="24"/>
          <w:lang w:val="en-US"/>
          <w:rPrChange w:id="3888" w:author="Ian Hussey" w:date="2020-08-25T17:52:00Z">
            <w:rPr>
              <w:rFonts w:ascii="Times New Roman" w:hAnsi="Times New Roman" w:cs="Times New Roman"/>
              <w:i/>
              <w:sz w:val="24"/>
              <w:lang w:val="en-GB"/>
            </w:rPr>
          </w:rPrChange>
        </w:rPr>
        <w:t>Psychology: Learning, Memory, and Cognition, 44(8)</w:t>
      </w:r>
      <w:r w:rsidRPr="00A023CC">
        <w:rPr>
          <w:rFonts w:ascii="Times New Roman" w:hAnsi="Times New Roman" w:cs="Times New Roman"/>
          <w:sz w:val="24"/>
          <w:lang w:val="en-US"/>
          <w:rPrChange w:id="3889" w:author="Ian Hussey" w:date="2020-08-25T17:52:00Z">
            <w:rPr>
              <w:rFonts w:ascii="Times New Roman" w:hAnsi="Times New Roman" w:cs="Times New Roman"/>
              <w:sz w:val="24"/>
              <w:lang w:val="en-GB"/>
            </w:rPr>
          </w:rPrChange>
        </w:rPr>
        <w:t>, 1224-1241.</w:t>
      </w:r>
    </w:p>
    <w:p w14:paraId="45C61068" w14:textId="3A067EBE" w:rsidR="00553696" w:rsidRPr="00A023CC" w:rsidRDefault="00553696" w:rsidP="008F5C3C">
      <w:pPr>
        <w:spacing w:after="0" w:line="480" w:lineRule="auto"/>
        <w:ind w:left="720" w:hanging="720"/>
        <w:rPr>
          <w:rFonts w:ascii="Times New Roman" w:hAnsi="Times New Roman" w:cs="Times New Roman"/>
          <w:sz w:val="24"/>
          <w:lang w:val="en-US"/>
          <w:rPrChange w:id="3890" w:author="Ian Hussey" w:date="2020-08-25T17:52:00Z">
            <w:rPr>
              <w:rFonts w:ascii="Times New Roman" w:hAnsi="Times New Roman" w:cs="Times New Roman"/>
              <w:sz w:val="24"/>
              <w:lang w:val="en-GB"/>
            </w:rPr>
          </w:rPrChange>
        </w:rPr>
        <w:pPrChange w:id="3891" w:author="Ian Hussey" w:date="2020-08-25T18:06:00Z">
          <w:pPr>
            <w:spacing w:line="480" w:lineRule="auto"/>
          </w:pPr>
        </w:pPrChange>
      </w:pPr>
      <w:r w:rsidRPr="00A023CC">
        <w:rPr>
          <w:rFonts w:ascii="Times New Roman" w:hAnsi="Times New Roman" w:cs="Times New Roman"/>
          <w:sz w:val="24"/>
          <w:lang w:val="en-US"/>
          <w:rPrChange w:id="3892" w:author="Ian Hussey" w:date="2020-08-25T17:52:00Z">
            <w:rPr>
              <w:rFonts w:ascii="Times New Roman" w:hAnsi="Times New Roman" w:cs="Times New Roman"/>
              <w:sz w:val="24"/>
              <w:lang w:val="en-GB"/>
            </w:rPr>
          </w:rPrChange>
        </w:rPr>
        <w:t>Van Gucht, D., Baeyens, F., Hermans, D., &amp; Beckers, T. (2013). The inertia of conditioned</w:t>
      </w:r>
      <w:ins w:id="3893" w:author="Ian Hussey" w:date="2020-08-25T18:06:00Z">
        <w:r w:rsidR="008F5C3C">
          <w:rPr>
            <w:rFonts w:ascii="Times New Roman" w:hAnsi="Times New Roman" w:cs="Times New Roman"/>
            <w:sz w:val="24"/>
            <w:lang w:val="en-US"/>
          </w:rPr>
          <w:t xml:space="preserve"> </w:t>
        </w:r>
      </w:ins>
      <w:del w:id="3894" w:author="Ian Hussey" w:date="2020-08-25T18:06:00Z">
        <w:r w:rsidRPr="00A023CC" w:rsidDel="008F5C3C">
          <w:rPr>
            <w:rFonts w:ascii="Times New Roman" w:hAnsi="Times New Roman" w:cs="Times New Roman"/>
            <w:sz w:val="24"/>
            <w:lang w:val="en-US"/>
            <w:rPrChange w:id="3895"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896" w:author="Ian Hussey" w:date="2020-08-25T17:52:00Z">
            <w:rPr>
              <w:rFonts w:ascii="Times New Roman" w:hAnsi="Times New Roman" w:cs="Times New Roman"/>
              <w:sz w:val="24"/>
              <w:lang w:val="en-GB"/>
            </w:rPr>
          </w:rPrChange>
        </w:rPr>
        <w:t xml:space="preserve">craving. Does context modulate the effect of counterconditioning?. </w:t>
      </w:r>
      <w:r w:rsidRPr="00A023CC">
        <w:rPr>
          <w:rFonts w:ascii="Times New Roman" w:hAnsi="Times New Roman" w:cs="Times New Roman"/>
          <w:i/>
          <w:sz w:val="24"/>
          <w:lang w:val="en-US"/>
          <w:rPrChange w:id="3897" w:author="Ian Hussey" w:date="2020-08-25T17:52:00Z">
            <w:rPr>
              <w:rFonts w:ascii="Times New Roman" w:hAnsi="Times New Roman" w:cs="Times New Roman"/>
              <w:i/>
              <w:sz w:val="24"/>
              <w:lang w:val="en-GB"/>
            </w:rPr>
          </w:rPrChange>
        </w:rPr>
        <w:t>Appetite, 65,</w:t>
      </w:r>
      <w:r w:rsidRPr="00A023CC">
        <w:rPr>
          <w:rFonts w:ascii="Times New Roman" w:hAnsi="Times New Roman" w:cs="Times New Roman"/>
          <w:sz w:val="24"/>
          <w:lang w:val="en-US"/>
          <w:rPrChange w:id="3898" w:author="Ian Hussey" w:date="2020-08-25T17:52:00Z">
            <w:rPr>
              <w:rFonts w:ascii="Times New Roman" w:hAnsi="Times New Roman" w:cs="Times New Roman"/>
              <w:sz w:val="24"/>
              <w:lang w:val="en-GB"/>
            </w:rPr>
          </w:rPrChange>
        </w:rPr>
        <w:t xml:space="preserve"> 51</w:t>
      </w:r>
      <w:del w:id="3899" w:author="Ian Hussey" w:date="2020-08-25T18:06:00Z">
        <w:r w:rsidRPr="00A023CC" w:rsidDel="008F5C3C">
          <w:rPr>
            <w:rFonts w:ascii="Times New Roman" w:hAnsi="Times New Roman" w:cs="Times New Roman"/>
            <w:sz w:val="24"/>
            <w:lang w:val="en-US"/>
            <w:rPrChange w:id="3900" w:author="Ian Hussey" w:date="2020-08-25T17:52:00Z">
              <w:rPr>
                <w:rFonts w:ascii="Times New Roman" w:hAnsi="Times New Roman" w:cs="Times New Roman"/>
                <w:sz w:val="24"/>
                <w:lang w:val="en-GB"/>
              </w:rPr>
            </w:rPrChange>
          </w:rPr>
          <w:tab/>
        </w:r>
      </w:del>
      <w:r w:rsidRPr="00A023CC">
        <w:rPr>
          <w:rFonts w:ascii="Times New Roman" w:hAnsi="Times New Roman" w:cs="Times New Roman"/>
          <w:sz w:val="24"/>
          <w:lang w:val="en-US"/>
          <w:rPrChange w:id="3901" w:author="Ian Hussey" w:date="2020-08-25T17:52:00Z">
            <w:rPr>
              <w:rFonts w:ascii="Times New Roman" w:hAnsi="Times New Roman" w:cs="Times New Roman"/>
              <w:sz w:val="24"/>
              <w:lang w:val="en-GB"/>
            </w:rPr>
          </w:rPrChange>
        </w:rPr>
        <w:t>-57.</w:t>
      </w:r>
    </w:p>
    <w:p w14:paraId="20569C26" w14:textId="77777777" w:rsidR="00553696" w:rsidRPr="00A023CC" w:rsidRDefault="00553696" w:rsidP="008F5C3C">
      <w:pPr>
        <w:tabs>
          <w:tab w:val="left" w:pos="709"/>
        </w:tabs>
        <w:spacing w:after="0" w:line="480" w:lineRule="auto"/>
        <w:ind w:left="720" w:hanging="720"/>
        <w:rPr>
          <w:rFonts w:ascii="Times New Roman" w:hAnsi="Times New Roman" w:cs="Times New Roman"/>
          <w:bCs/>
          <w:sz w:val="24"/>
          <w:szCs w:val="24"/>
          <w:lang w:val="en-US"/>
          <w:rPrChange w:id="3902" w:author="Ian Hussey" w:date="2020-08-25T17:52:00Z">
            <w:rPr>
              <w:rFonts w:ascii="Times New Roman" w:hAnsi="Times New Roman" w:cs="Times New Roman"/>
              <w:bCs/>
              <w:sz w:val="24"/>
              <w:szCs w:val="24"/>
              <w:lang w:val="en-GB"/>
            </w:rPr>
          </w:rPrChange>
        </w:rPr>
        <w:pPrChange w:id="3903" w:author="Ian Hussey" w:date="2020-08-25T18:06:00Z">
          <w:pPr>
            <w:tabs>
              <w:tab w:val="left" w:pos="709"/>
            </w:tabs>
            <w:spacing w:line="480" w:lineRule="auto"/>
            <w:ind w:left="709" w:hanging="709"/>
          </w:pPr>
        </w:pPrChange>
      </w:pPr>
      <w:r w:rsidRPr="00A023CC">
        <w:rPr>
          <w:rFonts w:ascii="Times New Roman" w:hAnsi="Times New Roman" w:cs="Times New Roman"/>
          <w:bCs/>
          <w:sz w:val="24"/>
          <w:szCs w:val="24"/>
          <w:lang w:val="en-US"/>
          <w:rPrChange w:id="3904" w:author="Ian Hussey" w:date="2020-08-25T17:52:00Z">
            <w:rPr>
              <w:rFonts w:ascii="Times New Roman" w:hAnsi="Times New Roman" w:cs="Times New Roman"/>
              <w:bCs/>
              <w:sz w:val="24"/>
              <w:szCs w:val="24"/>
              <w:lang w:val="en-GB"/>
            </w:rPr>
          </w:rPrChange>
        </w:rPr>
        <w:t xml:space="preserve">Vansteenwegen, D., Francken, G., Vervliet, B., De Clercq, A., &amp; Eelen, P. (2006). Resistance to extinction in evaluative conditioning. </w:t>
      </w:r>
      <w:r w:rsidRPr="00A023CC">
        <w:rPr>
          <w:rFonts w:ascii="Times New Roman" w:hAnsi="Times New Roman" w:cs="Times New Roman"/>
          <w:bCs/>
          <w:i/>
          <w:sz w:val="24"/>
          <w:szCs w:val="24"/>
          <w:lang w:val="en-US"/>
          <w:rPrChange w:id="3905" w:author="Ian Hussey" w:date="2020-08-25T17:52:00Z">
            <w:rPr>
              <w:rFonts w:ascii="Times New Roman" w:hAnsi="Times New Roman" w:cs="Times New Roman"/>
              <w:bCs/>
              <w:i/>
              <w:sz w:val="24"/>
              <w:szCs w:val="24"/>
              <w:lang w:val="en-GB"/>
            </w:rPr>
          </w:rPrChange>
        </w:rPr>
        <w:t>Journal of Experimental Psychology-Animal Behavior Processes</w:t>
      </w:r>
      <w:r w:rsidRPr="00A023CC">
        <w:rPr>
          <w:rFonts w:ascii="Times New Roman" w:hAnsi="Times New Roman" w:cs="Times New Roman"/>
          <w:bCs/>
          <w:sz w:val="24"/>
          <w:szCs w:val="24"/>
          <w:lang w:val="en-US"/>
          <w:rPrChange w:id="3906" w:author="Ian Hussey" w:date="2020-08-25T17:52:00Z">
            <w:rPr>
              <w:rFonts w:ascii="Times New Roman" w:hAnsi="Times New Roman" w:cs="Times New Roman"/>
              <w:bCs/>
              <w:sz w:val="24"/>
              <w:szCs w:val="24"/>
              <w:lang w:val="en-GB"/>
            </w:rPr>
          </w:rPrChange>
        </w:rPr>
        <w:t>, 32, 71-79.</w:t>
      </w:r>
    </w:p>
    <w:p w14:paraId="03443CAF" w14:textId="2639089B" w:rsidR="00664750" w:rsidRPr="00A023CC" w:rsidRDefault="00664750" w:rsidP="008F5C3C">
      <w:pPr>
        <w:spacing w:after="0" w:line="480" w:lineRule="auto"/>
        <w:ind w:left="720" w:hanging="720"/>
        <w:rPr>
          <w:rFonts w:ascii="Times New Roman" w:hAnsi="Times New Roman" w:cs="Times New Roman"/>
          <w:sz w:val="24"/>
          <w:lang w:val="en-US"/>
          <w:rPrChange w:id="3907" w:author="Ian Hussey" w:date="2020-08-25T17:52:00Z">
            <w:rPr>
              <w:rFonts w:ascii="Times New Roman" w:hAnsi="Times New Roman" w:cs="Times New Roman"/>
              <w:sz w:val="24"/>
              <w:lang w:val="en-GB"/>
            </w:rPr>
          </w:rPrChange>
        </w:rPr>
        <w:pPrChange w:id="3908" w:author="Ian Hussey" w:date="2020-08-25T18:06:00Z">
          <w:pPr>
            <w:spacing w:line="480" w:lineRule="auto"/>
          </w:pPr>
        </w:pPrChange>
      </w:pPr>
      <w:r w:rsidRPr="00A023CC">
        <w:rPr>
          <w:rFonts w:ascii="Times New Roman" w:hAnsi="Times New Roman" w:cs="Times New Roman"/>
          <w:sz w:val="24"/>
          <w:lang w:val="en-US"/>
          <w:rPrChange w:id="3909" w:author="Ian Hussey" w:date="2020-08-25T17:52:00Z">
            <w:rPr>
              <w:rFonts w:ascii="Times New Roman" w:hAnsi="Times New Roman" w:cs="Times New Roman"/>
              <w:sz w:val="24"/>
              <w:lang w:val="en-GB"/>
            </w:rPr>
          </w:rPrChange>
        </w:rPr>
        <w:t xml:space="preserve">Viechtbauer, W. (2010). Conducting meta-analyses in R with the metafor package. </w:t>
      </w:r>
      <w:r w:rsidRPr="00A023CC">
        <w:rPr>
          <w:rFonts w:ascii="Times New Roman" w:hAnsi="Times New Roman" w:cs="Times New Roman"/>
          <w:i/>
          <w:sz w:val="24"/>
          <w:lang w:val="en-US"/>
          <w:rPrChange w:id="3910" w:author="Ian Hussey" w:date="2020-08-25T17:52:00Z">
            <w:rPr>
              <w:rFonts w:ascii="Times New Roman" w:hAnsi="Times New Roman" w:cs="Times New Roman"/>
              <w:i/>
              <w:sz w:val="24"/>
              <w:lang w:val="en-GB"/>
            </w:rPr>
          </w:rPrChange>
        </w:rPr>
        <w:t>Journal of</w:t>
      </w:r>
      <w:ins w:id="3911" w:author="Ian Hussey" w:date="2020-08-25T18:06:00Z">
        <w:r w:rsidR="008F5C3C">
          <w:rPr>
            <w:rFonts w:ascii="Times New Roman" w:hAnsi="Times New Roman" w:cs="Times New Roman"/>
            <w:i/>
            <w:sz w:val="24"/>
            <w:lang w:val="en-US"/>
          </w:rPr>
          <w:t xml:space="preserve"> </w:t>
        </w:r>
      </w:ins>
      <w:del w:id="3912" w:author="Ian Hussey" w:date="2020-08-25T18:06:00Z">
        <w:r w:rsidRPr="00A023CC" w:rsidDel="008F5C3C">
          <w:rPr>
            <w:rFonts w:ascii="Times New Roman" w:hAnsi="Times New Roman" w:cs="Times New Roman"/>
            <w:i/>
            <w:sz w:val="24"/>
            <w:lang w:val="en-US"/>
            <w:rPrChange w:id="3913" w:author="Ian Hussey" w:date="2020-08-25T17:52:00Z">
              <w:rPr>
                <w:rFonts w:ascii="Times New Roman" w:hAnsi="Times New Roman" w:cs="Times New Roman"/>
                <w:i/>
                <w:sz w:val="24"/>
                <w:lang w:val="en-GB"/>
              </w:rPr>
            </w:rPrChange>
          </w:rPr>
          <w:tab/>
        </w:r>
      </w:del>
      <w:r w:rsidRPr="00A023CC">
        <w:rPr>
          <w:rFonts w:ascii="Times New Roman" w:hAnsi="Times New Roman" w:cs="Times New Roman"/>
          <w:i/>
          <w:sz w:val="24"/>
          <w:lang w:val="en-US"/>
          <w:rPrChange w:id="3914" w:author="Ian Hussey" w:date="2020-08-25T17:52:00Z">
            <w:rPr>
              <w:rFonts w:ascii="Times New Roman" w:hAnsi="Times New Roman" w:cs="Times New Roman"/>
              <w:i/>
              <w:sz w:val="24"/>
              <w:lang w:val="en-GB"/>
            </w:rPr>
          </w:rPrChange>
        </w:rPr>
        <w:t>Statistical Software, 36(3)</w:t>
      </w:r>
      <w:r w:rsidRPr="00A023CC">
        <w:rPr>
          <w:rFonts w:ascii="Times New Roman" w:hAnsi="Times New Roman" w:cs="Times New Roman"/>
          <w:sz w:val="24"/>
          <w:lang w:val="en-US"/>
          <w:rPrChange w:id="3915" w:author="Ian Hussey" w:date="2020-08-25T17:52:00Z">
            <w:rPr>
              <w:rFonts w:ascii="Times New Roman" w:hAnsi="Times New Roman" w:cs="Times New Roman"/>
              <w:sz w:val="24"/>
              <w:lang w:val="en-GB"/>
            </w:rPr>
          </w:rPrChange>
        </w:rPr>
        <w:t>, 1-48.</w:t>
      </w:r>
    </w:p>
    <w:sectPr w:rsidR="00664750" w:rsidRPr="00A023CC" w:rsidSect="003D1A37">
      <w:headerReference w:type="default" r:id="rId3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11" w:author="Ian Hussey" w:date="2020-08-25T18:15:00Z" w:initials="IH">
    <w:p w14:paraId="7DD2705B" w14:textId="42E05FF5" w:rsidR="00CA4506" w:rsidRDefault="00CA4506">
      <w:pPr>
        <w:pStyle w:val="CommentText"/>
      </w:pPr>
      <w:r>
        <w:rPr>
          <w:rStyle w:val="CommentReference"/>
        </w:rPr>
        <w:annotationRef/>
      </w:r>
      <w:r>
        <w:t>Not in ref section</w:t>
      </w:r>
    </w:p>
  </w:comment>
  <w:comment w:id="3412" w:author="Ian Hussey" w:date="2020-08-25T18:12:00Z" w:initials="IH">
    <w:p w14:paraId="7BF810E7" w14:textId="48960155" w:rsidR="00ED21CA" w:rsidRDefault="00ED21CA">
      <w:pPr>
        <w:pStyle w:val="CommentText"/>
      </w:pPr>
      <w:r>
        <w:rPr>
          <w:rStyle w:val="CommentReference"/>
        </w:rPr>
        <w:annotationRef/>
      </w:r>
      <w:r>
        <w:t>Not in ref section</w:t>
      </w:r>
    </w:p>
  </w:comment>
  <w:comment w:id="3414" w:author="Ian Hussey" w:date="2020-08-25T18:16:00Z" w:initials="IH">
    <w:p w14:paraId="34CE065B" w14:textId="6BD793E8" w:rsidR="00CA4506" w:rsidRDefault="00CA4506">
      <w:pPr>
        <w:pStyle w:val="CommentText"/>
      </w:pPr>
      <w:r>
        <w:rPr>
          <w:rStyle w:val="CommentReference"/>
        </w:rPr>
        <w:annotationRef/>
      </w:r>
      <w:r>
        <w:t>Not in ref section</w:t>
      </w:r>
      <w:bookmarkStart w:id="3415" w:name="_GoBack"/>
      <w:bookmarkEnd w:id="3415"/>
    </w:p>
  </w:comment>
  <w:comment w:id="3656" w:author="Ian Hussey" w:date="2020-08-25T18:07:00Z" w:initials="IH">
    <w:p w14:paraId="219E46EE" w14:textId="1A5346E1" w:rsidR="00ED21CA" w:rsidRDefault="00ED21CA">
      <w:pPr>
        <w:pStyle w:val="CommentText"/>
      </w:pPr>
      <w:r>
        <w:rPr>
          <w:rStyle w:val="CommentReference"/>
        </w:rPr>
        <w:annotationRef/>
      </w:r>
      <w:r>
        <w:t>Not in body text</w:t>
      </w:r>
    </w:p>
  </w:comment>
  <w:comment w:id="3726" w:author="Ian Hussey" w:date="2020-08-25T18:09:00Z" w:initials="IH">
    <w:p w14:paraId="3CBFE340" w14:textId="0E97EC5D" w:rsidR="00ED21CA" w:rsidRDefault="00ED21CA">
      <w:pPr>
        <w:pStyle w:val="CommentText"/>
      </w:pPr>
      <w:r>
        <w:rPr>
          <w:rStyle w:val="CommentReference"/>
        </w:rPr>
        <w:annotationRef/>
      </w:r>
      <w:r>
        <w:t>Not in body ?</w:t>
      </w:r>
    </w:p>
  </w:comment>
  <w:comment w:id="3765" w:author="Ian Hussey" w:date="2020-08-25T18:11:00Z" w:initials="IH">
    <w:p w14:paraId="18A974B4" w14:textId="549BE6F4" w:rsidR="00ED21CA" w:rsidRDefault="00ED21CA">
      <w:pPr>
        <w:pStyle w:val="CommentText"/>
      </w:pPr>
      <w:r>
        <w:rPr>
          <w:rStyle w:val="CommentReference"/>
        </w:rPr>
        <w:annotationRef/>
      </w:r>
      <w:r>
        <w:t>Not in body?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D2705B" w15:done="0"/>
  <w15:commentEx w15:paraId="7BF810E7" w15:done="0"/>
  <w15:commentEx w15:paraId="34CE065B" w15:done="0"/>
  <w15:commentEx w15:paraId="219E46EE" w15:done="0"/>
  <w15:commentEx w15:paraId="3CBFE340" w15:done="0"/>
  <w15:commentEx w15:paraId="18A974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CB6" w16cex:dateUtc="2020-08-05T14:28:00Z"/>
  <w16cex:commentExtensible w16cex:durableId="22D557B8" w16cex:dateUtc="2020-08-05T14:07:00Z"/>
  <w16cex:commentExtensible w16cex:durableId="22D55879" w16cex:dateUtc="2020-08-05T14:10:00Z"/>
  <w16cex:commentExtensible w16cex:durableId="22D65299" w16cex:dateUtc="2020-08-06T07:57:00Z"/>
  <w16cex:commentExtensible w16cex:durableId="22D6595A" w16cex:dateUtc="2020-08-06T08:26:00Z"/>
  <w16cex:commentExtensible w16cex:durableId="22D657D1" w16cex:dateUtc="2020-08-06T08: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D2705B" w16cid:durableId="22EFD3C3"/>
  <w16cid:commentId w16cid:paraId="7BF810E7" w16cid:durableId="22EFD31E"/>
  <w16cid:commentId w16cid:paraId="34CE065B" w16cid:durableId="22EFD3EA"/>
  <w16cid:commentId w16cid:paraId="219E46EE" w16cid:durableId="22EFD1F9"/>
  <w16cid:commentId w16cid:paraId="3CBFE340" w16cid:durableId="22EFD270"/>
  <w16cid:commentId w16cid:paraId="18A974B4" w16cid:durableId="22EFD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6E812" w14:textId="77777777" w:rsidR="00960F2C" w:rsidRDefault="00960F2C" w:rsidP="00553696">
      <w:pPr>
        <w:spacing w:after="0" w:line="240" w:lineRule="auto"/>
      </w:pPr>
      <w:r>
        <w:separator/>
      </w:r>
    </w:p>
    <w:p w14:paraId="7B81DAAC" w14:textId="77777777" w:rsidR="00960F2C" w:rsidRDefault="00960F2C"/>
  </w:endnote>
  <w:endnote w:type="continuationSeparator" w:id="0">
    <w:p w14:paraId="347C2139" w14:textId="77777777" w:rsidR="00960F2C" w:rsidRDefault="00960F2C" w:rsidP="00553696">
      <w:pPr>
        <w:spacing w:after="0" w:line="240" w:lineRule="auto"/>
      </w:pPr>
      <w:r>
        <w:continuationSeparator/>
      </w:r>
    </w:p>
    <w:p w14:paraId="191356D6" w14:textId="77777777" w:rsidR="00960F2C" w:rsidRDefault="00960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32D39" w14:textId="77777777" w:rsidR="00960F2C" w:rsidRDefault="00960F2C" w:rsidP="00553696">
      <w:pPr>
        <w:spacing w:after="0" w:line="240" w:lineRule="auto"/>
      </w:pPr>
      <w:r>
        <w:separator/>
      </w:r>
    </w:p>
    <w:p w14:paraId="19AAC531" w14:textId="77777777" w:rsidR="00960F2C" w:rsidRDefault="00960F2C"/>
  </w:footnote>
  <w:footnote w:type="continuationSeparator" w:id="0">
    <w:p w14:paraId="2255ECA5" w14:textId="77777777" w:rsidR="00960F2C" w:rsidRDefault="00960F2C" w:rsidP="00553696">
      <w:pPr>
        <w:spacing w:after="0" w:line="240" w:lineRule="auto"/>
      </w:pPr>
      <w:r>
        <w:continuationSeparator/>
      </w:r>
    </w:p>
    <w:p w14:paraId="55644404" w14:textId="77777777" w:rsidR="00960F2C" w:rsidRDefault="00960F2C"/>
  </w:footnote>
  <w:footnote w:id="1">
    <w:p w14:paraId="27D359A7" w14:textId="4F616834" w:rsidR="00ED21CA" w:rsidRPr="001F4327" w:rsidRDefault="00ED21CA" w:rsidP="004D5D74">
      <w:pPr>
        <w:pStyle w:val="FootnoteText"/>
        <w:rPr>
          <w:rFonts w:ascii="Times New Roman" w:hAnsi="Times New Roman" w:cs="Times New Roman"/>
        </w:rPr>
      </w:pPr>
      <w:r w:rsidRPr="001F4327">
        <w:rPr>
          <w:rStyle w:val="FootnoteReference"/>
          <w:rFonts w:ascii="Times New Roman" w:hAnsi="Times New Roman" w:cs="Times New Roman"/>
        </w:rPr>
        <w:footnoteRef/>
      </w:r>
      <w:r w:rsidRPr="001F4327">
        <w:rPr>
          <w:rFonts w:ascii="Times New Roman" w:hAnsi="Times New Roman" w:cs="Times New Roman"/>
        </w:rPr>
        <w:t xml:space="preserve"> </w:t>
      </w:r>
      <w:r w:rsidRPr="00E3231B">
        <w:rPr>
          <w:rFonts w:ascii="Times New Roman" w:hAnsi="Times New Roman" w:cs="Times New Roman"/>
        </w:rPr>
        <w:t xml:space="preserve">The concept of a ‘regularity’ is simply a term denoting any state “in the environment…that entails more than the presence of a single stimulus or behavior at a single moment in time.” </w:t>
      </w:r>
      <w:r w:rsidRPr="001F4327">
        <w:rPr>
          <w:rFonts w:ascii="Times New Roman" w:hAnsi="Times New Roman" w:cs="Times New Roman"/>
        </w:rPr>
        <w:t>(De Houwer, Barnes-Holmes, &amp; Moor</w:t>
      </w:r>
      <w:r>
        <w:rPr>
          <w:rFonts w:ascii="Times New Roman" w:hAnsi="Times New Roman" w:cs="Times New Roman"/>
        </w:rPr>
        <w:t>s</w:t>
      </w:r>
      <w:r w:rsidRPr="001F4327">
        <w:rPr>
          <w:rFonts w:ascii="Times New Roman" w:hAnsi="Times New Roman" w:cs="Times New Roman"/>
        </w:rPr>
        <w:t>, 2013, p. 634</w:t>
      </w:r>
      <w:r>
        <w:rPr>
          <w:rFonts w:ascii="Times New Roman" w:hAnsi="Times New Roman" w:cs="Times New Roman"/>
        </w:rPr>
        <w:t>; for more on this topic see De Houwer &amp; Hughes, 2020</w:t>
      </w:r>
      <w:r w:rsidRPr="001F4327">
        <w:rPr>
          <w:rFonts w:ascii="Times New Roman" w:hAnsi="Times New Roman" w:cs="Times New Roman"/>
        </w:rPr>
        <w:t>).</w:t>
      </w:r>
    </w:p>
  </w:footnote>
  <w:footnote w:id="2">
    <w:p w14:paraId="421225D3" w14:textId="51BCA844" w:rsidR="00ED21CA" w:rsidRPr="002B2917" w:rsidRDefault="00ED21CA" w:rsidP="00553696">
      <w:pPr>
        <w:pStyle w:val="FootnoteText"/>
        <w:rPr>
          <w:lang w:val="en-US"/>
        </w:rPr>
      </w:pPr>
      <w:r>
        <w:rPr>
          <w:rStyle w:val="FootnoteReference"/>
        </w:rPr>
        <w:footnoteRef/>
      </w:r>
      <w:r w:rsidRPr="002B2917">
        <w:rPr>
          <w:lang w:val="en-US"/>
        </w:rPr>
        <w:t xml:space="preserve"> </w:t>
      </w:r>
      <w:r w:rsidRPr="002B2917">
        <w:rPr>
          <w:rFonts w:ascii="Times New Roman" w:hAnsi="Times New Roman" w:cs="Times New Roman"/>
          <w:lang w:val="en-US"/>
        </w:rPr>
        <w:t>Unlike EC, where there are only two (conditioned [CS] and unconditioned [US]) stim</w:t>
      </w:r>
      <w:r>
        <w:rPr>
          <w:rFonts w:ascii="Times New Roman" w:hAnsi="Times New Roman" w:cs="Times New Roman"/>
          <w:lang w:val="en-US"/>
        </w:rPr>
        <w:t xml:space="preserve">uli involved, the intersecting </w:t>
      </w:r>
      <w:r w:rsidRPr="002B2917">
        <w:rPr>
          <w:rFonts w:ascii="Times New Roman" w:hAnsi="Times New Roman" w:cs="Times New Roman"/>
          <w:lang w:val="en-US"/>
        </w:rPr>
        <w:t xml:space="preserve">regularities </w:t>
      </w:r>
      <w:r>
        <w:rPr>
          <w:rFonts w:ascii="Times New Roman" w:hAnsi="Times New Roman" w:cs="Times New Roman"/>
          <w:lang w:val="en-US"/>
        </w:rPr>
        <w:t xml:space="preserve">procedures </w:t>
      </w:r>
      <w:r w:rsidRPr="002B2917">
        <w:rPr>
          <w:rFonts w:ascii="Times New Roman" w:hAnsi="Times New Roman" w:cs="Times New Roman"/>
          <w:lang w:val="en-US"/>
        </w:rPr>
        <w:t xml:space="preserve">reported here involve three key </w:t>
      </w:r>
      <w:r>
        <w:rPr>
          <w:rFonts w:ascii="Times New Roman" w:hAnsi="Times New Roman" w:cs="Times New Roman"/>
          <w:lang w:val="en-US"/>
        </w:rPr>
        <w:t>stimuli</w:t>
      </w:r>
      <w:r w:rsidRPr="002B2917">
        <w:rPr>
          <w:rFonts w:ascii="Times New Roman" w:hAnsi="Times New Roman" w:cs="Times New Roman"/>
          <w:lang w:val="en-US"/>
        </w:rPr>
        <w:t xml:space="preserve">: the valenced </w:t>
      </w:r>
      <w:r w:rsidRPr="002B2917">
        <w:rPr>
          <w:rFonts w:ascii="Times New Roman" w:hAnsi="Times New Roman" w:cs="Times New Roman"/>
          <w:i/>
          <w:lang w:val="en-US"/>
        </w:rPr>
        <w:t>source</w:t>
      </w:r>
      <w:r w:rsidRPr="002B2917">
        <w:rPr>
          <w:rFonts w:ascii="Times New Roman" w:hAnsi="Times New Roman" w:cs="Times New Roman"/>
          <w:lang w:val="en-US"/>
        </w:rPr>
        <w:t xml:space="preserve"> stimulus, neutral </w:t>
      </w:r>
      <w:r w:rsidRPr="002B2917">
        <w:rPr>
          <w:rFonts w:ascii="Times New Roman" w:hAnsi="Times New Roman" w:cs="Times New Roman"/>
          <w:i/>
          <w:lang w:val="en-US"/>
        </w:rPr>
        <w:t>outcome</w:t>
      </w:r>
      <w:r w:rsidRPr="002B2917">
        <w:rPr>
          <w:rFonts w:ascii="Times New Roman" w:hAnsi="Times New Roman" w:cs="Times New Roman"/>
          <w:lang w:val="en-US"/>
        </w:rPr>
        <w:t xml:space="preserve"> stimulus, and the neutral </w:t>
      </w:r>
      <w:r w:rsidRPr="002B2917">
        <w:rPr>
          <w:rFonts w:ascii="Times New Roman" w:hAnsi="Times New Roman" w:cs="Times New Roman"/>
          <w:i/>
          <w:lang w:val="en-US"/>
        </w:rPr>
        <w:t>target</w:t>
      </w:r>
      <w:r w:rsidRPr="002B2917">
        <w:rPr>
          <w:rFonts w:ascii="Times New Roman" w:hAnsi="Times New Roman" w:cs="Times New Roman"/>
          <w:lang w:val="en-US"/>
        </w:rPr>
        <w:t xml:space="preserve"> stimulus. We will adopt the latter terminology </w:t>
      </w:r>
      <w:r>
        <w:rPr>
          <w:rFonts w:ascii="Times New Roman" w:hAnsi="Times New Roman" w:cs="Times New Roman"/>
          <w:lang w:val="en-US"/>
        </w:rPr>
        <w:t>from this point onwards (also see De Houwer, Richetin, Hughes, &amp; Perugini, 2019)</w:t>
      </w:r>
      <w:r w:rsidRPr="002B2917">
        <w:rPr>
          <w:rFonts w:ascii="Times New Roman" w:hAnsi="Times New Roman" w:cs="Times New Roman"/>
          <w:lang w:val="en-US"/>
        </w:rPr>
        <w:t>.</w:t>
      </w:r>
    </w:p>
  </w:footnote>
  <w:footnote w:id="3">
    <w:p w14:paraId="09C80AF4" w14:textId="0396138A" w:rsidR="00ED21CA" w:rsidRPr="002478FC" w:rsidRDefault="00ED21CA" w:rsidP="002478FC">
      <w:pPr>
        <w:pStyle w:val="FootnoteText"/>
        <w:rPr>
          <w:rFonts w:ascii="Times New Roman" w:hAnsi="Times New Roman" w:cs="Times New Roman"/>
        </w:rPr>
      </w:pPr>
      <w:r w:rsidRPr="002478FC">
        <w:rPr>
          <w:rStyle w:val="FootnoteReference"/>
          <w:rFonts w:ascii="Times New Roman" w:hAnsi="Times New Roman" w:cs="Times New Roman"/>
        </w:rPr>
        <w:footnoteRef/>
      </w:r>
      <w:r w:rsidRPr="002478FC">
        <w:rPr>
          <w:rFonts w:ascii="Times New Roman" w:hAnsi="Times New Roman" w:cs="Times New Roman"/>
        </w:rPr>
        <w:t xml:space="preserve"> </w:t>
      </w:r>
      <w:r>
        <w:rPr>
          <w:rFonts w:ascii="Times New Roman" w:hAnsi="Times New Roman" w:cs="Times New Roman"/>
        </w:rPr>
        <w:t xml:space="preserve">Note: </w:t>
      </w:r>
      <w:r w:rsidRPr="002478FC">
        <w:rPr>
          <w:rFonts w:ascii="Times New Roman" w:hAnsi="Times New Roman" w:cs="Times New Roman"/>
        </w:rPr>
        <w:t xml:space="preserve">learning via intersecting regularities does not refer to a single procedure but rather a class of procedures that each set out to (a) create multiple regularities that (b) intersect with one another in terms of a common element (e.g., stimulus or response). </w:t>
      </w:r>
      <w:r>
        <w:rPr>
          <w:rFonts w:ascii="Times New Roman" w:hAnsi="Times New Roman" w:cs="Times New Roman"/>
        </w:rPr>
        <w:t>The work reported in this paper focuses on just one such procedure.</w:t>
      </w:r>
    </w:p>
  </w:footnote>
  <w:footnote w:id="4">
    <w:p w14:paraId="6018BE76" w14:textId="2A529079" w:rsidR="00ED21CA" w:rsidRPr="007C16BA" w:rsidRDefault="00ED21CA">
      <w:pPr>
        <w:pStyle w:val="FootnoteText"/>
        <w:rPr>
          <w:rFonts w:ascii="Times New Roman" w:hAnsi="Times New Roman" w:cs="Times New Roman"/>
        </w:rPr>
      </w:pPr>
      <w:r w:rsidRPr="007C16BA">
        <w:rPr>
          <w:rStyle w:val="FootnoteReference"/>
          <w:rFonts w:ascii="Times New Roman" w:hAnsi="Times New Roman" w:cs="Times New Roman"/>
        </w:rPr>
        <w:footnoteRef/>
      </w:r>
      <w:r w:rsidRPr="007C16BA">
        <w:rPr>
          <w:rFonts w:ascii="Times New Roman" w:hAnsi="Times New Roman" w:cs="Times New Roman"/>
        </w:rPr>
        <w:t xml:space="preserve"> </w:t>
      </w:r>
      <w:del w:id="625" w:author="Ian Hussey" w:date="2020-08-25T17:55:00Z">
        <w:r w:rsidRPr="007C16BA" w:rsidDel="00A023CC">
          <w:rPr>
            <w:rFonts w:ascii="Times New Roman" w:hAnsi="Times New Roman" w:cs="Times New Roman"/>
          </w:rPr>
          <w:delText xml:space="preserve"> </w:delText>
        </w:r>
      </w:del>
      <w:r w:rsidRPr="007C16BA">
        <w:rPr>
          <w:rFonts w:ascii="Times New Roman" w:hAnsi="Times New Roman" w:cs="Times New Roman"/>
        </w:rPr>
        <w:t xml:space="preserve">Extinction procedures in the context of classical and operant conditioning not only remove the regularity that originally gave rise to the change in behavior but also (typically) </w:t>
      </w:r>
      <w:r>
        <w:rPr>
          <w:rFonts w:ascii="Times New Roman" w:hAnsi="Times New Roman" w:cs="Times New Roman"/>
        </w:rPr>
        <w:t>remove</w:t>
      </w:r>
      <w:r w:rsidRPr="007C16BA">
        <w:rPr>
          <w:rFonts w:ascii="Times New Roman" w:hAnsi="Times New Roman" w:cs="Times New Roman"/>
        </w:rPr>
        <w:t xml:space="preserve"> the valenced stimulus</w:t>
      </w:r>
      <w:r>
        <w:rPr>
          <w:rFonts w:ascii="Times New Roman" w:hAnsi="Times New Roman" w:cs="Times New Roman"/>
        </w:rPr>
        <w:t xml:space="preserve"> as well</w:t>
      </w:r>
      <w:r w:rsidRPr="007C16BA">
        <w:rPr>
          <w:rFonts w:ascii="Times New Roman" w:hAnsi="Times New Roman" w:cs="Times New Roman"/>
        </w:rPr>
        <w:t xml:space="preserve">. </w:t>
      </w:r>
      <w:r>
        <w:rPr>
          <w:rFonts w:ascii="Times New Roman" w:hAnsi="Times New Roman" w:cs="Times New Roman"/>
        </w:rPr>
        <w:t>M</w:t>
      </w:r>
      <w:r w:rsidRPr="007C16BA">
        <w:rPr>
          <w:rFonts w:ascii="Times New Roman" w:hAnsi="Times New Roman" w:cs="Times New Roman"/>
        </w:rPr>
        <w:t xml:space="preserve">any of the extinction procedures used </w:t>
      </w:r>
      <w:r>
        <w:rPr>
          <w:rFonts w:ascii="Times New Roman" w:hAnsi="Times New Roman" w:cs="Times New Roman"/>
        </w:rPr>
        <w:t xml:space="preserve">here removed the regularity but retained the valenced stimulus </w:t>
      </w:r>
      <w:r w:rsidRPr="007C16BA">
        <w:rPr>
          <w:rFonts w:ascii="Times New Roman" w:hAnsi="Times New Roman" w:cs="Times New Roman"/>
        </w:rPr>
        <w:t xml:space="preserve">(Experiments 1, </w:t>
      </w:r>
      <w:r>
        <w:rPr>
          <w:rFonts w:ascii="Times New Roman" w:hAnsi="Times New Roman" w:cs="Times New Roman"/>
        </w:rPr>
        <w:t>2, 3</w:t>
      </w:r>
      <w:r w:rsidRPr="007C16BA">
        <w:rPr>
          <w:rFonts w:ascii="Times New Roman" w:hAnsi="Times New Roman" w:cs="Times New Roman"/>
        </w:rPr>
        <w:t xml:space="preserve">), </w:t>
      </w:r>
      <w:r>
        <w:rPr>
          <w:rFonts w:ascii="Times New Roman" w:hAnsi="Times New Roman" w:cs="Times New Roman"/>
        </w:rPr>
        <w:t>although one experiment did remove both regularity and valenced stimulus (Experiment 4</w:t>
      </w:r>
      <w:r w:rsidRPr="007C16BA">
        <w:rPr>
          <w:rFonts w:ascii="Times New Roman" w:hAnsi="Times New Roman" w:cs="Times New Roman"/>
        </w:rPr>
        <w:t>).</w:t>
      </w:r>
    </w:p>
  </w:footnote>
  <w:footnote w:id="5">
    <w:p w14:paraId="4D41E0F3" w14:textId="39B64659" w:rsidR="00ED21CA" w:rsidRPr="00E022E5" w:rsidRDefault="00ED21CA" w:rsidP="00553696">
      <w:pPr>
        <w:pStyle w:val="FootnoteText"/>
        <w:rPr>
          <w:rFonts w:ascii="Times New Roman" w:hAnsi="Times New Roman" w:cs="Times New Roman"/>
          <w:lang w:val="en-US"/>
        </w:rPr>
      </w:pPr>
      <w:r w:rsidRPr="00E022E5">
        <w:rPr>
          <w:rStyle w:val="FootnoteReference"/>
          <w:rFonts w:ascii="Times New Roman" w:hAnsi="Times New Roman" w:cs="Times New Roman"/>
          <w:lang w:val="en-US"/>
        </w:rPr>
        <w:footnoteRef/>
      </w:r>
      <w:r w:rsidRPr="00E022E5">
        <w:rPr>
          <w:rFonts w:ascii="Times New Roman" w:hAnsi="Times New Roman" w:cs="Times New Roman"/>
          <w:lang w:val="en-US"/>
        </w:rPr>
        <w:t xml:space="preserve"> </w:t>
      </w:r>
      <w:r>
        <w:rPr>
          <w:rFonts w:ascii="Times New Roman" w:hAnsi="Times New Roman" w:cs="Times New Roman"/>
          <w:lang w:val="en-US"/>
        </w:rPr>
        <w:t xml:space="preserve">The procedures described in Experiments 1-7 are - strictly speaking - not extinction or counterconditioning tasks given that extinction and counterconditioning typically refer to procedures used in the </w:t>
      </w:r>
      <w:r w:rsidRPr="00E022E5">
        <w:rPr>
          <w:rFonts w:ascii="Times New Roman" w:hAnsi="Times New Roman" w:cs="Times New Roman"/>
          <w:lang w:val="en-US"/>
        </w:rPr>
        <w:t xml:space="preserve">classical </w:t>
      </w:r>
      <w:r>
        <w:rPr>
          <w:rFonts w:ascii="Times New Roman" w:hAnsi="Times New Roman" w:cs="Times New Roman"/>
          <w:lang w:val="en-US"/>
        </w:rPr>
        <w:t xml:space="preserve">and/or operant </w:t>
      </w:r>
      <w:r w:rsidRPr="00E022E5">
        <w:rPr>
          <w:rFonts w:ascii="Times New Roman" w:hAnsi="Times New Roman" w:cs="Times New Roman"/>
          <w:lang w:val="en-US"/>
        </w:rPr>
        <w:t xml:space="preserve">conditioning </w:t>
      </w:r>
      <w:r>
        <w:rPr>
          <w:rFonts w:ascii="Times New Roman" w:hAnsi="Times New Roman" w:cs="Times New Roman"/>
          <w:lang w:val="en-US"/>
        </w:rPr>
        <w:t>literatures and not to situations involving intersections between regularities</w:t>
      </w:r>
      <w:r w:rsidRPr="00E022E5">
        <w:rPr>
          <w:rFonts w:ascii="Times New Roman" w:hAnsi="Times New Roman" w:cs="Times New Roman"/>
          <w:lang w:val="en-US"/>
        </w:rPr>
        <w:t xml:space="preserve">. </w:t>
      </w:r>
      <w:r>
        <w:rPr>
          <w:rFonts w:ascii="Times New Roman" w:hAnsi="Times New Roman" w:cs="Times New Roman"/>
          <w:lang w:val="en-US"/>
        </w:rPr>
        <w:t xml:space="preserve">Rather than open a conceptual debate surround the meaning of these two terms, </w:t>
      </w:r>
      <w:r w:rsidRPr="00E022E5">
        <w:rPr>
          <w:rFonts w:ascii="Times New Roman" w:hAnsi="Times New Roman" w:cs="Times New Roman"/>
          <w:lang w:val="en-US"/>
        </w:rPr>
        <w:t xml:space="preserve">we </w:t>
      </w:r>
      <w:r>
        <w:rPr>
          <w:rFonts w:ascii="Times New Roman" w:hAnsi="Times New Roman" w:cs="Times New Roman"/>
          <w:lang w:val="en-US"/>
        </w:rPr>
        <w:t xml:space="preserve">were simply interested in testing </w:t>
      </w:r>
      <w:r w:rsidRPr="00E022E5">
        <w:rPr>
          <w:rFonts w:ascii="Times New Roman" w:hAnsi="Times New Roman" w:cs="Times New Roman"/>
          <w:lang w:val="en-US"/>
        </w:rPr>
        <w:t xml:space="preserve">the </w:t>
      </w:r>
      <w:r w:rsidRPr="00E022E5">
        <w:rPr>
          <w:rFonts w:ascii="Times New Roman" w:hAnsi="Times New Roman" w:cs="Times New Roman"/>
          <w:i/>
          <w:lang w:val="en-US"/>
        </w:rPr>
        <w:t>robustness</w:t>
      </w:r>
      <w:r w:rsidRPr="00E022E5">
        <w:rPr>
          <w:rFonts w:ascii="Times New Roman" w:hAnsi="Times New Roman" w:cs="Times New Roman"/>
          <w:lang w:val="en-US"/>
        </w:rPr>
        <w:t xml:space="preserve"> of IR effects</w:t>
      </w:r>
      <w:r>
        <w:rPr>
          <w:rFonts w:ascii="Times New Roman" w:hAnsi="Times New Roman" w:cs="Times New Roman"/>
          <w:lang w:val="en-US"/>
        </w:rPr>
        <w:t xml:space="preserve"> in the face of manipulations that attempt to undo (which is often the goal of extinction tasks) or modify (which is often the goal in counterconditioning tasks) the intersections that gave rise to the original IR effects. We will continue to refer to extinction- and counterconditioning-like tasks for communication sake. </w:t>
      </w:r>
      <w:r w:rsidRPr="00E022E5">
        <w:rPr>
          <w:rFonts w:ascii="Times New Roman" w:hAnsi="Times New Roman" w:cs="Times New Roman"/>
          <w:lang w:val="en-US"/>
        </w:rPr>
        <w:t xml:space="preserve"> </w:t>
      </w:r>
    </w:p>
  </w:footnote>
  <w:footnote w:id="6">
    <w:p w14:paraId="735FA730" w14:textId="0B2D0EF8" w:rsidR="00ED21CA" w:rsidRPr="0028712F" w:rsidRDefault="00ED21CA" w:rsidP="00553696">
      <w:pPr>
        <w:pStyle w:val="FootnoteText"/>
        <w:rPr>
          <w:rFonts w:ascii="Times New Roman" w:hAnsi="Times New Roman" w:cs="Times New Roman"/>
          <w:lang w:val="en-US"/>
        </w:rPr>
      </w:pPr>
      <w:r w:rsidRPr="0028712F">
        <w:rPr>
          <w:rStyle w:val="FootnoteReference"/>
          <w:rFonts w:ascii="Times New Roman" w:hAnsi="Times New Roman" w:cs="Times New Roman"/>
        </w:rPr>
        <w:footnoteRef/>
      </w:r>
      <w:r w:rsidRPr="00B526F5">
        <w:rPr>
          <w:rFonts w:ascii="Times New Roman" w:hAnsi="Times New Roman" w:cs="Times New Roman"/>
          <w:lang w:val="en-US"/>
        </w:rPr>
        <w:t xml:space="preserve"> Different types of </w:t>
      </w:r>
      <w:r>
        <w:rPr>
          <w:rFonts w:ascii="Times New Roman" w:hAnsi="Times New Roman" w:cs="Times New Roman"/>
          <w:lang w:val="en-US"/>
        </w:rPr>
        <w:t>OEC</w:t>
      </w:r>
      <w:r w:rsidRPr="00B526F5">
        <w:rPr>
          <w:rFonts w:ascii="Times New Roman" w:hAnsi="Times New Roman" w:cs="Times New Roman"/>
          <w:lang w:val="en-US"/>
        </w:rPr>
        <w:t xml:space="preserve"> can be distinguished depending</w:t>
      </w:r>
      <w:r>
        <w:rPr>
          <w:rFonts w:ascii="Times New Roman" w:hAnsi="Times New Roman" w:cs="Times New Roman"/>
          <w:lang w:val="en-US"/>
        </w:rPr>
        <w:t xml:space="preserve"> on what is the valenced event </w:t>
      </w:r>
      <w:r w:rsidRPr="00B526F5">
        <w:rPr>
          <w:rFonts w:ascii="Times New Roman" w:hAnsi="Times New Roman" w:cs="Times New Roman"/>
          <w:lang w:val="en-US"/>
        </w:rPr>
        <w:t xml:space="preserve">and what is the initially neutral event that acquires a new valence within a single operant contingency. In the present </w:t>
      </w:r>
      <w:r>
        <w:rPr>
          <w:rFonts w:ascii="Times New Roman" w:hAnsi="Times New Roman" w:cs="Times New Roman"/>
          <w:lang w:val="en-US"/>
        </w:rPr>
        <w:t xml:space="preserve">set of </w:t>
      </w:r>
      <w:r w:rsidRPr="00B526F5">
        <w:rPr>
          <w:rFonts w:ascii="Times New Roman" w:hAnsi="Times New Roman" w:cs="Times New Roman"/>
          <w:lang w:val="en-US"/>
        </w:rPr>
        <w:t xml:space="preserve">experiments, the valenced event is a stimulus that signals the nature of the correct response </w:t>
      </w:r>
      <w:r>
        <w:rPr>
          <w:rFonts w:ascii="Times New Roman" w:hAnsi="Times New Roman" w:cs="Times New Roman"/>
          <w:lang w:val="en-US"/>
        </w:rPr>
        <w:t xml:space="preserve">(i.e., the source) </w:t>
      </w:r>
      <w:r w:rsidRPr="00B526F5">
        <w:rPr>
          <w:rFonts w:ascii="Times New Roman" w:hAnsi="Times New Roman" w:cs="Times New Roman"/>
          <w:lang w:val="en-US"/>
        </w:rPr>
        <w:t xml:space="preserve">and the neutral event is the outcome of the response. In other types of </w:t>
      </w:r>
      <w:r>
        <w:rPr>
          <w:rFonts w:ascii="Times New Roman" w:hAnsi="Times New Roman" w:cs="Times New Roman"/>
          <w:lang w:val="en-US"/>
        </w:rPr>
        <w:t>OEC</w:t>
      </w:r>
      <w:r w:rsidRPr="00B526F5">
        <w:rPr>
          <w:rFonts w:ascii="Times New Roman" w:hAnsi="Times New Roman" w:cs="Times New Roman"/>
          <w:lang w:val="en-US"/>
        </w:rPr>
        <w:t xml:space="preserve"> such as A</w:t>
      </w:r>
      <w:r>
        <w:rPr>
          <w:rFonts w:ascii="Times New Roman" w:hAnsi="Times New Roman" w:cs="Times New Roman"/>
          <w:lang w:val="en-US"/>
        </w:rPr>
        <w:t>pproach-</w:t>
      </w:r>
      <w:r w:rsidRPr="00B526F5">
        <w:rPr>
          <w:rFonts w:ascii="Times New Roman" w:hAnsi="Times New Roman" w:cs="Times New Roman"/>
          <w:lang w:val="en-US"/>
        </w:rPr>
        <w:t>A</w:t>
      </w:r>
      <w:r>
        <w:rPr>
          <w:rFonts w:ascii="Times New Roman" w:hAnsi="Times New Roman" w:cs="Times New Roman"/>
          <w:lang w:val="en-US"/>
        </w:rPr>
        <w:t>voidance</w:t>
      </w:r>
      <w:r w:rsidRPr="00B526F5">
        <w:rPr>
          <w:rFonts w:ascii="Times New Roman" w:hAnsi="Times New Roman" w:cs="Times New Roman"/>
          <w:lang w:val="en-US"/>
        </w:rPr>
        <w:t xml:space="preserve"> learning, the valenced event is the response (i.e., approaching or avoiding) whereas the neutral event is the stimulus that signals the correct response. In still other types of </w:t>
      </w:r>
      <w:r>
        <w:rPr>
          <w:rFonts w:ascii="Times New Roman" w:hAnsi="Times New Roman" w:cs="Times New Roman"/>
          <w:lang w:val="en-US"/>
        </w:rPr>
        <w:t>OEC</w:t>
      </w:r>
      <w:r w:rsidRPr="00B526F5">
        <w:rPr>
          <w:rFonts w:ascii="Times New Roman" w:hAnsi="Times New Roman" w:cs="Times New Roman"/>
          <w:lang w:val="en-US"/>
        </w:rPr>
        <w:t>, the outcome is the valenced event and the response or the stimulus signaling the response are the initially neutral event.</w:t>
      </w:r>
    </w:p>
  </w:footnote>
  <w:footnote w:id="7">
    <w:p w14:paraId="379DBF45" w14:textId="318305D3" w:rsidR="00ED21CA" w:rsidRPr="00B43589" w:rsidRDefault="00ED21CA" w:rsidP="00553696">
      <w:pPr>
        <w:pStyle w:val="FootnoteText"/>
        <w:rPr>
          <w:lang w:val="en-US"/>
        </w:rPr>
      </w:pPr>
      <w:r w:rsidRPr="001668E7">
        <w:rPr>
          <w:rStyle w:val="FootnoteReference"/>
          <w:rFonts w:ascii="Times New Roman" w:hAnsi="Times New Roman" w:cs="Times New Roman"/>
        </w:rPr>
        <w:footnoteRef/>
      </w:r>
      <w:r w:rsidRPr="00F737BD">
        <w:rPr>
          <w:rFonts w:ascii="Times New Roman" w:hAnsi="Times New Roman" w:cs="Times New Roman"/>
          <w:lang w:val="en-US"/>
        </w:rPr>
        <w:t xml:space="preserve"> </w:t>
      </w:r>
      <w:r w:rsidRPr="001668E7">
        <w:rPr>
          <w:rFonts w:ascii="Times New Roman" w:hAnsi="Times New Roman" w:cs="Times New Roman"/>
          <w:lang w:val="en-IE"/>
        </w:rPr>
        <w:t>Note that t</w:t>
      </w:r>
      <w:r w:rsidRPr="00F737BD">
        <w:rPr>
          <w:rFonts w:ascii="Times New Roman" w:hAnsi="Times New Roman" w:cs="Times New Roman"/>
          <w:lang w:val="en-US"/>
        </w:rPr>
        <w:t>he study designs and data-analysis plans for all experiments are available on the Open Science Framework website (</w:t>
      </w:r>
      <w:ins w:id="794" w:author="Ian Hussey" w:date="2020-08-25T17:59:00Z">
        <w:r>
          <w:rPr>
            <w:rFonts w:ascii="Times New Roman" w:hAnsi="Times New Roman" w:cs="Times New Roman"/>
            <w:lang w:val="en-US"/>
          </w:rPr>
          <w:fldChar w:fldCharType="begin"/>
        </w:r>
        <w:r>
          <w:rPr>
            <w:rFonts w:ascii="Times New Roman" w:hAnsi="Times New Roman" w:cs="Times New Roman"/>
            <w:lang w:val="en-US"/>
          </w:rPr>
          <w:instrText xml:space="preserve"> HYPERLINK "https://osf.io/u6vtz/" </w:instrText>
        </w:r>
        <w:r>
          <w:rPr>
            <w:rFonts w:ascii="Times New Roman" w:hAnsi="Times New Roman" w:cs="Times New Roman"/>
            <w:lang w:val="en-US"/>
          </w:rPr>
          <w:fldChar w:fldCharType="separate"/>
        </w:r>
        <w:r w:rsidRPr="00177FCD">
          <w:rPr>
            <w:rStyle w:val="Hyperlink"/>
            <w:rFonts w:ascii="Times New Roman" w:hAnsi="Times New Roman" w:cs="Times New Roman"/>
            <w:lang w:val="en-US"/>
          </w:rPr>
          <w:t>osf.io/u6vtz</w:t>
        </w:r>
        <w:r>
          <w:rPr>
            <w:rFonts w:ascii="Times New Roman" w:hAnsi="Times New Roman" w:cs="Times New Roman"/>
            <w:lang w:val="en-US"/>
          </w:rPr>
          <w:fldChar w:fldCharType="end"/>
        </w:r>
      </w:ins>
      <w:r w:rsidRPr="00236528">
        <w:rPr>
          <w:rFonts w:ascii="Times New Roman" w:hAnsi="Times New Roman" w:cs="Times New Roman"/>
          <w:lang w:val="en-US"/>
        </w:rPr>
        <w:t>).</w:t>
      </w:r>
      <w:r w:rsidRPr="00F737BD">
        <w:rPr>
          <w:rFonts w:ascii="Times New Roman" w:hAnsi="Times New Roman" w:cs="Times New Roman"/>
          <w:lang w:val="en-US"/>
        </w:rPr>
        <w:t xml:space="preserve"> We report all manipulations and measures used in </w:t>
      </w:r>
      <w:r>
        <w:rPr>
          <w:rFonts w:ascii="Times New Roman" w:hAnsi="Times New Roman" w:cs="Times New Roman"/>
          <w:lang w:val="en-US"/>
        </w:rPr>
        <w:t>our experiments</w:t>
      </w:r>
      <w:r w:rsidRPr="00F737BD">
        <w:rPr>
          <w:rFonts w:ascii="Times New Roman" w:hAnsi="Times New Roman" w:cs="Times New Roman"/>
          <w:lang w:val="en-US"/>
        </w:rPr>
        <w:t>. All data were collected without intermittent data analysis. The data analytic plan, experimental scripts, and data are available at the above link.</w:t>
      </w:r>
      <w:r>
        <w:rPr>
          <w:rFonts w:ascii="Times New Roman" w:hAnsi="Times New Roman" w:cs="Times New Roman"/>
          <w:lang w:val="en-US"/>
        </w:rPr>
        <w:t xml:space="preserve"> Deviations from pre-registration can also be found at the above link.</w:t>
      </w:r>
    </w:p>
  </w:footnote>
  <w:footnote w:id="8">
    <w:p w14:paraId="73F2312D" w14:textId="28FB661A" w:rsidR="00ED21CA" w:rsidRPr="005434EB" w:rsidRDefault="00ED21CA">
      <w:pPr>
        <w:pStyle w:val="FootnoteText"/>
        <w:rPr>
          <w:rFonts w:ascii="Times New Roman" w:hAnsi="Times New Roman" w:cs="Times New Roman"/>
        </w:rPr>
      </w:pPr>
      <w:r w:rsidRPr="005434EB">
        <w:rPr>
          <w:rStyle w:val="FootnoteReference"/>
          <w:rFonts w:ascii="Times New Roman" w:hAnsi="Times New Roman" w:cs="Times New Roman"/>
        </w:rPr>
        <w:footnoteRef/>
      </w:r>
      <w:r w:rsidRPr="005434EB">
        <w:rPr>
          <w:rFonts w:ascii="Times New Roman" w:hAnsi="Times New Roman" w:cs="Times New Roman"/>
        </w:rPr>
        <w:t xml:space="preserve"> This procedure should extinguish </w:t>
      </w:r>
      <w:r>
        <w:rPr>
          <w:rFonts w:ascii="Times New Roman" w:hAnsi="Times New Roman" w:cs="Times New Roman"/>
        </w:rPr>
        <w:t xml:space="preserve">IR effects </w:t>
      </w:r>
      <w:r w:rsidRPr="005434EB">
        <w:rPr>
          <w:rFonts w:ascii="Times New Roman" w:hAnsi="Times New Roman" w:cs="Times New Roman"/>
        </w:rPr>
        <w:t xml:space="preserve">but leave </w:t>
      </w:r>
      <w:r>
        <w:rPr>
          <w:rFonts w:ascii="Times New Roman" w:hAnsi="Times New Roman" w:cs="Times New Roman"/>
        </w:rPr>
        <w:t xml:space="preserve">OEC effects </w:t>
      </w:r>
      <w:r w:rsidRPr="005434EB">
        <w:rPr>
          <w:rFonts w:ascii="Times New Roman" w:hAnsi="Times New Roman" w:cs="Times New Roman"/>
        </w:rPr>
        <w:t xml:space="preserve">intact. Indeed, if anything, the procedure </w:t>
      </w:r>
      <w:r>
        <w:rPr>
          <w:rFonts w:ascii="Times New Roman" w:hAnsi="Times New Roman" w:cs="Times New Roman"/>
        </w:rPr>
        <w:t xml:space="preserve">may further </w:t>
      </w:r>
      <w:r w:rsidRPr="005434EB">
        <w:rPr>
          <w:rFonts w:ascii="Times New Roman" w:hAnsi="Times New Roman" w:cs="Times New Roman"/>
        </w:rPr>
        <w:t xml:space="preserve">strengthen OEC effects given that it </w:t>
      </w:r>
      <w:r>
        <w:rPr>
          <w:rFonts w:ascii="Times New Roman" w:hAnsi="Times New Roman" w:cs="Times New Roman"/>
        </w:rPr>
        <w:t xml:space="preserve">provides double the exposure to the </w:t>
      </w:r>
      <w:r w:rsidRPr="005434EB">
        <w:rPr>
          <w:rFonts w:ascii="Times New Roman" w:hAnsi="Times New Roman" w:cs="Times New Roman"/>
        </w:rPr>
        <w:t xml:space="preserve">contingencies underpinning </w:t>
      </w:r>
      <w:r>
        <w:rPr>
          <w:rFonts w:ascii="Times New Roman" w:hAnsi="Times New Roman" w:cs="Times New Roman"/>
        </w:rPr>
        <w:t xml:space="preserve">OEC </w:t>
      </w:r>
      <w:r w:rsidRPr="005434EB">
        <w:rPr>
          <w:rFonts w:ascii="Times New Roman" w:hAnsi="Times New Roman" w:cs="Times New Roman"/>
        </w:rPr>
        <w:t>effects</w:t>
      </w:r>
      <w:r>
        <w:rPr>
          <w:rFonts w:ascii="Times New Roman" w:hAnsi="Times New Roman" w:cs="Times New Roman"/>
        </w:rPr>
        <w:t xml:space="preserve"> relative to the acquisition-only group</w:t>
      </w:r>
      <w:r w:rsidRPr="005434EB">
        <w:rPr>
          <w:rFonts w:ascii="Times New Roman" w:hAnsi="Times New Roman" w:cs="Times New Roman"/>
        </w:rPr>
        <w:t>.</w:t>
      </w:r>
    </w:p>
  </w:footnote>
  <w:footnote w:id="9">
    <w:p w14:paraId="60557A52" w14:textId="74611724" w:rsidR="00ED21CA" w:rsidRPr="003C1A95" w:rsidRDefault="00ED21CA" w:rsidP="003C1A95">
      <w:pPr>
        <w:pStyle w:val="FootnoteText"/>
        <w:rPr>
          <w:rFonts w:ascii="Times New Roman" w:hAnsi="Times New Roman" w:cs="Times New Roman"/>
        </w:rPr>
      </w:pPr>
      <w:r w:rsidRPr="003C1A95">
        <w:rPr>
          <w:rStyle w:val="FootnoteReference"/>
          <w:rFonts w:ascii="Times New Roman" w:hAnsi="Times New Roman" w:cs="Times New Roman"/>
        </w:rPr>
        <w:footnoteRef/>
      </w:r>
      <w:r w:rsidRPr="003C1A95">
        <w:rPr>
          <w:rFonts w:ascii="Times New Roman" w:hAnsi="Times New Roman" w:cs="Times New Roman"/>
        </w:rPr>
        <w:t xml:space="preserve"> </w:t>
      </w:r>
      <w:r>
        <w:rPr>
          <w:rStyle w:val="fontstyle01"/>
        </w:rPr>
        <w:t>Our original pre-registered plan was to simply assess for IR and OEC effects. However, a reviewer asked that we document how participants performed during the training and intervention phases, and show that they were also attentive throughout the entire learning task. We therefore assessed for mean accuracy within each phase (Table 1) and calculated a “pass</w:t>
      </w:r>
      <w:r>
        <w:rPr>
          <w:color w:val="000000"/>
        </w:rPr>
        <w:t xml:space="preserve"> </w:t>
      </w:r>
      <w:r>
        <w:rPr>
          <w:rStyle w:val="fontstyle01"/>
        </w:rPr>
        <w:t>criterion” (at least 75% on the final block of a given phase; see Table 2). Although this latter criterion is post-hoc and others could certainly be chosen, we believe that it provides a useful means of distinguishing between those who discriminated the stimulus-reponse and response-outcomes relations versus those who did not (a similar criterion was used by Hughes et al., 2016).</w:t>
      </w:r>
    </w:p>
  </w:footnote>
  <w:footnote w:id="10">
    <w:p w14:paraId="3F725187" w14:textId="5989810B" w:rsidR="00ED21CA" w:rsidRPr="00DA488C" w:rsidRDefault="00ED21CA">
      <w:pPr>
        <w:pStyle w:val="FootnoteText"/>
        <w:rPr>
          <w:rFonts w:ascii="Times New Roman" w:hAnsi="Times New Roman" w:cs="Times New Roman"/>
        </w:rPr>
      </w:pPr>
      <w:r w:rsidRPr="00DA488C">
        <w:rPr>
          <w:rStyle w:val="FootnoteReference"/>
          <w:rFonts w:ascii="Times New Roman" w:hAnsi="Times New Roman" w:cs="Times New Roman"/>
        </w:rPr>
        <w:footnoteRef/>
      </w:r>
      <w:r w:rsidRPr="00DA488C">
        <w:rPr>
          <w:rFonts w:ascii="Times New Roman" w:hAnsi="Times New Roman" w:cs="Times New Roman"/>
        </w:rPr>
        <w:t xml:space="preserve"> </w:t>
      </w:r>
      <w:r w:rsidRPr="00ED4E6F">
        <w:rPr>
          <w:rFonts w:ascii="Times New Roman" w:hAnsi="Times New Roman" w:cs="Times New Roman"/>
        </w:rPr>
        <w:t xml:space="preserve">The counterconditioning procedure in Experiment </w:t>
      </w:r>
      <w:r>
        <w:rPr>
          <w:rFonts w:ascii="Times New Roman" w:hAnsi="Times New Roman" w:cs="Times New Roman"/>
        </w:rPr>
        <w:t>6</w:t>
      </w:r>
      <w:r w:rsidRPr="00ED4E6F">
        <w:rPr>
          <w:rFonts w:ascii="Times New Roman" w:hAnsi="Times New Roman" w:cs="Times New Roman"/>
        </w:rPr>
        <w:t xml:space="preserve"> should impact outcome and target stimuli</w:t>
      </w:r>
      <w:r>
        <w:rPr>
          <w:rFonts w:ascii="Times New Roman" w:hAnsi="Times New Roman" w:cs="Times New Roman"/>
        </w:rPr>
        <w:t xml:space="preserve"> in different ways</w:t>
      </w:r>
      <w:r w:rsidRPr="00ED4E6F">
        <w:rPr>
          <w:rFonts w:ascii="Times New Roman" w:hAnsi="Times New Roman" w:cs="Times New Roman"/>
        </w:rPr>
        <w:t xml:space="preserve">. It could potentially reverse evaluations of target stimuli while leaving intact (or strengthening) previously acquired </w:t>
      </w:r>
      <w:r>
        <w:rPr>
          <w:rFonts w:ascii="Times New Roman" w:hAnsi="Times New Roman" w:cs="Times New Roman"/>
        </w:rPr>
        <w:t>outcome evaluations</w:t>
      </w:r>
      <w:r w:rsidRPr="00ED4E6F">
        <w:rPr>
          <w:rFonts w:ascii="Times New Roman" w:hAnsi="Times New Roman" w:cs="Times New Roman"/>
        </w:rPr>
        <w:t xml:space="preserve"> (i.e., countercondition IR effects while boosting </w:t>
      </w:r>
      <w:r>
        <w:rPr>
          <w:rFonts w:ascii="Times New Roman" w:hAnsi="Times New Roman" w:cs="Times New Roman"/>
        </w:rPr>
        <w:t>OEC</w:t>
      </w:r>
      <w:r w:rsidRPr="00ED4E6F">
        <w:rPr>
          <w:rFonts w:ascii="Times New Roman" w:hAnsi="Times New Roman" w:cs="Times New Roman"/>
        </w:rPr>
        <w:t xml:space="preserve"> effects</w:t>
      </w:r>
      <w:r>
        <w:rPr>
          <w:rFonts w:ascii="Times New Roman" w:hAnsi="Times New Roman" w:cs="Times New Roman"/>
        </w:rPr>
        <w:t xml:space="preserve"> given that it involves additional exposure to the same operant evaluative conditioning contingencies as in the acquisition phase</w:t>
      </w:r>
      <w:r w:rsidRPr="00ED4E6F">
        <w:rPr>
          <w:rFonts w:ascii="Times New Roman" w:hAnsi="Times New Roman" w:cs="Times New Roman"/>
        </w:rPr>
        <w:t xml:space="preserve">).  </w:t>
      </w:r>
    </w:p>
  </w:footnote>
  <w:footnote w:id="11">
    <w:p w14:paraId="6D334732" w14:textId="580DB4AC" w:rsidR="00ED21CA" w:rsidRPr="0025209A" w:rsidRDefault="00ED21CA" w:rsidP="0025209A">
      <w:pPr>
        <w:pStyle w:val="FootnoteText"/>
        <w:rPr>
          <w:rFonts w:ascii="Times New Roman" w:hAnsi="Times New Roman" w:cs="Times New Roman"/>
          <w:lang w:val="en-US"/>
        </w:rPr>
      </w:pPr>
      <w:r w:rsidRPr="0025209A">
        <w:rPr>
          <w:rStyle w:val="FootnoteReference"/>
          <w:rFonts w:ascii="Times New Roman" w:hAnsi="Times New Roman" w:cs="Times New Roman"/>
        </w:rPr>
        <w:footnoteRef/>
      </w:r>
      <w:r w:rsidRPr="0025209A">
        <w:rPr>
          <w:rFonts w:ascii="Times New Roman" w:hAnsi="Times New Roman" w:cs="Times New Roman"/>
        </w:rPr>
        <w:t xml:space="preserve"> </w:t>
      </w:r>
      <w:r>
        <w:rPr>
          <w:rFonts w:ascii="Times New Roman" w:hAnsi="Times New Roman" w:cs="Times New Roman"/>
        </w:rPr>
        <w:t xml:space="preserve">Note that in these models, it is </w:t>
      </w:r>
      <w:r w:rsidRPr="007C16BA">
        <w:rPr>
          <w:rFonts w:ascii="Times New Roman" w:hAnsi="Times New Roman" w:cs="Times New Roman"/>
        </w:rPr>
        <w:t xml:space="preserve">not only the regularity that originally gave rise to the change in behavior </w:t>
      </w:r>
      <w:r>
        <w:rPr>
          <w:rFonts w:ascii="Times New Roman" w:hAnsi="Times New Roman" w:cs="Times New Roman"/>
        </w:rPr>
        <w:t xml:space="preserve">that is removed </w:t>
      </w:r>
      <w:r w:rsidRPr="007C16BA">
        <w:rPr>
          <w:rFonts w:ascii="Times New Roman" w:hAnsi="Times New Roman" w:cs="Times New Roman"/>
        </w:rPr>
        <w:t>but also (typically) the valenced stimulus</w:t>
      </w:r>
      <w:r>
        <w:rPr>
          <w:rFonts w:ascii="Times New Roman" w:hAnsi="Times New Roman" w:cs="Times New Roman"/>
        </w:rPr>
        <w:t xml:space="preserve"> as well (whereas in our case the valenced stimulus was often still present)</w:t>
      </w:r>
      <w:r w:rsidRPr="007C16BA">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1B517" w14:textId="77777777" w:rsidR="00ED21CA" w:rsidRDefault="00ED21CA">
    <w:pPr>
      <w:pStyle w:val="Header"/>
    </w:pPr>
    <w:r w:rsidRPr="009C7F72">
      <w:rPr>
        <w:rFonts w:ascii="Times New Roman" w:hAnsi="Times New Roman" w:cs="Times New Roman"/>
        <w:sz w:val="24"/>
        <w:szCs w:val="24"/>
      </w:rPr>
      <w:t>EXTINCTION AND INTERSECTING REGULARITIES</w:t>
    </w:r>
    <w:r>
      <w:t xml:space="preserve"> </w:t>
    </w:r>
    <w:sdt>
      <w:sdtPr>
        <w:id w:val="-330681524"/>
        <w:docPartObj>
          <w:docPartGallery w:val="Page Numbers (Top of Page)"/>
          <w:docPartUnique/>
        </w:docPartObj>
      </w:sdtPr>
      <w:sdtEndPr>
        <w:rPr>
          <w:noProof/>
        </w:rPr>
      </w:sdtEndPr>
      <w:sdtContent>
        <w:r w:rsidRPr="009C7F72">
          <w:rPr>
            <w:rFonts w:ascii="Times New Roman" w:hAnsi="Times New Roman" w:cs="Times New Roman"/>
            <w:sz w:val="24"/>
            <w:szCs w:val="24"/>
          </w:rPr>
          <w:fldChar w:fldCharType="begin"/>
        </w:r>
        <w:r w:rsidRPr="009C7F72">
          <w:rPr>
            <w:rFonts w:ascii="Times New Roman" w:hAnsi="Times New Roman" w:cs="Times New Roman"/>
            <w:sz w:val="24"/>
            <w:szCs w:val="24"/>
          </w:rPr>
          <w:instrText xml:space="preserve"> PAGE   \* MERGEFORMAT </w:instrText>
        </w:r>
        <w:r w:rsidRPr="009C7F72">
          <w:rPr>
            <w:rFonts w:ascii="Times New Roman" w:hAnsi="Times New Roman" w:cs="Times New Roman"/>
            <w:sz w:val="24"/>
            <w:szCs w:val="24"/>
          </w:rPr>
          <w:fldChar w:fldCharType="separate"/>
        </w:r>
        <w:r>
          <w:rPr>
            <w:rFonts w:ascii="Times New Roman" w:hAnsi="Times New Roman" w:cs="Times New Roman"/>
            <w:noProof/>
            <w:sz w:val="24"/>
            <w:szCs w:val="24"/>
          </w:rPr>
          <w:t>3</w:t>
        </w:r>
        <w:r w:rsidRPr="009C7F72">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495451898"/>
      <w:docPartObj>
        <w:docPartGallery w:val="Page Numbers (Top of Page)"/>
        <w:docPartUnique/>
      </w:docPartObj>
    </w:sdtPr>
    <w:sdtEndPr>
      <w:rPr>
        <w:noProof/>
      </w:rPr>
    </w:sdtEndPr>
    <w:sdtContent>
      <w:p w14:paraId="450754F5" w14:textId="032CDFE4" w:rsidR="00ED21CA" w:rsidRPr="003D1A37" w:rsidRDefault="00ED21CA" w:rsidP="003D1A37">
        <w:pPr>
          <w:pStyle w:val="Header"/>
          <w:rPr>
            <w:rFonts w:ascii="Times New Roman" w:hAnsi="Times New Roman" w:cs="Times New Roman"/>
            <w:sz w:val="24"/>
          </w:rPr>
        </w:pPr>
        <w:r w:rsidRPr="003D1A37">
          <w:rPr>
            <w:rFonts w:ascii="Times New Roman" w:hAnsi="Times New Roman" w:cs="Times New Roman"/>
            <w:sz w:val="24"/>
          </w:rPr>
          <w:t xml:space="preserve">TESTING THE ROBUSTNESS OF IR AND OEC EFFECTS </w:t>
        </w:r>
        <w:r>
          <w:rPr>
            <w:rFonts w:ascii="Times New Roman" w:hAnsi="Times New Roman" w:cs="Times New Roman"/>
            <w:sz w:val="24"/>
          </w:rPr>
          <w:tab/>
        </w:r>
        <w:r w:rsidRPr="003D1A37">
          <w:rPr>
            <w:rFonts w:ascii="Times New Roman" w:hAnsi="Times New Roman" w:cs="Times New Roman"/>
            <w:sz w:val="24"/>
          </w:rPr>
          <w:fldChar w:fldCharType="begin"/>
        </w:r>
        <w:r w:rsidRPr="003D1A37">
          <w:rPr>
            <w:rFonts w:ascii="Times New Roman" w:hAnsi="Times New Roman" w:cs="Times New Roman"/>
            <w:sz w:val="24"/>
          </w:rPr>
          <w:instrText xml:space="preserve"> PAGE   \* MERGEFORMAT </w:instrText>
        </w:r>
        <w:r w:rsidRPr="003D1A37">
          <w:rPr>
            <w:rFonts w:ascii="Times New Roman" w:hAnsi="Times New Roman" w:cs="Times New Roman"/>
            <w:sz w:val="24"/>
          </w:rPr>
          <w:fldChar w:fldCharType="separate"/>
        </w:r>
        <w:r>
          <w:rPr>
            <w:rFonts w:ascii="Times New Roman" w:hAnsi="Times New Roman" w:cs="Times New Roman"/>
            <w:noProof/>
            <w:sz w:val="24"/>
          </w:rPr>
          <w:t>26</w:t>
        </w:r>
        <w:r w:rsidRPr="003D1A37">
          <w:rPr>
            <w:rFonts w:ascii="Times New Roman" w:hAnsi="Times New Roman" w:cs="Times New Roman"/>
            <w:noProof/>
            <w:sz w:val="24"/>
          </w:rPr>
          <w:fldChar w:fldCharType="end"/>
        </w:r>
      </w:p>
    </w:sdtContent>
  </w:sdt>
  <w:p w14:paraId="6E6C8455" w14:textId="11CBE834" w:rsidR="00ED21CA" w:rsidRPr="003D1A37" w:rsidRDefault="00ED21CA">
    <w:pPr>
      <w:pStyle w:val="Header"/>
      <w:rPr>
        <w:lang w:val="en-US"/>
      </w:rPr>
    </w:pPr>
  </w:p>
  <w:p w14:paraId="57E7C7B8" w14:textId="77777777" w:rsidR="00ED21CA" w:rsidRDefault="00ED21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1C8B"/>
    <w:multiLevelType w:val="hybridMultilevel"/>
    <w:tmpl w:val="8A488F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E013B5"/>
    <w:multiLevelType w:val="hybridMultilevel"/>
    <w:tmpl w:val="B9826390"/>
    <w:lvl w:ilvl="0" w:tplc="FA3692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A0DD6"/>
    <w:multiLevelType w:val="hybridMultilevel"/>
    <w:tmpl w:val="A7668B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887594"/>
    <w:multiLevelType w:val="hybridMultilevel"/>
    <w:tmpl w:val="536E1F4A"/>
    <w:lvl w:ilvl="0" w:tplc="F238D2B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3165A24"/>
    <w:multiLevelType w:val="hybridMultilevel"/>
    <w:tmpl w:val="5142E5D6"/>
    <w:lvl w:ilvl="0" w:tplc="BE9C02A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BE67335"/>
    <w:multiLevelType w:val="hybridMultilevel"/>
    <w:tmpl w:val="F50A15A6"/>
    <w:lvl w:ilvl="0" w:tplc="4AE25400">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0819F4"/>
    <w:multiLevelType w:val="hybridMultilevel"/>
    <w:tmpl w:val="EC9A7E26"/>
    <w:lvl w:ilvl="0" w:tplc="DAD8319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0F00D4"/>
    <w:multiLevelType w:val="hybridMultilevel"/>
    <w:tmpl w:val="901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E6842"/>
    <w:multiLevelType w:val="hybridMultilevel"/>
    <w:tmpl w:val="E4C4F25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685130AA"/>
    <w:multiLevelType w:val="hybridMultilevel"/>
    <w:tmpl w:val="2638B28C"/>
    <w:lvl w:ilvl="0" w:tplc="D8E6B1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1344F8"/>
    <w:multiLevelType w:val="hybridMultilevel"/>
    <w:tmpl w:val="6096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C3F30"/>
    <w:multiLevelType w:val="hybridMultilevel"/>
    <w:tmpl w:val="A06E3380"/>
    <w:lvl w:ilvl="0" w:tplc="00CA8FB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112E8C"/>
    <w:multiLevelType w:val="hybridMultilevel"/>
    <w:tmpl w:val="3AB48136"/>
    <w:lvl w:ilvl="0" w:tplc="17E63E44">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79644A60"/>
    <w:multiLevelType w:val="hybridMultilevel"/>
    <w:tmpl w:val="C1B01510"/>
    <w:lvl w:ilvl="0" w:tplc="E9E473E6">
      <w:start w:val="4"/>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1"/>
  </w:num>
  <w:num w:numId="6">
    <w:abstractNumId w:val="12"/>
  </w:num>
  <w:num w:numId="7">
    <w:abstractNumId w:val="11"/>
  </w:num>
  <w:num w:numId="8">
    <w:abstractNumId w:val="13"/>
  </w:num>
  <w:num w:numId="9">
    <w:abstractNumId w:val="0"/>
  </w:num>
  <w:num w:numId="10">
    <w:abstractNumId w:val="4"/>
  </w:num>
  <w:num w:numId="11">
    <w:abstractNumId w:val="7"/>
  </w:num>
  <w:num w:numId="12">
    <w:abstractNumId w:val="10"/>
  </w:num>
  <w:num w:numId="13">
    <w:abstractNumId w:val="8"/>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96"/>
    <w:rsid w:val="00000494"/>
    <w:rsid w:val="00007442"/>
    <w:rsid w:val="00010974"/>
    <w:rsid w:val="00011AEF"/>
    <w:rsid w:val="0001405C"/>
    <w:rsid w:val="000148B2"/>
    <w:rsid w:val="0001582E"/>
    <w:rsid w:val="0001634D"/>
    <w:rsid w:val="00022EDB"/>
    <w:rsid w:val="00023884"/>
    <w:rsid w:val="000250FF"/>
    <w:rsid w:val="000254E0"/>
    <w:rsid w:val="000306A7"/>
    <w:rsid w:val="00037422"/>
    <w:rsid w:val="00042291"/>
    <w:rsid w:val="00044FD8"/>
    <w:rsid w:val="00053974"/>
    <w:rsid w:val="0005490A"/>
    <w:rsid w:val="0005522F"/>
    <w:rsid w:val="000635B4"/>
    <w:rsid w:val="00066613"/>
    <w:rsid w:val="00071D6F"/>
    <w:rsid w:val="00072D2C"/>
    <w:rsid w:val="0007437C"/>
    <w:rsid w:val="00081476"/>
    <w:rsid w:val="0008720D"/>
    <w:rsid w:val="00092D22"/>
    <w:rsid w:val="0009377B"/>
    <w:rsid w:val="00095247"/>
    <w:rsid w:val="00095E7B"/>
    <w:rsid w:val="0009705B"/>
    <w:rsid w:val="000A08C2"/>
    <w:rsid w:val="000C3B1C"/>
    <w:rsid w:val="000C765B"/>
    <w:rsid w:val="000D1446"/>
    <w:rsid w:val="000D374B"/>
    <w:rsid w:val="000D3BD5"/>
    <w:rsid w:val="000D43E5"/>
    <w:rsid w:val="000D6F03"/>
    <w:rsid w:val="000E25C6"/>
    <w:rsid w:val="000F5DA3"/>
    <w:rsid w:val="000F77EA"/>
    <w:rsid w:val="00114FC6"/>
    <w:rsid w:val="00125532"/>
    <w:rsid w:val="00126A6A"/>
    <w:rsid w:val="00142513"/>
    <w:rsid w:val="00147252"/>
    <w:rsid w:val="00154E3B"/>
    <w:rsid w:val="001646A1"/>
    <w:rsid w:val="00165A59"/>
    <w:rsid w:val="0017083A"/>
    <w:rsid w:val="0017329A"/>
    <w:rsid w:val="00176FA7"/>
    <w:rsid w:val="00177FCD"/>
    <w:rsid w:val="00180D0D"/>
    <w:rsid w:val="00184493"/>
    <w:rsid w:val="00184A62"/>
    <w:rsid w:val="0019771E"/>
    <w:rsid w:val="001A01E9"/>
    <w:rsid w:val="001A0C8A"/>
    <w:rsid w:val="001A3761"/>
    <w:rsid w:val="001A5F25"/>
    <w:rsid w:val="001B0806"/>
    <w:rsid w:val="001B41DE"/>
    <w:rsid w:val="001B5795"/>
    <w:rsid w:val="001B5821"/>
    <w:rsid w:val="001B643A"/>
    <w:rsid w:val="001C0A08"/>
    <w:rsid w:val="001C342E"/>
    <w:rsid w:val="001C3FD3"/>
    <w:rsid w:val="001C4A1B"/>
    <w:rsid w:val="001C795F"/>
    <w:rsid w:val="001C7D19"/>
    <w:rsid w:val="001F3E75"/>
    <w:rsid w:val="001F4327"/>
    <w:rsid w:val="002004A4"/>
    <w:rsid w:val="00200CF8"/>
    <w:rsid w:val="00202C55"/>
    <w:rsid w:val="0020437A"/>
    <w:rsid w:val="00210684"/>
    <w:rsid w:val="00213CC8"/>
    <w:rsid w:val="00220E16"/>
    <w:rsid w:val="00223577"/>
    <w:rsid w:val="00224098"/>
    <w:rsid w:val="00225CC6"/>
    <w:rsid w:val="00227E2E"/>
    <w:rsid w:val="00232510"/>
    <w:rsid w:val="00233797"/>
    <w:rsid w:val="00236528"/>
    <w:rsid w:val="002403FD"/>
    <w:rsid w:val="00243F8A"/>
    <w:rsid w:val="002463AB"/>
    <w:rsid w:val="002478FC"/>
    <w:rsid w:val="00250229"/>
    <w:rsid w:val="0025209A"/>
    <w:rsid w:val="0026030F"/>
    <w:rsid w:val="002631EE"/>
    <w:rsid w:val="00263D78"/>
    <w:rsid w:val="00263DBD"/>
    <w:rsid w:val="002671A2"/>
    <w:rsid w:val="00267BD8"/>
    <w:rsid w:val="002828DB"/>
    <w:rsid w:val="00295A88"/>
    <w:rsid w:val="00297C6D"/>
    <w:rsid w:val="002A2053"/>
    <w:rsid w:val="002A63D3"/>
    <w:rsid w:val="002A6A53"/>
    <w:rsid w:val="002B15DD"/>
    <w:rsid w:val="002C45F2"/>
    <w:rsid w:val="002C53AC"/>
    <w:rsid w:val="002C6208"/>
    <w:rsid w:val="002C77EE"/>
    <w:rsid w:val="002D29C1"/>
    <w:rsid w:val="002E0758"/>
    <w:rsid w:val="002E3B7C"/>
    <w:rsid w:val="002F1CA3"/>
    <w:rsid w:val="002F5261"/>
    <w:rsid w:val="002F601C"/>
    <w:rsid w:val="00303152"/>
    <w:rsid w:val="00304F73"/>
    <w:rsid w:val="0031364D"/>
    <w:rsid w:val="003174E6"/>
    <w:rsid w:val="0035125E"/>
    <w:rsid w:val="00365722"/>
    <w:rsid w:val="00373C24"/>
    <w:rsid w:val="003740CD"/>
    <w:rsid w:val="00376A22"/>
    <w:rsid w:val="0038000B"/>
    <w:rsid w:val="0039212F"/>
    <w:rsid w:val="003936FE"/>
    <w:rsid w:val="00394763"/>
    <w:rsid w:val="00394C80"/>
    <w:rsid w:val="00395990"/>
    <w:rsid w:val="003974E9"/>
    <w:rsid w:val="003A5BA8"/>
    <w:rsid w:val="003A6467"/>
    <w:rsid w:val="003B2905"/>
    <w:rsid w:val="003B3261"/>
    <w:rsid w:val="003B4116"/>
    <w:rsid w:val="003C1A95"/>
    <w:rsid w:val="003C2C17"/>
    <w:rsid w:val="003C32EA"/>
    <w:rsid w:val="003D1A37"/>
    <w:rsid w:val="003E2F42"/>
    <w:rsid w:val="003E3224"/>
    <w:rsid w:val="003E3E6E"/>
    <w:rsid w:val="003F7949"/>
    <w:rsid w:val="00400863"/>
    <w:rsid w:val="004067D5"/>
    <w:rsid w:val="004147AF"/>
    <w:rsid w:val="00423154"/>
    <w:rsid w:val="0042317D"/>
    <w:rsid w:val="00426830"/>
    <w:rsid w:val="00431FB1"/>
    <w:rsid w:val="0043360F"/>
    <w:rsid w:val="0043485F"/>
    <w:rsid w:val="00434905"/>
    <w:rsid w:val="00437AC7"/>
    <w:rsid w:val="004422C1"/>
    <w:rsid w:val="0044360E"/>
    <w:rsid w:val="004443C8"/>
    <w:rsid w:val="00444B68"/>
    <w:rsid w:val="00445E2E"/>
    <w:rsid w:val="004512DF"/>
    <w:rsid w:val="004552C9"/>
    <w:rsid w:val="00457CE5"/>
    <w:rsid w:val="00457DF4"/>
    <w:rsid w:val="004631EB"/>
    <w:rsid w:val="00463714"/>
    <w:rsid w:val="00464ED1"/>
    <w:rsid w:val="00465F0E"/>
    <w:rsid w:val="004670F0"/>
    <w:rsid w:val="00467181"/>
    <w:rsid w:val="00492570"/>
    <w:rsid w:val="004957E4"/>
    <w:rsid w:val="004A20E3"/>
    <w:rsid w:val="004A26E1"/>
    <w:rsid w:val="004A3317"/>
    <w:rsid w:val="004A5263"/>
    <w:rsid w:val="004B54F7"/>
    <w:rsid w:val="004B5ADA"/>
    <w:rsid w:val="004C635B"/>
    <w:rsid w:val="004D5070"/>
    <w:rsid w:val="004D5D74"/>
    <w:rsid w:val="004E41B0"/>
    <w:rsid w:val="004E4A44"/>
    <w:rsid w:val="004F24A2"/>
    <w:rsid w:val="004F353A"/>
    <w:rsid w:val="00501941"/>
    <w:rsid w:val="00502A7D"/>
    <w:rsid w:val="00521026"/>
    <w:rsid w:val="0052166F"/>
    <w:rsid w:val="005254EB"/>
    <w:rsid w:val="005319B5"/>
    <w:rsid w:val="0053419A"/>
    <w:rsid w:val="005341F5"/>
    <w:rsid w:val="005355CB"/>
    <w:rsid w:val="00536B3A"/>
    <w:rsid w:val="00541370"/>
    <w:rsid w:val="005421B1"/>
    <w:rsid w:val="005434EB"/>
    <w:rsid w:val="00546F0D"/>
    <w:rsid w:val="00553696"/>
    <w:rsid w:val="0055480E"/>
    <w:rsid w:val="0055728F"/>
    <w:rsid w:val="00557BA0"/>
    <w:rsid w:val="00565338"/>
    <w:rsid w:val="00570739"/>
    <w:rsid w:val="00570AEF"/>
    <w:rsid w:val="00574C45"/>
    <w:rsid w:val="0057740F"/>
    <w:rsid w:val="00585120"/>
    <w:rsid w:val="0058772C"/>
    <w:rsid w:val="00587CE3"/>
    <w:rsid w:val="005975BE"/>
    <w:rsid w:val="00597847"/>
    <w:rsid w:val="005A2001"/>
    <w:rsid w:val="005B6769"/>
    <w:rsid w:val="005B7940"/>
    <w:rsid w:val="005C21F5"/>
    <w:rsid w:val="005C6979"/>
    <w:rsid w:val="005C777A"/>
    <w:rsid w:val="005D2CB3"/>
    <w:rsid w:val="005D3A6C"/>
    <w:rsid w:val="005F0018"/>
    <w:rsid w:val="0060097D"/>
    <w:rsid w:val="006018A2"/>
    <w:rsid w:val="00605B68"/>
    <w:rsid w:val="0061270E"/>
    <w:rsid w:val="0061392D"/>
    <w:rsid w:val="006151A7"/>
    <w:rsid w:val="00621F63"/>
    <w:rsid w:val="0062408B"/>
    <w:rsid w:val="006273E8"/>
    <w:rsid w:val="0063199C"/>
    <w:rsid w:val="00631F34"/>
    <w:rsid w:val="00635362"/>
    <w:rsid w:val="00640C73"/>
    <w:rsid w:val="00642118"/>
    <w:rsid w:val="0064289F"/>
    <w:rsid w:val="00644918"/>
    <w:rsid w:val="00644AE5"/>
    <w:rsid w:val="00651715"/>
    <w:rsid w:val="00652CFB"/>
    <w:rsid w:val="00654257"/>
    <w:rsid w:val="00657FBE"/>
    <w:rsid w:val="0066275F"/>
    <w:rsid w:val="00662C54"/>
    <w:rsid w:val="00664750"/>
    <w:rsid w:val="0067021C"/>
    <w:rsid w:val="0067186F"/>
    <w:rsid w:val="006772C1"/>
    <w:rsid w:val="00680E6A"/>
    <w:rsid w:val="00682E9B"/>
    <w:rsid w:val="0069100C"/>
    <w:rsid w:val="0069368B"/>
    <w:rsid w:val="0069494D"/>
    <w:rsid w:val="006A22CD"/>
    <w:rsid w:val="006A62F9"/>
    <w:rsid w:val="006B1476"/>
    <w:rsid w:val="006C3738"/>
    <w:rsid w:val="006C4A35"/>
    <w:rsid w:val="006C4D60"/>
    <w:rsid w:val="006C5F8F"/>
    <w:rsid w:val="006C7FAB"/>
    <w:rsid w:val="006D237B"/>
    <w:rsid w:val="006D3FBE"/>
    <w:rsid w:val="006D6562"/>
    <w:rsid w:val="006E5D0D"/>
    <w:rsid w:val="006F1523"/>
    <w:rsid w:val="006F2A45"/>
    <w:rsid w:val="00702272"/>
    <w:rsid w:val="00704B90"/>
    <w:rsid w:val="00707EC0"/>
    <w:rsid w:val="00711FA3"/>
    <w:rsid w:val="0071417F"/>
    <w:rsid w:val="00714A30"/>
    <w:rsid w:val="00714B98"/>
    <w:rsid w:val="007163E1"/>
    <w:rsid w:val="00717A7F"/>
    <w:rsid w:val="00731194"/>
    <w:rsid w:val="007334D2"/>
    <w:rsid w:val="007347D9"/>
    <w:rsid w:val="0074379F"/>
    <w:rsid w:val="0074684E"/>
    <w:rsid w:val="00747829"/>
    <w:rsid w:val="0075534A"/>
    <w:rsid w:val="00762F2F"/>
    <w:rsid w:val="007630EC"/>
    <w:rsid w:val="00763D6F"/>
    <w:rsid w:val="0076418E"/>
    <w:rsid w:val="007723F2"/>
    <w:rsid w:val="00785A28"/>
    <w:rsid w:val="007916F8"/>
    <w:rsid w:val="007A0D58"/>
    <w:rsid w:val="007A269C"/>
    <w:rsid w:val="007A5B07"/>
    <w:rsid w:val="007A5B0E"/>
    <w:rsid w:val="007A7BE1"/>
    <w:rsid w:val="007B0840"/>
    <w:rsid w:val="007B0CBC"/>
    <w:rsid w:val="007B48C4"/>
    <w:rsid w:val="007C16BA"/>
    <w:rsid w:val="007C2A2D"/>
    <w:rsid w:val="007C33AC"/>
    <w:rsid w:val="007C549F"/>
    <w:rsid w:val="007D06B7"/>
    <w:rsid w:val="007D46E0"/>
    <w:rsid w:val="007E1C20"/>
    <w:rsid w:val="007E1E82"/>
    <w:rsid w:val="007E3441"/>
    <w:rsid w:val="007F3D48"/>
    <w:rsid w:val="007F6477"/>
    <w:rsid w:val="00801C93"/>
    <w:rsid w:val="008057A6"/>
    <w:rsid w:val="00813B20"/>
    <w:rsid w:val="008314FA"/>
    <w:rsid w:val="0083211A"/>
    <w:rsid w:val="00837858"/>
    <w:rsid w:val="008405D6"/>
    <w:rsid w:val="00843A3B"/>
    <w:rsid w:val="00847934"/>
    <w:rsid w:val="00847C91"/>
    <w:rsid w:val="008511F6"/>
    <w:rsid w:val="0086780A"/>
    <w:rsid w:val="00874E6E"/>
    <w:rsid w:val="0088027E"/>
    <w:rsid w:val="0088154D"/>
    <w:rsid w:val="008901FD"/>
    <w:rsid w:val="008B1C67"/>
    <w:rsid w:val="008B5BCC"/>
    <w:rsid w:val="008B72E6"/>
    <w:rsid w:val="008D2024"/>
    <w:rsid w:val="008D576B"/>
    <w:rsid w:val="008D6959"/>
    <w:rsid w:val="008E3A84"/>
    <w:rsid w:val="008E3AC3"/>
    <w:rsid w:val="008E59AB"/>
    <w:rsid w:val="008F5C3C"/>
    <w:rsid w:val="008F750A"/>
    <w:rsid w:val="009076E0"/>
    <w:rsid w:val="0091092C"/>
    <w:rsid w:val="0091291A"/>
    <w:rsid w:val="00913B2C"/>
    <w:rsid w:val="00930F9F"/>
    <w:rsid w:val="00932667"/>
    <w:rsid w:val="009330E7"/>
    <w:rsid w:val="00943627"/>
    <w:rsid w:val="0094377B"/>
    <w:rsid w:val="00946027"/>
    <w:rsid w:val="00946891"/>
    <w:rsid w:val="009477CB"/>
    <w:rsid w:val="009531CE"/>
    <w:rsid w:val="00955ADA"/>
    <w:rsid w:val="00956C76"/>
    <w:rsid w:val="00960F2C"/>
    <w:rsid w:val="00964270"/>
    <w:rsid w:val="00965621"/>
    <w:rsid w:val="00967D63"/>
    <w:rsid w:val="00970D2B"/>
    <w:rsid w:val="00971330"/>
    <w:rsid w:val="00975FCC"/>
    <w:rsid w:val="0097691D"/>
    <w:rsid w:val="00977069"/>
    <w:rsid w:val="00977B37"/>
    <w:rsid w:val="00983D02"/>
    <w:rsid w:val="009A0371"/>
    <w:rsid w:val="009A4147"/>
    <w:rsid w:val="009A4AF4"/>
    <w:rsid w:val="009A5951"/>
    <w:rsid w:val="009A7026"/>
    <w:rsid w:val="009B375C"/>
    <w:rsid w:val="009B5151"/>
    <w:rsid w:val="009B7F12"/>
    <w:rsid w:val="009C0D70"/>
    <w:rsid w:val="009C4470"/>
    <w:rsid w:val="009C6544"/>
    <w:rsid w:val="009D799E"/>
    <w:rsid w:val="009E4910"/>
    <w:rsid w:val="009F321A"/>
    <w:rsid w:val="009F5439"/>
    <w:rsid w:val="00A023CC"/>
    <w:rsid w:val="00A05613"/>
    <w:rsid w:val="00A12AC6"/>
    <w:rsid w:val="00A16BCC"/>
    <w:rsid w:val="00A359A2"/>
    <w:rsid w:val="00A367D7"/>
    <w:rsid w:val="00A3730A"/>
    <w:rsid w:val="00A418B6"/>
    <w:rsid w:val="00A46252"/>
    <w:rsid w:val="00A47F49"/>
    <w:rsid w:val="00A514E0"/>
    <w:rsid w:val="00A546DC"/>
    <w:rsid w:val="00A566F3"/>
    <w:rsid w:val="00A6588A"/>
    <w:rsid w:val="00A660B9"/>
    <w:rsid w:val="00A7423A"/>
    <w:rsid w:val="00A80C35"/>
    <w:rsid w:val="00A91FA2"/>
    <w:rsid w:val="00A94309"/>
    <w:rsid w:val="00A96718"/>
    <w:rsid w:val="00AA1513"/>
    <w:rsid w:val="00AA3D1C"/>
    <w:rsid w:val="00AA686B"/>
    <w:rsid w:val="00AB2D6C"/>
    <w:rsid w:val="00AB48CA"/>
    <w:rsid w:val="00AB4BAA"/>
    <w:rsid w:val="00AB6395"/>
    <w:rsid w:val="00AB72CA"/>
    <w:rsid w:val="00AC1D90"/>
    <w:rsid w:val="00AC38B6"/>
    <w:rsid w:val="00AC700C"/>
    <w:rsid w:val="00AC78BC"/>
    <w:rsid w:val="00AE30F1"/>
    <w:rsid w:val="00AE381D"/>
    <w:rsid w:val="00AE7198"/>
    <w:rsid w:val="00B02D65"/>
    <w:rsid w:val="00B1045F"/>
    <w:rsid w:val="00B26414"/>
    <w:rsid w:val="00B37B4F"/>
    <w:rsid w:val="00B4041D"/>
    <w:rsid w:val="00B43295"/>
    <w:rsid w:val="00B4371E"/>
    <w:rsid w:val="00B45C44"/>
    <w:rsid w:val="00B50F40"/>
    <w:rsid w:val="00B61394"/>
    <w:rsid w:val="00B64FED"/>
    <w:rsid w:val="00B65B60"/>
    <w:rsid w:val="00B70446"/>
    <w:rsid w:val="00B74D38"/>
    <w:rsid w:val="00B758D4"/>
    <w:rsid w:val="00B75E05"/>
    <w:rsid w:val="00B77ED1"/>
    <w:rsid w:val="00B838F2"/>
    <w:rsid w:val="00B8631C"/>
    <w:rsid w:val="00B87FEA"/>
    <w:rsid w:val="00B93741"/>
    <w:rsid w:val="00B93BB7"/>
    <w:rsid w:val="00B93E76"/>
    <w:rsid w:val="00B93F32"/>
    <w:rsid w:val="00B96528"/>
    <w:rsid w:val="00BA1B4A"/>
    <w:rsid w:val="00BB2481"/>
    <w:rsid w:val="00BB6947"/>
    <w:rsid w:val="00BC0914"/>
    <w:rsid w:val="00BC0ACC"/>
    <w:rsid w:val="00BC7B2C"/>
    <w:rsid w:val="00BD4B45"/>
    <w:rsid w:val="00BD6B3A"/>
    <w:rsid w:val="00BD7B6F"/>
    <w:rsid w:val="00BE062F"/>
    <w:rsid w:val="00BE22F0"/>
    <w:rsid w:val="00BE39A4"/>
    <w:rsid w:val="00BE677E"/>
    <w:rsid w:val="00BF1F96"/>
    <w:rsid w:val="00BF5800"/>
    <w:rsid w:val="00BF6C7A"/>
    <w:rsid w:val="00BF7E56"/>
    <w:rsid w:val="00C0138A"/>
    <w:rsid w:val="00C06D49"/>
    <w:rsid w:val="00C1376C"/>
    <w:rsid w:val="00C16A22"/>
    <w:rsid w:val="00C220CB"/>
    <w:rsid w:val="00C22CE3"/>
    <w:rsid w:val="00C23767"/>
    <w:rsid w:val="00C32F9C"/>
    <w:rsid w:val="00C33D4D"/>
    <w:rsid w:val="00C34457"/>
    <w:rsid w:val="00C403BD"/>
    <w:rsid w:val="00C42515"/>
    <w:rsid w:val="00C4677E"/>
    <w:rsid w:val="00C477BF"/>
    <w:rsid w:val="00C47FFC"/>
    <w:rsid w:val="00C52289"/>
    <w:rsid w:val="00C618D1"/>
    <w:rsid w:val="00C661CF"/>
    <w:rsid w:val="00C71200"/>
    <w:rsid w:val="00C727C7"/>
    <w:rsid w:val="00C82CBD"/>
    <w:rsid w:val="00C844E4"/>
    <w:rsid w:val="00C87E86"/>
    <w:rsid w:val="00CA0677"/>
    <w:rsid w:val="00CA12E4"/>
    <w:rsid w:val="00CA3F10"/>
    <w:rsid w:val="00CA4506"/>
    <w:rsid w:val="00CB16C6"/>
    <w:rsid w:val="00CB35D7"/>
    <w:rsid w:val="00CC4936"/>
    <w:rsid w:val="00CD381C"/>
    <w:rsid w:val="00CE7F15"/>
    <w:rsid w:val="00CF04D9"/>
    <w:rsid w:val="00CF5977"/>
    <w:rsid w:val="00D01A1A"/>
    <w:rsid w:val="00D01DDA"/>
    <w:rsid w:val="00D032CE"/>
    <w:rsid w:val="00D03F18"/>
    <w:rsid w:val="00D0704E"/>
    <w:rsid w:val="00D171E2"/>
    <w:rsid w:val="00D240F9"/>
    <w:rsid w:val="00D2575B"/>
    <w:rsid w:val="00D26459"/>
    <w:rsid w:val="00D3628B"/>
    <w:rsid w:val="00D409AB"/>
    <w:rsid w:val="00D41FD2"/>
    <w:rsid w:val="00D46A74"/>
    <w:rsid w:val="00D46E2B"/>
    <w:rsid w:val="00D518AA"/>
    <w:rsid w:val="00D54443"/>
    <w:rsid w:val="00D55126"/>
    <w:rsid w:val="00D62470"/>
    <w:rsid w:val="00D63767"/>
    <w:rsid w:val="00D63B5E"/>
    <w:rsid w:val="00D6669F"/>
    <w:rsid w:val="00D716EA"/>
    <w:rsid w:val="00D72A5C"/>
    <w:rsid w:val="00D754F4"/>
    <w:rsid w:val="00D7619F"/>
    <w:rsid w:val="00D7663F"/>
    <w:rsid w:val="00D81AD6"/>
    <w:rsid w:val="00D93850"/>
    <w:rsid w:val="00D95480"/>
    <w:rsid w:val="00DA488C"/>
    <w:rsid w:val="00DA4C00"/>
    <w:rsid w:val="00DB3B1A"/>
    <w:rsid w:val="00DB3B6F"/>
    <w:rsid w:val="00DB43AF"/>
    <w:rsid w:val="00DB50A6"/>
    <w:rsid w:val="00DB72CD"/>
    <w:rsid w:val="00DC2800"/>
    <w:rsid w:val="00DC33AC"/>
    <w:rsid w:val="00DC6D37"/>
    <w:rsid w:val="00DC7143"/>
    <w:rsid w:val="00DF2A40"/>
    <w:rsid w:val="00DF4D15"/>
    <w:rsid w:val="00DF7E4E"/>
    <w:rsid w:val="00E01C57"/>
    <w:rsid w:val="00E02519"/>
    <w:rsid w:val="00E02FF0"/>
    <w:rsid w:val="00E05374"/>
    <w:rsid w:val="00E15790"/>
    <w:rsid w:val="00E2333A"/>
    <w:rsid w:val="00E25A01"/>
    <w:rsid w:val="00E25F1D"/>
    <w:rsid w:val="00E31622"/>
    <w:rsid w:val="00E3231B"/>
    <w:rsid w:val="00E4080E"/>
    <w:rsid w:val="00E4208A"/>
    <w:rsid w:val="00E45CD5"/>
    <w:rsid w:val="00E535A8"/>
    <w:rsid w:val="00E569A4"/>
    <w:rsid w:val="00E60B54"/>
    <w:rsid w:val="00E61CFC"/>
    <w:rsid w:val="00E65D35"/>
    <w:rsid w:val="00E718EC"/>
    <w:rsid w:val="00E86AF7"/>
    <w:rsid w:val="00E92282"/>
    <w:rsid w:val="00E93BD0"/>
    <w:rsid w:val="00E946D8"/>
    <w:rsid w:val="00EA0B51"/>
    <w:rsid w:val="00EA255F"/>
    <w:rsid w:val="00EA3E5E"/>
    <w:rsid w:val="00EA7152"/>
    <w:rsid w:val="00EB0385"/>
    <w:rsid w:val="00EB326C"/>
    <w:rsid w:val="00EB7A10"/>
    <w:rsid w:val="00EC5D52"/>
    <w:rsid w:val="00ED21CA"/>
    <w:rsid w:val="00ED5CC7"/>
    <w:rsid w:val="00ED6AE0"/>
    <w:rsid w:val="00EF01E3"/>
    <w:rsid w:val="00EF7C44"/>
    <w:rsid w:val="00F00658"/>
    <w:rsid w:val="00F00B27"/>
    <w:rsid w:val="00F064FD"/>
    <w:rsid w:val="00F0794B"/>
    <w:rsid w:val="00F1080D"/>
    <w:rsid w:val="00F1190A"/>
    <w:rsid w:val="00F161C6"/>
    <w:rsid w:val="00F17CC5"/>
    <w:rsid w:val="00F2690B"/>
    <w:rsid w:val="00F36113"/>
    <w:rsid w:val="00F36EA8"/>
    <w:rsid w:val="00F46EC0"/>
    <w:rsid w:val="00F50610"/>
    <w:rsid w:val="00F51121"/>
    <w:rsid w:val="00F540B2"/>
    <w:rsid w:val="00F61668"/>
    <w:rsid w:val="00F639ED"/>
    <w:rsid w:val="00F670D5"/>
    <w:rsid w:val="00F677E7"/>
    <w:rsid w:val="00F71E9F"/>
    <w:rsid w:val="00F77501"/>
    <w:rsid w:val="00F81A5F"/>
    <w:rsid w:val="00F824E0"/>
    <w:rsid w:val="00F8536C"/>
    <w:rsid w:val="00F86B9C"/>
    <w:rsid w:val="00F93F9B"/>
    <w:rsid w:val="00FA0D77"/>
    <w:rsid w:val="00FA3C80"/>
    <w:rsid w:val="00FA582C"/>
    <w:rsid w:val="00FA676C"/>
    <w:rsid w:val="00FB2275"/>
    <w:rsid w:val="00FC0122"/>
    <w:rsid w:val="00FC4964"/>
    <w:rsid w:val="00FC5490"/>
    <w:rsid w:val="00FD3B1D"/>
    <w:rsid w:val="00FD472B"/>
    <w:rsid w:val="00FD5F9B"/>
    <w:rsid w:val="00FE0CAB"/>
    <w:rsid w:val="00FE6A30"/>
    <w:rsid w:val="00FF6222"/>
    <w:rsid w:val="00FF6DCF"/>
    <w:rsid w:val="00FF79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6E62"/>
  <w15:chartTrackingRefBased/>
  <w15:docId w15:val="{EC6564D1-D07A-41B5-9801-4E267574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696"/>
    <w:rPr>
      <w:lang w:val="it-IT"/>
    </w:rPr>
  </w:style>
  <w:style w:type="paragraph" w:styleId="Heading1">
    <w:name w:val="heading 1"/>
    <w:basedOn w:val="Normal"/>
    <w:link w:val="Heading1Char"/>
    <w:uiPriority w:val="9"/>
    <w:qFormat/>
    <w:rsid w:val="0055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Heading2">
    <w:name w:val="heading 2"/>
    <w:basedOn w:val="Normal"/>
    <w:next w:val="Normal"/>
    <w:link w:val="Heading2Char"/>
    <w:uiPriority w:val="9"/>
    <w:unhideWhenUsed/>
    <w:qFormat/>
    <w:rsid w:val="005413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96"/>
    <w:rPr>
      <w:rFonts w:ascii="Times New Roman" w:eastAsia="Times New Roman" w:hAnsi="Times New Roman" w:cs="Times New Roman"/>
      <w:b/>
      <w:bCs/>
      <w:kern w:val="36"/>
      <w:sz w:val="48"/>
      <w:szCs w:val="48"/>
      <w:lang w:val="it-IT" w:eastAsia="it-IT"/>
    </w:rPr>
  </w:style>
  <w:style w:type="paragraph" w:styleId="FootnoteText">
    <w:name w:val="footnote text"/>
    <w:basedOn w:val="Normal"/>
    <w:link w:val="FootnoteTextChar"/>
    <w:uiPriority w:val="99"/>
    <w:unhideWhenUsed/>
    <w:rsid w:val="00553696"/>
    <w:pPr>
      <w:spacing w:after="0" w:line="240" w:lineRule="auto"/>
    </w:pPr>
    <w:rPr>
      <w:sz w:val="20"/>
      <w:szCs w:val="20"/>
    </w:rPr>
  </w:style>
  <w:style w:type="character" w:customStyle="1" w:styleId="FootnoteTextChar">
    <w:name w:val="Footnote Text Char"/>
    <w:basedOn w:val="DefaultParagraphFont"/>
    <w:link w:val="FootnoteText"/>
    <w:uiPriority w:val="99"/>
    <w:rsid w:val="00553696"/>
    <w:rPr>
      <w:sz w:val="20"/>
      <w:szCs w:val="20"/>
      <w:lang w:val="it-IT"/>
    </w:rPr>
  </w:style>
  <w:style w:type="character" w:styleId="FootnoteReference">
    <w:name w:val="footnote reference"/>
    <w:basedOn w:val="DefaultParagraphFont"/>
    <w:unhideWhenUsed/>
    <w:rsid w:val="00553696"/>
    <w:rPr>
      <w:vertAlign w:val="superscript"/>
    </w:rPr>
  </w:style>
  <w:style w:type="paragraph" w:styleId="CommentText">
    <w:name w:val="annotation text"/>
    <w:basedOn w:val="Normal"/>
    <w:link w:val="CommentTextChar"/>
    <w:uiPriority w:val="99"/>
    <w:unhideWhenUsed/>
    <w:rsid w:val="00553696"/>
    <w:pPr>
      <w:spacing w:line="240" w:lineRule="auto"/>
    </w:pPr>
    <w:rPr>
      <w:sz w:val="20"/>
      <w:szCs w:val="20"/>
    </w:rPr>
  </w:style>
  <w:style w:type="character" w:customStyle="1" w:styleId="CommentTextChar">
    <w:name w:val="Comment Text Char"/>
    <w:basedOn w:val="DefaultParagraphFont"/>
    <w:link w:val="CommentText"/>
    <w:uiPriority w:val="99"/>
    <w:rsid w:val="00553696"/>
    <w:rPr>
      <w:sz w:val="20"/>
      <w:szCs w:val="20"/>
      <w:lang w:val="it-IT"/>
    </w:rPr>
  </w:style>
  <w:style w:type="character" w:styleId="CommentReference">
    <w:name w:val="annotation reference"/>
    <w:basedOn w:val="DefaultParagraphFont"/>
    <w:uiPriority w:val="99"/>
    <w:semiHidden/>
    <w:unhideWhenUsed/>
    <w:rsid w:val="00553696"/>
    <w:rPr>
      <w:sz w:val="16"/>
      <w:szCs w:val="16"/>
    </w:rPr>
  </w:style>
  <w:style w:type="paragraph" w:styleId="BalloonText">
    <w:name w:val="Balloon Text"/>
    <w:basedOn w:val="Normal"/>
    <w:link w:val="BalloonTextChar"/>
    <w:uiPriority w:val="99"/>
    <w:semiHidden/>
    <w:unhideWhenUsed/>
    <w:rsid w:val="005536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696"/>
    <w:rPr>
      <w:rFonts w:ascii="Segoe UI" w:hAnsi="Segoe UI" w:cs="Segoe UI"/>
      <w:sz w:val="18"/>
      <w:szCs w:val="18"/>
      <w:lang w:val="it-IT"/>
    </w:rPr>
  </w:style>
  <w:style w:type="table" w:styleId="TableGrid">
    <w:name w:val="Table Grid"/>
    <w:basedOn w:val="TableNormal"/>
    <w:uiPriority w:val="59"/>
    <w:rsid w:val="00553696"/>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9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3696"/>
    <w:rPr>
      <w:lang w:val="it-IT"/>
    </w:rPr>
  </w:style>
  <w:style w:type="paragraph" w:styleId="Footer">
    <w:name w:val="footer"/>
    <w:basedOn w:val="Normal"/>
    <w:link w:val="FooterChar"/>
    <w:uiPriority w:val="99"/>
    <w:unhideWhenUsed/>
    <w:rsid w:val="0055369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3696"/>
    <w:rPr>
      <w:lang w:val="it-IT"/>
    </w:rPr>
  </w:style>
  <w:style w:type="paragraph" w:styleId="NoSpacing">
    <w:name w:val="No Spacing"/>
    <w:uiPriority w:val="99"/>
    <w:qFormat/>
    <w:rsid w:val="00553696"/>
    <w:pPr>
      <w:spacing w:after="0" w:line="240" w:lineRule="auto"/>
    </w:pPr>
    <w:rPr>
      <w:rFonts w:ascii="Calibri" w:eastAsia="Calibri" w:hAnsi="Calibri" w:cs="Times New Roman"/>
      <w:lang w:val="it-IT" w:eastAsia="it-IT"/>
    </w:rPr>
  </w:style>
  <w:style w:type="paragraph" w:styleId="Caption">
    <w:name w:val="caption"/>
    <w:basedOn w:val="Normal"/>
    <w:next w:val="Normal"/>
    <w:uiPriority w:val="35"/>
    <w:unhideWhenUsed/>
    <w:qFormat/>
    <w:rsid w:val="00553696"/>
    <w:pPr>
      <w:spacing w:after="200" w:line="240" w:lineRule="auto"/>
    </w:pPr>
    <w:rPr>
      <w:rFonts w:eastAsiaTheme="minorEastAsia"/>
      <w:i/>
      <w:iCs/>
      <w:color w:val="44546A" w:themeColor="text2"/>
      <w:sz w:val="18"/>
      <w:szCs w:val="18"/>
      <w:lang w:eastAsia="it-IT"/>
    </w:rPr>
  </w:style>
  <w:style w:type="character" w:customStyle="1" w:styleId="CommentSubjectChar">
    <w:name w:val="Comment Subject Char"/>
    <w:basedOn w:val="CommentTextChar"/>
    <w:link w:val="CommentSubject"/>
    <w:uiPriority w:val="99"/>
    <w:semiHidden/>
    <w:rsid w:val="00553696"/>
    <w:rPr>
      <w:b/>
      <w:bCs/>
      <w:sz w:val="20"/>
      <w:szCs w:val="20"/>
      <w:lang w:val="it-IT"/>
    </w:rPr>
  </w:style>
  <w:style w:type="paragraph" w:styleId="CommentSubject">
    <w:name w:val="annotation subject"/>
    <w:basedOn w:val="CommentText"/>
    <w:next w:val="CommentText"/>
    <w:link w:val="CommentSubjectChar"/>
    <w:uiPriority w:val="99"/>
    <w:semiHidden/>
    <w:unhideWhenUsed/>
    <w:rsid w:val="00553696"/>
    <w:rPr>
      <w:b/>
      <w:bCs/>
    </w:rPr>
  </w:style>
  <w:style w:type="character" w:styleId="Hyperlink">
    <w:name w:val="Hyperlink"/>
    <w:basedOn w:val="DefaultParagraphFont"/>
    <w:uiPriority w:val="99"/>
    <w:unhideWhenUsed/>
    <w:rsid w:val="00553696"/>
    <w:rPr>
      <w:color w:val="0563C1" w:themeColor="hyperlink"/>
      <w:u w:val="single"/>
    </w:rPr>
  </w:style>
  <w:style w:type="character" w:customStyle="1" w:styleId="apple-converted-space">
    <w:name w:val="apple-converted-space"/>
    <w:basedOn w:val="DefaultParagraphFont"/>
    <w:rsid w:val="00553696"/>
  </w:style>
  <w:style w:type="character" w:styleId="Emphasis">
    <w:name w:val="Emphasis"/>
    <w:basedOn w:val="DefaultParagraphFont"/>
    <w:uiPriority w:val="20"/>
    <w:qFormat/>
    <w:rsid w:val="00553696"/>
    <w:rPr>
      <w:i/>
      <w:iCs/>
    </w:rPr>
  </w:style>
  <w:style w:type="paragraph" w:styleId="ListParagraph">
    <w:name w:val="List Paragraph"/>
    <w:basedOn w:val="Normal"/>
    <w:uiPriority w:val="34"/>
    <w:qFormat/>
    <w:rsid w:val="00553696"/>
    <w:pPr>
      <w:ind w:left="720"/>
      <w:contextualSpacing/>
    </w:pPr>
  </w:style>
  <w:style w:type="paragraph" w:styleId="NormalWeb">
    <w:name w:val="Normal (Web)"/>
    <w:basedOn w:val="Normal"/>
    <w:uiPriority w:val="99"/>
    <w:unhideWhenUsed/>
    <w:rsid w:val="001B5821"/>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A418B6"/>
    <w:pPr>
      <w:spacing w:after="0" w:line="240" w:lineRule="auto"/>
    </w:pPr>
    <w:rPr>
      <w:lang w:val="it-IT"/>
    </w:rPr>
  </w:style>
  <w:style w:type="table" w:styleId="TableGridLight">
    <w:name w:val="Grid Table Light"/>
    <w:basedOn w:val="TableNormal"/>
    <w:uiPriority w:val="40"/>
    <w:rsid w:val="00F639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41370"/>
    <w:rPr>
      <w:b/>
      <w:bCs/>
    </w:rPr>
  </w:style>
  <w:style w:type="character" w:customStyle="1" w:styleId="Heading2Char">
    <w:name w:val="Heading 2 Char"/>
    <w:basedOn w:val="DefaultParagraphFont"/>
    <w:link w:val="Heading2"/>
    <w:uiPriority w:val="9"/>
    <w:rsid w:val="00541370"/>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rsid w:val="00011AEF"/>
    <w:rPr>
      <w:rFonts w:asciiTheme="majorHAnsi" w:eastAsiaTheme="majorEastAsia" w:hAnsiTheme="majorHAnsi" w:cstheme="majorBidi"/>
      <w:color w:val="1F4D78" w:themeColor="accent1" w:themeShade="7F"/>
      <w:sz w:val="24"/>
      <w:szCs w:val="24"/>
      <w:lang w:val="it-IT"/>
    </w:rPr>
  </w:style>
  <w:style w:type="character" w:customStyle="1" w:styleId="fontstyle01">
    <w:name w:val="fontstyle01"/>
    <w:basedOn w:val="DefaultParagraphFont"/>
    <w:rsid w:val="003C1A95"/>
    <w:rPr>
      <w:rFonts w:ascii="Times New Roman" w:hAnsi="Times New Roman" w:cs="Times New Roman" w:hint="default"/>
      <w:b w:val="0"/>
      <w:bCs w:val="0"/>
      <w:i w:val="0"/>
      <w:iCs w:val="0"/>
      <w:color w:val="000000"/>
      <w:sz w:val="20"/>
      <w:szCs w:val="20"/>
    </w:rPr>
  </w:style>
  <w:style w:type="character" w:styleId="UnresolvedMention">
    <w:name w:val="Unresolved Mention"/>
    <w:basedOn w:val="DefaultParagraphFont"/>
    <w:uiPriority w:val="99"/>
    <w:semiHidden/>
    <w:unhideWhenUsed/>
    <w:rsid w:val="00177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7625">
      <w:bodyDiv w:val="1"/>
      <w:marLeft w:val="0"/>
      <w:marRight w:val="0"/>
      <w:marTop w:val="0"/>
      <w:marBottom w:val="0"/>
      <w:divBdr>
        <w:top w:val="none" w:sz="0" w:space="0" w:color="auto"/>
        <w:left w:val="none" w:sz="0" w:space="0" w:color="auto"/>
        <w:bottom w:val="none" w:sz="0" w:space="0" w:color="auto"/>
        <w:right w:val="none" w:sz="0" w:space="0" w:color="auto"/>
      </w:divBdr>
    </w:div>
    <w:div w:id="110368011">
      <w:bodyDiv w:val="1"/>
      <w:marLeft w:val="0"/>
      <w:marRight w:val="0"/>
      <w:marTop w:val="0"/>
      <w:marBottom w:val="0"/>
      <w:divBdr>
        <w:top w:val="none" w:sz="0" w:space="0" w:color="auto"/>
        <w:left w:val="none" w:sz="0" w:space="0" w:color="auto"/>
        <w:bottom w:val="none" w:sz="0" w:space="0" w:color="auto"/>
        <w:right w:val="none" w:sz="0" w:space="0" w:color="auto"/>
      </w:divBdr>
    </w:div>
    <w:div w:id="183137106">
      <w:bodyDiv w:val="1"/>
      <w:marLeft w:val="0"/>
      <w:marRight w:val="0"/>
      <w:marTop w:val="0"/>
      <w:marBottom w:val="0"/>
      <w:divBdr>
        <w:top w:val="none" w:sz="0" w:space="0" w:color="auto"/>
        <w:left w:val="none" w:sz="0" w:space="0" w:color="auto"/>
        <w:bottom w:val="none" w:sz="0" w:space="0" w:color="auto"/>
        <w:right w:val="none" w:sz="0" w:space="0" w:color="auto"/>
      </w:divBdr>
    </w:div>
    <w:div w:id="183331067">
      <w:bodyDiv w:val="1"/>
      <w:marLeft w:val="0"/>
      <w:marRight w:val="0"/>
      <w:marTop w:val="0"/>
      <w:marBottom w:val="0"/>
      <w:divBdr>
        <w:top w:val="none" w:sz="0" w:space="0" w:color="auto"/>
        <w:left w:val="none" w:sz="0" w:space="0" w:color="auto"/>
        <w:bottom w:val="none" w:sz="0" w:space="0" w:color="auto"/>
        <w:right w:val="none" w:sz="0" w:space="0" w:color="auto"/>
      </w:divBdr>
    </w:div>
    <w:div w:id="298413190">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378671946">
      <w:bodyDiv w:val="1"/>
      <w:marLeft w:val="0"/>
      <w:marRight w:val="0"/>
      <w:marTop w:val="0"/>
      <w:marBottom w:val="0"/>
      <w:divBdr>
        <w:top w:val="none" w:sz="0" w:space="0" w:color="auto"/>
        <w:left w:val="none" w:sz="0" w:space="0" w:color="auto"/>
        <w:bottom w:val="none" w:sz="0" w:space="0" w:color="auto"/>
        <w:right w:val="none" w:sz="0" w:space="0" w:color="auto"/>
      </w:divBdr>
    </w:div>
    <w:div w:id="389576491">
      <w:bodyDiv w:val="1"/>
      <w:marLeft w:val="0"/>
      <w:marRight w:val="0"/>
      <w:marTop w:val="0"/>
      <w:marBottom w:val="0"/>
      <w:divBdr>
        <w:top w:val="none" w:sz="0" w:space="0" w:color="auto"/>
        <w:left w:val="none" w:sz="0" w:space="0" w:color="auto"/>
        <w:bottom w:val="none" w:sz="0" w:space="0" w:color="auto"/>
        <w:right w:val="none" w:sz="0" w:space="0" w:color="auto"/>
      </w:divBdr>
    </w:div>
    <w:div w:id="420179857">
      <w:bodyDiv w:val="1"/>
      <w:marLeft w:val="0"/>
      <w:marRight w:val="0"/>
      <w:marTop w:val="0"/>
      <w:marBottom w:val="0"/>
      <w:divBdr>
        <w:top w:val="none" w:sz="0" w:space="0" w:color="auto"/>
        <w:left w:val="none" w:sz="0" w:space="0" w:color="auto"/>
        <w:bottom w:val="none" w:sz="0" w:space="0" w:color="auto"/>
        <w:right w:val="none" w:sz="0" w:space="0" w:color="auto"/>
      </w:divBdr>
    </w:div>
    <w:div w:id="461575261">
      <w:bodyDiv w:val="1"/>
      <w:marLeft w:val="0"/>
      <w:marRight w:val="0"/>
      <w:marTop w:val="0"/>
      <w:marBottom w:val="0"/>
      <w:divBdr>
        <w:top w:val="none" w:sz="0" w:space="0" w:color="auto"/>
        <w:left w:val="none" w:sz="0" w:space="0" w:color="auto"/>
        <w:bottom w:val="none" w:sz="0" w:space="0" w:color="auto"/>
        <w:right w:val="none" w:sz="0" w:space="0" w:color="auto"/>
      </w:divBdr>
    </w:div>
    <w:div w:id="515849087">
      <w:bodyDiv w:val="1"/>
      <w:marLeft w:val="0"/>
      <w:marRight w:val="0"/>
      <w:marTop w:val="0"/>
      <w:marBottom w:val="0"/>
      <w:divBdr>
        <w:top w:val="none" w:sz="0" w:space="0" w:color="auto"/>
        <w:left w:val="none" w:sz="0" w:space="0" w:color="auto"/>
        <w:bottom w:val="none" w:sz="0" w:space="0" w:color="auto"/>
        <w:right w:val="none" w:sz="0" w:space="0" w:color="auto"/>
      </w:divBdr>
    </w:div>
    <w:div w:id="701325515">
      <w:bodyDiv w:val="1"/>
      <w:marLeft w:val="0"/>
      <w:marRight w:val="0"/>
      <w:marTop w:val="0"/>
      <w:marBottom w:val="0"/>
      <w:divBdr>
        <w:top w:val="none" w:sz="0" w:space="0" w:color="auto"/>
        <w:left w:val="none" w:sz="0" w:space="0" w:color="auto"/>
        <w:bottom w:val="none" w:sz="0" w:space="0" w:color="auto"/>
        <w:right w:val="none" w:sz="0" w:space="0" w:color="auto"/>
      </w:divBdr>
    </w:div>
    <w:div w:id="728502282">
      <w:bodyDiv w:val="1"/>
      <w:marLeft w:val="0"/>
      <w:marRight w:val="0"/>
      <w:marTop w:val="0"/>
      <w:marBottom w:val="0"/>
      <w:divBdr>
        <w:top w:val="none" w:sz="0" w:space="0" w:color="auto"/>
        <w:left w:val="none" w:sz="0" w:space="0" w:color="auto"/>
        <w:bottom w:val="none" w:sz="0" w:space="0" w:color="auto"/>
        <w:right w:val="none" w:sz="0" w:space="0" w:color="auto"/>
      </w:divBdr>
    </w:div>
    <w:div w:id="742486193">
      <w:bodyDiv w:val="1"/>
      <w:marLeft w:val="0"/>
      <w:marRight w:val="0"/>
      <w:marTop w:val="0"/>
      <w:marBottom w:val="0"/>
      <w:divBdr>
        <w:top w:val="none" w:sz="0" w:space="0" w:color="auto"/>
        <w:left w:val="none" w:sz="0" w:space="0" w:color="auto"/>
        <w:bottom w:val="none" w:sz="0" w:space="0" w:color="auto"/>
        <w:right w:val="none" w:sz="0" w:space="0" w:color="auto"/>
      </w:divBdr>
    </w:div>
    <w:div w:id="743144115">
      <w:bodyDiv w:val="1"/>
      <w:marLeft w:val="0"/>
      <w:marRight w:val="0"/>
      <w:marTop w:val="0"/>
      <w:marBottom w:val="0"/>
      <w:divBdr>
        <w:top w:val="none" w:sz="0" w:space="0" w:color="auto"/>
        <w:left w:val="none" w:sz="0" w:space="0" w:color="auto"/>
        <w:bottom w:val="none" w:sz="0" w:space="0" w:color="auto"/>
        <w:right w:val="none" w:sz="0" w:space="0" w:color="auto"/>
      </w:divBdr>
    </w:div>
    <w:div w:id="773523524">
      <w:bodyDiv w:val="1"/>
      <w:marLeft w:val="0"/>
      <w:marRight w:val="0"/>
      <w:marTop w:val="0"/>
      <w:marBottom w:val="0"/>
      <w:divBdr>
        <w:top w:val="none" w:sz="0" w:space="0" w:color="auto"/>
        <w:left w:val="none" w:sz="0" w:space="0" w:color="auto"/>
        <w:bottom w:val="none" w:sz="0" w:space="0" w:color="auto"/>
        <w:right w:val="none" w:sz="0" w:space="0" w:color="auto"/>
      </w:divBdr>
    </w:div>
    <w:div w:id="790704821">
      <w:bodyDiv w:val="1"/>
      <w:marLeft w:val="0"/>
      <w:marRight w:val="0"/>
      <w:marTop w:val="0"/>
      <w:marBottom w:val="0"/>
      <w:divBdr>
        <w:top w:val="none" w:sz="0" w:space="0" w:color="auto"/>
        <w:left w:val="none" w:sz="0" w:space="0" w:color="auto"/>
        <w:bottom w:val="none" w:sz="0" w:space="0" w:color="auto"/>
        <w:right w:val="none" w:sz="0" w:space="0" w:color="auto"/>
      </w:divBdr>
    </w:div>
    <w:div w:id="996148338">
      <w:bodyDiv w:val="1"/>
      <w:marLeft w:val="0"/>
      <w:marRight w:val="0"/>
      <w:marTop w:val="0"/>
      <w:marBottom w:val="0"/>
      <w:divBdr>
        <w:top w:val="none" w:sz="0" w:space="0" w:color="auto"/>
        <w:left w:val="none" w:sz="0" w:space="0" w:color="auto"/>
        <w:bottom w:val="none" w:sz="0" w:space="0" w:color="auto"/>
        <w:right w:val="none" w:sz="0" w:space="0" w:color="auto"/>
      </w:divBdr>
    </w:div>
    <w:div w:id="1092892999">
      <w:bodyDiv w:val="1"/>
      <w:marLeft w:val="0"/>
      <w:marRight w:val="0"/>
      <w:marTop w:val="0"/>
      <w:marBottom w:val="0"/>
      <w:divBdr>
        <w:top w:val="none" w:sz="0" w:space="0" w:color="auto"/>
        <w:left w:val="none" w:sz="0" w:space="0" w:color="auto"/>
        <w:bottom w:val="none" w:sz="0" w:space="0" w:color="auto"/>
        <w:right w:val="none" w:sz="0" w:space="0" w:color="auto"/>
      </w:divBdr>
    </w:div>
    <w:div w:id="1116674077">
      <w:bodyDiv w:val="1"/>
      <w:marLeft w:val="0"/>
      <w:marRight w:val="0"/>
      <w:marTop w:val="0"/>
      <w:marBottom w:val="0"/>
      <w:divBdr>
        <w:top w:val="none" w:sz="0" w:space="0" w:color="auto"/>
        <w:left w:val="none" w:sz="0" w:space="0" w:color="auto"/>
        <w:bottom w:val="none" w:sz="0" w:space="0" w:color="auto"/>
        <w:right w:val="none" w:sz="0" w:space="0" w:color="auto"/>
      </w:divBdr>
    </w:div>
    <w:div w:id="1129012359">
      <w:bodyDiv w:val="1"/>
      <w:marLeft w:val="0"/>
      <w:marRight w:val="0"/>
      <w:marTop w:val="0"/>
      <w:marBottom w:val="0"/>
      <w:divBdr>
        <w:top w:val="none" w:sz="0" w:space="0" w:color="auto"/>
        <w:left w:val="none" w:sz="0" w:space="0" w:color="auto"/>
        <w:bottom w:val="none" w:sz="0" w:space="0" w:color="auto"/>
        <w:right w:val="none" w:sz="0" w:space="0" w:color="auto"/>
      </w:divBdr>
    </w:div>
    <w:div w:id="1477793701">
      <w:bodyDiv w:val="1"/>
      <w:marLeft w:val="0"/>
      <w:marRight w:val="0"/>
      <w:marTop w:val="0"/>
      <w:marBottom w:val="0"/>
      <w:divBdr>
        <w:top w:val="none" w:sz="0" w:space="0" w:color="auto"/>
        <w:left w:val="none" w:sz="0" w:space="0" w:color="auto"/>
        <w:bottom w:val="none" w:sz="0" w:space="0" w:color="auto"/>
        <w:right w:val="none" w:sz="0" w:space="0" w:color="auto"/>
      </w:divBdr>
    </w:div>
    <w:div w:id="1854606359">
      <w:bodyDiv w:val="1"/>
      <w:marLeft w:val="0"/>
      <w:marRight w:val="0"/>
      <w:marTop w:val="0"/>
      <w:marBottom w:val="0"/>
      <w:divBdr>
        <w:top w:val="none" w:sz="0" w:space="0" w:color="auto"/>
        <w:left w:val="none" w:sz="0" w:space="0" w:color="auto"/>
        <w:bottom w:val="none" w:sz="0" w:space="0" w:color="auto"/>
        <w:right w:val="none" w:sz="0" w:space="0" w:color="auto"/>
      </w:divBdr>
    </w:div>
    <w:div w:id="20370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20" Type="http://schemas.openxmlformats.org/officeDocument/2006/relationships/image" Target="media/image8.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microsoft.com/office/2011/relationships/people" Target="people.xml"/><Relationship Id="rId5" Type="http://schemas.openxmlformats.org/officeDocument/2006/relationships/webSettings" Target="webSettings.xml"/><Relationship Id="rId23" Type="http://schemas.openxmlformats.org/officeDocument/2006/relationships/image" Target="media/image11.png"/><Relationship Id="rId28"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10.png"/><Relationship Id="rId27" Type="http://schemas.openxmlformats.org/officeDocument/2006/relationships/comments" Target="comments.xm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3C97-EE33-B64E-8BE0-5C69C0C8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54</Pages>
  <Words>13805</Words>
  <Characters>78691</Characters>
  <Application>Microsoft Office Word</Application>
  <DocSecurity>0</DocSecurity>
  <Lines>655</Lines>
  <Paragraphs>184</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92312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Ian Hussey</cp:lastModifiedBy>
  <cp:revision>19</cp:revision>
  <dcterms:created xsi:type="dcterms:W3CDTF">2020-08-19T20:36:00Z</dcterms:created>
  <dcterms:modified xsi:type="dcterms:W3CDTF">2020-08-25T16:16:00Z</dcterms:modified>
</cp:coreProperties>
</file>