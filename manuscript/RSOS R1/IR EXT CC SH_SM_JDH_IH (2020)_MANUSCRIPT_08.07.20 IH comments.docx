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86EBA" w14:textId="57CB5955" w:rsidR="00553696" w:rsidRPr="00837858" w:rsidRDefault="000C765B" w:rsidP="000C765B">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RUNNING HEAD: </w:t>
      </w:r>
      <w:r w:rsidR="003D1A37" w:rsidRPr="00837858">
        <w:rPr>
          <w:rFonts w:ascii="Times New Roman" w:hAnsi="Times New Roman" w:cs="Times New Roman"/>
          <w:sz w:val="24"/>
          <w:szCs w:val="24"/>
          <w:lang w:val="en-GB"/>
        </w:rPr>
        <w:t>TESTING THE ROBUSTNESS OF IR AND OEC EFFECTS</w:t>
      </w:r>
    </w:p>
    <w:p w14:paraId="75ACA03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7A8A9B11"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326BD396"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6DA0F76F"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53414446" w14:textId="377590EC" w:rsidR="00553696" w:rsidRPr="00837858" w:rsidRDefault="003C2C17" w:rsidP="00553696">
      <w:pPr>
        <w:spacing w:line="480" w:lineRule="auto"/>
        <w:jc w:val="center"/>
        <w:outlineLvl w:val="0"/>
        <w:rPr>
          <w:rFonts w:ascii="Times New Roman" w:hAnsi="Times New Roman" w:cs="Times New Roman"/>
          <w:sz w:val="24"/>
          <w:szCs w:val="24"/>
          <w:lang w:val="en-GB"/>
        </w:rPr>
      </w:pPr>
      <w:commentRangeStart w:id="0"/>
      <w:r w:rsidRPr="00837858">
        <w:rPr>
          <w:rFonts w:ascii="Times New Roman" w:hAnsi="Times New Roman" w:cs="Times New Roman"/>
          <w:sz w:val="24"/>
          <w:szCs w:val="24"/>
          <w:lang w:val="en-GB"/>
        </w:rPr>
        <w:t>The Influence of Extinction</w:t>
      </w:r>
      <w:r w:rsidR="00553696" w:rsidRPr="00837858">
        <w:rPr>
          <w:rFonts w:ascii="Times New Roman" w:hAnsi="Times New Roman" w:cs="Times New Roman"/>
          <w:sz w:val="24"/>
          <w:szCs w:val="24"/>
          <w:lang w:val="en-GB"/>
        </w:rPr>
        <w:t xml:space="preserve"> and Counterconditioning on </w:t>
      </w:r>
      <w:r w:rsidRPr="00837858">
        <w:rPr>
          <w:rFonts w:ascii="Times New Roman" w:hAnsi="Times New Roman" w:cs="Times New Roman"/>
          <w:sz w:val="24"/>
          <w:szCs w:val="24"/>
          <w:lang w:val="en-GB"/>
        </w:rPr>
        <w:t>Operant Evaluative Conditioning and Intersecting Regularity Effects</w:t>
      </w:r>
      <w:commentRangeEnd w:id="0"/>
      <w:r w:rsidR="00CB35D7" w:rsidRPr="00837858">
        <w:rPr>
          <w:rStyle w:val="CommentReference"/>
          <w:lang w:val="en-GB"/>
        </w:rPr>
        <w:commentReference w:id="0"/>
      </w:r>
    </w:p>
    <w:p w14:paraId="09E52173"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6410175" w14:textId="1DB3BA46" w:rsidR="00553696" w:rsidRPr="00837858" w:rsidRDefault="00553696" w:rsidP="009A4AF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lang w:val="en-GB"/>
        </w:rPr>
        <w:t>Sean Hughes</w:t>
      </w:r>
      <w:r w:rsidRPr="00837858">
        <w:rPr>
          <w:rFonts w:ascii="Times New Roman" w:hAnsi="Times New Roman" w:cs="Times New Roman"/>
          <w:sz w:val="24"/>
          <w:szCs w:val="24"/>
          <w:vertAlign w:val="superscript"/>
          <w:lang w:val="en-GB"/>
        </w:rPr>
        <w:t>1</w:t>
      </w:r>
      <w:r w:rsidRPr="00837858">
        <w:rPr>
          <w:rFonts w:ascii="Times New Roman" w:hAnsi="Times New Roman" w:cs="Times New Roman"/>
          <w:sz w:val="24"/>
          <w:szCs w:val="24"/>
          <w:lang w:val="en-GB"/>
        </w:rPr>
        <w:t>, Simone Mattavelli</w:t>
      </w:r>
      <w:r w:rsidR="009A4AF4" w:rsidRPr="00837858">
        <w:rPr>
          <w:rFonts w:ascii="Times New Roman" w:hAnsi="Times New Roman" w:cs="Times New Roman"/>
          <w:sz w:val="24"/>
          <w:szCs w:val="24"/>
          <w:vertAlign w:val="superscript"/>
          <w:lang w:val="en-GB"/>
        </w:rPr>
        <w:t xml:space="preserve">1, </w:t>
      </w:r>
      <w:r w:rsidRPr="00837858">
        <w:rPr>
          <w:rFonts w:ascii="Times New Roman" w:hAnsi="Times New Roman" w:cs="Times New Roman"/>
          <w:sz w:val="24"/>
          <w:szCs w:val="24"/>
          <w:vertAlign w:val="superscript"/>
          <w:lang w:val="en-GB"/>
        </w:rPr>
        <w:t>2</w:t>
      </w:r>
      <w:r w:rsidRPr="00837858">
        <w:rPr>
          <w:rFonts w:ascii="Times New Roman" w:hAnsi="Times New Roman" w:cs="Times New Roman"/>
          <w:sz w:val="24"/>
          <w:szCs w:val="24"/>
          <w:lang w:val="en-GB"/>
        </w:rPr>
        <w:t xml:space="preserve">, </w:t>
      </w:r>
      <w:r w:rsidR="00FC5490" w:rsidRPr="00837858">
        <w:rPr>
          <w:rFonts w:ascii="Times New Roman" w:hAnsi="Times New Roman" w:cs="Times New Roman"/>
          <w:sz w:val="24"/>
          <w:szCs w:val="24"/>
          <w:lang w:val="en-GB"/>
        </w:rPr>
        <w:t>Ian Hussey</w:t>
      </w:r>
      <w:r w:rsidR="00FC5490" w:rsidRPr="00837858">
        <w:rPr>
          <w:rFonts w:ascii="Times New Roman" w:hAnsi="Times New Roman" w:cs="Times New Roman"/>
          <w:sz w:val="24"/>
          <w:szCs w:val="24"/>
          <w:vertAlign w:val="superscript"/>
          <w:lang w:val="en-GB"/>
        </w:rPr>
        <w:t>1</w:t>
      </w:r>
      <w:r w:rsidR="009A4AF4" w:rsidRPr="00837858">
        <w:rPr>
          <w:rFonts w:ascii="Times New Roman" w:hAnsi="Times New Roman" w:cs="Times New Roman"/>
          <w:sz w:val="24"/>
          <w:szCs w:val="24"/>
          <w:lang w:val="en-GB"/>
        </w:rPr>
        <w:t>, and Jan De Houwer</w:t>
      </w:r>
      <w:r w:rsidR="009A4AF4" w:rsidRPr="00837858">
        <w:rPr>
          <w:rFonts w:ascii="Times New Roman" w:hAnsi="Times New Roman" w:cs="Times New Roman"/>
          <w:sz w:val="24"/>
          <w:szCs w:val="24"/>
          <w:vertAlign w:val="superscript"/>
          <w:lang w:val="en-GB"/>
        </w:rPr>
        <w:t>1</w:t>
      </w:r>
    </w:p>
    <w:p w14:paraId="76E1C6AF" w14:textId="77777777" w:rsidR="00553696" w:rsidRPr="00837858" w:rsidRDefault="00553696" w:rsidP="00000494">
      <w:pPr>
        <w:spacing w:line="480" w:lineRule="auto"/>
        <w:jc w:val="center"/>
        <w:rPr>
          <w:rFonts w:ascii="Times New Roman" w:hAnsi="Times New Roman" w:cs="Times New Roman"/>
          <w:i/>
          <w:sz w:val="24"/>
          <w:szCs w:val="24"/>
          <w:lang w:val="en-GB"/>
        </w:rPr>
      </w:pPr>
      <w:r w:rsidRPr="00837858">
        <w:rPr>
          <w:rFonts w:ascii="Times New Roman" w:hAnsi="Times New Roman" w:cs="Times New Roman"/>
          <w:sz w:val="24"/>
          <w:szCs w:val="24"/>
          <w:vertAlign w:val="superscript"/>
          <w:lang w:val="en-GB"/>
        </w:rPr>
        <w:t>1</w:t>
      </w:r>
      <w:r w:rsidRPr="00837858">
        <w:rPr>
          <w:rFonts w:ascii="Times New Roman" w:hAnsi="Times New Roman" w:cs="Times New Roman"/>
          <w:i/>
          <w:sz w:val="24"/>
          <w:szCs w:val="24"/>
          <w:lang w:val="en-GB"/>
        </w:rPr>
        <w:t>Ghent University</w:t>
      </w:r>
    </w:p>
    <w:p w14:paraId="4E9017F7" w14:textId="77777777" w:rsidR="00553696" w:rsidRPr="00837858" w:rsidRDefault="00553696" w:rsidP="0000049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vertAlign w:val="superscript"/>
          <w:lang w:val="en-GB"/>
        </w:rPr>
        <w:t xml:space="preserve">2 </w:t>
      </w:r>
      <w:r w:rsidRPr="00837858">
        <w:rPr>
          <w:rFonts w:ascii="Times New Roman" w:hAnsi="Times New Roman" w:cs="Times New Roman"/>
          <w:i/>
          <w:sz w:val="24"/>
          <w:szCs w:val="24"/>
          <w:lang w:val="en-GB"/>
        </w:rPr>
        <w:t>University of Milan-Bicocca</w:t>
      </w:r>
    </w:p>
    <w:p w14:paraId="08F44A4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1ED16C31" w14:textId="1DF00BD5" w:rsidR="00553696" w:rsidRPr="00837858" w:rsidRDefault="00553696" w:rsidP="00553696">
      <w:pPr>
        <w:spacing w:line="480" w:lineRule="auto"/>
        <w:jc w:val="center"/>
        <w:rPr>
          <w:rFonts w:ascii="Times New Roman" w:hAnsi="Times New Roman" w:cs="Times New Roman"/>
          <w:b/>
          <w:sz w:val="24"/>
          <w:szCs w:val="24"/>
          <w:lang w:val="en-GB"/>
        </w:rPr>
      </w:pPr>
    </w:p>
    <w:p w14:paraId="1D02AC9E" w14:textId="50BC062A" w:rsidR="00B26414" w:rsidRPr="00837858" w:rsidRDefault="00B26414" w:rsidP="00553696">
      <w:pPr>
        <w:spacing w:line="480" w:lineRule="auto"/>
        <w:jc w:val="center"/>
        <w:rPr>
          <w:rFonts w:ascii="Times New Roman" w:hAnsi="Times New Roman" w:cs="Times New Roman"/>
          <w:b/>
          <w:sz w:val="24"/>
          <w:szCs w:val="24"/>
          <w:lang w:val="en-GB"/>
        </w:rPr>
      </w:pPr>
    </w:p>
    <w:p w14:paraId="4FCEA657" w14:textId="5327D730" w:rsidR="00B26414" w:rsidRPr="00837858" w:rsidRDefault="00B26414" w:rsidP="00553696">
      <w:pPr>
        <w:spacing w:line="480" w:lineRule="auto"/>
        <w:jc w:val="center"/>
        <w:rPr>
          <w:rFonts w:ascii="Times New Roman" w:hAnsi="Times New Roman" w:cs="Times New Roman"/>
          <w:b/>
          <w:sz w:val="24"/>
          <w:szCs w:val="24"/>
          <w:lang w:val="en-GB"/>
        </w:rPr>
      </w:pPr>
    </w:p>
    <w:p w14:paraId="3A771F3C" w14:textId="77777777" w:rsidR="00943627" w:rsidRPr="00837858" w:rsidRDefault="00943627" w:rsidP="00553696">
      <w:pPr>
        <w:spacing w:line="480" w:lineRule="auto"/>
        <w:jc w:val="center"/>
        <w:rPr>
          <w:rFonts w:ascii="Times New Roman" w:hAnsi="Times New Roman" w:cs="Times New Roman"/>
          <w:b/>
          <w:sz w:val="24"/>
          <w:szCs w:val="24"/>
          <w:lang w:val="en-GB"/>
        </w:rPr>
      </w:pPr>
    </w:p>
    <w:p w14:paraId="1DB0E159" w14:textId="77777777" w:rsidR="00000494" w:rsidRPr="00837858" w:rsidRDefault="00000494" w:rsidP="00000494">
      <w:pPr>
        <w:spacing w:line="480" w:lineRule="auto"/>
        <w:jc w:val="center"/>
        <w:rPr>
          <w:rFonts w:ascii="Times New Roman" w:hAnsi="Times New Roman" w:cs="Times New Roman"/>
          <w:b/>
          <w:sz w:val="24"/>
          <w:szCs w:val="24"/>
          <w:lang w:val="en-GB"/>
        </w:rPr>
      </w:pPr>
      <w:r w:rsidRPr="00837858">
        <w:rPr>
          <w:rFonts w:ascii="Times New Roman" w:hAnsi="Times New Roman" w:cs="Times New Roman"/>
          <w:b/>
          <w:sz w:val="24"/>
          <w:szCs w:val="24"/>
          <w:lang w:val="en-GB"/>
        </w:rPr>
        <w:t>Authors Note</w:t>
      </w:r>
    </w:p>
    <w:p w14:paraId="25C1D57F" w14:textId="725FFF24" w:rsidR="00000494" w:rsidRPr="00837858" w:rsidRDefault="0067021C" w:rsidP="00000494">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SH,</w:t>
      </w:r>
      <w:r w:rsidR="009A4AF4" w:rsidRPr="00837858">
        <w:rPr>
          <w:rFonts w:ascii="Times New Roman" w:hAnsi="Times New Roman" w:cs="Times New Roman"/>
          <w:sz w:val="24"/>
          <w:szCs w:val="24"/>
          <w:lang w:val="en-GB"/>
        </w:rPr>
        <w:t xml:space="preserve"> </w:t>
      </w:r>
      <w:r w:rsidR="00D01DDA" w:rsidRPr="00837858">
        <w:rPr>
          <w:rFonts w:ascii="Times New Roman" w:hAnsi="Times New Roman" w:cs="Times New Roman"/>
          <w:sz w:val="24"/>
          <w:szCs w:val="24"/>
          <w:lang w:val="en-GB"/>
        </w:rPr>
        <w:t xml:space="preserve">IH, </w:t>
      </w:r>
      <w:r w:rsidR="009A4AF4" w:rsidRPr="00837858">
        <w:rPr>
          <w:rFonts w:ascii="Times New Roman" w:hAnsi="Times New Roman" w:cs="Times New Roman"/>
          <w:sz w:val="24"/>
          <w:szCs w:val="24"/>
          <w:lang w:val="en-GB"/>
        </w:rPr>
        <w:t xml:space="preserve">and JDH, </w:t>
      </w:r>
      <w:r w:rsidR="00000494" w:rsidRPr="00837858">
        <w:rPr>
          <w:rFonts w:ascii="Times New Roman" w:hAnsi="Times New Roman" w:cs="Times New Roman"/>
          <w:sz w:val="24"/>
          <w:szCs w:val="24"/>
          <w:lang w:val="en-GB"/>
        </w:rPr>
        <w:t xml:space="preserve">Department of Experimental Clinical and Health Psychology, Ghent University. SM, </w:t>
      </w:r>
      <w:proofErr w:type="spellStart"/>
      <w:r w:rsidR="00000494" w:rsidRPr="00837858">
        <w:rPr>
          <w:rFonts w:ascii="Times New Roman" w:hAnsi="Times New Roman" w:cs="Times New Roman"/>
          <w:sz w:val="24"/>
          <w:szCs w:val="24"/>
          <w:lang w:val="en-GB"/>
        </w:rPr>
        <w:t>Dipartimento</w:t>
      </w:r>
      <w:proofErr w:type="spellEnd"/>
      <w:r w:rsidR="00000494" w:rsidRPr="00837858">
        <w:rPr>
          <w:rFonts w:ascii="Times New Roman" w:hAnsi="Times New Roman" w:cs="Times New Roman"/>
          <w:sz w:val="24"/>
          <w:szCs w:val="24"/>
          <w:lang w:val="en-GB"/>
        </w:rPr>
        <w:t xml:space="preserve"> di </w:t>
      </w:r>
      <w:proofErr w:type="spellStart"/>
      <w:r w:rsidR="00000494" w:rsidRPr="00837858">
        <w:rPr>
          <w:rFonts w:ascii="Times New Roman" w:hAnsi="Times New Roman" w:cs="Times New Roman"/>
          <w:sz w:val="24"/>
          <w:szCs w:val="24"/>
          <w:lang w:val="en-GB"/>
        </w:rPr>
        <w:t>Psicologia</w:t>
      </w:r>
      <w:proofErr w:type="spellEnd"/>
      <w:r w:rsidR="00000494" w:rsidRPr="00837858">
        <w:rPr>
          <w:rFonts w:ascii="Times New Roman" w:hAnsi="Times New Roman" w:cs="Times New Roman"/>
          <w:sz w:val="24"/>
          <w:szCs w:val="24"/>
          <w:lang w:val="en-GB"/>
        </w:rPr>
        <w:t xml:space="preserve">, </w:t>
      </w:r>
      <w:proofErr w:type="spellStart"/>
      <w:r w:rsidR="00000494" w:rsidRPr="00837858">
        <w:rPr>
          <w:rFonts w:ascii="Times New Roman" w:hAnsi="Times New Roman" w:cs="Times New Roman"/>
          <w:sz w:val="24"/>
          <w:szCs w:val="24"/>
          <w:lang w:val="en-GB"/>
        </w:rPr>
        <w:t>Università</w:t>
      </w:r>
      <w:proofErr w:type="spellEnd"/>
      <w:r w:rsidR="00000494" w:rsidRPr="00837858">
        <w:rPr>
          <w:rFonts w:ascii="Times New Roman" w:hAnsi="Times New Roman" w:cs="Times New Roman"/>
          <w:sz w:val="24"/>
          <w:szCs w:val="24"/>
          <w:lang w:val="en-GB"/>
        </w:rPr>
        <w:t xml:space="preserve"> Milano-Bicocca. This research was conducted with the support of Methusalem Grant BOF16/MET_V/002 to JDH. Correspondence concerning this article should be sent to sean.hughes@ugent.be. </w:t>
      </w:r>
    </w:p>
    <w:p w14:paraId="44813A17" w14:textId="77777777" w:rsidR="00553696" w:rsidRPr="00837858" w:rsidRDefault="00553696" w:rsidP="00553696">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Abstract</w:t>
      </w:r>
    </w:p>
    <w:p w14:paraId="2C9E52F5" w14:textId="6CB0B297" w:rsidR="00553696" w:rsidRPr="00837858" w:rsidRDefault="004E4A44" w:rsidP="00CF5977">
      <w:pPr>
        <w:tabs>
          <w:tab w:val="left" w:pos="2404"/>
          <w:tab w:val="center" w:pos="4819"/>
        </w:tabs>
        <w:spacing w:before="240" w:line="480" w:lineRule="auto"/>
        <w:rPr>
          <w:rFonts w:ascii="Times New Roman" w:hAnsi="Times New Roman" w:cs="Times New Roman"/>
          <w:sz w:val="24"/>
          <w:lang w:val="en-GB"/>
        </w:rPr>
      </w:pPr>
      <w:r w:rsidRPr="00837858">
        <w:rPr>
          <w:rFonts w:ascii="Times New Roman" w:hAnsi="Times New Roman" w:cs="Times New Roman"/>
          <w:sz w:val="24"/>
          <w:szCs w:val="24"/>
          <w:lang w:val="en-GB"/>
        </w:rPr>
        <w:t xml:space="preserve">One </w:t>
      </w:r>
      <w:r w:rsidR="0038000B" w:rsidRPr="00837858">
        <w:rPr>
          <w:rFonts w:ascii="Times New Roman" w:hAnsi="Times New Roman" w:cs="Times New Roman"/>
          <w:sz w:val="24"/>
          <w:szCs w:val="24"/>
          <w:lang w:val="en-GB"/>
        </w:rPr>
        <w:t xml:space="preserve">of the most </w:t>
      </w:r>
      <w:r w:rsidRPr="00837858">
        <w:rPr>
          <w:rFonts w:ascii="Times New Roman" w:hAnsi="Times New Roman" w:cs="Times New Roman"/>
          <w:sz w:val="24"/>
          <w:szCs w:val="24"/>
          <w:lang w:val="en-GB"/>
        </w:rPr>
        <w:t xml:space="preserve">effective </w:t>
      </w:r>
      <w:r w:rsidR="00D7663F" w:rsidRPr="00837858">
        <w:rPr>
          <w:rFonts w:ascii="Times New Roman" w:hAnsi="Times New Roman" w:cs="Times New Roman"/>
          <w:sz w:val="24"/>
          <w:szCs w:val="24"/>
          <w:lang w:val="en-GB"/>
        </w:rPr>
        <w:t>methods</w:t>
      </w:r>
      <w:r w:rsidRPr="00837858">
        <w:rPr>
          <w:rFonts w:ascii="Times New Roman" w:hAnsi="Times New Roman" w:cs="Times New Roman"/>
          <w:sz w:val="24"/>
          <w:szCs w:val="24"/>
          <w:lang w:val="en-GB"/>
        </w:rPr>
        <w:t xml:space="preserve"> of influencing what people like and dislike is to expose them to </w:t>
      </w:r>
      <w:r w:rsidR="0038000B" w:rsidRPr="00837858">
        <w:rPr>
          <w:rFonts w:ascii="Times New Roman" w:hAnsi="Times New Roman" w:cs="Times New Roman"/>
          <w:sz w:val="24"/>
          <w:szCs w:val="24"/>
          <w:lang w:val="en-GB"/>
        </w:rPr>
        <w:t>systema</w:t>
      </w:r>
      <w:r w:rsidRPr="00837858">
        <w:rPr>
          <w:rFonts w:ascii="Times New Roman" w:hAnsi="Times New Roman" w:cs="Times New Roman"/>
          <w:sz w:val="24"/>
          <w:szCs w:val="24"/>
          <w:lang w:val="en-GB"/>
        </w:rPr>
        <w:t>tic patterns</w:t>
      </w:r>
      <w:r w:rsidR="0038000B" w:rsidRPr="00837858">
        <w:rPr>
          <w:rFonts w:ascii="Times New Roman" w:hAnsi="Times New Roman" w:cs="Times New Roman"/>
          <w:sz w:val="24"/>
          <w:szCs w:val="24"/>
          <w:lang w:val="en-GB"/>
        </w:rPr>
        <w:t xml:space="preserve"> (or ‘</w:t>
      </w:r>
      <w:r w:rsidRPr="00837858">
        <w:rPr>
          <w:rFonts w:ascii="Times New Roman" w:hAnsi="Times New Roman" w:cs="Times New Roman"/>
          <w:sz w:val="24"/>
          <w:szCs w:val="24"/>
          <w:lang w:val="en-GB"/>
        </w:rPr>
        <w:t>regularities</w:t>
      </w:r>
      <w:r w:rsidR="0038000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in the environment, such </w:t>
      </w:r>
      <w:r w:rsidR="00D7663F" w:rsidRPr="00837858">
        <w:rPr>
          <w:rFonts w:ascii="Times New Roman" w:hAnsi="Times New Roman" w:cs="Times New Roman"/>
          <w:sz w:val="24"/>
          <w:szCs w:val="24"/>
          <w:lang w:val="en-GB"/>
        </w:rPr>
        <w:t xml:space="preserve">as </w:t>
      </w:r>
      <w:r w:rsidRPr="00837858">
        <w:rPr>
          <w:rFonts w:ascii="Times New Roman" w:hAnsi="Times New Roman" w:cs="Times New Roman"/>
          <w:sz w:val="24"/>
          <w:szCs w:val="24"/>
          <w:lang w:val="en-GB"/>
        </w:rPr>
        <w:t xml:space="preserve">the </w:t>
      </w:r>
      <w:r w:rsidR="00D7663F" w:rsidRPr="00837858">
        <w:rPr>
          <w:rFonts w:ascii="Times New Roman" w:hAnsi="Times New Roman" w:cs="Times New Roman"/>
          <w:sz w:val="24"/>
          <w:szCs w:val="24"/>
          <w:lang w:val="en-GB"/>
        </w:rPr>
        <w:t xml:space="preserve">repeated </w:t>
      </w:r>
      <w:r w:rsidRPr="00837858">
        <w:rPr>
          <w:rFonts w:ascii="Times New Roman" w:hAnsi="Times New Roman" w:cs="Times New Roman"/>
          <w:sz w:val="24"/>
          <w:szCs w:val="24"/>
          <w:lang w:val="en-GB"/>
        </w:rPr>
        <w:t xml:space="preserve">presentation of a </w:t>
      </w:r>
      <w:r w:rsidR="00644AE5" w:rsidRPr="00837858">
        <w:rPr>
          <w:rFonts w:ascii="Times New Roman" w:hAnsi="Times New Roman" w:cs="Times New Roman"/>
          <w:sz w:val="24"/>
          <w:szCs w:val="24"/>
          <w:lang w:val="en-GB"/>
        </w:rPr>
        <w:t xml:space="preserve">single </w:t>
      </w:r>
      <w:r w:rsidR="00553696" w:rsidRPr="00837858">
        <w:rPr>
          <w:rFonts w:ascii="Times New Roman" w:hAnsi="Times New Roman" w:cs="Times New Roman"/>
          <w:sz w:val="24"/>
          <w:szCs w:val="24"/>
          <w:lang w:val="en-GB"/>
        </w:rPr>
        <w:t xml:space="preserve">stimulus (mere exposure), two or more stimuli (evaluative conditioning) or </w:t>
      </w:r>
      <w:r w:rsidR="0074684E" w:rsidRPr="00837858">
        <w:rPr>
          <w:rFonts w:ascii="Times New Roman" w:hAnsi="Times New Roman" w:cs="Times New Roman"/>
          <w:sz w:val="24"/>
          <w:szCs w:val="24"/>
          <w:lang w:val="en-GB"/>
        </w:rPr>
        <w:t xml:space="preserve">to </w:t>
      </w:r>
      <w:r w:rsidR="00D7663F" w:rsidRPr="00837858">
        <w:rPr>
          <w:rFonts w:ascii="Times New Roman" w:hAnsi="Times New Roman" w:cs="Times New Roman"/>
          <w:sz w:val="24"/>
          <w:szCs w:val="24"/>
          <w:lang w:val="en-GB"/>
        </w:rPr>
        <w:t>relationship</w:t>
      </w:r>
      <w:r w:rsidR="0074684E" w:rsidRPr="00837858">
        <w:rPr>
          <w:rFonts w:ascii="Times New Roman" w:hAnsi="Times New Roman" w:cs="Times New Roman"/>
          <w:sz w:val="24"/>
          <w:szCs w:val="24"/>
          <w:lang w:val="en-GB"/>
        </w:rPr>
        <w:t>s</w:t>
      </w:r>
      <w:r w:rsidR="00D7663F"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 xml:space="preserve">and </w:t>
      </w:r>
      <w:proofErr w:type="spellStart"/>
      <w:r w:rsidR="00621F63" w:rsidRPr="00837858">
        <w:rPr>
          <w:rFonts w:ascii="Times New Roman" w:hAnsi="Times New Roman" w:cs="Times New Roman"/>
          <w:sz w:val="24"/>
          <w:szCs w:val="24"/>
          <w:lang w:val="en-GB"/>
        </w:rPr>
        <w:t>behavior</w:t>
      </w:r>
      <w:proofErr w:type="spellEnd"/>
      <w:r w:rsidR="00621F63"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(approach/avoidance)</w:t>
      </w:r>
      <w:r w:rsidR="00644AE5" w:rsidRPr="00837858">
        <w:rPr>
          <w:rFonts w:ascii="Times New Roman" w:hAnsi="Times New Roman" w:cs="Times New Roman"/>
          <w:sz w:val="24"/>
          <w:szCs w:val="24"/>
          <w:lang w:val="en-GB"/>
        </w:rPr>
        <w:t>.</w:t>
      </w:r>
      <w:r w:rsidR="0038000B"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Hughes, De Houwer, and Perugini (2016) </w:t>
      </w:r>
      <w:r w:rsidR="00621F63" w:rsidRPr="00837858">
        <w:rPr>
          <w:rFonts w:ascii="Times New Roman" w:hAnsi="Times New Roman" w:cs="Times New Roman"/>
          <w:sz w:val="24"/>
          <w:szCs w:val="24"/>
          <w:lang w:val="en-GB"/>
        </w:rPr>
        <w:t xml:space="preserve">found </w:t>
      </w:r>
      <w:r w:rsidR="00553696" w:rsidRPr="00837858">
        <w:rPr>
          <w:rFonts w:ascii="Times New Roman" w:hAnsi="Times New Roman" w:cs="Times New Roman"/>
          <w:sz w:val="24"/>
          <w:szCs w:val="24"/>
          <w:lang w:val="en-GB"/>
        </w:rPr>
        <w:t xml:space="preserve">that </w:t>
      </w:r>
      <w:r w:rsidR="0074684E" w:rsidRPr="00837858">
        <w:rPr>
          <w:rFonts w:ascii="Times New Roman" w:hAnsi="Times New Roman" w:cs="Times New Roman"/>
          <w:sz w:val="24"/>
          <w:szCs w:val="24"/>
          <w:lang w:val="en-GB"/>
        </w:rPr>
        <w:t xml:space="preserve">evaluations </w:t>
      </w:r>
      <w:r w:rsidRPr="00837858">
        <w:rPr>
          <w:rFonts w:ascii="Times New Roman" w:hAnsi="Times New Roman" w:cs="Times New Roman"/>
          <w:sz w:val="24"/>
          <w:szCs w:val="24"/>
          <w:lang w:val="en-GB"/>
        </w:rPr>
        <w:t xml:space="preserve">also emerge when </w:t>
      </w:r>
      <w:r w:rsidR="00644AE5" w:rsidRPr="00837858">
        <w:rPr>
          <w:rFonts w:ascii="Times New Roman" w:hAnsi="Times New Roman" w:cs="Times New Roman"/>
          <w:sz w:val="24"/>
          <w:szCs w:val="24"/>
          <w:lang w:val="en-GB"/>
        </w:rPr>
        <w:t xml:space="preserve">regularities </w:t>
      </w:r>
      <w:r w:rsidR="00D7663F" w:rsidRPr="00837858">
        <w:rPr>
          <w:rFonts w:ascii="Times New Roman" w:hAnsi="Times New Roman" w:cs="Times New Roman"/>
          <w:sz w:val="24"/>
          <w:szCs w:val="24"/>
          <w:lang w:val="en-GB"/>
        </w:rPr>
        <w:t xml:space="preserve">in the environment </w:t>
      </w:r>
      <w:r w:rsidR="00644AE5" w:rsidRPr="00837858">
        <w:rPr>
          <w:rFonts w:ascii="Times New Roman" w:hAnsi="Times New Roman" w:cs="Times New Roman"/>
          <w:i/>
          <w:sz w:val="24"/>
          <w:szCs w:val="24"/>
          <w:lang w:val="en-GB"/>
        </w:rPr>
        <w:t>intersect</w:t>
      </w:r>
      <w:r w:rsidR="00644AE5"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with one another.</w:t>
      </w:r>
      <w:r w:rsidR="0038000B"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In this paper we examined</w:t>
      </w:r>
      <w:r w:rsidR="00202C55"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 xml:space="preserve">if </w:t>
      </w:r>
      <w:r w:rsidR="00202C55" w:rsidRPr="00837858">
        <w:rPr>
          <w:rFonts w:ascii="Times New Roman" w:hAnsi="Times New Roman" w:cs="Times New Roman"/>
          <w:sz w:val="24"/>
          <w:szCs w:val="24"/>
          <w:lang w:val="en-GB"/>
        </w:rPr>
        <w:t xml:space="preserve">evaluations established via </w:t>
      </w:r>
      <w:r w:rsidR="00C403BD" w:rsidRPr="00837858">
        <w:rPr>
          <w:rFonts w:ascii="Times New Roman" w:hAnsi="Times New Roman" w:cs="Times New Roman"/>
          <w:sz w:val="24"/>
          <w:szCs w:val="24"/>
          <w:lang w:val="en-GB"/>
        </w:rPr>
        <w:t xml:space="preserve">operant evaluative conditioning </w:t>
      </w:r>
      <w:r w:rsidR="0067021C" w:rsidRPr="00837858">
        <w:rPr>
          <w:rFonts w:ascii="Times New Roman" w:hAnsi="Times New Roman" w:cs="Times New Roman"/>
          <w:sz w:val="24"/>
          <w:szCs w:val="24"/>
          <w:lang w:val="en-GB"/>
        </w:rPr>
        <w:t xml:space="preserve">and intersecting regularities </w:t>
      </w:r>
      <w:r w:rsidR="001C795F" w:rsidRPr="00837858">
        <w:rPr>
          <w:rFonts w:ascii="Times New Roman" w:hAnsi="Times New Roman" w:cs="Times New Roman"/>
          <w:sz w:val="24"/>
          <w:szCs w:val="24"/>
          <w:lang w:val="en-GB"/>
        </w:rPr>
        <w:t>can be undermined via extinction or revised via counterconditioning</w:t>
      </w:r>
      <w:r w:rsidR="00010974" w:rsidRPr="00837858">
        <w:rPr>
          <w:rFonts w:ascii="Times New Roman" w:hAnsi="Times New Roman" w:cs="Times New Roman"/>
          <w:sz w:val="24"/>
          <w:szCs w:val="24"/>
          <w:lang w:val="en-GB"/>
        </w:rPr>
        <w:t xml:space="preserve">. </w:t>
      </w:r>
      <w:r w:rsidR="0083211A" w:rsidRPr="00837858">
        <w:rPr>
          <w:rFonts w:ascii="Times New Roman" w:hAnsi="Times New Roman" w:cs="Times New Roman"/>
          <w:sz w:val="24"/>
          <w:lang w:val="en-GB"/>
        </w:rPr>
        <w:t xml:space="preserve">Across </w:t>
      </w:r>
      <w:r w:rsidR="006F1523" w:rsidRPr="00837858">
        <w:rPr>
          <w:rFonts w:ascii="Times New Roman" w:hAnsi="Times New Roman" w:cs="Times New Roman"/>
          <w:sz w:val="24"/>
          <w:szCs w:val="24"/>
          <w:lang w:val="en-GB"/>
        </w:rPr>
        <w:t>seven</w:t>
      </w:r>
      <w:r w:rsidR="0083211A" w:rsidRPr="00837858">
        <w:rPr>
          <w:rFonts w:ascii="Times New Roman" w:hAnsi="Times New Roman" w:cs="Times New Roman"/>
          <w:sz w:val="24"/>
          <w:szCs w:val="24"/>
          <w:lang w:val="en-GB"/>
        </w:rPr>
        <w:t xml:space="preserve"> pre-registered studies (</w:t>
      </w:r>
      <w:r w:rsidR="0083211A" w:rsidRPr="00837858">
        <w:rPr>
          <w:rFonts w:ascii="Times New Roman" w:hAnsi="Times New Roman" w:cs="Times New Roman"/>
          <w:i/>
          <w:sz w:val="24"/>
          <w:szCs w:val="24"/>
          <w:lang w:val="en-GB"/>
        </w:rPr>
        <w:t xml:space="preserve">n </w:t>
      </w:r>
      <w:r w:rsidR="00E92282" w:rsidRPr="00837858">
        <w:rPr>
          <w:rFonts w:ascii="Times New Roman" w:hAnsi="Times New Roman" w:cs="Times New Roman"/>
          <w:sz w:val="24"/>
          <w:szCs w:val="24"/>
          <w:lang w:val="en-GB"/>
        </w:rPr>
        <w:t>= 1071</w:t>
      </w:r>
      <w:r w:rsidR="0083211A" w:rsidRPr="00837858">
        <w:rPr>
          <w:rFonts w:ascii="Times New Roman" w:hAnsi="Times New Roman" w:cs="Times New Roman"/>
          <w:sz w:val="24"/>
          <w:szCs w:val="24"/>
          <w:lang w:val="en-GB"/>
        </w:rPr>
        <w:t xml:space="preserve">) </w:t>
      </w:r>
      <w:r w:rsidR="0074684E" w:rsidRPr="00837858">
        <w:rPr>
          <w:rFonts w:ascii="Times New Roman" w:hAnsi="Times New Roman" w:cs="Times New Roman"/>
          <w:sz w:val="24"/>
          <w:szCs w:val="24"/>
          <w:lang w:val="en-GB"/>
        </w:rPr>
        <w:t>p</w:t>
      </w:r>
      <w:r w:rsidR="00D7663F" w:rsidRPr="00837858">
        <w:rPr>
          <w:rFonts w:ascii="Times New Roman" w:hAnsi="Times New Roman" w:cs="Times New Roman"/>
          <w:sz w:val="24"/>
          <w:szCs w:val="24"/>
          <w:lang w:val="en-GB"/>
        </w:rPr>
        <w:t xml:space="preserve">articipants </w:t>
      </w:r>
      <w:r w:rsidR="00010974" w:rsidRPr="00837858">
        <w:rPr>
          <w:rFonts w:ascii="Times New Roman" w:hAnsi="Times New Roman" w:cs="Times New Roman"/>
          <w:sz w:val="24"/>
          <w:szCs w:val="24"/>
          <w:lang w:val="en-GB"/>
        </w:rPr>
        <w:t xml:space="preserve">first </w:t>
      </w:r>
      <w:r w:rsidR="0083211A" w:rsidRPr="00837858">
        <w:rPr>
          <w:rFonts w:ascii="Times New Roman" w:hAnsi="Times New Roman" w:cs="Times New Roman"/>
          <w:sz w:val="24"/>
          <w:szCs w:val="24"/>
          <w:lang w:val="en-GB"/>
        </w:rPr>
        <w:t>com</w:t>
      </w:r>
      <w:r w:rsidR="00D7663F" w:rsidRPr="00837858">
        <w:rPr>
          <w:rFonts w:ascii="Times New Roman" w:hAnsi="Times New Roman" w:cs="Times New Roman"/>
          <w:sz w:val="24"/>
          <w:szCs w:val="24"/>
          <w:lang w:val="en-GB"/>
        </w:rPr>
        <w:t>plete</w:t>
      </w:r>
      <w:r w:rsidR="0074684E" w:rsidRPr="00837858">
        <w:rPr>
          <w:rFonts w:ascii="Times New Roman" w:hAnsi="Times New Roman" w:cs="Times New Roman"/>
          <w:sz w:val="24"/>
          <w:szCs w:val="24"/>
          <w:lang w:val="en-GB"/>
        </w:rPr>
        <w:t>d</w:t>
      </w:r>
      <w:r w:rsidR="0083211A" w:rsidRPr="00837858">
        <w:rPr>
          <w:rFonts w:ascii="Times New Roman" w:hAnsi="Times New Roman" w:cs="Times New Roman"/>
          <w:sz w:val="24"/>
          <w:szCs w:val="24"/>
          <w:lang w:val="en-GB"/>
        </w:rPr>
        <w:t xml:space="preserve"> a learning phase designed</w:t>
      </w:r>
      <w:r w:rsidR="00D7663F" w:rsidRPr="00837858">
        <w:rPr>
          <w:rFonts w:ascii="Times New Roman" w:hAnsi="Times New Roman" w:cs="Times New Roman"/>
          <w:sz w:val="24"/>
          <w:szCs w:val="24"/>
          <w:lang w:val="en-GB"/>
        </w:rPr>
        <w:t xml:space="preserve"> to establish </w:t>
      </w:r>
      <w:r w:rsidR="00010974" w:rsidRPr="00837858">
        <w:rPr>
          <w:rFonts w:ascii="Times New Roman" w:hAnsi="Times New Roman" w:cs="Times New Roman"/>
          <w:sz w:val="24"/>
          <w:szCs w:val="24"/>
          <w:lang w:val="en-GB"/>
        </w:rPr>
        <w:t xml:space="preserve">novel </w:t>
      </w:r>
      <w:r w:rsidR="00D7663F" w:rsidRPr="00837858">
        <w:rPr>
          <w:rFonts w:ascii="Times New Roman" w:hAnsi="Times New Roman" w:cs="Times New Roman"/>
          <w:sz w:val="24"/>
          <w:szCs w:val="24"/>
          <w:lang w:val="en-GB"/>
        </w:rPr>
        <w:t>evaluations</w:t>
      </w:r>
      <w:r w:rsidR="0083211A" w:rsidRPr="00837858">
        <w:rPr>
          <w:rFonts w:ascii="Times New Roman" w:hAnsi="Times New Roman" w:cs="Times New Roman"/>
          <w:sz w:val="24"/>
          <w:szCs w:val="24"/>
          <w:lang w:val="en-GB"/>
        </w:rPr>
        <w:t xml:space="preserve"> </w:t>
      </w:r>
      <w:r w:rsidR="00010974" w:rsidRPr="00837858">
        <w:rPr>
          <w:rFonts w:ascii="Times New Roman" w:hAnsi="Times New Roman" w:cs="Times New Roman"/>
          <w:sz w:val="24"/>
          <w:szCs w:val="24"/>
          <w:lang w:val="en-GB"/>
        </w:rPr>
        <w:t xml:space="preserve">followed </w:t>
      </w:r>
      <w:r w:rsidR="0074684E" w:rsidRPr="00837858">
        <w:rPr>
          <w:rFonts w:ascii="Times New Roman" w:hAnsi="Times New Roman" w:cs="Times New Roman"/>
          <w:sz w:val="24"/>
          <w:szCs w:val="24"/>
          <w:lang w:val="en-GB"/>
        </w:rPr>
        <w:t xml:space="preserve">by </w:t>
      </w:r>
      <w:ins w:id="2" w:author="Ian Hussey" w:date="2020-07-17T11:18:00Z">
        <w:r w:rsidR="00843A3B" w:rsidRPr="00837858">
          <w:rPr>
            <w:rFonts w:ascii="Times New Roman" w:hAnsi="Times New Roman" w:cs="Times New Roman"/>
            <w:sz w:val="24"/>
            <w:szCs w:val="24"/>
            <w:lang w:val="en-GB"/>
          </w:rPr>
          <w:t>one of multiple forms of</w:t>
        </w:r>
      </w:ins>
      <w:del w:id="3" w:author="Ian Hussey" w:date="2020-07-17T11:18:00Z">
        <w:r w:rsidR="0083211A" w:rsidRPr="00837858" w:rsidDel="00843A3B">
          <w:rPr>
            <w:rFonts w:ascii="Times New Roman" w:hAnsi="Times New Roman" w:cs="Times New Roman"/>
            <w:sz w:val="24"/>
            <w:szCs w:val="24"/>
            <w:lang w:val="en-GB"/>
          </w:rPr>
          <w:delText>an</w:delText>
        </w:r>
      </w:del>
      <w:r w:rsidR="0083211A"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lang w:val="en-GB"/>
        </w:rPr>
        <w:t>extinction</w:t>
      </w:r>
      <w:del w:id="4" w:author="Ian Hussey" w:date="2020-07-17T11:17:00Z">
        <w:r w:rsidR="00553696" w:rsidRPr="00837858" w:rsidDel="00843A3B">
          <w:rPr>
            <w:rFonts w:ascii="Times New Roman" w:hAnsi="Times New Roman" w:cs="Times New Roman"/>
            <w:sz w:val="24"/>
            <w:lang w:val="en-GB"/>
          </w:rPr>
          <w:delText>-</w:delText>
        </w:r>
      </w:del>
      <w:r w:rsidR="00553696" w:rsidRPr="00837858">
        <w:rPr>
          <w:rFonts w:ascii="Times New Roman" w:hAnsi="Times New Roman" w:cs="Times New Roman"/>
          <w:sz w:val="24"/>
          <w:lang w:val="en-GB"/>
        </w:rPr>
        <w:t xml:space="preserve"> </w:t>
      </w:r>
      <w:r w:rsidR="00BC7B2C" w:rsidRPr="00837858">
        <w:rPr>
          <w:rFonts w:ascii="Times New Roman" w:hAnsi="Times New Roman" w:cs="Times New Roman"/>
          <w:sz w:val="24"/>
          <w:lang w:val="en-GB"/>
        </w:rPr>
        <w:t>or</w:t>
      </w:r>
      <w:r w:rsidR="00553696" w:rsidRPr="00837858">
        <w:rPr>
          <w:rFonts w:ascii="Times New Roman" w:hAnsi="Times New Roman" w:cs="Times New Roman"/>
          <w:sz w:val="24"/>
          <w:lang w:val="en-GB"/>
        </w:rPr>
        <w:t xml:space="preserve"> cou</w:t>
      </w:r>
      <w:r w:rsidR="000D3BD5" w:rsidRPr="00837858">
        <w:rPr>
          <w:rFonts w:ascii="Times New Roman" w:hAnsi="Times New Roman" w:cs="Times New Roman"/>
          <w:sz w:val="24"/>
          <w:lang w:val="en-GB"/>
        </w:rPr>
        <w:t>nterconditioning procedure</w:t>
      </w:r>
      <w:ins w:id="5" w:author="Ian Hussey" w:date="2020-07-17T11:18:00Z">
        <w:r w:rsidR="00843A3B" w:rsidRPr="00837858">
          <w:rPr>
            <w:rFonts w:ascii="Times New Roman" w:hAnsi="Times New Roman" w:cs="Times New Roman"/>
            <w:sz w:val="24"/>
            <w:lang w:val="en-GB"/>
          </w:rPr>
          <w:t>s</w:t>
        </w:r>
      </w:ins>
      <w:r w:rsidR="0083211A" w:rsidRPr="00837858">
        <w:rPr>
          <w:rFonts w:ascii="Times New Roman" w:hAnsi="Times New Roman" w:cs="Times New Roman"/>
          <w:sz w:val="24"/>
          <w:lang w:val="en-GB"/>
        </w:rPr>
        <w:t xml:space="preserve"> designed to undo </w:t>
      </w:r>
      <w:r w:rsidR="00010974" w:rsidRPr="00837858">
        <w:rPr>
          <w:rFonts w:ascii="Times New Roman" w:hAnsi="Times New Roman" w:cs="Times New Roman"/>
          <w:sz w:val="24"/>
          <w:lang w:val="en-GB"/>
        </w:rPr>
        <w:t>them</w:t>
      </w:r>
      <w:r w:rsidR="0083211A" w:rsidRPr="00837858">
        <w:rPr>
          <w:rFonts w:ascii="Times New Roman" w:hAnsi="Times New Roman" w:cs="Times New Roman"/>
          <w:sz w:val="24"/>
          <w:lang w:val="en-GB"/>
        </w:rPr>
        <w:t xml:space="preserve">. </w:t>
      </w:r>
      <w:r w:rsidR="009477CB" w:rsidRPr="00837858">
        <w:rPr>
          <w:rFonts w:ascii="Times New Roman" w:hAnsi="Times New Roman" w:cs="Times New Roman"/>
          <w:sz w:val="24"/>
          <w:lang w:val="en-GB"/>
        </w:rPr>
        <w:t xml:space="preserve">Results indicate that </w:t>
      </w:r>
      <w:r w:rsidR="0083211A" w:rsidRPr="00837858">
        <w:rPr>
          <w:rFonts w:ascii="Times New Roman" w:hAnsi="Times New Roman" w:cs="Times New Roman"/>
          <w:sz w:val="24"/>
          <w:lang w:val="en-GB"/>
        </w:rPr>
        <w:t xml:space="preserve">evaluations </w:t>
      </w:r>
      <w:r w:rsidR="00967D63" w:rsidRPr="00837858">
        <w:rPr>
          <w:rFonts w:ascii="Times New Roman" w:hAnsi="Times New Roman" w:cs="Times New Roman"/>
          <w:sz w:val="24"/>
          <w:lang w:val="en-GB"/>
        </w:rPr>
        <w:t xml:space="preserve">established in this way </w:t>
      </w:r>
      <w:r w:rsidR="00E3231B" w:rsidRPr="00837858">
        <w:rPr>
          <w:rFonts w:ascii="Times New Roman" w:hAnsi="Times New Roman" w:cs="Times New Roman"/>
          <w:sz w:val="24"/>
          <w:lang w:val="en-GB"/>
        </w:rPr>
        <w:t>were</w:t>
      </w:r>
      <w:r w:rsidR="0067021C" w:rsidRPr="00837858">
        <w:rPr>
          <w:rFonts w:ascii="Times New Roman" w:hAnsi="Times New Roman" w:cs="Times New Roman"/>
          <w:sz w:val="24"/>
          <w:lang w:val="en-GB"/>
        </w:rPr>
        <w:t xml:space="preserve"> resistant to </w:t>
      </w:r>
      <w:r w:rsidR="004631EB" w:rsidRPr="00837858">
        <w:rPr>
          <w:rFonts w:ascii="Times New Roman" w:hAnsi="Times New Roman" w:cs="Times New Roman"/>
          <w:sz w:val="24"/>
          <w:lang w:val="en-GB"/>
        </w:rPr>
        <w:t xml:space="preserve">extinction but could be </w:t>
      </w:r>
      <w:proofErr w:type="spellStart"/>
      <w:r w:rsidR="004631EB" w:rsidRPr="00837858">
        <w:rPr>
          <w:rFonts w:ascii="Times New Roman" w:hAnsi="Times New Roman" w:cs="Times New Roman"/>
          <w:sz w:val="24"/>
          <w:lang w:val="en-GB"/>
        </w:rPr>
        <w:t>counterconditioned</w:t>
      </w:r>
      <w:proofErr w:type="spellEnd"/>
      <w:r w:rsidR="004631EB" w:rsidRPr="00837858">
        <w:rPr>
          <w:rFonts w:ascii="Times New Roman" w:hAnsi="Times New Roman" w:cs="Times New Roman"/>
          <w:sz w:val="24"/>
          <w:lang w:val="en-GB"/>
        </w:rPr>
        <w:t xml:space="preserve"> via stimulus valence reversal</w:t>
      </w:r>
      <w:r w:rsidR="009477CB" w:rsidRPr="00837858">
        <w:rPr>
          <w:rFonts w:ascii="Times New Roman" w:hAnsi="Times New Roman" w:cs="Times New Roman"/>
          <w:sz w:val="24"/>
          <w:lang w:val="en-GB"/>
        </w:rPr>
        <w:t xml:space="preserve">. </w:t>
      </w:r>
      <w:r w:rsidR="000D3BD5" w:rsidRPr="00837858">
        <w:rPr>
          <w:rFonts w:ascii="Times New Roman" w:hAnsi="Times New Roman" w:cs="Times New Roman"/>
          <w:sz w:val="24"/>
          <w:lang w:val="en-GB"/>
        </w:rPr>
        <w:t>Theoretical and practical i</w:t>
      </w:r>
      <w:r w:rsidR="00553696" w:rsidRPr="00837858">
        <w:rPr>
          <w:rFonts w:ascii="Times New Roman" w:hAnsi="Times New Roman" w:cs="Times New Roman"/>
          <w:sz w:val="24"/>
          <w:lang w:val="en-GB"/>
        </w:rPr>
        <w:t xml:space="preserve">mplications </w:t>
      </w:r>
      <w:r w:rsidR="000D3BD5" w:rsidRPr="00837858">
        <w:rPr>
          <w:rFonts w:ascii="Times New Roman" w:hAnsi="Times New Roman" w:cs="Times New Roman"/>
          <w:sz w:val="24"/>
          <w:lang w:val="en-GB"/>
        </w:rPr>
        <w:t xml:space="preserve">along with </w:t>
      </w:r>
      <w:r w:rsidR="00553696" w:rsidRPr="00837858">
        <w:rPr>
          <w:rFonts w:ascii="Times New Roman" w:hAnsi="Times New Roman" w:cs="Times New Roman"/>
          <w:sz w:val="24"/>
          <w:lang w:val="en-GB"/>
        </w:rPr>
        <w:t>future directions are discussed.</w:t>
      </w:r>
    </w:p>
    <w:p w14:paraId="50E1493C" w14:textId="1C35296F" w:rsidR="00553696" w:rsidRPr="00837858" w:rsidRDefault="00553696" w:rsidP="00CF5977">
      <w:pPr>
        <w:spacing w:line="480" w:lineRule="auto"/>
        <w:ind w:firstLine="708"/>
        <w:rPr>
          <w:rFonts w:ascii="Times New Roman" w:hAnsi="Times New Roman" w:cs="Times New Roman"/>
          <w:sz w:val="24"/>
          <w:szCs w:val="24"/>
          <w:lang w:val="en-GB"/>
        </w:rPr>
      </w:pPr>
      <w:r w:rsidRPr="00837858">
        <w:rPr>
          <w:rFonts w:ascii="Times New Roman" w:hAnsi="Times New Roman" w:cs="Times New Roman"/>
          <w:i/>
          <w:sz w:val="24"/>
          <w:szCs w:val="24"/>
          <w:lang w:val="en-GB"/>
        </w:rPr>
        <w:t>Keywords</w:t>
      </w:r>
      <w:r w:rsidRPr="00837858">
        <w:rPr>
          <w:rFonts w:ascii="Times New Roman" w:hAnsi="Times New Roman" w:cs="Times New Roman"/>
          <w:sz w:val="24"/>
          <w:szCs w:val="24"/>
          <w:lang w:val="en-GB"/>
        </w:rPr>
        <w:t xml:space="preserve">: Intersecting Regularities, Extinction, Counterconditioning, </w:t>
      </w:r>
      <w:r w:rsidR="003C2C17" w:rsidRPr="00837858">
        <w:rPr>
          <w:rFonts w:ascii="Times New Roman" w:hAnsi="Times New Roman" w:cs="Times New Roman"/>
          <w:sz w:val="24"/>
          <w:szCs w:val="24"/>
          <w:lang w:val="en-GB"/>
        </w:rPr>
        <w:t>Operant Evaluative Conditioning</w:t>
      </w:r>
      <w:r w:rsidR="00053974" w:rsidRPr="00837858">
        <w:rPr>
          <w:rFonts w:ascii="Times New Roman" w:hAnsi="Times New Roman" w:cs="Times New Roman"/>
          <w:sz w:val="24"/>
          <w:szCs w:val="24"/>
          <w:lang w:val="en-GB"/>
        </w:rPr>
        <w:t>, Implicit, Attitudes</w:t>
      </w:r>
    </w:p>
    <w:p w14:paraId="6DC36088" w14:textId="77777777" w:rsidR="00553696" w:rsidRPr="00837858" w:rsidRDefault="00553696" w:rsidP="00553696">
      <w:pPr>
        <w:spacing w:line="480" w:lineRule="auto"/>
        <w:rPr>
          <w:rFonts w:ascii="Times New Roman" w:hAnsi="Times New Roman" w:cs="Times New Roman"/>
          <w:sz w:val="24"/>
          <w:szCs w:val="24"/>
          <w:lang w:val="en-GB"/>
        </w:rPr>
      </w:pPr>
    </w:p>
    <w:p w14:paraId="7B5B2429"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72872251"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453C6D25"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A33F7B0" w14:textId="77777777" w:rsidR="00553696" w:rsidRPr="00837858" w:rsidRDefault="00553696" w:rsidP="00553696">
      <w:pPr>
        <w:spacing w:line="480" w:lineRule="auto"/>
        <w:rPr>
          <w:rFonts w:ascii="Times New Roman" w:hAnsi="Times New Roman" w:cs="Times New Roman"/>
          <w:sz w:val="24"/>
          <w:szCs w:val="24"/>
          <w:lang w:val="en-GB"/>
        </w:rPr>
      </w:pPr>
    </w:p>
    <w:p w14:paraId="28C13065" w14:textId="77777777" w:rsidR="003D1A37" w:rsidRPr="00837858" w:rsidRDefault="003D1A37" w:rsidP="00553696">
      <w:pPr>
        <w:spacing w:line="480" w:lineRule="auto"/>
        <w:rPr>
          <w:rFonts w:ascii="Times New Roman" w:hAnsi="Times New Roman" w:cs="Times New Roman"/>
          <w:sz w:val="24"/>
          <w:szCs w:val="24"/>
          <w:lang w:val="en-GB"/>
        </w:rPr>
        <w:sectPr w:rsidR="003D1A37" w:rsidRPr="00837858">
          <w:headerReference w:type="first" r:id="rId11"/>
          <w:pgSz w:w="11906" w:h="16838"/>
          <w:pgMar w:top="1417" w:right="1134" w:bottom="1134" w:left="1134" w:header="708" w:footer="708" w:gutter="0"/>
          <w:cols w:space="708"/>
          <w:docGrid w:linePitch="360"/>
        </w:sectPr>
      </w:pPr>
    </w:p>
    <w:p w14:paraId="6AA2A1BE" w14:textId="77777777" w:rsidR="003C2C17" w:rsidRPr="00837858" w:rsidRDefault="003C2C17" w:rsidP="003C2C17">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The Influence of Extinction and Counterconditioning on Operant Evaluative Conditioning and Intersecting Regularity Effects</w:t>
      </w:r>
    </w:p>
    <w:p w14:paraId="0626DDF9" w14:textId="3129783C" w:rsidR="004D5D74" w:rsidRPr="00837858" w:rsidRDefault="006018A2" w:rsidP="000374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Over </w:t>
      </w:r>
      <w:r w:rsidR="007D06B7" w:rsidRPr="00837858">
        <w:rPr>
          <w:rFonts w:ascii="Times New Roman" w:hAnsi="Times New Roman" w:cs="Times New Roman"/>
          <w:sz w:val="24"/>
          <w:szCs w:val="24"/>
          <w:lang w:val="en-GB"/>
        </w:rPr>
        <w:t>the past century research</w:t>
      </w:r>
      <w:r w:rsidR="00553696" w:rsidRPr="00837858">
        <w:rPr>
          <w:rFonts w:ascii="Times New Roman" w:hAnsi="Times New Roman" w:cs="Times New Roman"/>
          <w:sz w:val="24"/>
          <w:szCs w:val="24"/>
          <w:lang w:val="en-GB"/>
        </w:rPr>
        <w:t xml:space="preserve"> </w:t>
      </w:r>
      <w:r w:rsidR="007D06B7" w:rsidRPr="00837858">
        <w:rPr>
          <w:rFonts w:ascii="Times New Roman" w:hAnsi="Times New Roman" w:cs="Times New Roman"/>
          <w:sz w:val="24"/>
          <w:szCs w:val="24"/>
          <w:lang w:val="en-GB"/>
        </w:rPr>
        <w:t xml:space="preserve">in social and learning psychology has converged on a seemingly simple yet powerful </w:t>
      </w:r>
      <w:r w:rsidRPr="00837858">
        <w:rPr>
          <w:rFonts w:ascii="Times New Roman" w:hAnsi="Times New Roman" w:cs="Times New Roman"/>
          <w:sz w:val="24"/>
          <w:szCs w:val="24"/>
          <w:lang w:val="en-GB"/>
        </w:rPr>
        <w:t>idea</w:t>
      </w:r>
      <w:r w:rsidR="004D5D74" w:rsidRPr="00837858">
        <w:rPr>
          <w:rFonts w:ascii="Times New Roman" w:hAnsi="Times New Roman" w:cs="Times New Roman"/>
          <w:sz w:val="24"/>
          <w:szCs w:val="24"/>
          <w:lang w:val="en-GB"/>
        </w:rPr>
        <w:t>:</w:t>
      </w:r>
      <w:r w:rsidR="00037422" w:rsidRPr="00837858">
        <w:rPr>
          <w:rFonts w:ascii="Times New Roman" w:hAnsi="Times New Roman" w:cs="Times New Roman"/>
          <w:sz w:val="24"/>
          <w:szCs w:val="24"/>
          <w:lang w:val="en-GB"/>
        </w:rPr>
        <w:t xml:space="preserve"> </w:t>
      </w:r>
      <w:r w:rsidR="0067021C" w:rsidRPr="00837858">
        <w:rPr>
          <w:rFonts w:ascii="Times New Roman" w:hAnsi="Times New Roman" w:cs="Times New Roman"/>
          <w:sz w:val="24"/>
          <w:szCs w:val="24"/>
          <w:lang w:val="en-GB"/>
        </w:rPr>
        <w:t xml:space="preserve">what we like and dislike is </w:t>
      </w:r>
      <w:r w:rsidR="00037422" w:rsidRPr="00837858">
        <w:rPr>
          <w:rFonts w:ascii="Times New Roman" w:hAnsi="Times New Roman" w:cs="Times New Roman"/>
          <w:sz w:val="24"/>
          <w:szCs w:val="24"/>
          <w:lang w:val="en-GB"/>
        </w:rPr>
        <w:t xml:space="preserve">exquisitely sensitive to </w:t>
      </w:r>
      <w:r w:rsidR="0067021C" w:rsidRPr="00837858">
        <w:rPr>
          <w:rFonts w:ascii="Times New Roman" w:hAnsi="Times New Roman" w:cs="Times New Roman"/>
          <w:sz w:val="24"/>
          <w:szCs w:val="24"/>
          <w:lang w:val="en-GB"/>
        </w:rPr>
        <w:t xml:space="preserve">our </w:t>
      </w:r>
      <w:r w:rsidR="00037422" w:rsidRPr="00837858">
        <w:rPr>
          <w:rFonts w:ascii="Times New Roman" w:hAnsi="Times New Roman" w:cs="Times New Roman"/>
          <w:sz w:val="24"/>
          <w:szCs w:val="24"/>
          <w:lang w:val="en-GB"/>
        </w:rPr>
        <w:t xml:space="preserve">interactions with the world around us. By exposing people to specific patterns of events in the environment </w:t>
      </w:r>
      <w:r w:rsidR="0067021C" w:rsidRPr="00837858">
        <w:rPr>
          <w:rFonts w:ascii="Times New Roman" w:hAnsi="Times New Roman" w:cs="Times New Roman"/>
          <w:sz w:val="24"/>
          <w:szCs w:val="24"/>
          <w:lang w:val="en-GB"/>
        </w:rPr>
        <w:t xml:space="preserve">(‘regularities’) </w:t>
      </w:r>
      <w:r w:rsidR="00037422" w:rsidRPr="00837858">
        <w:rPr>
          <w:rFonts w:ascii="Times New Roman" w:hAnsi="Times New Roman" w:cs="Times New Roman"/>
          <w:sz w:val="24"/>
          <w:szCs w:val="24"/>
          <w:lang w:val="en-GB"/>
        </w:rPr>
        <w:t xml:space="preserve">we can quickly and easily influence what they like and </w:t>
      </w:r>
      <w:commentRangeStart w:id="6"/>
      <w:r w:rsidR="00037422" w:rsidRPr="00837858">
        <w:rPr>
          <w:rFonts w:ascii="Times New Roman" w:hAnsi="Times New Roman" w:cs="Times New Roman"/>
          <w:sz w:val="24"/>
          <w:szCs w:val="24"/>
          <w:lang w:val="en-GB"/>
        </w:rPr>
        <w:t xml:space="preserve">dislike. </w:t>
      </w:r>
      <w:r w:rsidR="004D5D74" w:rsidRPr="00837858">
        <w:rPr>
          <w:rStyle w:val="FootnoteReference"/>
          <w:rFonts w:ascii="Times New Roman" w:hAnsi="Times New Roman" w:cs="Times New Roman"/>
          <w:sz w:val="24"/>
          <w:szCs w:val="24"/>
          <w:lang w:val="en-GB"/>
        </w:rPr>
        <w:footnoteReference w:id="1"/>
      </w:r>
      <w:r w:rsidR="004D5D74" w:rsidRPr="00837858">
        <w:rPr>
          <w:rFonts w:ascii="Times New Roman" w:hAnsi="Times New Roman" w:cs="Times New Roman"/>
          <w:sz w:val="24"/>
          <w:szCs w:val="24"/>
          <w:lang w:val="en-GB"/>
        </w:rPr>
        <w:t xml:space="preserve"> </w:t>
      </w:r>
      <w:commentRangeEnd w:id="6"/>
      <w:r w:rsidR="00843A3B" w:rsidRPr="00837858">
        <w:rPr>
          <w:rStyle w:val="CommentReference"/>
          <w:lang w:val="en-GB"/>
        </w:rPr>
        <w:commentReference w:id="6"/>
      </w:r>
    </w:p>
    <w:p w14:paraId="6AF5E13C" w14:textId="1853DEAD" w:rsidR="00553696" w:rsidRPr="00837858" w:rsidRDefault="0067021C" w:rsidP="004D5D7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For instance, one can change liking by </w:t>
      </w:r>
      <w:r w:rsidR="00E3231B" w:rsidRPr="00837858">
        <w:rPr>
          <w:rFonts w:ascii="Times New Roman" w:hAnsi="Times New Roman" w:cs="Times New Roman"/>
          <w:sz w:val="24"/>
          <w:szCs w:val="24"/>
          <w:lang w:val="en-GB"/>
        </w:rPr>
        <w:t>present</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the same </w:t>
      </w:r>
      <w:r w:rsidR="00553696" w:rsidRPr="00837858">
        <w:rPr>
          <w:rFonts w:ascii="Times New Roman" w:hAnsi="Times New Roman" w:cs="Times New Roman"/>
          <w:sz w:val="24"/>
          <w:szCs w:val="24"/>
          <w:lang w:val="en-GB"/>
        </w:rPr>
        <w:t>stimulus</w:t>
      </w:r>
      <w:r w:rsidR="00E3231B" w:rsidRPr="00837858">
        <w:rPr>
          <w:rFonts w:ascii="Times New Roman" w:hAnsi="Times New Roman" w:cs="Times New Roman"/>
          <w:sz w:val="24"/>
          <w:szCs w:val="24"/>
          <w:lang w:val="en-GB"/>
        </w:rPr>
        <w:t xml:space="preserve"> over and over again: </w:t>
      </w:r>
      <w:r w:rsidR="00553696" w:rsidRPr="00837858">
        <w:rPr>
          <w:rFonts w:ascii="Times New Roman" w:hAnsi="Times New Roman" w:cs="Times New Roman"/>
          <w:sz w:val="24"/>
          <w:szCs w:val="24"/>
          <w:lang w:val="en-GB"/>
        </w:rPr>
        <w:t xml:space="preserve">radio broadcasters often play a new song many times shortly after its release, and people repeatedly exposed to that song tend to evaluate it more positively than those who were not (i.e., the mere exposure [ME] effect; Moreland &amp; </w:t>
      </w:r>
      <w:proofErr w:type="spellStart"/>
      <w:r w:rsidR="00553696" w:rsidRPr="00837858">
        <w:rPr>
          <w:rFonts w:ascii="Times New Roman" w:hAnsi="Times New Roman" w:cs="Times New Roman"/>
          <w:sz w:val="24"/>
          <w:szCs w:val="24"/>
          <w:lang w:val="en-GB"/>
        </w:rPr>
        <w:t>Topolinski</w:t>
      </w:r>
      <w:proofErr w:type="spellEnd"/>
      <w:r w:rsidR="00553696" w:rsidRPr="00837858">
        <w:rPr>
          <w:rFonts w:ascii="Times New Roman" w:hAnsi="Times New Roman" w:cs="Times New Roman"/>
          <w:sz w:val="24"/>
          <w:szCs w:val="24"/>
          <w:lang w:val="en-GB"/>
        </w:rPr>
        <w:t xml:space="preserve">, 2010). Another type of regularity involves pairing stimuli: advertisers often pair a neutral stimulus (e.g., perfume) with a valenced stimulus (e.g., famous actress) to alter evaluations of the former in-line with the latter (i.e., evaluative conditioning [EC] effect; </w:t>
      </w:r>
      <w:r w:rsidR="00553696" w:rsidRPr="00837858">
        <w:rPr>
          <w:rFonts w:ascii="Times New Roman" w:hAnsi="Times New Roman" w:cs="Times New Roman"/>
          <w:sz w:val="24"/>
          <w:lang w:val="en-GB"/>
        </w:rPr>
        <w:t>Hofmann, De Houwer, Perugini, Baeyens, &amp; Crombez, 2010</w:t>
      </w:r>
      <w:r w:rsidR="00553696" w:rsidRPr="00837858">
        <w:rPr>
          <w:rFonts w:ascii="Times New Roman" w:hAnsi="Times New Roman" w:cs="Times New Roman"/>
          <w:sz w:val="24"/>
          <w:szCs w:val="24"/>
          <w:lang w:val="en-GB"/>
        </w:rPr>
        <w:t xml:space="preserve">). </w:t>
      </w:r>
      <w:r w:rsidR="00682E9B" w:rsidRPr="00837858">
        <w:rPr>
          <w:rFonts w:ascii="Times New Roman" w:hAnsi="Times New Roman" w:cs="Times New Roman"/>
          <w:sz w:val="24"/>
          <w:szCs w:val="24"/>
          <w:lang w:val="en-GB"/>
        </w:rPr>
        <w:t xml:space="preserve">A third </w:t>
      </w:r>
      <w:r w:rsidR="00553696" w:rsidRPr="00837858">
        <w:rPr>
          <w:rFonts w:ascii="Times New Roman" w:hAnsi="Times New Roman" w:cs="Times New Roman"/>
          <w:sz w:val="24"/>
          <w:szCs w:val="24"/>
          <w:lang w:val="en-GB"/>
        </w:rPr>
        <w:t xml:space="preserve">regularity involves relating </w:t>
      </w:r>
      <w:r w:rsidR="00E3231B"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actions to stimuli</w:t>
      </w:r>
      <w:r w:rsidR="003B4116" w:rsidRPr="00837858">
        <w:rPr>
          <w:rFonts w:ascii="Times New Roman" w:hAnsi="Times New Roman" w:cs="Times New Roman"/>
          <w:sz w:val="24"/>
          <w:szCs w:val="24"/>
          <w:lang w:val="en-GB"/>
        </w:rPr>
        <w:t>. For instance,</w:t>
      </w:r>
      <w:r w:rsidR="00553696" w:rsidRPr="00837858">
        <w:rPr>
          <w:rFonts w:ascii="Times New Roman" w:hAnsi="Times New Roman" w:cs="Times New Roman"/>
          <w:sz w:val="24"/>
          <w:szCs w:val="24"/>
          <w:lang w:val="en-GB"/>
        </w:rPr>
        <w:t xml:space="preserve"> the act of pushing alcohol away and pulling soft-drinks towards oneself influences evaluations of those stimuli as well as how much they are consumed (i.e., approach/avoidance [AA] effects; Van Dessel, Eder, &amp; Hughes, 2018).</w:t>
      </w:r>
      <w:r w:rsidR="00553696" w:rsidRPr="00837858">
        <w:rPr>
          <w:lang w:val="en-GB"/>
        </w:rPr>
        <w:t xml:space="preserve"> </w:t>
      </w:r>
      <w:r w:rsidR="00E3231B" w:rsidRPr="00837858">
        <w:rPr>
          <w:rFonts w:ascii="Times New Roman" w:hAnsi="Times New Roman" w:cs="Times New Roman"/>
          <w:sz w:val="24"/>
          <w:lang w:val="en-GB"/>
        </w:rPr>
        <w:t xml:space="preserve">Although </w:t>
      </w:r>
      <w:r w:rsidR="00553696" w:rsidRPr="00837858">
        <w:rPr>
          <w:rFonts w:ascii="Times New Roman" w:hAnsi="Times New Roman" w:cs="Times New Roman"/>
          <w:sz w:val="24"/>
          <w:szCs w:val="24"/>
          <w:lang w:val="en-GB"/>
        </w:rPr>
        <w:t xml:space="preserve">ME, EC, and AA </w:t>
      </w:r>
      <w:r w:rsidR="00E569A4" w:rsidRPr="00837858">
        <w:rPr>
          <w:rFonts w:ascii="Times New Roman" w:hAnsi="Times New Roman" w:cs="Times New Roman"/>
          <w:sz w:val="24"/>
          <w:szCs w:val="24"/>
          <w:lang w:val="en-GB"/>
        </w:rPr>
        <w:t xml:space="preserve">effects are all </w:t>
      </w:r>
      <w:r w:rsidR="00553696" w:rsidRPr="00837858">
        <w:rPr>
          <w:rFonts w:ascii="Times New Roman" w:hAnsi="Times New Roman" w:cs="Times New Roman"/>
          <w:sz w:val="24"/>
          <w:szCs w:val="24"/>
          <w:lang w:val="en-GB"/>
        </w:rPr>
        <w:t>instances of evaluative learning</w:t>
      </w:r>
      <w:r w:rsidR="00E569A4"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t xml:space="preserve">differ </w:t>
      </w:r>
      <w:r w:rsidR="00E3231B" w:rsidRPr="00837858">
        <w:rPr>
          <w:rFonts w:ascii="Times New Roman" w:hAnsi="Times New Roman" w:cs="Times New Roman"/>
          <w:sz w:val="24"/>
          <w:szCs w:val="24"/>
          <w:lang w:val="en-GB"/>
        </w:rPr>
        <w:t xml:space="preserve">in </w:t>
      </w:r>
      <w:r w:rsidR="00C06D49" w:rsidRPr="00837858">
        <w:rPr>
          <w:rFonts w:ascii="Times New Roman" w:hAnsi="Times New Roman" w:cs="Times New Roman"/>
          <w:sz w:val="24"/>
          <w:szCs w:val="24"/>
          <w:lang w:val="en-GB"/>
        </w:rPr>
        <w:t xml:space="preserve">the type </w:t>
      </w:r>
      <w:r w:rsidR="00E3231B" w:rsidRPr="00837858">
        <w:rPr>
          <w:rFonts w:ascii="Times New Roman" w:hAnsi="Times New Roman" w:cs="Times New Roman"/>
          <w:sz w:val="24"/>
          <w:szCs w:val="24"/>
          <w:lang w:val="en-GB"/>
        </w:rPr>
        <w:t xml:space="preserve">of </w:t>
      </w:r>
      <w:r w:rsidR="00553696" w:rsidRPr="00837858">
        <w:rPr>
          <w:rFonts w:ascii="Times New Roman" w:hAnsi="Times New Roman" w:cs="Times New Roman"/>
          <w:sz w:val="24"/>
          <w:szCs w:val="24"/>
          <w:lang w:val="en-GB"/>
        </w:rPr>
        <w:t>regularity that leads to change</w:t>
      </w:r>
      <w:r w:rsidR="00E3231B"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in liking (i.e., ME: regularity in the presence of one stimulus; EC: regularity in the presentation of </w:t>
      </w:r>
      <w:r w:rsidR="003B4116" w:rsidRPr="00837858">
        <w:rPr>
          <w:rFonts w:ascii="Times New Roman" w:hAnsi="Times New Roman" w:cs="Times New Roman"/>
          <w:sz w:val="24"/>
          <w:szCs w:val="24"/>
          <w:lang w:val="en-GB"/>
        </w:rPr>
        <w:t xml:space="preserve">two </w:t>
      </w:r>
      <w:r w:rsidR="00553696" w:rsidRPr="00837858">
        <w:rPr>
          <w:rFonts w:ascii="Times New Roman" w:hAnsi="Times New Roman" w:cs="Times New Roman"/>
          <w:sz w:val="24"/>
          <w:szCs w:val="24"/>
          <w:lang w:val="en-GB"/>
        </w:rPr>
        <w:t xml:space="preserve">stimuli; AA: regularity in the </w:t>
      </w:r>
      <w:r w:rsidR="007C2A2D" w:rsidRPr="00837858">
        <w:rPr>
          <w:rFonts w:ascii="Times New Roman" w:hAnsi="Times New Roman" w:cs="Times New Roman"/>
          <w:sz w:val="24"/>
          <w:szCs w:val="24"/>
          <w:lang w:val="en-GB"/>
        </w:rPr>
        <w:t xml:space="preserve">relationship between </w:t>
      </w:r>
      <w:r w:rsidR="00553696" w:rsidRPr="00837858">
        <w:rPr>
          <w:rFonts w:ascii="Times New Roman" w:hAnsi="Times New Roman" w:cs="Times New Roman"/>
          <w:sz w:val="24"/>
          <w:szCs w:val="24"/>
          <w:lang w:val="en-GB"/>
        </w:rPr>
        <w:t>stimulus</w:t>
      </w:r>
      <w:r w:rsidR="007C2A2D" w:rsidRPr="00837858">
        <w:rPr>
          <w:rFonts w:ascii="Times New Roman" w:hAnsi="Times New Roman" w:cs="Times New Roman"/>
          <w:sz w:val="24"/>
          <w:szCs w:val="24"/>
          <w:lang w:val="en-GB"/>
        </w:rPr>
        <w:t xml:space="preserve"> and action</w:t>
      </w:r>
      <w:r w:rsidR="00553696" w:rsidRPr="00837858">
        <w:rPr>
          <w:rFonts w:ascii="Times New Roman" w:hAnsi="Times New Roman" w:cs="Times New Roman"/>
          <w:sz w:val="24"/>
          <w:szCs w:val="24"/>
          <w:lang w:val="en-GB"/>
        </w:rPr>
        <w:t xml:space="preserve">). </w:t>
      </w:r>
    </w:p>
    <w:p w14:paraId="514CC550" w14:textId="711E0F14" w:rsidR="007C2A2D" w:rsidRPr="00837858" w:rsidRDefault="007C2A2D"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Yet evaluative learning does not stop here. </w:t>
      </w:r>
      <w:r w:rsidR="00553696" w:rsidRPr="00837858">
        <w:rPr>
          <w:rFonts w:ascii="Times New Roman" w:hAnsi="Times New Roman" w:cs="Times New Roman"/>
          <w:sz w:val="24"/>
          <w:szCs w:val="24"/>
          <w:lang w:val="en-GB"/>
        </w:rPr>
        <w:t xml:space="preserve">Hughes, De Houwer, and Perugini (2016) recently </w:t>
      </w:r>
      <w:r w:rsidR="00682E9B" w:rsidRPr="00837858">
        <w:rPr>
          <w:rFonts w:ascii="Times New Roman" w:hAnsi="Times New Roman" w:cs="Times New Roman"/>
          <w:sz w:val="24"/>
          <w:szCs w:val="24"/>
          <w:lang w:val="en-GB"/>
        </w:rPr>
        <w:t xml:space="preserve">introduced </w:t>
      </w:r>
      <w:r w:rsidRPr="00837858">
        <w:rPr>
          <w:rFonts w:ascii="Times New Roman" w:hAnsi="Times New Roman" w:cs="Times New Roman"/>
          <w:sz w:val="24"/>
          <w:szCs w:val="24"/>
          <w:lang w:val="en-GB"/>
        </w:rPr>
        <w:t xml:space="preserve">another way </w:t>
      </w:r>
      <w:r w:rsidR="00553696"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arranging </w:t>
      </w:r>
      <w:r w:rsidR="00553696" w:rsidRPr="00837858">
        <w:rPr>
          <w:rFonts w:ascii="Times New Roman" w:hAnsi="Times New Roman" w:cs="Times New Roman"/>
          <w:sz w:val="24"/>
          <w:szCs w:val="24"/>
          <w:lang w:val="en-GB"/>
        </w:rPr>
        <w:t xml:space="preserve">the environment </w:t>
      </w:r>
      <w:r w:rsidRPr="00837858">
        <w:rPr>
          <w:rFonts w:ascii="Times New Roman" w:hAnsi="Times New Roman" w:cs="Times New Roman"/>
          <w:sz w:val="24"/>
          <w:szCs w:val="24"/>
          <w:lang w:val="en-GB"/>
        </w:rPr>
        <w:t>in order to influence evaluations</w:t>
      </w:r>
      <w:r w:rsidR="00553696" w:rsidRPr="00837858">
        <w:rPr>
          <w:rFonts w:ascii="Times New Roman" w:hAnsi="Times New Roman" w:cs="Times New Roman"/>
          <w:sz w:val="24"/>
          <w:szCs w:val="24"/>
          <w:lang w:val="en-GB"/>
        </w:rPr>
        <w:t xml:space="preserve">. They labelled this </w:t>
      </w:r>
      <w:r w:rsidRPr="00837858">
        <w:rPr>
          <w:rFonts w:ascii="Times New Roman" w:hAnsi="Times New Roman" w:cs="Times New Roman"/>
          <w:sz w:val="24"/>
          <w:szCs w:val="24"/>
          <w:lang w:val="en-GB"/>
        </w:rPr>
        <w:t xml:space="preserve">procedure </w:t>
      </w:r>
      <w:r w:rsidR="00553696" w:rsidRPr="00837858">
        <w:rPr>
          <w:rFonts w:ascii="Times New Roman" w:hAnsi="Times New Roman" w:cs="Times New Roman"/>
          <w:sz w:val="24"/>
          <w:szCs w:val="24"/>
          <w:lang w:val="en-GB"/>
        </w:rPr>
        <w:t>evaluative learning via</w:t>
      </w:r>
      <w:r w:rsidR="00553696" w:rsidRPr="00837858">
        <w:rPr>
          <w:rFonts w:ascii="Times New Roman" w:hAnsi="Times New Roman" w:cs="Times New Roman"/>
          <w:i/>
          <w:sz w:val="24"/>
          <w:szCs w:val="24"/>
          <w:lang w:val="en-GB"/>
        </w:rPr>
        <w:t xml:space="preserve"> intersecting regularities</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lastRenderedPageBreak/>
        <w:t xml:space="preserve">(IR). Whereas EC, ME, and AA </w:t>
      </w:r>
      <w:r w:rsidRPr="00837858">
        <w:rPr>
          <w:rFonts w:ascii="Times New Roman" w:hAnsi="Times New Roman" w:cs="Times New Roman"/>
          <w:sz w:val="24"/>
          <w:szCs w:val="24"/>
          <w:lang w:val="en-GB"/>
        </w:rPr>
        <w:t>are relatively simple, insofar as they involve a change in liking due to a single regularity (</w:t>
      </w:r>
      <w:r w:rsidRPr="00837858">
        <w:rPr>
          <w:rFonts w:ascii="Times New Roman" w:hAnsi="Times New Roman" w:cs="Times New Roman"/>
          <w:i/>
          <w:sz w:val="24"/>
          <w:szCs w:val="24"/>
          <w:lang w:val="en-GB"/>
        </w:rPr>
        <w:t>see above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intersecting regularities </w:t>
      </w:r>
      <w:r w:rsidRPr="00837858">
        <w:rPr>
          <w:rFonts w:ascii="Times New Roman" w:hAnsi="Times New Roman" w:cs="Times New Roman"/>
          <w:sz w:val="24"/>
          <w:szCs w:val="24"/>
          <w:lang w:val="en-GB"/>
        </w:rPr>
        <w:t xml:space="preserve">procedures are more complex: they </w:t>
      </w:r>
      <w:r w:rsidR="0009705B" w:rsidRPr="00837858">
        <w:rPr>
          <w:rFonts w:ascii="Times New Roman" w:hAnsi="Times New Roman" w:cs="Times New Roman"/>
          <w:sz w:val="24"/>
          <w:szCs w:val="24"/>
          <w:lang w:val="en-GB"/>
        </w:rPr>
        <w:t xml:space="preserve">involve </w:t>
      </w:r>
      <w:r w:rsidRPr="00837858">
        <w:rPr>
          <w:rFonts w:ascii="Times New Roman" w:hAnsi="Times New Roman" w:cs="Times New Roman"/>
          <w:sz w:val="24"/>
          <w:szCs w:val="24"/>
          <w:lang w:val="en-GB"/>
        </w:rPr>
        <w:t xml:space="preserve">a </w:t>
      </w:r>
      <w:r w:rsidR="00553696" w:rsidRPr="00837858">
        <w:rPr>
          <w:rFonts w:ascii="Times New Roman" w:hAnsi="Times New Roman" w:cs="Times New Roman"/>
          <w:sz w:val="24"/>
          <w:szCs w:val="24"/>
          <w:lang w:val="en-GB"/>
        </w:rPr>
        <w:t xml:space="preserve">situation where </w:t>
      </w:r>
      <w:r w:rsidRPr="00837858">
        <w:rPr>
          <w:rFonts w:ascii="Times New Roman" w:hAnsi="Times New Roman" w:cs="Times New Roman"/>
          <w:sz w:val="24"/>
          <w:szCs w:val="24"/>
          <w:lang w:val="en-GB"/>
        </w:rPr>
        <w:t xml:space="preserve">two or more </w:t>
      </w:r>
      <w:r w:rsidR="00553696" w:rsidRPr="00837858">
        <w:rPr>
          <w:rFonts w:ascii="Times New Roman" w:hAnsi="Times New Roman" w:cs="Times New Roman"/>
          <w:sz w:val="24"/>
          <w:szCs w:val="24"/>
          <w:lang w:val="en-GB"/>
        </w:rPr>
        <w:t xml:space="preserve">regularities </w:t>
      </w:r>
      <w:r w:rsidR="003B4116" w:rsidRPr="00837858">
        <w:rPr>
          <w:rFonts w:ascii="Times New Roman" w:hAnsi="Times New Roman" w:cs="Times New Roman"/>
          <w:sz w:val="24"/>
          <w:szCs w:val="24"/>
          <w:lang w:val="en-GB"/>
        </w:rPr>
        <w:t>intersect with one another</w:t>
      </w:r>
      <w:r w:rsidRPr="00837858">
        <w:rPr>
          <w:rFonts w:ascii="Times New Roman" w:hAnsi="Times New Roman" w:cs="Times New Roman"/>
          <w:sz w:val="24"/>
          <w:szCs w:val="24"/>
          <w:lang w:val="en-GB"/>
        </w:rPr>
        <w:t>. By ‘intersect’ we mean that the regularities share one or more elements (e.g., a common stimulus or response), and because of this shared element, a change</w:t>
      </w:r>
      <w:r w:rsidR="00553696" w:rsidRPr="00837858">
        <w:rPr>
          <w:rFonts w:ascii="Times New Roman" w:hAnsi="Times New Roman" w:cs="Times New Roman"/>
          <w:sz w:val="24"/>
          <w:szCs w:val="24"/>
          <w:lang w:val="en-GB"/>
        </w:rPr>
        <w:t xml:space="preserve"> in </w:t>
      </w:r>
      <w:r w:rsidRPr="00837858">
        <w:rPr>
          <w:rFonts w:ascii="Times New Roman" w:hAnsi="Times New Roman" w:cs="Times New Roman"/>
          <w:sz w:val="24"/>
          <w:szCs w:val="24"/>
          <w:lang w:val="en-GB"/>
        </w:rPr>
        <w:t xml:space="preserve">liking </w:t>
      </w:r>
      <w:r w:rsidR="00DB3B6F" w:rsidRPr="00837858">
        <w:rPr>
          <w:rFonts w:ascii="Times New Roman" w:hAnsi="Times New Roman" w:cs="Times New Roman"/>
          <w:sz w:val="24"/>
          <w:szCs w:val="24"/>
          <w:lang w:val="en-GB"/>
        </w:rPr>
        <w:t>occurs</w:t>
      </w:r>
      <w:r w:rsidR="00553696" w:rsidRPr="00837858">
        <w:rPr>
          <w:rFonts w:ascii="Times New Roman" w:hAnsi="Times New Roman" w:cs="Times New Roman"/>
          <w:sz w:val="24"/>
          <w:szCs w:val="24"/>
          <w:lang w:val="en-GB"/>
        </w:rPr>
        <w:t xml:space="preserve">. </w:t>
      </w:r>
    </w:p>
    <w:p w14:paraId="75CEB6E0" w14:textId="3C05790A" w:rsidR="00553696" w:rsidRPr="00837858" w:rsidRDefault="00553696"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To illustrate</w:t>
      </w:r>
      <w:r w:rsidR="00682E9B" w:rsidRPr="00837858">
        <w:rPr>
          <w:rFonts w:ascii="Times New Roman" w:hAnsi="Times New Roman" w:cs="Times New Roman"/>
          <w:sz w:val="24"/>
          <w:szCs w:val="24"/>
          <w:lang w:val="en-GB"/>
        </w:rPr>
        <w:t xml:space="preserve"> this </w:t>
      </w:r>
      <w:r w:rsidR="007C2A2D" w:rsidRPr="00837858">
        <w:rPr>
          <w:rFonts w:ascii="Times New Roman" w:hAnsi="Times New Roman" w:cs="Times New Roman"/>
          <w:sz w:val="24"/>
          <w:szCs w:val="24"/>
          <w:lang w:val="en-GB"/>
        </w:rPr>
        <w:t xml:space="preserve">idea </w:t>
      </w:r>
      <w:r w:rsidR="00682E9B" w:rsidRPr="00837858">
        <w:rPr>
          <w:rFonts w:ascii="Times New Roman" w:hAnsi="Times New Roman" w:cs="Times New Roman"/>
          <w:sz w:val="24"/>
          <w:szCs w:val="24"/>
          <w:lang w:val="en-GB"/>
        </w:rPr>
        <w:t>more clearly</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consider the well-known </w:t>
      </w:r>
      <w:r w:rsidRPr="00837858">
        <w:rPr>
          <w:rFonts w:ascii="Times New Roman" w:hAnsi="Times New Roman" w:cs="Times New Roman"/>
          <w:sz w:val="24"/>
          <w:szCs w:val="24"/>
          <w:lang w:val="en-GB"/>
        </w:rPr>
        <w:t>sensory preconditioning procedure</w:t>
      </w:r>
      <w:r w:rsidR="000D1446" w:rsidRPr="00837858">
        <w:rPr>
          <w:rFonts w:ascii="Times New Roman" w:hAnsi="Times New Roman" w:cs="Times New Roman"/>
          <w:sz w:val="24"/>
          <w:szCs w:val="24"/>
          <w:lang w:val="en-GB"/>
        </w:rPr>
        <w:t xml:space="preserve"> (see De Houwer &amp; Hughes, 2020)</w:t>
      </w:r>
      <w:r w:rsidR="007C2A2D"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Here </w:t>
      </w:r>
      <w:r w:rsidRPr="00837858">
        <w:rPr>
          <w:rFonts w:ascii="Times New Roman" w:hAnsi="Times New Roman" w:cs="Times New Roman"/>
          <w:sz w:val="24"/>
          <w:szCs w:val="24"/>
          <w:lang w:val="en-GB"/>
        </w:rPr>
        <w:t>two neutral stimuli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are </w:t>
      </w:r>
      <w:r w:rsidR="007C2A2D" w:rsidRPr="00837858">
        <w:rPr>
          <w:rFonts w:ascii="Times New Roman" w:hAnsi="Times New Roman" w:cs="Times New Roman"/>
          <w:sz w:val="24"/>
          <w:szCs w:val="24"/>
          <w:lang w:val="en-GB"/>
        </w:rPr>
        <w:t xml:space="preserve">initially </w:t>
      </w:r>
      <w:r w:rsidRPr="00837858">
        <w:rPr>
          <w:rFonts w:ascii="Times New Roman" w:hAnsi="Times New Roman" w:cs="Times New Roman"/>
          <w:sz w:val="24"/>
          <w:szCs w:val="24"/>
          <w:lang w:val="en-GB"/>
        </w:rPr>
        <w:t xml:space="preserve">paired </w:t>
      </w:r>
      <w:r w:rsidR="007C2A2D" w:rsidRPr="00837858">
        <w:rPr>
          <w:rFonts w:ascii="Times New Roman" w:hAnsi="Times New Roman" w:cs="Times New Roman"/>
          <w:sz w:val="24"/>
          <w:szCs w:val="24"/>
          <w:lang w:val="en-GB"/>
        </w:rPr>
        <w:t xml:space="preserve">with one another </w:t>
      </w:r>
      <w:r w:rsidRPr="00837858">
        <w:rPr>
          <w:rFonts w:ascii="Times New Roman" w:hAnsi="Times New Roman" w:cs="Times New Roman"/>
          <w:sz w:val="24"/>
          <w:szCs w:val="24"/>
          <w:lang w:val="en-GB"/>
        </w:rPr>
        <w:t xml:space="preserve">and one </w:t>
      </w:r>
      <w:r w:rsidR="007C2A2D" w:rsidRPr="00837858">
        <w:rPr>
          <w:rFonts w:ascii="Times New Roman" w:hAnsi="Times New Roman" w:cs="Times New Roman"/>
          <w:sz w:val="24"/>
          <w:szCs w:val="24"/>
          <w:lang w:val="en-GB"/>
        </w:rPr>
        <w:t xml:space="preserve">of the two </w:t>
      </w:r>
      <w:r w:rsidRPr="00837858">
        <w:rPr>
          <w:rFonts w:ascii="Times New Roman" w:hAnsi="Times New Roman" w:cs="Times New Roman"/>
          <w:sz w:val="24"/>
          <w:szCs w:val="24"/>
          <w:lang w:val="en-GB"/>
        </w:rPr>
        <w:t xml:space="preserve">is </w:t>
      </w:r>
      <w:r w:rsidR="00B93E76" w:rsidRPr="00837858">
        <w:rPr>
          <w:rFonts w:ascii="Times New Roman" w:hAnsi="Times New Roman" w:cs="Times New Roman"/>
          <w:sz w:val="24"/>
          <w:szCs w:val="24"/>
          <w:lang w:val="en-GB"/>
        </w:rPr>
        <w:t xml:space="preserve">subsequently </w:t>
      </w:r>
      <w:r w:rsidRPr="00837858">
        <w:rPr>
          <w:rFonts w:ascii="Times New Roman" w:hAnsi="Times New Roman" w:cs="Times New Roman"/>
          <w:sz w:val="24"/>
          <w:szCs w:val="24"/>
          <w:lang w:val="en-GB"/>
        </w:rPr>
        <w:t>paired with an aversive stimulus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is paired with unpleasant </w:t>
      </w:r>
      <w:r w:rsidR="003B4116" w:rsidRPr="00837858">
        <w:rPr>
          <w:rFonts w:ascii="Times New Roman" w:hAnsi="Times New Roman" w:cs="Times New Roman"/>
          <w:sz w:val="24"/>
          <w:szCs w:val="24"/>
          <w:lang w:val="en-GB"/>
        </w:rPr>
        <w:t>images</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Research shows that people </w:t>
      </w:r>
      <w:r w:rsidR="00B70446" w:rsidRPr="00837858">
        <w:rPr>
          <w:rFonts w:ascii="Times New Roman" w:hAnsi="Times New Roman" w:cs="Times New Roman"/>
          <w:sz w:val="24"/>
          <w:szCs w:val="24"/>
          <w:lang w:val="en-GB"/>
        </w:rPr>
        <w:t xml:space="preserve">will come to </w:t>
      </w:r>
      <w:r w:rsidR="003B4116" w:rsidRPr="00837858">
        <w:rPr>
          <w:rFonts w:ascii="Times New Roman" w:hAnsi="Times New Roman" w:cs="Times New Roman"/>
          <w:sz w:val="24"/>
          <w:szCs w:val="24"/>
          <w:lang w:val="en-GB"/>
        </w:rPr>
        <w:t xml:space="preserve">dislike Bob </w:t>
      </w:r>
      <w:r w:rsidR="003B4116" w:rsidRPr="00837858">
        <w:rPr>
          <w:rFonts w:ascii="Times New Roman" w:hAnsi="Times New Roman" w:cs="Times New Roman"/>
          <w:i/>
          <w:sz w:val="24"/>
          <w:szCs w:val="24"/>
          <w:lang w:val="en-GB"/>
        </w:rPr>
        <w:t>and</w:t>
      </w:r>
      <w:r w:rsidR="003B4116" w:rsidRPr="00837858">
        <w:rPr>
          <w:rFonts w:ascii="Times New Roman" w:hAnsi="Times New Roman" w:cs="Times New Roman"/>
          <w:sz w:val="24"/>
          <w:szCs w:val="24"/>
          <w:lang w:val="en-GB"/>
        </w:rPr>
        <w:t xml:space="preserve"> Chris </w:t>
      </w:r>
      <w:r w:rsidRPr="00837858">
        <w:rPr>
          <w:rFonts w:ascii="Times New Roman" w:hAnsi="Times New Roman" w:cs="Times New Roman"/>
          <w:sz w:val="24"/>
          <w:szCs w:val="24"/>
          <w:lang w:val="en-GB"/>
        </w:rPr>
        <w:t xml:space="preserve">even though </w:t>
      </w:r>
      <w:r w:rsidR="000C3B1C" w:rsidRPr="00837858">
        <w:rPr>
          <w:rFonts w:ascii="Times New Roman" w:hAnsi="Times New Roman" w:cs="Times New Roman"/>
          <w:sz w:val="24"/>
          <w:szCs w:val="24"/>
          <w:lang w:val="en-GB"/>
        </w:rPr>
        <w:t xml:space="preserve">Chris </w:t>
      </w:r>
      <w:r w:rsidRPr="00837858">
        <w:rPr>
          <w:rFonts w:ascii="Times New Roman" w:hAnsi="Times New Roman" w:cs="Times New Roman"/>
          <w:sz w:val="24"/>
          <w:szCs w:val="24"/>
          <w:lang w:val="en-GB"/>
        </w:rPr>
        <w:t xml:space="preserve">was never directly related with </w:t>
      </w:r>
      <w:r w:rsidR="007C2A2D" w:rsidRPr="00837858">
        <w:rPr>
          <w:rFonts w:ascii="Times New Roman" w:hAnsi="Times New Roman" w:cs="Times New Roman"/>
          <w:sz w:val="24"/>
          <w:szCs w:val="24"/>
          <w:lang w:val="en-GB"/>
        </w:rPr>
        <w:t xml:space="preserve">the </w:t>
      </w:r>
      <w:r w:rsidR="003B4116" w:rsidRPr="00837858">
        <w:rPr>
          <w:rFonts w:ascii="Times New Roman" w:hAnsi="Times New Roman" w:cs="Times New Roman"/>
          <w:sz w:val="24"/>
          <w:szCs w:val="24"/>
          <w:lang w:val="en-GB"/>
        </w:rPr>
        <w:t>unpleasant images</w:t>
      </w:r>
      <w:r w:rsidRPr="00837858">
        <w:rPr>
          <w:rFonts w:ascii="Times New Roman" w:hAnsi="Times New Roman" w:cs="Times New Roman"/>
          <w:sz w:val="24"/>
          <w:szCs w:val="24"/>
          <w:lang w:val="en-GB"/>
        </w:rPr>
        <w:t xml:space="preserve">. </w:t>
      </w:r>
      <w:r w:rsidR="00B70446" w:rsidRPr="00837858">
        <w:rPr>
          <w:rFonts w:ascii="Times New Roman" w:hAnsi="Times New Roman" w:cs="Times New Roman"/>
          <w:sz w:val="24"/>
          <w:szCs w:val="24"/>
          <w:lang w:val="en-GB"/>
        </w:rPr>
        <w:t xml:space="preserve">Such a procedure </w:t>
      </w:r>
      <w:r w:rsidR="00D81AD6" w:rsidRPr="00837858">
        <w:rPr>
          <w:rFonts w:ascii="Times New Roman" w:hAnsi="Times New Roman" w:cs="Times New Roman"/>
          <w:sz w:val="24"/>
          <w:szCs w:val="24"/>
          <w:lang w:val="en-GB"/>
        </w:rPr>
        <w:t xml:space="preserve">establishes </w:t>
      </w:r>
      <w:r w:rsidRPr="00837858">
        <w:rPr>
          <w:rFonts w:ascii="Times New Roman" w:hAnsi="Times New Roman" w:cs="Times New Roman"/>
          <w:i/>
          <w:sz w:val="24"/>
          <w:szCs w:val="24"/>
          <w:lang w:val="en-GB"/>
        </w:rPr>
        <w:t>two</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regularities </w:t>
      </w:r>
      <w:r w:rsidR="00D81AD6" w:rsidRPr="00837858">
        <w:rPr>
          <w:rFonts w:ascii="Times New Roman" w:hAnsi="Times New Roman" w:cs="Times New Roman"/>
          <w:sz w:val="24"/>
          <w:szCs w:val="24"/>
          <w:lang w:val="en-GB"/>
        </w:rPr>
        <w:t xml:space="preserve">between </w:t>
      </w:r>
      <w:r w:rsidR="007C2A2D"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i.e</w:t>
      </w:r>
      <w:r w:rsidR="00B70446"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 xml:space="preserve">, one regularity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and </w:t>
      </w:r>
      <w:r w:rsidR="007C2A2D" w:rsidRPr="00837858">
        <w:rPr>
          <w:rFonts w:ascii="Times New Roman" w:hAnsi="Times New Roman" w:cs="Times New Roman"/>
          <w:sz w:val="24"/>
          <w:szCs w:val="24"/>
          <w:lang w:val="en-GB"/>
        </w:rPr>
        <w:t xml:space="preserve">another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unpleasant images)</w:t>
      </w:r>
      <w:r w:rsidR="007C2A2D" w:rsidRPr="00837858">
        <w:rPr>
          <w:rFonts w:ascii="Times New Roman" w:hAnsi="Times New Roman" w:cs="Times New Roman"/>
          <w:sz w:val="24"/>
          <w:szCs w:val="24"/>
          <w:lang w:val="en-GB"/>
        </w:rPr>
        <w:t>.</w:t>
      </w:r>
      <w:r w:rsidR="003B4116" w:rsidRPr="00837858">
        <w:rPr>
          <w:rFonts w:ascii="Times New Roman" w:hAnsi="Times New Roman" w:cs="Times New Roman"/>
          <w:sz w:val="24"/>
          <w:szCs w:val="24"/>
          <w:lang w:val="en-GB"/>
        </w:rPr>
        <w:t xml:space="preserve"> </w:t>
      </w:r>
      <w:r w:rsidR="00D81AD6" w:rsidRPr="00837858">
        <w:rPr>
          <w:rFonts w:ascii="Times New Roman" w:hAnsi="Times New Roman" w:cs="Times New Roman"/>
          <w:sz w:val="24"/>
          <w:szCs w:val="24"/>
          <w:lang w:val="en-GB"/>
        </w:rPr>
        <w:t xml:space="preserve">These </w:t>
      </w:r>
      <w:r w:rsidR="007C2A2D" w:rsidRPr="00837858">
        <w:rPr>
          <w:rFonts w:ascii="Times New Roman" w:hAnsi="Times New Roman" w:cs="Times New Roman"/>
          <w:sz w:val="24"/>
          <w:szCs w:val="24"/>
          <w:lang w:val="en-GB"/>
        </w:rPr>
        <w:t xml:space="preserve">two regularities </w:t>
      </w:r>
      <w:r w:rsidR="00D81AD6" w:rsidRPr="00837858">
        <w:rPr>
          <w:rFonts w:ascii="Times New Roman" w:hAnsi="Times New Roman" w:cs="Times New Roman"/>
          <w:sz w:val="24"/>
          <w:szCs w:val="24"/>
          <w:lang w:val="en-GB"/>
        </w:rPr>
        <w:t xml:space="preserve">also </w:t>
      </w:r>
      <w:r w:rsidR="003B4116" w:rsidRPr="00837858">
        <w:rPr>
          <w:rFonts w:ascii="Times New Roman" w:hAnsi="Times New Roman" w:cs="Times New Roman"/>
          <w:sz w:val="24"/>
          <w:szCs w:val="24"/>
          <w:lang w:val="en-GB"/>
        </w:rPr>
        <w:t>intersect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in </w:t>
      </w:r>
      <w:r w:rsidRPr="00837858">
        <w:rPr>
          <w:rFonts w:ascii="Times New Roman" w:hAnsi="Times New Roman" w:cs="Times New Roman"/>
          <w:sz w:val="24"/>
          <w:szCs w:val="24"/>
          <w:lang w:val="en-GB"/>
        </w:rPr>
        <w:t>terms of a common element (</w:t>
      </w:r>
      <w:r w:rsidR="003B4116" w:rsidRPr="00837858">
        <w:rPr>
          <w:rFonts w:ascii="Times New Roman" w:hAnsi="Times New Roman" w:cs="Times New Roman"/>
          <w:sz w:val="24"/>
          <w:szCs w:val="24"/>
          <w:lang w:val="en-GB"/>
        </w:rPr>
        <w:t>Bob</w:t>
      </w:r>
      <w:r w:rsidRPr="00837858">
        <w:rPr>
          <w:rFonts w:ascii="Times New Roman" w:hAnsi="Times New Roman" w:cs="Times New Roman"/>
          <w:sz w:val="24"/>
          <w:szCs w:val="24"/>
          <w:lang w:val="en-GB"/>
        </w:rPr>
        <w:t xml:space="preserve">), and </w:t>
      </w:r>
      <w:r w:rsidR="0009705B" w:rsidRPr="00837858">
        <w:rPr>
          <w:rFonts w:ascii="Times New Roman" w:hAnsi="Times New Roman" w:cs="Times New Roman"/>
          <w:sz w:val="24"/>
          <w:szCs w:val="24"/>
          <w:lang w:val="en-GB"/>
        </w:rPr>
        <w:t xml:space="preserve">because </w:t>
      </w:r>
      <w:r w:rsidR="00D81AD6" w:rsidRPr="00837858">
        <w:rPr>
          <w:rFonts w:ascii="Times New Roman" w:hAnsi="Times New Roman" w:cs="Times New Roman"/>
          <w:sz w:val="24"/>
          <w:szCs w:val="24"/>
          <w:lang w:val="en-GB"/>
        </w:rPr>
        <w:t>of this intersection</w:t>
      </w:r>
      <w:r w:rsidRPr="00837858">
        <w:rPr>
          <w:rFonts w:ascii="Times New Roman" w:hAnsi="Times New Roman" w:cs="Times New Roman"/>
          <w:sz w:val="24"/>
          <w:szCs w:val="24"/>
          <w:lang w:val="en-GB"/>
        </w:rPr>
        <w:t xml:space="preserve">, a change in </w:t>
      </w:r>
      <w:r w:rsidR="00B93E76" w:rsidRPr="00837858">
        <w:rPr>
          <w:rFonts w:ascii="Times New Roman" w:hAnsi="Times New Roman" w:cs="Times New Roman"/>
          <w:sz w:val="24"/>
          <w:szCs w:val="24"/>
          <w:lang w:val="en-GB"/>
        </w:rPr>
        <w:t xml:space="preserve">liking occurs </w:t>
      </w:r>
      <w:r w:rsidR="007C2A2D" w:rsidRPr="00837858">
        <w:rPr>
          <w:rFonts w:ascii="Times New Roman" w:hAnsi="Times New Roman" w:cs="Times New Roman"/>
          <w:sz w:val="24"/>
          <w:szCs w:val="24"/>
          <w:lang w:val="en-GB"/>
        </w:rPr>
        <w:t>(Chris is disliked)</w:t>
      </w:r>
      <w:r w:rsidRPr="00837858">
        <w:rPr>
          <w:rFonts w:ascii="Times New Roman" w:hAnsi="Times New Roman" w:cs="Times New Roman"/>
          <w:sz w:val="24"/>
          <w:szCs w:val="24"/>
          <w:lang w:val="en-GB"/>
        </w:rPr>
        <w:t>.</w:t>
      </w:r>
      <w:r w:rsidR="002478FC" w:rsidRPr="00837858">
        <w:rPr>
          <w:rFonts w:ascii="Times New Roman" w:hAnsi="Times New Roman" w:cs="Times New Roman"/>
          <w:sz w:val="24"/>
          <w:szCs w:val="24"/>
          <w:lang w:val="en-GB"/>
        </w:rPr>
        <w:t xml:space="preserve"> The dislike of Chris does not stem from a single regularity (e.g., Chris being paired with unpleasant images). </w:t>
      </w:r>
      <w:r w:rsidR="00DB3B6F" w:rsidRPr="00837858">
        <w:rPr>
          <w:rFonts w:ascii="Times New Roman" w:hAnsi="Times New Roman" w:cs="Times New Roman"/>
          <w:sz w:val="24"/>
          <w:szCs w:val="24"/>
          <w:lang w:val="en-GB"/>
        </w:rPr>
        <w:t>Rather i</w:t>
      </w:r>
      <w:r w:rsidR="002478FC" w:rsidRPr="00837858">
        <w:rPr>
          <w:rFonts w:ascii="Times New Roman" w:hAnsi="Times New Roman" w:cs="Times New Roman"/>
          <w:sz w:val="24"/>
          <w:szCs w:val="24"/>
          <w:lang w:val="en-GB"/>
        </w:rPr>
        <w:t xml:space="preserve">t stems from the intersection between one regularity (Bob-Chris) and another (Bob-unpleasant). </w:t>
      </w:r>
    </w:p>
    <w:p w14:paraId="5EED3634" w14:textId="196A4FBF" w:rsidR="00C0138A" w:rsidRPr="00837858" w:rsidRDefault="00553696" w:rsidP="002A2053">
      <w:pPr>
        <w:spacing w:line="480" w:lineRule="auto"/>
        <w:ind w:firstLine="708"/>
        <w:contextualSpacing/>
        <w:rPr>
          <w:ins w:id="7" w:author="Ian Hussey" w:date="2020-07-17T11:29:00Z"/>
          <w:rFonts w:ascii="Times New Roman" w:hAnsi="Times New Roman" w:cs="Times New Roman"/>
          <w:sz w:val="24"/>
          <w:lang w:val="en-GB"/>
        </w:rPr>
      </w:pPr>
      <w:r w:rsidRPr="00837858">
        <w:rPr>
          <w:rFonts w:ascii="Times New Roman" w:hAnsi="Times New Roman" w:cs="Times New Roman"/>
          <w:sz w:val="24"/>
          <w:szCs w:val="24"/>
          <w:lang w:val="en-GB"/>
        </w:rPr>
        <w:t xml:space="preserve">Hughes et al. (2016) argued that </w:t>
      </w:r>
      <w:r w:rsidR="002478FC" w:rsidRPr="00837858">
        <w:rPr>
          <w:rFonts w:ascii="Times New Roman" w:hAnsi="Times New Roman" w:cs="Times New Roman"/>
          <w:sz w:val="24"/>
          <w:szCs w:val="24"/>
          <w:lang w:val="en-GB"/>
        </w:rPr>
        <w:t xml:space="preserve">different regularities can be made to intersect with one another in many different ways, </w:t>
      </w:r>
      <w:r w:rsidRPr="00837858">
        <w:rPr>
          <w:rFonts w:ascii="Times New Roman" w:hAnsi="Times New Roman" w:cs="Times New Roman"/>
          <w:sz w:val="24"/>
          <w:szCs w:val="24"/>
          <w:lang w:val="en-GB"/>
        </w:rPr>
        <w:t xml:space="preserve">some of which have already been discovered (e.g., sensory preconditioning) and </w:t>
      </w:r>
      <w:r w:rsidR="002478FC" w:rsidRPr="00837858">
        <w:rPr>
          <w:rFonts w:ascii="Times New Roman" w:hAnsi="Times New Roman" w:cs="Times New Roman"/>
          <w:sz w:val="24"/>
          <w:szCs w:val="24"/>
          <w:lang w:val="en-GB"/>
        </w:rPr>
        <w:t xml:space="preserve">others that have not. To demonstrate their point, </w:t>
      </w:r>
      <w:r w:rsidR="00E3231B" w:rsidRPr="00837858">
        <w:rPr>
          <w:rFonts w:ascii="Times New Roman" w:hAnsi="Times New Roman" w:cs="Times New Roman"/>
          <w:sz w:val="24"/>
          <w:szCs w:val="24"/>
          <w:lang w:val="en-GB"/>
        </w:rPr>
        <w:t xml:space="preserve">they had </w:t>
      </w:r>
      <w:r w:rsidR="002A2053" w:rsidRPr="00837858">
        <w:rPr>
          <w:rFonts w:ascii="Times New Roman" w:hAnsi="Times New Roman" w:cs="Times New Roman"/>
          <w:sz w:val="24"/>
          <w:szCs w:val="24"/>
          <w:lang w:val="en-GB"/>
        </w:rPr>
        <w:t xml:space="preserve">people </w:t>
      </w:r>
      <w:r w:rsidR="00E3231B" w:rsidRPr="00837858">
        <w:rPr>
          <w:rFonts w:ascii="Times New Roman" w:hAnsi="Times New Roman" w:cs="Times New Roman"/>
          <w:sz w:val="24"/>
          <w:lang w:val="en-GB"/>
        </w:rPr>
        <w:t xml:space="preserve">complete </w:t>
      </w:r>
      <w:r w:rsidRPr="00837858">
        <w:rPr>
          <w:rFonts w:ascii="Times New Roman" w:hAnsi="Times New Roman" w:cs="Times New Roman"/>
          <w:sz w:val="24"/>
          <w:lang w:val="en-GB"/>
        </w:rPr>
        <w:t xml:space="preserve">a simple </w:t>
      </w:r>
      <w:r w:rsidR="00C0138A" w:rsidRPr="00837858">
        <w:rPr>
          <w:rFonts w:ascii="Times New Roman" w:hAnsi="Times New Roman" w:cs="Times New Roman"/>
          <w:sz w:val="24"/>
          <w:lang w:val="en-GB"/>
        </w:rPr>
        <w:t xml:space="preserve">learning task </w:t>
      </w:r>
      <w:r w:rsidR="00E3231B" w:rsidRPr="00837858">
        <w:rPr>
          <w:rFonts w:ascii="Times New Roman" w:hAnsi="Times New Roman" w:cs="Times New Roman"/>
          <w:sz w:val="24"/>
          <w:lang w:val="en-GB"/>
        </w:rPr>
        <w:t xml:space="preserve">wherein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certain button </w:t>
      </w:r>
      <w:r w:rsidR="002A2053" w:rsidRPr="00837858">
        <w:rPr>
          <w:rFonts w:ascii="Times New Roman" w:hAnsi="Times New Roman" w:cs="Times New Roman"/>
          <w:sz w:val="24"/>
          <w:lang w:val="en-GB"/>
        </w:rPr>
        <w:t xml:space="preserve">had to be pressed </w:t>
      </w:r>
      <w:r w:rsidR="00E3231B" w:rsidRPr="00837858">
        <w:rPr>
          <w:rFonts w:ascii="Times New Roman" w:hAnsi="Times New Roman" w:cs="Times New Roman"/>
          <w:sz w:val="24"/>
          <w:lang w:val="en-GB"/>
        </w:rPr>
        <w:t>when</w:t>
      </w:r>
      <w:r w:rsidR="00B93E76" w:rsidRPr="00837858">
        <w:rPr>
          <w:rFonts w:ascii="Times New Roman" w:hAnsi="Times New Roman" w:cs="Times New Roman"/>
          <w:sz w:val="24"/>
          <w:lang w:val="en-GB"/>
        </w:rPr>
        <w:t>ever</w:t>
      </w:r>
      <w:r w:rsidR="00E3231B" w:rsidRPr="00837858">
        <w:rPr>
          <w:rFonts w:ascii="Times New Roman" w:hAnsi="Times New Roman" w:cs="Times New Roman"/>
          <w:sz w:val="24"/>
          <w:lang w:val="en-GB"/>
        </w:rPr>
        <w:t xml:space="preserve"> a </w:t>
      </w:r>
      <w:r w:rsidR="00B93E76" w:rsidRPr="00837858">
        <w:rPr>
          <w:rFonts w:ascii="Times New Roman" w:hAnsi="Times New Roman" w:cs="Times New Roman"/>
          <w:sz w:val="24"/>
          <w:lang w:val="en-GB"/>
        </w:rPr>
        <w:t xml:space="preserve">particular </w:t>
      </w:r>
      <w:r w:rsidR="00E3231B" w:rsidRPr="00837858">
        <w:rPr>
          <w:rFonts w:ascii="Times New Roman" w:hAnsi="Times New Roman" w:cs="Times New Roman"/>
          <w:sz w:val="24"/>
          <w:lang w:val="en-GB"/>
        </w:rPr>
        <w:t xml:space="preserve">stimulus </w:t>
      </w:r>
      <w:r w:rsidR="00B93E76" w:rsidRPr="00837858">
        <w:rPr>
          <w:rFonts w:ascii="Times New Roman" w:hAnsi="Times New Roman" w:cs="Times New Roman"/>
          <w:sz w:val="24"/>
          <w:lang w:val="en-GB"/>
        </w:rPr>
        <w:t xml:space="preserve">appeared </w:t>
      </w:r>
      <w:r w:rsidR="002A2053" w:rsidRPr="00837858">
        <w:rPr>
          <w:rFonts w:ascii="Times New Roman" w:hAnsi="Times New Roman" w:cs="Times New Roman"/>
          <w:sz w:val="24"/>
          <w:lang w:val="en-GB"/>
        </w:rPr>
        <w:t xml:space="preserve">onscreen </w:t>
      </w:r>
      <w:r w:rsidR="00C0138A" w:rsidRPr="00837858">
        <w:rPr>
          <w:rFonts w:ascii="Times New Roman" w:hAnsi="Times New Roman" w:cs="Times New Roman"/>
          <w:sz w:val="24"/>
          <w:szCs w:val="24"/>
          <w:lang w:val="en-GB"/>
        </w:rPr>
        <w:t xml:space="preserve">(see </w:t>
      </w:r>
      <w:r w:rsidR="00E3231B" w:rsidRPr="00837858">
        <w:rPr>
          <w:rFonts w:ascii="Times New Roman" w:hAnsi="Times New Roman" w:cs="Times New Roman"/>
          <w:sz w:val="24"/>
          <w:szCs w:val="24"/>
          <w:lang w:val="en-GB"/>
        </w:rPr>
        <w:t xml:space="preserve">Figure </w:t>
      </w:r>
      <w:r w:rsidR="00C0138A" w:rsidRPr="00837858">
        <w:rPr>
          <w:rFonts w:ascii="Times New Roman" w:hAnsi="Times New Roman" w:cs="Times New Roman"/>
          <w:sz w:val="24"/>
          <w:szCs w:val="24"/>
          <w:lang w:val="en-GB"/>
        </w:rPr>
        <w:t>1)</w:t>
      </w:r>
      <w:r w:rsidRPr="00837858">
        <w:rPr>
          <w:rFonts w:ascii="Times New Roman" w:hAnsi="Times New Roman" w:cs="Times New Roman"/>
          <w:sz w:val="24"/>
          <w:lang w:val="en-GB"/>
        </w:rPr>
        <w:t>.</w:t>
      </w:r>
      <w:r w:rsidR="00E3231B" w:rsidRPr="00837858">
        <w:rPr>
          <w:rFonts w:ascii="Times New Roman" w:hAnsi="Times New Roman" w:cs="Times New Roman"/>
          <w:sz w:val="24"/>
          <w:lang w:val="en-GB"/>
        </w:rPr>
        <w:t xml:space="preserve"> For instance, if they pressed one button when a </w:t>
      </w:r>
      <w:r w:rsidR="00E3231B" w:rsidRPr="00837858">
        <w:rPr>
          <w:rFonts w:ascii="Times New Roman" w:hAnsi="Times New Roman" w:cs="Times New Roman"/>
          <w:i/>
          <w:sz w:val="24"/>
          <w:lang w:val="en-GB"/>
        </w:rPr>
        <w:t>positive</w:t>
      </w:r>
      <w:r w:rsidR="00E3231B" w:rsidRPr="00837858">
        <w:rPr>
          <w:rFonts w:ascii="Times New Roman" w:hAnsi="Times New Roman" w:cs="Times New Roman"/>
          <w:sz w:val="24"/>
          <w:lang w:val="en-GB"/>
        </w:rPr>
        <w:t xml:space="preserve"> source stimulus was </w:t>
      </w:r>
      <w:r w:rsidR="002A2053" w:rsidRPr="00837858">
        <w:rPr>
          <w:rFonts w:ascii="Times New Roman" w:hAnsi="Times New Roman" w:cs="Times New Roman"/>
          <w:sz w:val="24"/>
          <w:lang w:val="en-GB"/>
        </w:rPr>
        <w:t xml:space="preserve">displayed </w:t>
      </w:r>
      <w:r w:rsidR="00E3231B" w:rsidRPr="00837858">
        <w:rPr>
          <w:rFonts w:ascii="Times New Roman" w:hAnsi="Times New Roman" w:cs="Times New Roman"/>
          <w:sz w:val="24"/>
          <w:lang w:val="en-GB"/>
        </w:rPr>
        <w:t xml:space="preserve">then that stimulus disappeared and a neutral </w:t>
      </w:r>
      <w:r w:rsidR="002A2053" w:rsidRPr="00837858">
        <w:rPr>
          <w:rFonts w:ascii="Times New Roman" w:hAnsi="Times New Roman" w:cs="Times New Roman"/>
          <w:sz w:val="24"/>
          <w:lang w:val="en-GB"/>
        </w:rPr>
        <w:t xml:space="preserve">outcome </w:t>
      </w:r>
      <w:r w:rsidR="00E3231B" w:rsidRPr="00837858">
        <w:rPr>
          <w:rFonts w:ascii="Times New Roman" w:hAnsi="Times New Roman" w:cs="Times New Roman"/>
          <w:sz w:val="24"/>
          <w:lang w:val="en-GB"/>
        </w:rPr>
        <w:t xml:space="preserve">stimulus </w:t>
      </w:r>
      <w:r w:rsidR="002A2053" w:rsidRPr="00837858">
        <w:rPr>
          <w:rFonts w:ascii="Times New Roman" w:hAnsi="Times New Roman" w:cs="Times New Roman"/>
          <w:sz w:val="24"/>
          <w:lang w:val="en-GB"/>
        </w:rPr>
        <w:t xml:space="preserve">took its place </w:t>
      </w:r>
      <w:r w:rsidR="00E3231B" w:rsidRPr="00837858">
        <w:rPr>
          <w:rFonts w:ascii="Times New Roman" w:hAnsi="Times New Roman" w:cs="Times New Roman"/>
          <w:sz w:val="24"/>
          <w:lang w:val="en-GB"/>
        </w:rPr>
        <w:t xml:space="preserve">(positive source [S1]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00E3231B" w:rsidRPr="00837858">
        <w:rPr>
          <w:rFonts w:ascii="Times New Roman" w:hAnsi="Times New Roman" w:cs="Times New Roman"/>
          <w:sz w:val="24"/>
          <w:lang w:val="en-GB"/>
        </w:rPr>
        <w:t xml:space="preserve">esponse 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E3231B" w:rsidRPr="00837858">
        <w:rPr>
          <w:rFonts w:ascii="Times New Roman" w:hAnsi="Times New Roman" w:cs="Times New Roman"/>
          <w:b/>
          <w:sz w:val="24"/>
          <w:lang w:val="en-GB"/>
        </w:rPr>
        <w:t xml:space="preserve">neutral </w:t>
      </w:r>
      <w:r w:rsidR="002A2053" w:rsidRPr="00837858">
        <w:rPr>
          <w:rFonts w:ascii="Times New Roman" w:hAnsi="Times New Roman" w:cs="Times New Roman"/>
          <w:b/>
          <w:sz w:val="24"/>
          <w:lang w:val="en-GB"/>
        </w:rPr>
        <w:t>outcome [O</w:t>
      </w:r>
      <w:r w:rsidR="00E3231B" w:rsidRPr="00837858">
        <w:rPr>
          <w:rFonts w:ascii="Times New Roman" w:hAnsi="Times New Roman" w:cs="Times New Roman"/>
          <w:b/>
          <w:sz w:val="24"/>
          <w:lang w:val="en-GB"/>
        </w:rPr>
        <w:t>1</w:t>
      </w:r>
      <w:r w:rsidR="002A2053" w:rsidRPr="00837858">
        <w:rPr>
          <w:rFonts w:ascii="Times New Roman" w:hAnsi="Times New Roman" w:cs="Times New Roman"/>
          <w:b/>
          <w:sz w:val="24"/>
          <w:lang w:val="en-GB"/>
        </w:rPr>
        <w:t>]</w:t>
      </w:r>
      <w:r w:rsidR="00E3231B" w:rsidRPr="00837858">
        <w:rPr>
          <w:rFonts w:ascii="Times New Roman" w:hAnsi="Times New Roman" w:cs="Times New Roman"/>
          <w:sz w:val="24"/>
          <w:lang w:val="en-GB"/>
        </w:rPr>
        <w:t xml:space="preserve">). If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neutral target </w:t>
      </w:r>
      <w:r w:rsidR="002A2053" w:rsidRPr="00837858">
        <w:rPr>
          <w:rFonts w:ascii="Times New Roman" w:hAnsi="Times New Roman" w:cs="Times New Roman"/>
          <w:sz w:val="24"/>
          <w:lang w:val="en-GB"/>
        </w:rPr>
        <w:t xml:space="preserve">appeared then pressing a second button caused that stimulus to </w:t>
      </w:r>
      <w:r w:rsidR="002A2053" w:rsidRPr="00837858">
        <w:rPr>
          <w:rFonts w:ascii="Times New Roman" w:hAnsi="Times New Roman" w:cs="Times New Roman"/>
          <w:sz w:val="24"/>
          <w:lang w:val="en-GB"/>
        </w:rPr>
        <w:lastRenderedPageBreak/>
        <w:t xml:space="preserve">disappear and the same neutral outcome to appear (neutral target [T1]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response 2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neutral outcome [O1]</w:t>
      </w:r>
      <w:r w:rsidR="002A2053" w:rsidRPr="00837858">
        <w:rPr>
          <w:rFonts w:ascii="Times New Roman" w:hAnsi="Times New Roman" w:cs="Times New Roman"/>
          <w:sz w:val="24"/>
          <w:lang w:val="en-GB"/>
        </w:rPr>
        <w:t xml:space="preserve">). On other trials, pressing a </w:t>
      </w:r>
      <w:r w:rsidR="00B93E76" w:rsidRPr="00837858">
        <w:rPr>
          <w:rFonts w:ascii="Times New Roman" w:hAnsi="Times New Roman" w:cs="Times New Roman"/>
          <w:sz w:val="24"/>
          <w:lang w:val="en-GB"/>
        </w:rPr>
        <w:t xml:space="preserve">third </w:t>
      </w:r>
      <w:r w:rsidR="002A2053" w:rsidRPr="00837858">
        <w:rPr>
          <w:rFonts w:ascii="Times New Roman" w:hAnsi="Times New Roman" w:cs="Times New Roman"/>
          <w:sz w:val="24"/>
          <w:lang w:val="en-GB"/>
        </w:rPr>
        <w:t xml:space="preserve">button whenever a </w:t>
      </w:r>
      <w:r w:rsidR="002A2053" w:rsidRPr="00837858">
        <w:rPr>
          <w:rFonts w:ascii="Times New Roman" w:hAnsi="Times New Roman" w:cs="Times New Roman"/>
          <w:i/>
          <w:sz w:val="24"/>
          <w:lang w:val="en-GB"/>
        </w:rPr>
        <w:t>negative</w:t>
      </w:r>
      <w:r w:rsidR="002A2053" w:rsidRPr="00837858">
        <w:rPr>
          <w:rFonts w:ascii="Times New Roman" w:hAnsi="Times New Roman" w:cs="Times New Roman"/>
          <w:sz w:val="24"/>
          <w:lang w:val="en-GB"/>
        </w:rPr>
        <w:t xml:space="preserve"> source stimulus was on screen caused that stimulus to disappear and a second neutral outcome to take its place, while pressing </w:t>
      </w:r>
      <w:r w:rsidR="00B93E76" w:rsidRPr="00837858">
        <w:rPr>
          <w:rFonts w:ascii="Times New Roman" w:hAnsi="Times New Roman" w:cs="Times New Roman"/>
          <w:sz w:val="24"/>
          <w:lang w:val="en-GB"/>
        </w:rPr>
        <w:t xml:space="preserve">a fourth </w:t>
      </w:r>
      <w:r w:rsidR="002A2053" w:rsidRPr="00837858">
        <w:rPr>
          <w:rFonts w:ascii="Times New Roman" w:hAnsi="Times New Roman" w:cs="Times New Roman"/>
          <w:sz w:val="24"/>
          <w:lang w:val="en-GB"/>
        </w:rPr>
        <w:t xml:space="preserve">button when a second neutral target was present caused the same neutral outcome to appear </w:t>
      </w:r>
      <w:r w:rsidRPr="00837858">
        <w:rPr>
          <w:rFonts w:ascii="Times New Roman" w:hAnsi="Times New Roman" w:cs="Times New Roman"/>
          <w:sz w:val="24"/>
          <w:lang w:val="en-GB"/>
        </w:rPr>
        <w:t xml:space="preserve">(i.e.,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egative </w:t>
      </w:r>
      <w:r w:rsidR="002A2053" w:rsidRPr="00837858">
        <w:rPr>
          <w:rFonts w:ascii="Times New Roman" w:hAnsi="Times New Roman" w:cs="Times New Roman"/>
          <w:sz w:val="24"/>
          <w:lang w:val="en-GB"/>
        </w:rPr>
        <w:t>s</w:t>
      </w:r>
      <w:r w:rsidRPr="00837858">
        <w:rPr>
          <w:rFonts w:ascii="Times New Roman" w:hAnsi="Times New Roman" w:cs="Times New Roman"/>
          <w:sz w:val="24"/>
          <w:lang w:val="en-GB"/>
        </w:rPr>
        <w:t xml:space="preserve">ource </w:t>
      </w:r>
      <w:r w:rsidR="002A2053" w:rsidRPr="00837858">
        <w:rPr>
          <w:rFonts w:ascii="Times New Roman" w:hAnsi="Times New Roman" w:cs="Times New Roman"/>
          <w:sz w:val="24"/>
          <w:lang w:val="en-GB"/>
        </w:rPr>
        <w:t xml:space="preserve">[S2]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 xml:space="preserve">utcome </w:t>
      </w:r>
      <w:r w:rsidR="002A2053" w:rsidRPr="00837858">
        <w:rPr>
          <w:rFonts w:ascii="Times New Roman" w:hAnsi="Times New Roman" w:cs="Times New Roman"/>
          <w:b/>
          <w:sz w:val="24"/>
          <w:lang w:val="en-GB"/>
        </w:rPr>
        <w:t>[O2]</w:t>
      </w:r>
      <w:r w:rsidRPr="00837858">
        <w:rPr>
          <w:rFonts w:ascii="Times New Roman" w:hAnsi="Times New Roman" w:cs="Times New Roman"/>
          <w:sz w:val="24"/>
          <w:lang w:val="en-GB"/>
        </w:rPr>
        <w:t xml:space="preserve">; and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eutral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 xml:space="preserve">arget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2</w:t>
      </w:r>
      <w:r w:rsidR="002A2053" w:rsidRPr="00837858">
        <w:rPr>
          <w:rFonts w:ascii="Times New Roman" w:hAnsi="Times New Roman" w:cs="Times New Roman"/>
          <w:sz w:val="24"/>
          <w:lang w:val="en-GB"/>
        </w:rPr>
        <w:t>]</w:t>
      </w:r>
      <w:r w:rsidRPr="00837858">
        <w:rPr>
          <w:rFonts w:ascii="Times New Roman" w:hAnsi="Times New Roman" w:cs="Times New Roman"/>
          <w:sz w:val="24"/>
          <w:lang w:val="en-GB"/>
        </w:rPr>
        <w:t xml:space="preserve">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4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utcome</w:t>
      </w:r>
      <w:r w:rsidR="002A2053" w:rsidRPr="00837858">
        <w:rPr>
          <w:rFonts w:ascii="Times New Roman" w:hAnsi="Times New Roman" w:cs="Times New Roman"/>
          <w:b/>
          <w:sz w:val="24"/>
          <w:lang w:val="en-GB"/>
        </w:rPr>
        <w:t xml:space="preserve"> [O2]</w:t>
      </w:r>
      <w:r w:rsidRPr="00837858">
        <w:rPr>
          <w:rFonts w:ascii="Times New Roman" w:hAnsi="Times New Roman" w:cs="Times New Roman"/>
          <w:sz w:val="24"/>
          <w:lang w:val="en-GB"/>
        </w:rPr>
        <w:t xml:space="preserve">). </w:t>
      </w:r>
    </w:p>
    <w:p w14:paraId="1E82185F" w14:textId="77777777" w:rsidR="005B7940" w:rsidRPr="00837858" w:rsidRDefault="005B7940" w:rsidP="002A2053">
      <w:pPr>
        <w:spacing w:line="480" w:lineRule="auto"/>
        <w:ind w:firstLine="708"/>
        <w:contextualSpacing/>
        <w:rPr>
          <w:rFonts w:ascii="Times New Roman" w:hAnsi="Times New Roman" w:cs="Times New Roman"/>
          <w:sz w:val="24"/>
          <w:lang w:val="en-GB"/>
        </w:rPr>
      </w:pPr>
    </w:p>
    <w:p w14:paraId="1BAD73DB" w14:textId="77777777" w:rsidR="00932667" w:rsidRPr="00837858" w:rsidRDefault="00932667" w:rsidP="00932667">
      <w:pPr>
        <w:spacing w:line="480" w:lineRule="auto"/>
        <w:contextualSpacing/>
        <w:rPr>
          <w:rFonts w:ascii="Times New Roman" w:hAnsi="Times New Roman" w:cs="Times New Roman"/>
          <w:sz w:val="24"/>
          <w:lang w:val="en-GB"/>
        </w:rPr>
      </w:pPr>
      <w:r w:rsidRPr="00837858">
        <w:rPr>
          <w:rFonts w:ascii="Times New Roman" w:hAnsi="Times New Roman" w:cs="Times New Roman"/>
          <w:b/>
          <w:sz w:val="24"/>
          <w:lang w:val="en-GB"/>
        </w:rPr>
        <w:t>Figure 1</w:t>
      </w:r>
      <w:r w:rsidRPr="00837858">
        <w:rPr>
          <w:rFonts w:ascii="Times New Roman" w:hAnsi="Times New Roman" w:cs="Times New Roman"/>
          <w:sz w:val="24"/>
          <w:lang w:val="en-GB"/>
        </w:rPr>
        <w:t xml:space="preserve"> </w:t>
      </w:r>
    </w:p>
    <w:p w14:paraId="2A0E05DE" w14:textId="2D3D1723" w:rsidR="00932667" w:rsidRPr="00837858" w:rsidRDefault="00932667" w:rsidP="00932667">
      <w:pPr>
        <w:spacing w:line="480" w:lineRule="auto"/>
        <w:contextualSpacing/>
        <w:rPr>
          <w:rFonts w:ascii="Times New Roman" w:hAnsi="Times New Roman" w:cs="Times New Roman"/>
          <w:i/>
          <w:sz w:val="24"/>
          <w:lang w:val="en-GB"/>
        </w:rPr>
      </w:pPr>
      <w:r w:rsidRPr="00837858">
        <w:rPr>
          <w:rFonts w:ascii="Times New Roman" w:hAnsi="Times New Roman" w:cs="Times New Roman"/>
          <w:i/>
          <w:sz w:val="24"/>
          <w:lang w:val="en-GB"/>
        </w:rPr>
        <w:t xml:space="preserve">Schematic overview of the IR procedure from Hughes et al. (2016) Experiment 2.  </w:t>
      </w:r>
    </w:p>
    <w:p w14:paraId="379C4607" w14:textId="3C66E86F" w:rsidR="00D03F18" w:rsidRPr="00837858" w:rsidRDefault="005C777A" w:rsidP="005C777A">
      <w:pPr>
        <w:spacing w:line="480" w:lineRule="auto"/>
        <w:contextualSpacing/>
        <w:jc w:val="center"/>
        <w:rPr>
          <w:rFonts w:ascii="Times New Roman" w:hAnsi="Times New Roman" w:cs="Times New Roman"/>
          <w:sz w:val="24"/>
          <w:lang w:val="en-GB"/>
        </w:rPr>
      </w:pPr>
      <w:r w:rsidRPr="00837858">
        <w:rPr>
          <w:rFonts w:ascii="Times New Roman" w:hAnsi="Times New Roman" w:cs="Times New Roman"/>
          <w:sz w:val="24"/>
          <w:lang w:val="en-GB"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i/>
          <w:sz w:val="24"/>
          <w:lang w:val="en-GB"/>
        </w:rPr>
        <w:t>Note</w:t>
      </w:r>
      <w:r w:rsidRPr="00837858">
        <w:rPr>
          <w:rFonts w:ascii="Times New Roman" w:hAnsi="Times New Roman" w:cs="Times New Roman"/>
          <w:sz w:val="24"/>
          <w:lang w:val="en-GB"/>
        </w:rPr>
        <w:t>. S refers to source stimulus, R to a response, O to an outcome stimulus, and T to a target stimulus. The + and – indicate the valence of the source stimulus (either positive or negative).</w:t>
      </w:r>
    </w:p>
    <w:p w14:paraId="52EFC73C" w14:textId="775B0359"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sz w:val="24"/>
          <w:lang w:val="en-GB"/>
        </w:rPr>
        <w:t xml:space="preserve"> </w:t>
      </w:r>
    </w:p>
    <w:p w14:paraId="164AA7CA" w14:textId="0F809FF7" w:rsidR="00553696" w:rsidRPr="00837858" w:rsidRDefault="00C0138A"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Put simply</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an operant contingency</w:t>
      </w:r>
      <w:r w:rsidR="00553696" w:rsidRPr="00837858">
        <w:rPr>
          <w:rFonts w:ascii="Times New Roman" w:hAnsi="Times New Roman" w:cs="Times New Roman"/>
          <w:sz w:val="24"/>
          <w:lang w:val="en-GB"/>
        </w:rPr>
        <w:t xml:space="preserve"> contain</w:t>
      </w:r>
      <w:r w:rsidRPr="00837858">
        <w:rPr>
          <w:rFonts w:ascii="Times New Roman" w:hAnsi="Times New Roman" w:cs="Times New Roman"/>
          <w:sz w:val="24"/>
          <w:lang w:val="en-GB"/>
        </w:rPr>
        <w:t>ing</w:t>
      </w:r>
      <w:r w:rsidR="00553696" w:rsidRPr="00837858">
        <w:rPr>
          <w:rFonts w:ascii="Times New Roman" w:hAnsi="Times New Roman" w:cs="Times New Roman"/>
          <w:sz w:val="24"/>
          <w:lang w:val="en-GB"/>
        </w:rPr>
        <w:t xml:space="preserve"> a valenced source stimulus </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intersected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with </w:t>
      </w:r>
      <w:r w:rsidR="001C7D19" w:rsidRPr="00837858">
        <w:rPr>
          <w:rFonts w:ascii="Times New Roman" w:hAnsi="Times New Roman" w:cs="Times New Roman"/>
          <w:sz w:val="24"/>
          <w:lang w:val="en-GB"/>
        </w:rPr>
        <w:t xml:space="preserve">a </w:t>
      </w:r>
      <w:r w:rsidR="00553696" w:rsidRPr="00837858">
        <w:rPr>
          <w:rFonts w:ascii="Times New Roman" w:hAnsi="Times New Roman" w:cs="Times New Roman"/>
          <w:sz w:val="24"/>
          <w:lang w:val="en-GB"/>
        </w:rPr>
        <w:t xml:space="preserve">contingency containing a neutral target stimulus (i.e., the two contingencies </w:t>
      </w:r>
      <w:r w:rsidRPr="00837858">
        <w:rPr>
          <w:rFonts w:ascii="Times New Roman" w:hAnsi="Times New Roman" w:cs="Times New Roman"/>
          <w:sz w:val="24"/>
          <w:lang w:val="en-GB"/>
        </w:rPr>
        <w:t xml:space="preserve">shared </w:t>
      </w:r>
      <w:r w:rsidR="00553696" w:rsidRPr="00837858">
        <w:rPr>
          <w:rFonts w:ascii="Times New Roman" w:hAnsi="Times New Roman" w:cs="Times New Roman"/>
          <w:sz w:val="24"/>
          <w:lang w:val="en-GB"/>
        </w:rPr>
        <w:t xml:space="preserve">the same outcome stimulus). </w:t>
      </w:r>
      <w:r w:rsidRPr="00837858">
        <w:rPr>
          <w:rFonts w:ascii="Times New Roman" w:hAnsi="Times New Roman" w:cs="Times New Roman"/>
          <w:sz w:val="24"/>
          <w:lang w:val="en-GB"/>
        </w:rPr>
        <w:t xml:space="preserve">As a result, </w:t>
      </w:r>
      <w:r w:rsidR="00553696" w:rsidRPr="00837858">
        <w:rPr>
          <w:rFonts w:ascii="Times New Roman" w:hAnsi="Times New Roman" w:cs="Times New Roman"/>
          <w:sz w:val="24"/>
          <w:lang w:val="en-GB"/>
        </w:rPr>
        <w:t xml:space="preserve">people </w:t>
      </w:r>
      <w:r w:rsidRPr="00837858">
        <w:rPr>
          <w:rFonts w:ascii="Times New Roman" w:hAnsi="Times New Roman" w:cs="Times New Roman"/>
          <w:sz w:val="24"/>
          <w:lang w:val="en-GB"/>
        </w:rPr>
        <w:t xml:space="preserve">liked 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(T1) and </w:t>
      </w:r>
      <w:r w:rsidRPr="00837858">
        <w:rPr>
          <w:rFonts w:ascii="Times New Roman" w:hAnsi="Times New Roman" w:cs="Times New Roman"/>
          <w:sz w:val="24"/>
          <w:lang w:val="en-GB"/>
        </w:rPr>
        <w:t xml:space="preserve">disliked </w:t>
      </w:r>
      <w:r w:rsidR="00553696" w:rsidRPr="00837858">
        <w:rPr>
          <w:rFonts w:ascii="Times New Roman" w:hAnsi="Times New Roman" w:cs="Times New Roman"/>
          <w:sz w:val="24"/>
          <w:lang w:val="en-GB"/>
        </w:rPr>
        <w:t xml:space="preserve">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(T2), even though neither was directly related with valenced </w:t>
      </w:r>
      <w:r w:rsidR="00682E9B" w:rsidRPr="00837858">
        <w:rPr>
          <w:rFonts w:ascii="Times New Roman" w:hAnsi="Times New Roman" w:cs="Times New Roman"/>
          <w:sz w:val="24"/>
          <w:lang w:val="en-GB"/>
        </w:rPr>
        <w:t xml:space="preserve">source </w:t>
      </w:r>
      <w:r w:rsidR="00553696" w:rsidRPr="00837858">
        <w:rPr>
          <w:rFonts w:ascii="Times New Roman" w:hAnsi="Times New Roman" w:cs="Times New Roman"/>
          <w:sz w:val="24"/>
          <w:lang w:val="en-GB"/>
        </w:rPr>
        <w:t xml:space="preserve">stimuli during the </w:t>
      </w:r>
      <w:r w:rsidRPr="00837858">
        <w:rPr>
          <w:rFonts w:ascii="Times New Roman" w:hAnsi="Times New Roman" w:cs="Times New Roman"/>
          <w:sz w:val="24"/>
          <w:lang w:val="en-GB"/>
        </w:rPr>
        <w:t>learning phase</w:t>
      </w:r>
      <w:r w:rsidR="00553696" w:rsidRPr="00837858">
        <w:rPr>
          <w:rFonts w:ascii="Times New Roman" w:hAnsi="Times New Roman" w:cs="Times New Roman"/>
          <w:sz w:val="24"/>
          <w:lang w:val="en-GB"/>
        </w:rPr>
        <w:t>.</w:t>
      </w:r>
      <w:r w:rsidR="004E41B0" w:rsidRPr="00837858">
        <w:rPr>
          <w:rFonts w:ascii="Times New Roman" w:hAnsi="Times New Roman" w:cs="Times New Roman"/>
          <w:sz w:val="24"/>
          <w:lang w:val="en-GB"/>
        </w:rPr>
        <w:t xml:space="preserve"> </w:t>
      </w:r>
      <w:r w:rsidR="00553696" w:rsidRPr="00837858">
        <w:rPr>
          <w:rStyle w:val="FootnoteReference"/>
          <w:rFonts w:ascii="Times New Roman" w:hAnsi="Times New Roman" w:cs="Times New Roman"/>
          <w:sz w:val="24"/>
          <w:lang w:val="en-GB"/>
        </w:rPr>
        <w:footnoteReference w:id="2"/>
      </w:r>
      <w:r w:rsidR="00553696" w:rsidRPr="00837858">
        <w:rPr>
          <w:rFonts w:ascii="Times New Roman" w:hAnsi="Times New Roman" w:cs="Times New Roman"/>
          <w:sz w:val="24"/>
          <w:lang w:val="en-GB"/>
        </w:rPr>
        <w:t xml:space="preserve"> These outcomes were </w:t>
      </w:r>
      <w:r w:rsidR="004E41B0" w:rsidRPr="00837858">
        <w:rPr>
          <w:rFonts w:ascii="Times New Roman" w:hAnsi="Times New Roman" w:cs="Times New Roman"/>
          <w:sz w:val="24"/>
          <w:lang w:val="en-GB"/>
        </w:rPr>
        <w:t xml:space="preserve">obtained </w:t>
      </w:r>
      <w:r w:rsidR="00553696" w:rsidRPr="00837858">
        <w:rPr>
          <w:rFonts w:ascii="Times New Roman" w:hAnsi="Times New Roman" w:cs="Times New Roman"/>
          <w:sz w:val="24"/>
          <w:lang w:val="en-GB"/>
        </w:rPr>
        <w:t>on self-reported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implicit, and behavioral intention measures</w:t>
      </w:r>
      <w:r w:rsidR="00553696" w:rsidRPr="00837858">
        <w:rPr>
          <w:rFonts w:ascii="Times New Roman" w:hAnsi="Times New Roman" w:cs="Times New Roman"/>
          <w:sz w:val="24"/>
          <w:lang w:val="en-GB"/>
        </w:rPr>
        <w:t xml:space="preserve"> (see Hughes et al., 2016 or Ebert, Steffens, von </w:t>
      </w:r>
      <w:r w:rsidR="00553696" w:rsidRPr="00837858">
        <w:rPr>
          <w:rFonts w:ascii="Times New Roman" w:hAnsi="Times New Roman" w:cs="Times New Roman"/>
          <w:sz w:val="24"/>
          <w:lang w:val="en-GB"/>
        </w:rPr>
        <w:lastRenderedPageBreak/>
        <w:t>Stülpnagel, &amp; Jelenec, 2009, for demonstrations of various IR effects based on different types of operant contingencies</w:t>
      </w:r>
      <w:r w:rsidR="00437AC7" w:rsidRPr="00837858">
        <w:rPr>
          <w:rFonts w:ascii="Times New Roman" w:hAnsi="Times New Roman" w:cs="Times New Roman"/>
          <w:sz w:val="24"/>
          <w:lang w:val="en-GB"/>
        </w:rPr>
        <w:t>; see</w:t>
      </w:r>
      <w:r w:rsidR="00553696" w:rsidRPr="00837858">
        <w:rPr>
          <w:rFonts w:ascii="Times New Roman" w:hAnsi="Times New Roman" w:cs="Times New Roman"/>
          <w:sz w:val="24"/>
          <w:lang w:val="en-GB"/>
        </w:rPr>
        <w:t xml:space="preserve"> Mattavelli, Richetin, Gallucci, &amp; Perugini, 2017, for a review and meta-analysis of studies on one type of IR effect</w:t>
      </w:r>
      <w:r w:rsidR="00437AC7" w:rsidRPr="00837858">
        <w:rPr>
          <w:rFonts w:ascii="Times New Roman" w:hAnsi="Times New Roman" w:cs="Times New Roman"/>
          <w:sz w:val="24"/>
          <w:lang w:val="en-GB"/>
        </w:rPr>
        <w:t>; and see Hughes et al., 2016, for a discussion of real world instances of IR effects</w:t>
      </w:r>
      <w:r w:rsidR="00553696" w:rsidRPr="00837858">
        <w:rPr>
          <w:rFonts w:ascii="Times New Roman" w:hAnsi="Times New Roman" w:cs="Times New Roman"/>
          <w:sz w:val="24"/>
          <w:lang w:val="en-GB"/>
        </w:rPr>
        <w:t>).</w:t>
      </w:r>
      <w:r w:rsidR="002478FC" w:rsidRPr="00837858">
        <w:rPr>
          <w:rFonts w:ascii="Times New Roman" w:hAnsi="Times New Roman" w:cs="Times New Roman"/>
          <w:sz w:val="24"/>
          <w:lang w:val="en-GB"/>
        </w:rPr>
        <w:t xml:space="preserve"> </w:t>
      </w:r>
      <w:r w:rsidR="002478FC" w:rsidRPr="00837858">
        <w:rPr>
          <w:rStyle w:val="FootnoteReference"/>
          <w:rFonts w:ascii="Times New Roman" w:hAnsi="Times New Roman" w:cs="Times New Roman"/>
          <w:sz w:val="24"/>
          <w:szCs w:val="24"/>
          <w:lang w:val="en-GB"/>
        </w:rPr>
        <w:footnoteReference w:id="3"/>
      </w:r>
    </w:p>
    <w:p w14:paraId="49139FF6" w14:textId="49B39AD2" w:rsidR="00553696" w:rsidRPr="00837858" w:rsidRDefault="00553696" w:rsidP="004E41B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Until now research on </w:t>
      </w:r>
      <w:r w:rsidRPr="00837858">
        <w:rPr>
          <w:rFonts w:ascii="Times New Roman" w:hAnsi="Times New Roman" w:cs="Times New Roman"/>
          <w:sz w:val="24"/>
          <w:szCs w:val="24"/>
          <w:lang w:val="en-GB"/>
        </w:rPr>
        <w:t xml:space="preserve">learning via intersecting regularities has focused on </w:t>
      </w:r>
      <w:r w:rsidR="004E41B0" w:rsidRPr="00837858">
        <w:rPr>
          <w:rFonts w:ascii="Times New Roman" w:hAnsi="Times New Roman" w:cs="Times New Roman"/>
          <w:sz w:val="24"/>
          <w:szCs w:val="24"/>
          <w:lang w:val="en-GB"/>
        </w:rPr>
        <w:t xml:space="preserve">how such procedures </w:t>
      </w:r>
      <w:r w:rsidR="00C4677E" w:rsidRPr="00837858">
        <w:rPr>
          <w:rFonts w:ascii="Times New Roman" w:hAnsi="Times New Roman" w:cs="Times New Roman"/>
          <w:sz w:val="24"/>
          <w:szCs w:val="24"/>
          <w:lang w:val="en-GB"/>
        </w:rPr>
        <w:t xml:space="preserve">give rise to novel </w:t>
      </w:r>
      <w:r w:rsidR="004E41B0" w:rsidRPr="00837858">
        <w:rPr>
          <w:rFonts w:ascii="Times New Roman" w:hAnsi="Times New Roman" w:cs="Times New Roman"/>
          <w:sz w:val="24"/>
          <w:szCs w:val="24"/>
          <w:lang w:val="en-GB"/>
        </w:rPr>
        <w:t>evaluative responses</w:t>
      </w:r>
      <w:r w:rsidRPr="00837858">
        <w:rPr>
          <w:rFonts w:ascii="Times New Roman" w:hAnsi="Times New Roman" w:cs="Times New Roman"/>
          <w:sz w:val="24"/>
          <w:szCs w:val="24"/>
          <w:lang w:val="en-GB"/>
        </w:rPr>
        <w:t xml:space="preserve">. </w:t>
      </w:r>
      <w:r w:rsidR="004E41B0" w:rsidRPr="00837858">
        <w:rPr>
          <w:rFonts w:ascii="Times New Roman" w:hAnsi="Times New Roman" w:cs="Times New Roman"/>
          <w:sz w:val="24"/>
          <w:szCs w:val="24"/>
          <w:lang w:val="en-GB"/>
        </w:rPr>
        <w:t>Yet the robustness of those evaluations still remains to be seen</w:t>
      </w:r>
      <w:r w:rsidR="00C4677E" w:rsidRPr="00837858">
        <w:rPr>
          <w:rFonts w:ascii="Times New Roman" w:hAnsi="Times New Roman" w:cs="Times New Roman"/>
          <w:sz w:val="24"/>
          <w:szCs w:val="24"/>
          <w:lang w:val="en-GB"/>
        </w:rPr>
        <w:t>.</w:t>
      </w:r>
      <w:r w:rsidR="004E41B0" w:rsidRPr="00837858">
        <w:rPr>
          <w:rFonts w:ascii="Times New Roman" w:hAnsi="Times New Roman" w:cs="Times New Roman"/>
          <w:sz w:val="24"/>
          <w:szCs w:val="24"/>
          <w:lang w:val="en-GB"/>
        </w:rPr>
        <w:t xml:space="preserve"> </w:t>
      </w:r>
      <w:r w:rsidR="00C4677E" w:rsidRPr="00837858">
        <w:rPr>
          <w:rFonts w:ascii="Times New Roman" w:hAnsi="Times New Roman" w:cs="Times New Roman"/>
          <w:sz w:val="24"/>
          <w:szCs w:val="24"/>
          <w:lang w:val="en-GB"/>
        </w:rPr>
        <w:t xml:space="preserve">In other words, </w:t>
      </w:r>
      <w:r w:rsidR="004E41B0" w:rsidRPr="00837858">
        <w:rPr>
          <w:rFonts w:ascii="Times New Roman" w:hAnsi="Times New Roman" w:cs="Times New Roman"/>
          <w:sz w:val="24"/>
          <w:szCs w:val="24"/>
          <w:lang w:val="en-GB"/>
        </w:rPr>
        <w:t xml:space="preserve">can </w:t>
      </w:r>
      <w:r w:rsidR="00C4677E" w:rsidRPr="00837858">
        <w:rPr>
          <w:rFonts w:ascii="Times New Roman" w:hAnsi="Times New Roman" w:cs="Times New Roman"/>
          <w:sz w:val="24"/>
          <w:szCs w:val="24"/>
          <w:lang w:val="en-GB"/>
        </w:rPr>
        <w:t xml:space="preserve">likes and dislikes </w:t>
      </w:r>
      <w:r w:rsidR="004E41B0" w:rsidRPr="00837858">
        <w:rPr>
          <w:rFonts w:ascii="Times New Roman" w:hAnsi="Times New Roman" w:cs="Times New Roman"/>
          <w:sz w:val="24"/>
          <w:szCs w:val="24"/>
          <w:lang w:val="en-GB"/>
        </w:rPr>
        <w:t xml:space="preserve">established in this way be </w:t>
      </w:r>
      <w:r w:rsidR="001C7D19" w:rsidRPr="00837858">
        <w:rPr>
          <w:rFonts w:ascii="Times New Roman" w:hAnsi="Times New Roman" w:cs="Times New Roman"/>
          <w:sz w:val="24"/>
          <w:szCs w:val="24"/>
          <w:lang w:val="en-GB"/>
        </w:rPr>
        <w:t xml:space="preserve">subsequently </w:t>
      </w:r>
      <w:r w:rsidR="00C4677E" w:rsidRPr="00837858">
        <w:rPr>
          <w:rFonts w:ascii="Times New Roman" w:hAnsi="Times New Roman" w:cs="Times New Roman"/>
          <w:sz w:val="24"/>
          <w:szCs w:val="24"/>
          <w:lang w:val="en-GB"/>
        </w:rPr>
        <w:t xml:space="preserve">modified </w:t>
      </w:r>
      <w:r w:rsidR="004E41B0" w:rsidRPr="00837858">
        <w:rPr>
          <w:rFonts w:ascii="Times New Roman" w:hAnsi="Times New Roman" w:cs="Times New Roman"/>
          <w:sz w:val="24"/>
          <w:szCs w:val="24"/>
          <w:lang w:val="en-GB"/>
        </w:rPr>
        <w:t xml:space="preserve">or </w:t>
      </w:r>
      <w:commentRangeStart w:id="8"/>
      <w:r w:rsidR="004E41B0" w:rsidRPr="00837858">
        <w:rPr>
          <w:rFonts w:ascii="Times New Roman" w:hAnsi="Times New Roman" w:cs="Times New Roman"/>
          <w:sz w:val="24"/>
          <w:szCs w:val="24"/>
          <w:lang w:val="en-GB"/>
        </w:rPr>
        <w:t>eliminated</w:t>
      </w:r>
      <w:ins w:id="9" w:author="Ian Hussey" w:date="2020-07-17T11:26:00Z">
        <w:r w:rsidR="005B7940" w:rsidRPr="00837858">
          <w:rPr>
            <w:rFonts w:ascii="Times New Roman" w:hAnsi="Times New Roman" w:cs="Times New Roman"/>
            <w:sz w:val="24"/>
            <w:szCs w:val="24"/>
            <w:lang w:val="en-GB"/>
          </w:rPr>
          <w:t xml:space="preserve"> using the procedures and methods commonly used to change evaluations using other regular</w:t>
        </w:r>
      </w:ins>
      <w:ins w:id="10" w:author="Ian Hussey" w:date="2020-07-17T11:27:00Z">
        <w:r w:rsidR="005B7940" w:rsidRPr="00837858">
          <w:rPr>
            <w:rFonts w:ascii="Times New Roman" w:hAnsi="Times New Roman" w:cs="Times New Roman"/>
            <w:sz w:val="24"/>
            <w:szCs w:val="24"/>
            <w:lang w:val="en-GB"/>
          </w:rPr>
          <w:t>ities (such as stimulus pairing)</w:t>
        </w:r>
      </w:ins>
      <w:r w:rsidR="004E41B0" w:rsidRPr="00837858">
        <w:rPr>
          <w:rFonts w:ascii="Times New Roman" w:hAnsi="Times New Roman" w:cs="Times New Roman"/>
          <w:sz w:val="24"/>
          <w:szCs w:val="24"/>
          <w:lang w:val="en-GB"/>
        </w:rPr>
        <w:t xml:space="preserve">? </w:t>
      </w:r>
      <w:commentRangeEnd w:id="8"/>
      <w:r w:rsidR="005B7940" w:rsidRPr="00837858">
        <w:rPr>
          <w:rStyle w:val="CommentReference"/>
          <w:lang w:val="en-GB"/>
        </w:rPr>
        <w:commentReference w:id="8"/>
      </w:r>
      <w:r w:rsidR="00652CFB" w:rsidRPr="00837858">
        <w:rPr>
          <w:rFonts w:ascii="Times New Roman" w:hAnsi="Times New Roman" w:cs="Times New Roman"/>
          <w:sz w:val="24"/>
          <w:szCs w:val="24"/>
          <w:lang w:val="en-GB"/>
        </w:rPr>
        <w:t xml:space="preserve">Given applied and theoretical importance of research on malleability of conditioned changes in liking, we deemed it important to examine the malleability of changes in liking that result from intersecting regularities. </w:t>
      </w:r>
      <w:r w:rsidR="001C7D19" w:rsidRPr="00837858">
        <w:rPr>
          <w:rFonts w:ascii="Times New Roman" w:hAnsi="Times New Roman" w:cs="Times New Roman"/>
          <w:sz w:val="24"/>
          <w:szCs w:val="24"/>
          <w:lang w:val="en-GB"/>
        </w:rPr>
        <w:t xml:space="preserve">In this paper </w:t>
      </w:r>
      <w:r w:rsidR="00652CFB" w:rsidRPr="00837858">
        <w:rPr>
          <w:rFonts w:ascii="Times New Roman" w:hAnsi="Times New Roman" w:cs="Times New Roman"/>
          <w:sz w:val="24"/>
          <w:szCs w:val="24"/>
          <w:lang w:val="en-GB"/>
        </w:rPr>
        <w:t xml:space="preserve">we examined the impact of two </w:t>
      </w:r>
      <w:r w:rsidR="001C7D19" w:rsidRPr="00837858">
        <w:rPr>
          <w:rFonts w:ascii="Times New Roman" w:hAnsi="Times New Roman" w:cs="Times New Roman"/>
          <w:sz w:val="24"/>
          <w:szCs w:val="24"/>
          <w:lang w:val="en-GB"/>
        </w:rPr>
        <w:t xml:space="preserve">intervention </w:t>
      </w:r>
      <w:r w:rsidR="00652CFB" w:rsidRPr="00837858">
        <w:rPr>
          <w:rFonts w:ascii="Times New Roman" w:hAnsi="Times New Roman" w:cs="Times New Roman"/>
          <w:sz w:val="24"/>
          <w:szCs w:val="24"/>
          <w:lang w:val="en-GB"/>
        </w:rPr>
        <w:t xml:space="preserve">procedures that have been highly popular in evaluative </w:t>
      </w:r>
      <w:r w:rsidR="004E41B0" w:rsidRPr="00837858">
        <w:rPr>
          <w:rFonts w:ascii="Times New Roman" w:hAnsi="Times New Roman" w:cs="Times New Roman"/>
          <w:sz w:val="24"/>
          <w:szCs w:val="24"/>
          <w:lang w:val="en-GB"/>
        </w:rPr>
        <w:t xml:space="preserve">learning </w:t>
      </w:r>
      <w:r w:rsidR="00652CFB" w:rsidRPr="00837858">
        <w:rPr>
          <w:rFonts w:ascii="Times New Roman" w:hAnsi="Times New Roman" w:cs="Times New Roman"/>
          <w:sz w:val="24"/>
          <w:szCs w:val="24"/>
          <w:lang w:val="en-GB"/>
        </w:rPr>
        <w:t xml:space="preserve">research: </w:t>
      </w:r>
      <w:r w:rsidRPr="00837858">
        <w:rPr>
          <w:rFonts w:ascii="Times New Roman" w:hAnsi="Times New Roman" w:cs="Times New Roman"/>
          <w:i/>
          <w:sz w:val="24"/>
          <w:szCs w:val="24"/>
          <w:lang w:val="en-GB"/>
        </w:rPr>
        <w:t>extinction</w:t>
      </w:r>
      <w:r w:rsidRPr="00837858">
        <w:rPr>
          <w:rFonts w:ascii="Times New Roman" w:hAnsi="Times New Roman" w:cs="Times New Roman"/>
          <w:sz w:val="24"/>
          <w:szCs w:val="24"/>
          <w:lang w:val="en-GB"/>
        </w:rPr>
        <w:t xml:space="preserve"> and </w:t>
      </w:r>
      <w:r w:rsidRPr="00837858">
        <w:rPr>
          <w:rFonts w:ascii="Times New Roman" w:hAnsi="Times New Roman" w:cs="Times New Roman"/>
          <w:i/>
          <w:sz w:val="24"/>
          <w:szCs w:val="24"/>
          <w:lang w:val="en-GB"/>
        </w:rPr>
        <w:t>counterconditioning</w:t>
      </w:r>
      <w:r w:rsidRPr="00837858">
        <w:rPr>
          <w:rFonts w:ascii="Times New Roman" w:hAnsi="Times New Roman" w:cs="Times New Roman"/>
          <w:sz w:val="24"/>
          <w:szCs w:val="24"/>
          <w:lang w:val="en-GB"/>
        </w:rPr>
        <w:t>.</w:t>
      </w:r>
    </w:p>
    <w:p w14:paraId="594A7143" w14:textId="77777777" w:rsidR="00CF5977"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Extinction </w:t>
      </w:r>
    </w:p>
    <w:p w14:paraId="10EC8752" w14:textId="0C73BECE"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Research</w:t>
      </w:r>
      <w:r w:rsidRPr="00837858">
        <w:rPr>
          <w:rFonts w:ascii="Times New Roman" w:hAnsi="Times New Roman" w:cs="Times New Roman"/>
          <w:b/>
          <w:sz w:val="24"/>
          <w:szCs w:val="24"/>
          <w:lang w:val="en-GB"/>
        </w:rPr>
        <w:t xml:space="preserve"> </w:t>
      </w:r>
      <w:r w:rsidRPr="00837858">
        <w:rPr>
          <w:rFonts w:ascii="Times New Roman" w:hAnsi="Times New Roman" w:cs="Times New Roman"/>
          <w:sz w:val="24"/>
          <w:szCs w:val="24"/>
          <w:lang w:val="en-GB"/>
        </w:rPr>
        <w:t xml:space="preserve">on extinction typically relies on a procedure with two phases. Consider, for instance, extinction in the context of evaluative conditioning. In a first phase (acquisition) participants are exposed </w:t>
      </w:r>
      <w:commentRangeStart w:id="11"/>
      <w:r w:rsidRPr="00837858">
        <w:rPr>
          <w:rFonts w:ascii="Times New Roman" w:hAnsi="Times New Roman" w:cs="Times New Roman"/>
          <w:sz w:val="24"/>
          <w:szCs w:val="24"/>
          <w:lang w:val="en-GB"/>
        </w:rPr>
        <w:t xml:space="preserve">to a contingency </w:t>
      </w:r>
      <w:commentRangeEnd w:id="11"/>
      <w:r w:rsidR="005B7940" w:rsidRPr="00837858">
        <w:rPr>
          <w:rStyle w:val="CommentReference"/>
          <w:lang w:val="en-GB"/>
        </w:rPr>
        <w:commentReference w:id="11"/>
      </w:r>
      <w:r w:rsidRPr="00837858">
        <w:rPr>
          <w:rFonts w:ascii="Times New Roman" w:hAnsi="Times New Roman" w:cs="Times New Roman"/>
          <w:sz w:val="24"/>
          <w:szCs w:val="24"/>
          <w:lang w:val="en-GB"/>
        </w:rPr>
        <w:t xml:space="preserve">between a neutral conditioned stimulus (CS) and a valenced unconditioned stimulus (US). Thereafter the valence of the CS typically changes in-line with that of the US. During the second phase (extinction) the CS is presented alone in the absence of </w:t>
      </w:r>
      <w:r w:rsidR="000C3B1C"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US. In this way the extinction phase involves the removal of the (CS-US) contingency that originally gave rise to CS evaluations. Interestingly, many studies reveal no, or only a small, change in EC effects following an extinction procedure (e.g., Baeyens</w:t>
      </w:r>
      <w:r w:rsidR="00652CFB" w:rsidRPr="00837858">
        <w:rPr>
          <w:rFonts w:ascii="Times New Roman" w:hAnsi="Times New Roman" w:cs="Times New Roman"/>
          <w:sz w:val="24"/>
          <w:szCs w:val="24"/>
          <w:lang w:val="en-GB"/>
        </w:rPr>
        <w:t xml:space="preserve"> et al.</w:t>
      </w:r>
      <w:r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lastRenderedPageBreak/>
        <w:t xml:space="preserve">1988; </w:t>
      </w:r>
      <w:proofErr w:type="spellStart"/>
      <w:r w:rsidRPr="00837858">
        <w:rPr>
          <w:rFonts w:ascii="Times New Roman" w:hAnsi="Times New Roman" w:cs="Times New Roman"/>
          <w:sz w:val="24"/>
          <w:szCs w:val="24"/>
          <w:lang w:val="en-GB"/>
        </w:rPr>
        <w:t>Blechert</w:t>
      </w:r>
      <w:proofErr w:type="spellEnd"/>
      <w:r w:rsidRPr="00837858">
        <w:rPr>
          <w:rFonts w:ascii="Times New Roman" w:hAnsi="Times New Roman" w:cs="Times New Roman"/>
          <w:sz w:val="24"/>
          <w:szCs w:val="24"/>
          <w:lang w:val="en-GB"/>
        </w:rPr>
        <w:t xml:space="preserve">, Michael, Williams, </w:t>
      </w:r>
      <w:proofErr w:type="spellStart"/>
      <w:r w:rsidRPr="00837858">
        <w:rPr>
          <w:rFonts w:ascii="Times New Roman" w:hAnsi="Times New Roman" w:cs="Times New Roman"/>
          <w:sz w:val="24"/>
          <w:szCs w:val="24"/>
          <w:lang w:val="en-GB"/>
        </w:rPr>
        <w:t>Purkis</w:t>
      </w:r>
      <w:proofErr w:type="spellEnd"/>
      <w:r w:rsidRPr="00837858">
        <w:rPr>
          <w:rFonts w:ascii="Times New Roman" w:hAnsi="Times New Roman" w:cs="Times New Roman"/>
          <w:sz w:val="24"/>
          <w:szCs w:val="24"/>
          <w:lang w:val="en-GB"/>
        </w:rPr>
        <w:t xml:space="preserve">, &amp; Wilhelm, 2008; Baeyens, Díaz, &amp; Ruiz, 2005; Gast &amp; De Houwer, 2013; Hermans, Crombez, Vansteenwegen, Baeyens, &amp; Eelen, 2003; Vansteenwegen, </w:t>
      </w:r>
      <w:proofErr w:type="spellStart"/>
      <w:r w:rsidRPr="00837858">
        <w:rPr>
          <w:rFonts w:ascii="Times New Roman" w:hAnsi="Times New Roman" w:cs="Times New Roman"/>
          <w:sz w:val="24"/>
          <w:szCs w:val="24"/>
          <w:lang w:val="en-GB"/>
        </w:rPr>
        <w:t>Francken</w:t>
      </w:r>
      <w:proofErr w:type="spellEnd"/>
      <w:r w:rsidRPr="00837858">
        <w:rPr>
          <w:rFonts w:ascii="Times New Roman" w:hAnsi="Times New Roman" w:cs="Times New Roman"/>
          <w:sz w:val="24"/>
          <w:szCs w:val="24"/>
          <w:lang w:val="en-GB"/>
        </w:rPr>
        <w:t xml:space="preserve">, Vervliet, De </w:t>
      </w:r>
      <w:proofErr w:type="spellStart"/>
      <w:r w:rsidRPr="00837858">
        <w:rPr>
          <w:rFonts w:ascii="Times New Roman" w:hAnsi="Times New Roman" w:cs="Times New Roman"/>
          <w:sz w:val="24"/>
          <w:szCs w:val="24"/>
          <w:lang w:val="en-GB"/>
        </w:rPr>
        <w:t>Clercq</w:t>
      </w:r>
      <w:proofErr w:type="spellEnd"/>
      <w:r w:rsidRPr="00837858">
        <w:rPr>
          <w:rFonts w:ascii="Times New Roman" w:hAnsi="Times New Roman" w:cs="Times New Roman"/>
          <w:sz w:val="24"/>
          <w:szCs w:val="24"/>
          <w:lang w:val="en-GB"/>
        </w:rPr>
        <w:t>, &amp; Eelen, 2006). That said, other studies have found that EC effects can be reduced following extinction trials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Mallan</w:t>
      </w:r>
      <w:proofErr w:type="spellEnd"/>
      <w:r w:rsidRPr="00837858">
        <w:rPr>
          <w:rFonts w:ascii="Times New Roman" w:hAnsi="Times New Roman" w:cs="Times New Roman"/>
          <w:sz w:val="24"/>
          <w:szCs w:val="24"/>
          <w:lang w:val="en-GB"/>
        </w:rPr>
        <w:t xml:space="preserve">, Libera, &amp; Tan, 2010;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Oughton</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LeLievre</w:t>
      </w:r>
      <w:proofErr w:type="spellEnd"/>
      <w:r w:rsidRPr="00837858">
        <w:rPr>
          <w:rFonts w:ascii="Times New Roman" w:hAnsi="Times New Roman" w:cs="Times New Roman"/>
          <w:sz w:val="24"/>
          <w:szCs w:val="24"/>
          <w:lang w:val="en-GB"/>
        </w:rPr>
        <w:t xml:space="preserve">, 2003). A recent meta-analysis confirmed that, across studies, EC effects </w:t>
      </w:r>
      <w:r w:rsidR="0009705B" w:rsidRPr="00837858">
        <w:rPr>
          <w:rFonts w:ascii="Times New Roman" w:hAnsi="Times New Roman" w:cs="Times New Roman"/>
          <w:sz w:val="24"/>
          <w:szCs w:val="24"/>
          <w:lang w:val="en-GB"/>
        </w:rPr>
        <w:t xml:space="preserve">measured after the extinction procedure </w:t>
      </w:r>
      <w:r w:rsidRPr="00837858">
        <w:rPr>
          <w:rFonts w:ascii="Times New Roman" w:hAnsi="Times New Roman" w:cs="Times New Roman"/>
          <w:sz w:val="24"/>
          <w:szCs w:val="24"/>
          <w:lang w:val="en-GB"/>
        </w:rPr>
        <w:t xml:space="preserve">are smaller than </w:t>
      </w:r>
      <w:r w:rsidR="0009705B" w:rsidRPr="00837858">
        <w:rPr>
          <w:rFonts w:ascii="Times New Roman" w:hAnsi="Times New Roman" w:cs="Times New Roman"/>
          <w:sz w:val="24"/>
          <w:szCs w:val="24"/>
          <w:lang w:val="en-GB"/>
        </w:rPr>
        <w:t xml:space="preserve">those measured </w:t>
      </w:r>
      <w:r w:rsidRPr="00837858">
        <w:rPr>
          <w:rFonts w:ascii="Times New Roman" w:hAnsi="Times New Roman" w:cs="Times New Roman"/>
          <w:sz w:val="24"/>
          <w:szCs w:val="24"/>
          <w:lang w:val="en-GB"/>
        </w:rPr>
        <w:t xml:space="preserve">before an extinction procedure, although </w:t>
      </w:r>
      <w:r w:rsidR="004067D5" w:rsidRPr="00837858">
        <w:rPr>
          <w:rFonts w:ascii="Times New Roman" w:hAnsi="Times New Roman" w:cs="Times New Roman"/>
          <w:sz w:val="24"/>
          <w:szCs w:val="24"/>
          <w:lang w:val="en-GB"/>
        </w:rPr>
        <w:t xml:space="preserve">the former </w:t>
      </w:r>
      <w:r w:rsidRPr="00837858">
        <w:rPr>
          <w:rFonts w:ascii="Times New Roman" w:hAnsi="Times New Roman" w:cs="Times New Roman"/>
          <w:sz w:val="24"/>
          <w:szCs w:val="24"/>
          <w:lang w:val="en-GB"/>
        </w:rPr>
        <w:t>are still substantial (Hofmann et al., 2010). These findings suggest that EC seem</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to be driven primarily by CS-US co-occurrences, rather than statistical contingency, and produce</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lasting changes in liking that persist even when CS and US no longer co-occur. </w:t>
      </w:r>
    </w:p>
    <w:p w14:paraId="799EB3B6" w14:textId="77777777" w:rsidR="00CF5977" w:rsidRPr="00837858" w:rsidRDefault="00553696" w:rsidP="00CF5977">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Counterconditioning</w:t>
      </w:r>
      <w:r w:rsidRPr="00837858">
        <w:rPr>
          <w:rFonts w:ascii="Times New Roman" w:hAnsi="Times New Roman" w:cs="Times New Roman"/>
          <w:sz w:val="24"/>
          <w:szCs w:val="24"/>
          <w:lang w:val="en-GB"/>
        </w:rPr>
        <w:t xml:space="preserve"> </w:t>
      </w:r>
    </w:p>
    <w:p w14:paraId="5D101E4B" w14:textId="590D9B33"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The robustness of evaluations can also be examined via counterconditioning</w:t>
      </w:r>
      <w:r w:rsidR="004067D5"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4067D5" w:rsidRPr="00837858">
        <w:rPr>
          <w:rFonts w:ascii="Times New Roman" w:hAnsi="Times New Roman" w:cs="Times New Roman"/>
          <w:sz w:val="24"/>
          <w:szCs w:val="24"/>
          <w:lang w:val="en-GB"/>
        </w:rPr>
        <w:t xml:space="preserve">Similar to extinction, counterconditioning </w:t>
      </w:r>
      <w:r w:rsidRPr="00837858">
        <w:rPr>
          <w:rFonts w:ascii="Times New Roman" w:hAnsi="Times New Roman" w:cs="Times New Roman"/>
          <w:sz w:val="24"/>
          <w:szCs w:val="24"/>
          <w:lang w:val="en-GB"/>
        </w:rPr>
        <w:t xml:space="preserve">also </w:t>
      </w:r>
      <w:r w:rsidR="006F1523" w:rsidRPr="00837858">
        <w:rPr>
          <w:rFonts w:ascii="Times New Roman" w:hAnsi="Times New Roman" w:cs="Times New Roman"/>
          <w:sz w:val="24"/>
          <w:szCs w:val="24"/>
          <w:lang w:val="en-GB"/>
        </w:rPr>
        <w:t>tends to involve</w:t>
      </w:r>
      <w:r w:rsidRPr="00837858">
        <w:rPr>
          <w:rFonts w:ascii="Times New Roman" w:hAnsi="Times New Roman" w:cs="Times New Roman"/>
          <w:sz w:val="24"/>
          <w:szCs w:val="24"/>
          <w:lang w:val="en-GB"/>
        </w:rPr>
        <w:t xml:space="preserve"> a procedure with two phases. </w:t>
      </w:r>
      <w:r w:rsidR="007A7BE1" w:rsidRPr="00837858">
        <w:rPr>
          <w:rFonts w:ascii="Times New Roman" w:hAnsi="Times New Roman" w:cs="Times New Roman"/>
          <w:sz w:val="24"/>
          <w:szCs w:val="24"/>
          <w:lang w:val="en-GB"/>
        </w:rPr>
        <w:t>For instance, d</w:t>
      </w:r>
      <w:r w:rsidRPr="00837858">
        <w:rPr>
          <w:rFonts w:ascii="Times New Roman" w:hAnsi="Times New Roman" w:cs="Times New Roman"/>
          <w:sz w:val="24"/>
          <w:szCs w:val="24"/>
          <w:lang w:val="en-GB"/>
        </w:rPr>
        <w:t xml:space="preserve">uring </w:t>
      </w:r>
      <w:r w:rsidR="007A7BE1" w:rsidRPr="00837858">
        <w:rPr>
          <w:rFonts w:ascii="Times New Roman" w:hAnsi="Times New Roman" w:cs="Times New Roman"/>
          <w:sz w:val="24"/>
          <w:szCs w:val="24"/>
          <w:lang w:val="en-GB"/>
        </w:rPr>
        <w:t xml:space="preserve">an initial </w:t>
      </w:r>
      <w:r w:rsidRPr="00837858">
        <w:rPr>
          <w:rFonts w:ascii="Times New Roman" w:hAnsi="Times New Roman" w:cs="Times New Roman"/>
          <w:sz w:val="24"/>
          <w:szCs w:val="24"/>
          <w:lang w:val="en-GB"/>
        </w:rPr>
        <w:t xml:space="preserve">(acquisition)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a contingency is established between two stimuli by pairing a neutral CS with a </w:t>
      </w:r>
      <w:r w:rsidR="00426830" w:rsidRPr="00837858">
        <w:rPr>
          <w:rFonts w:ascii="Times New Roman" w:hAnsi="Times New Roman" w:cs="Times New Roman"/>
          <w:sz w:val="24"/>
          <w:szCs w:val="24"/>
          <w:lang w:val="en-GB"/>
        </w:rPr>
        <w:t xml:space="preserve">valenced </w:t>
      </w:r>
      <w:r w:rsidRPr="00837858">
        <w:rPr>
          <w:rFonts w:ascii="Times New Roman" w:hAnsi="Times New Roman" w:cs="Times New Roman"/>
          <w:sz w:val="24"/>
          <w:szCs w:val="24"/>
          <w:lang w:val="en-GB"/>
        </w:rPr>
        <w:t xml:space="preserve">US. In a second (counterconditioning)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the CS is then paired with a US of the opposite valence (e.g., a CS that was first paired with a positive is now paired with a negative US). </w:t>
      </w:r>
      <w:r w:rsidR="006F1523" w:rsidRPr="00837858">
        <w:rPr>
          <w:rFonts w:ascii="Times New Roman" w:hAnsi="Times New Roman" w:cs="Times New Roman"/>
          <w:sz w:val="24"/>
          <w:szCs w:val="24"/>
          <w:lang w:val="en-GB"/>
        </w:rPr>
        <w:t xml:space="preserve">People </w:t>
      </w:r>
      <w:r w:rsidR="00F61668" w:rsidRPr="00837858">
        <w:rPr>
          <w:rFonts w:ascii="Times New Roman" w:hAnsi="Times New Roman" w:cs="Times New Roman"/>
          <w:sz w:val="24"/>
          <w:szCs w:val="24"/>
          <w:lang w:val="en-GB"/>
        </w:rPr>
        <w:t>rate</w:t>
      </w:r>
      <w:r w:rsidR="006F1523" w:rsidRPr="00837858">
        <w:rPr>
          <w:rFonts w:ascii="Times New Roman" w:hAnsi="Times New Roman" w:cs="Times New Roman"/>
          <w:sz w:val="24"/>
          <w:szCs w:val="24"/>
          <w:lang w:val="en-GB"/>
        </w:rPr>
        <w:t xml:space="preserve"> the </w:t>
      </w:r>
      <w:r w:rsidRPr="00837858">
        <w:rPr>
          <w:rFonts w:ascii="Times New Roman" w:hAnsi="Times New Roman" w:cs="Times New Roman"/>
          <w:sz w:val="24"/>
          <w:szCs w:val="24"/>
          <w:lang w:val="en-GB"/>
        </w:rPr>
        <w:t xml:space="preserve">CS </w:t>
      </w:r>
      <w:r w:rsidR="00426830" w:rsidRPr="00837858">
        <w:rPr>
          <w:rFonts w:ascii="Times New Roman" w:hAnsi="Times New Roman" w:cs="Times New Roman"/>
          <w:sz w:val="24"/>
          <w:szCs w:val="24"/>
          <w:lang w:val="en-GB"/>
        </w:rPr>
        <w:t xml:space="preserve">in-line with the initial valence of the US </w:t>
      </w:r>
      <w:r w:rsidRPr="00837858">
        <w:rPr>
          <w:rFonts w:ascii="Times New Roman" w:hAnsi="Times New Roman" w:cs="Times New Roman"/>
          <w:sz w:val="24"/>
          <w:szCs w:val="24"/>
          <w:lang w:val="en-GB"/>
        </w:rPr>
        <w:t xml:space="preserve">after the first phase and </w:t>
      </w:r>
      <w:r w:rsidR="00426830" w:rsidRPr="00837858">
        <w:rPr>
          <w:rFonts w:ascii="Times New Roman" w:hAnsi="Times New Roman" w:cs="Times New Roman"/>
          <w:sz w:val="24"/>
          <w:szCs w:val="24"/>
          <w:lang w:val="en-GB"/>
        </w:rPr>
        <w:t xml:space="preserve">then in-line with the subsequent valence of the US </w:t>
      </w:r>
      <w:r w:rsidRPr="00837858">
        <w:rPr>
          <w:rFonts w:ascii="Times New Roman" w:hAnsi="Times New Roman" w:cs="Times New Roman"/>
          <w:sz w:val="24"/>
          <w:szCs w:val="24"/>
          <w:lang w:val="en-GB"/>
        </w:rPr>
        <w:t xml:space="preserve">after the second </w:t>
      </w:r>
      <w:r w:rsidR="00426830"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(e.g., Kerkhof, Vansteen</w:t>
      </w:r>
      <w:r w:rsidR="00AB72CA" w:rsidRPr="00837858">
        <w:rPr>
          <w:rFonts w:ascii="Times New Roman" w:hAnsi="Times New Roman" w:cs="Times New Roman"/>
          <w:sz w:val="24"/>
          <w:szCs w:val="24"/>
          <w:lang w:val="en-GB"/>
        </w:rPr>
        <w:t>wegen, Baeyens, &amp; Hermans, 2011</w:t>
      </w:r>
      <w:r w:rsidRPr="00837858">
        <w:rPr>
          <w:rFonts w:ascii="Times New Roman" w:hAnsi="Times New Roman" w:cs="Times New Roman"/>
          <w:sz w:val="24"/>
          <w:szCs w:val="24"/>
          <w:lang w:val="en-GB"/>
        </w:rPr>
        <w:t xml:space="preserve">). </w:t>
      </w:r>
    </w:p>
    <w:p w14:paraId="4E67045A" w14:textId="77777777" w:rsidR="00553696" w:rsidRPr="00837858" w:rsidRDefault="00553696" w:rsidP="00541370">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The Current Research</w:t>
      </w:r>
    </w:p>
    <w:p w14:paraId="4AF82721" w14:textId="2F749906" w:rsidR="00AE30F1" w:rsidRPr="00837858" w:rsidRDefault="001C7D19" w:rsidP="00541370">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Across a series of studies </w:t>
      </w:r>
      <w:r w:rsidR="0043360F" w:rsidRPr="00837858">
        <w:rPr>
          <w:rFonts w:ascii="Times New Roman" w:hAnsi="Times New Roman" w:cs="Times New Roman"/>
          <w:sz w:val="24"/>
          <w:lang w:val="en-GB"/>
        </w:rPr>
        <w:t xml:space="preserve">we </w:t>
      </w:r>
      <w:r w:rsidRPr="00837858">
        <w:rPr>
          <w:rFonts w:ascii="Times New Roman" w:hAnsi="Times New Roman" w:cs="Times New Roman"/>
          <w:sz w:val="24"/>
          <w:lang w:val="en-GB"/>
        </w:rPr>
        <w:t xml:space="preserve">examined </w:t>
      </w:r>
      <w:r w:rsidR="007A7BE1" w:rsidRPr="00837858">
        <w:rPr>
          <w:rFonts w:ascii="Times New Roman" w:hAnsi="Times New Roman" w:cs="Times New Roman"/>
          <w:sz w:val="24"/>
          <w:lang w:val="en-GB"/>
        </w:rPr>
        <w:t xml:space="preserve">if </w:t>
      </w:r>
      <w:r w:rsidR="0043360F" w:rsidRPr="00837858">
        <w:rPr>
          <w:rFonts w:ascii="Times New Roman" w:hAnsi="Times New Roman" w:cs="Times New Roman"/>
          <w:sz w:val="24"/>
          <w:lang w:val="en-GB"/>
        </w:rPr>
        <w:t>evaluations established via intersecting regularities or operant evaluative conditioning (</w:t>
      </w:r>
      <w:r w:rsidR="0043360F" w:rsidRPr="00837858">
        <w:rPr>
          <w:rFonts w:ascii="Times New Roman" w:hAnsi="Times New Roman" w:cs="Times New Roman"/>
          <w:i/>
          <w:sz w:val="24"/>
          <w:lang w:val="en-GB"/>
        </w:rPr>
        <w:t>see below</w:t>
      </w:r>
      <w:r w:rsidR="0043360F" w:rsidRPr="00837858">
        <w:rPr>
          <w:rFonts w:ascii="Times New Roman" w:hAnsi="Times New Roman" w:cs="Times New Roman"/>
          <w:sz w:val="24"/>
          <w:lang w:val="en-GB"/>
        </w:rPr>
        <w:t xml:space="preserve">) can be undone via extinction or modified via counterconditioning. This work </w:t>
      </w:r>
      <w:r w:rsidR="00652CFB" w:rsidRPr="00837858">
        <w:rPr>
          <w:rFonts w:ascii="Times New Roman" w:hAnsi="Times New Roman" w:cs="Times New Roman"/>
          <w:sz w:val="24"/>
          <w:lang w:val="en-GB"/>
        </w:rPr>
        <w:t xml:space="preserve">was designed to </w:t>
      </w:r>
      <w:r w:rsidRPr="00837858">
        <w:rPr>
          <w:rFonts w:ascii="Times New Roman" w:hAnsi="Times New Roman" w:cs="Times New Roman"/>
          <w:sz w:val="24"/>
          <w:lang w:val="en-GB"/>
        </w:rPr>
        <w:t>explore</w:t>
      </w:r>
      <w:r w:rsidR="00AE30F1" w:rsidRPr="00837858">
        <w:rPr>
          <w:rFonts w:ascii="Times New Roman" w:hAnsi="Times New Roman" w:cs="Times New Roman"/>
          <w:sz w:val="24"/>
          <w:lang w:val="en-GB"/>
        </w:rPr>
        <w:t xml:space="preserve"> </w:t>
      </w:r>
      <w:r w:rsidR="00CA3F10" w:rsidRPr="00837858">
        <w:rPr>
          <w:rFonts w:ascii="Times New Roman" w:hAnsi="Times New Roman" w:cs="Times New Roman"/>
          <w:sz w:val="24"/>
          <w:lang w:val="en-GB"/>
        </w:rPr>
        <w:t xml:space="preserve">environmental </w:t>
      </w:r>
      <w:r w:rsidR="00AE30F1" w:rsidRPr="00837858">
        <w:rPr>
          <w:rFonts w:ascii="Times New Roman" w:hAnsi="Times New Roman" w:cs="Times New Roman"/>
          <w:sz w:val="24"/>
          <w:lang w:val="en-GB"/>
        </w:rPr>
        <w:t xml:space="preserve">moderators of intersecting regularities </w:t>
      </w:r>
      <w:r w:rsidR="00CA3F10" w:rsidRPr="00837858">
        <w:rPr>
          <w:rFonts w:ascii="Times New Roman" w:hAnsi="Times New Roman" w:cs="Times New Roman"/>
          <w:sz w:val="24"/>
          <w:lang w:val="en-GB"/>
        </w:rPr>
        <w:t xml:space="preserve">effects </w:t>
      </w:r>
      <w:r w:rsidR="00AE30F1" w:rsidRPr="00837858">
        <w:rPr>
          <w:rFonts w:ascii="Times New Roman" w:hAnsi="Times New Roman" w:cs="Times New Roman"/>
          <w:sz w:val="24"/>
          <w:lang w:val="en-GB"/>
        </w:rPr>
        <w:t xml:space="preserve">that proved to be vital in the study of other forms of evaluative learning.  </w:t>
      </w:r>
    </w:p>
    <w:p w14:paraId="351D1621" w14:textId="47449A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valuations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stablished via IR</w:t>
      </w:r>
      <w:r w:rsidRPr="00837858">
        <w:rPr>
          <w:rFonts w:ascii="Times New Roman" w:hAnsi="Times New Roman" w:cs="Times New Roman"/>
          <w:sz w:val="24"/>
          <w:szCs w:val="24"/>
          <w:lang w:val="en-GB"/>
        </w:rPr>
        <w:t xml:space="preserve"> </w:t>
      </w:r>
    </w:p>
    <w:p w14:paraId="167588AE" w14:textId="78C70F9D" w:rsidR="006F1523" w:rsidRPr="00837858" w:rsidRDefault="004422C1"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Our main goal was to determine </w:t>
      </w:r>
      <w:r w:rsidR="007A7BE1" w:rsidRPr="00837858">
        <w:rPr>
          <w:rFonts w:ascii="Times New Roman" w:hAnsi="Times New Roman" w:cs="Times New Roman"/>
          <w:sz w:val="24"/>
          <w:szCs w:val="24"/>
          <w:lang w:val="en-GB"/>
        </w:rPr>
        <w:t xml:space="preserve">if </w:t>
      </w:r>
      <w:r w:rsidR="006F1523" w:rsidRPr="00837858">
        <w:rPr>
          <w:rFonts w:ascii="Times New Roman" w:hAnsi="Times New Roman" w:cs="Times New Roman"/>
          <w:sz w:val="24"/>
          <w:szCs w:val="24"/>
          <w:lang w:val="en-GB"/>
        </w:rPr>
        <w:t xml:space="preserve">evaluations established via IR can be </w:t>
      </w:r>
      <w:r w:rsidRPr="00837858">
        <w:rPr>
          <w:rFonts w:ascii="Times New Roman" w:hAnsi="Times New Roman" w:cs="Times New Roman"/>
          <w:sz w:val="24"/>
          <w:szCs w:val="24"/>
          <w:lang w:val="en-GB"/>
        </w:rPr>
        <w:t xml:space="preserve">modified </w:t>
      </w:r>
      <w:r w:rsidR="006F1523" w:rsidRPr="00837858">
        <w:rPr>
          <w:rFonts w:ascii="Times New Roman" w:hAnsi="Times New Roman" w:cs="Times New Roman"/>
          <w:sz w:val="24"/>
          <w:szCs w:val="24"/>
          <w:lang w:val="en-GB"/>
        </w:rPr>
        <w:t xml:space="preserve">via extinction procedures (Experiments 1-4) or </w:t>
      </w:r>
      <w:proofErr w:type="spellStart"/>
      <w:r w:rsidR="006F1523" w:rsidRPr="00837858">
        <w:rPr>
          <w:rFonts w:ascii="Times New Roman" w:hAnsi="Times New Roman" w:cs="Times New Roman"/>
          <w:sz w:val="24"/>
          <w:szCs w:val="24"/>
          <w:lang w:val="en-GB"/>
        </w:rPr>
        <w:t>countercondition</w:t>
      </w:r>
      <w:proofErr w:type="spellEnd"/>
      <w:r w:rsidR="006F1523" w:rsidRPr="00837858">
        <w:rPr>
          <w:rFonts w:ascii="Times New Roman" w:hAnsi="Times New Roman" w:cs="Times New Roman"/>
          <w:sz w:val="24"/>
          <w:szCs w:val="24"/>
          <w:lang w:val="en-GB"/>
        </w:rPr>
        <w:t xml:space="preserve"> procedures (Experiments 5-7).</w:t>
      </w:r>
    </w:p>
    <w:p w14:paraId="611EDA1E" w14:textId="4136202C" w:rsidR="00553696" w:rsidRPr="00837858" w:rsidRDefault="00E31622" w:rsidP="006F152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Experiments 1-3</w:t>
      </w:r>
      <w:r w:rsidR="00553696" w:rsidRPr="00837858">
        <w:rPr>
          <w:rFonts w:ascii="Times New Roman" w:hAnsi="Times New Roman" w:cs="Times New Roman"/>
          <w:sz w:val="24"/>
          <w:szCs w:val="24"/>
          <w:lang w:val="en-GB"/>
        </w:rPr>
        <w:t xml:space="preserve"> </w:t>
      </w:r>
      <w:r w:rsidR="004422C1" w:rsidRPr="00837858">
        <w:rPr>
          <w:rFonts w:ascii="Times New Roman" w:hAnsi="Times New Roman" w:cs="Times New Roman"/>
          <w:sz w:val="24"/>
          <w:szCs w:val="24"/>
          <w:lang w:val="en-GB"/>
        </w:rPr>
        <w:t xml:space="preserve">sought </w:t>
      </w:r>
      <w:r w:rsidR="00553696" w:rsidRPr="00837858">
        <w:rPr>
          <w:rFonts w:ascii="Times New Roman" w:hAnsi="Times New Roman" w:cs="Times New Roman"/>
          <w:sz w:val="24"/>
          <w:szCs w:val="24"/>
          <w:lang w:val="en-GB"/>
        </w:rPr>
        <w:t>to extinguish evaluations by removing the intersecting element (outcome</w:t>
      </w:r>
      <w:r w:rsidR="007A7BE1" w:rsidRPr="00837858">
        <w:rPr>
          <w:rFonts w:ascii="Times New Roman" w:hAnsi="Times New Roman" w:cs="Times New Roman"/>
          <w:sz w:val="24"/>
          <w:szCs w:val="24"/>
          <w:lang w:val="en-GB"/>
        </w:rPr>
        <w:t xml:space="preserve"> stimulus</w:t>
      </w:r>
      <w:r w:rsidR="00553696" w:rsidRPr="00837858">
        <w:rPr>
          <w:rFonts w:ascii="Times New Roman" w:hAnsi="Times New Roman" w:cs="Times New Roman"/>
          <w:sz w:val="24"/>
          <w:szCs w:val="24"/>
          <w:lang w:val="en-GB"/>
        </w:rPr>
        <w:t>) connecting source and target contingencies. We refer to this as an extinction-like procedure because, similar to extinction tasks in EC, it involves the removal of the environmental event that underlies the target evaluation (in this case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common element shared by </w:t>
      </w:r>
      <w:r w:rsidR="00553696" w:rsidRPr="00837858">
        <w:rPr>
          <w:rFonts w:ascii="Times New Roman" w:hAnsi="Times New Roman" w:cs="Times New Roman"/>
          <w:sz w:val="24"/>
          <w:szCs w:val="24"/>
          <w:lang w:val="en-GB"/>
        </w:rPr>
        <w:t xml:space="preserve">regularities). </w:t>
      </w:r>
      <w:r w:rsidR="007C16BA" w:rsidRPr="00837858">
        <w:rPr>
          <w:rStyle w:val="FootnoteReference"/>
          <w:rFonts w:ascii="Times New Roman" w:hAnsi="Times New Roman" w:cs="Times New Roman"/>
          <w:sz w:val="24"/>
          <w:szCs w:val="24"/>
          <w:lang w:val="en-GB"/>
        </w:rPr>
        <w:footnoteReference w:id="4"/>
      </w:r>
      <w:r w:rsidR="00EA3E5E"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837858">
        <w:rPr>
          <w:lang w:val="en-GB"/>
        </w:rPr>
        <w:t xml:space="preserve"> </w:t>
      </w:r>
      <w:r w:rsidR="00553696" w:rsidRPr="00837858">
        <w:rPr>
          <w:rFonts w:ascii="Times New Roman" w:hAnsi="Times New Roman" w:cs="Times New Roman"/>
          <w:sz w:val="24"/>
          <w:szCs w:val="24"/>
          <w:lang w:val="en-GB"/>
        </w:rPr>
        <w:t xml:space="preserve">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w:t>
      </w:r>
      <w:proofErr w:type="spellStart"/>
      <w:r w:rsidR="00553696" w:rsidRPr="00837858">
        <w:rPr>
          <w:rFonts w:ascii="Times New Roman" w:hAnsi="Times New Roman" w:cs="Times New Roman"/>
          <w:sz w:val="24"/>
          <w:szCs w:val="24"/>
          <w:lang w:val="en-GB"/>
        </w:rPr>
        <w:t>countercondition</w:t>
      </w:r>
      <w:proofErr w:type="spellEnd"/>
      <w:r w:rsidR="00553696" w:rsidRPr="00837858">
        <w:rPr>
          <w:rFonts w:ascii="Times New Roman" w:hAnsi="Times New Roman" w:cs="Times New Roman"/>
          <w:sz w:val="24"/>
          <w:szCs w:val="24"/>
          <w:lang w:val="en-GB"/>
        </w:rPr>
        <w:t xml:space="preserve"> evaluations, not by changing the valence of the source stimuli, but by ‘reconfiguring the intersection’ itself (i.e., Experiments 6-7).</w:t>
      </w:r>
      <w:r w:rsidR="00C22CE3" w:rsidRPr="00837858">
        <w:rPr>
          <w:rFonts w:ascii="Times New Roman" w:hAnsi="Times New Roman" w:cs="Times New Roman"/>
          <w:sz w:val="24"/>
          <w:szCs w:val="24"/>
          <w:lang w:val="en-GB"/>
        </w:rPr>
        <w:t xml:space="preserve"> Experiment 7 also tested the idea that there may have been a hidden intersection in our earlier studies that undermined the effectiveness of the extinction and counterconditioning manipulation</w:t>
      </w:r>
      <w:commentRangeStart w:id="15"/>
      <w:r w:rsidR="00C22CE3" w:rsidRPr="00837858">
        <w:rPr>
          <w:rFonts w:ascii="Times New Roman" w:hAnsi="Times New Roman" w:cs="Times New Roman"/>
          <w:sz w:val="24"/>
          <w:szCs w:val="24"/>
          <w:lang w:val="en-GB"/>
        </w:rPr>
        <w:t>s.</w:t>
      </w:r>
      <w:r w:rsidR="00553696" w:rsidRPr="00837858">
        <w:rPr>
          <w:rStyle w:val="FootnoteReference"/>
          <w:rFonts w:ascii="Times New Roman" w:hAnsi="Times New Roman" w:cs="Times New Roman"/>
          <w:sz w:val="24"/>
          <w:szCs w:val="24"/>
          <w:lang w:val="en-GB"/>
        </w:rPr>
        <w:footnoteReference w:id="5"/>
      </w:r>
      <w:commentRangeEnd w:id="15"/>
      <w:r w:rsidR="005B7940" w:rsidRPr="00837858">
        <w:rPr>
          <w:rStyle w:val="CommentReference"/>
          <w:lang w:val="en-GB"/>
        </w:rPr>
        <w:commentReference w:id="15"/>
      </w:r>
    </w:p>
    <w:p w14:paraId="6C5F5286" w14:textId="3AE9F2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O</w:t>
      </w:r>
      <w:r w:rsidRPr="00837858">
        <w:rPr>
          <w:rFonts w:ascii="Times New Roman" w:hAnsi="Times New Roman" w:cs="Times New Roman"/>
          <w:b/>
          <w:i/>
          <w:sz w:val="24"/>
          <w:szCs w:val="24"/>
          <w:lang w:val="en-GB"/>
        </w:rPr>
        <w:t xml:space="preserve">perant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932667"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 xml:space="preserve">onditioning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ffects</w:t>
      </w:r>
      <w:r w:rsidRPr="00837858">
        <w:rPr>
          <w:rFonts w:ascii="Times New Roman" w:hAnsi="Times New Roman" w:cs="Times New Roman"/>
          <w:sz w:val="24"/>
          <w:szCs w:val="24"/>
          <w:lang w:val="en-GB"/>
        </w:rPr>
        <w:t xml:space="preserve"> </w:t>
      </w:r>
    </w:p>
    <w:p w14:paraId="77A2A08A" w14:textId="1DCEC86F" w:rsidR="00553696" w:rsidRPr="00837858" w:rsidRDefault="00553696"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Although our </w:t>
      </w:r>
      <w:r w:rsidR="003C2C17" w:rsidRPr="00837858">
        <w:rPr>
          <w:rFonts w:ascii="Times New Roman" w:hAnsi="Times New Roman" w:cs="Times New Roman"/>
          <w:sz w:val="24"/>
          <w:szCs w:val="24"/>
          <w:lang w:val="en-GB"/>
        </w:rPr>
        <w:t>primary</w:t>
      </w:r>
      <w:r w:rsidRPr="00837858">
        <w:rPr>
          <w:rFonts w:ascii="Times New Roman" w:hAnsi="Times New Roman" w:cs="Times New Roman"/>
          <w:sz w:val="24"/>
          <w:szCs w:val="24"/>
          <w:lang w:val="en-GB"/>
        </w:rPr>
        <w:t xml:space="preserve"> goal was to test the robustness of </w:t>
      </w:r>
      <w:r w:rsidR="007A7BE1" w:rsidRPr="00837858">
        <w:rPr>
          <w:rFonts w:ascii="Times New Roman" w:hAnsi="Times New Roman" w:cs="Times New Roman"/>
          <w:sz w:val="24"/>
          <w:szCs w:val="24"/>
          <w:lang w:val="en-GB"/>
        </w:rPr>
        <w:t>intersecting regularity effects</w:t>
      </w:r>
      <w:r w:rsidRPr="00837858">
        <w:rPr>
          <w:rFonts w:ascii="Times New Roman" w:hAnsi="Times New Roman" w:cs="Times New Roman"/>
          <w:sz w:val="24"/>
          <w:szCs w:val="24"/>
          <w:lang w:val="en-GB"/>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837858">
        <w:rPr>
          <w:rFonts w:ascii="Times New Roman" w:hAnsi="Times New Roman" w:cs="Times New Roman"/>
          <w:i/>
          <w:sz w:val="24"/>
          <w:szCs w:val="24"/>
          <w:lang w:val="en-GB"/>
        </w:rPr>
        <w:t>target</w:t>
      </w:r>
      <w:r w:rsidRPr="00837858">
        <w:rPr>
          <w:rFonts w:ascii="Times New Roman" w:hAnsi="Times New Roman" w:cs="Times New Roman"/>
          <w:sz w:val="24"/>
          <w:szCs w:val="24"/>
          <w:lang w:val="en-GB"/>
        </w:rPr>
        <w:t xml:space="preserve"> stimulus qualify as instances of IR effects (i.e., effects of intersections between </w:t>
      </w:r>
      <w:r w:rsidR="00E31622" w:rsidRPr="00837858">
        <w:rPr>
          <w:rFonts w:ascii="Times New Roman" w:hAnsi="Times New Roman" w:cs="Times New Roman"/>
          <w:sz w:val="24"/>
          <w:szCs w:val="24"/>
          <w:lang w:val="en-GB"/>
        </w:rPr>
        <w:t>regularities</w:t>
      </w:r>
      <w:r w:rsidRPr="00837858">
        <w:rPr>
          <w:rFonts w:ascii="Times New Roman" w:hAnsi="Times New Roman" w:cs="Times New Roman"/>
          <w:sz w:val="24"/>
          <w:szCs w:val="24"/>
          <w:lang w:val="en-GB"/>
        </w:rPr>
        <w:t xml:space="preserve">), changes in liking of the neutral </w:t>
      </w:r>
      <w:r w:rsidRPr="00837858">
        <w:rPr>
          <w:rFonts w:ascii="Times New Roman" w:hAnsi="Times New Roman" w:cs="Times New Roman"/>
          <w:i/>
          <w:sz w:val="24"/>
          <w:szCs w:val="24"/>
          <w:lang w:val="en-GB"/>
        </w:rPr>
        <w:t>outcome</w:t>
      </w:r>
      <w:r w:rsidRPr="00837858">
        <w:rPr>
          <w:rFonts w:ascii="Times New Roman" w:hAnsi="Times New Roman" w:cs="Times New Roman"/>
          <w:sz w:val="24"/>
          <w:szCs w:val="24"/>
          <w:lang w:val="en-GB"/>
        </w:rPr>
        <w:t xml:space="preserve"> are instances of operant evaluative </w:t>
      </w:r>
      <w:r w:rsidR="000C3B1C" w:rsidRPr="00837858">
        <w:rPr>
          <w:rFonts w:ascii="Times New Roman" w:hAnsi="Times New Roman" w:cs="Times New Roman"/>
          <w:sz w:val="24"/>
          <w:szCs w:val="24"/>
          <w:lang w:val="en-GB"/>
        </w:rPr>
        <w:t>conditioning (OEC</w:t>
      </w:r>
      <w:r w:rsidRPr="00837858">
        <w:rPr>
          <w:rFonts w:ascii="Times New Roman" w:hAnsi="Times New Roman" w:cs="Times New Roman"/>
          <w:sz w:val="24"/>
          <w:szCs w:val="24"/>
          <w:lang w:val="en-GB"/>
        </w:rPr>
        <w:t xml:space="preserve">; i.e., effects of a single stimulus-action-outcome contingency; </w:t>
      </w:r>
      <w:r w:rsidR="000C3B1C" w:rsidRPr="00837858">
        <w:rPr>
          <w:rFonts w:ascii="Times New Roman" w:hAnsi="Times New Roman" w:cs="Times New Roman"/>
          <w:sz w:val="24"/>
          <w:szCs w:val="24"/>
          <w:lang w:val="en-GB"/>
        </w:rPr>
        <w:t xml:space="preserve">De Houwer, 2007; </w:t>
      </w:r>
      <w:r w:rsidRPr="00837858">
        <w:rPr>
          <w:rFonts w:ascii="Times New Roman" w:hAnsi="Times New Roman" w:cs="Times New Roman"/>
          <w:sz w:val="24"/>
          <w:szCs w:val="24"/>
          <w:lang w:val="en-GB"/>
        </w:rPr>
        <w:t xml:space="preserve">Eder, Krishna, &amp; Van Dessel, 2019). </w:t>
      </w:r>
      <w:r w:rsidR="00AB2D6C" w:rsidRPr="00837858">
        <w:rPr>
          <w:rFonts w:ascii="Times New Roman" w:hAnsi="Times New Roman" w:cs="Times New Roman"/>
          <w:sz w:val="24"/>
          <w:szCs w:val="24"/>
          <w:lang w:val="en-GB"/>
        </w:rPr>
        <w:t xml:space="preserve">Put simply, </w:t>
      </w:r>
      <w:r w:rsidR="00426830" w:rsidRPr="00837858">
        <w:rPr>
          <w:rFonts w:ascii="Times New Roman" w:hAnsi="Times New Roman" w:cs="Times New Roman"/>
          <w:sz w:val="24"/>
          <w:szCs w:val="24"/>
          <w:lang w:val="en-GB"/>
        </w:rPr>
        <w:t xml:space="preserve">OEC </w:t>
      </w:r>
      <w:r w:rsidR="00AB2D6C" w:rsidRPr="00837858">
        <w:rPr>
          <w:rFonts w:ascii="Times New Roman" w:hAnsi="Times New Roman" w:cs="Times New Roman"/>
          <w:sz w:val="24"/>
          <w:szCs w:val="24"/>
          <w:lang w:val="en-GB"/>
        </w:rPr>
        <w:t xml:space="preserve">effects </w:t>
      </w:r>
      <w:r w:rsidR="00426830" w:rsidRPr="00837858">
        <w:rPr>
          <w:rFonts w:ascii="Times New Roman" w:hAnsi="Times New Roman" w:cs="Times New Roman"/>
          <w:sz w:val="24"/>
          <w:szCs w:val="24"/>
          <w:lang w:val="en-GB"/>
        </w:rPr>
        <w:t xml:space="preserve">involve a change in liking that is due to the relationship between stimuli and responses in an operant contingency. </w:t>
      </w:r>
      <w:r w:rsidRPr="00837858">
        <w:rPr>
          <w:rFonts w:ascii="Times New Roman" w:hAnsi="Times New Roman" w:cs="Times New Roman"/>
          <w:sz w:val="24"/>
          <w:szCs w:val="24"/>
          <w:lang w:val="en-GB"/>
        </w:rPr>
        <w:t xml:space="preserve">Our studies offered an opportunity to examine the formation,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effects. As far as we know, this is the first time that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has been examined.</w:t>
      </w:r>
      <w:r w:rsidR="007A7BE1" w:rsidRPr="00837858">
        <w:rPr>
          <w:rFonts w:ascii="Times New Roman" w:hAnsi="Times New Roman" w:cs="Times New Roman"/>
          <w:sz w:val="24"/>
          <w:szCs w:val="24"/>
          <w:lang w:val="en-GB"/>
        </w:rPr>
        <w:t xml:space="preserve"> </w:t>
      </w:r>
      <w:r w:rsidRPr="00837858">
        <w:rPr>
          <w:rStyle w:val="FootnoteReference"/>
          <w:rFonts w:ascii="Times New Roman" w:hAnsi="Times New Roman" w:cs="Times New Roman"/>
          <w:sz w:val="24"/>
          <w:szCs w:val="24"/>
          <w:lang w:val="en-GB"/>
        </w:rPr>
        <w:footnoteReference w:id="6"/>
      </w:r>
      <w:r w:rsidRPr="00837858">
        <w:rPr>
          <w:rFonts w:ascii="Times New Roman" w:hAnsi="Times New Roman" w:cs="Times New Roman"/>
          <w:sz w:val="24"/>
          <w:szCs w:val="24"/>
          <w:lang w:val="en-GB"/>
        </w:rPr>
        <w:t xml:space="preserve"> </w:t>
      </w:r>
    </w:p>
    <w:p w14:paraId="34F5C0B3" w14:textId="6E7C4424"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837858" w:rsidRDefault="00553696" w:rsidP="00541370">
      <w:pPr>
        <w:pStyle w:val="Heading1"/>
        <w:jc w:val="center"/>
        <w:rPr>
          <w:rStyle w:val="Strong"/>
          <w:b/>
          <w:sz w:val="24"/>
          <w:lang w:val="en-GB"/>
        </w:rPr>
      </w:pPr>
      <w:r w:rsidRPr="00837858">
        <w:rPr>
          <w:rStyle w:val="Strong"/>
          <w:b/>
          <w:sz w:val="24"/>
          <w:lang w:val="en-GB"/>
        </w:rPr>
        <w:t xml:space="preserve">Experiments 1-4: Extinction </w:t>
      </w:r>
      <w:r w:rsidR="00227E2E" w:rsidRPr="00837858">
        <w:rPr>
          <w:rStyle w:val="Strong"/>
          <w:b/>
          <w:sz w:val="24"/>
          <w:lang w:val="en-GB"/>
        </w:rPr>
        <w:t>of OEC and IR effects</w:t>
      </w:r>
    </w:p>
    <w:p w14:paraId="32A8310A" w14:textId="48E57648" w:rsidR="00304F73" w:rsidRPr="00837858" w:rsidRDefault="00227E2E" w:rsidP="00304F73">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lastRenderedPageBreak/>
        <w:t xml:space="preserve">Our initial goal was to establish </w:t>
      </w:r>
      <w:r w:rsidR="00223577" w:rsidRPr="00837858">
        <w:rPr>
          <w:rFonts w:ascii="Times New Roman" w:hAnsi="Times New Roman" w:cs="Times New Roman"/>
          <w:color w:val="000000" w:themeColor="text1"/>
          <w:sz w:val="24"/>
          <w:szCs w:val="24"/>
          <w:lang w:val="en-GB"/>
        </w:rPr>
        <w:t xml:space="preserve">new </w:t>
      </w:r>
      <w:r w:rsidRPr="00837858">
        <w:rPr>
          <w:rFonts w:ascii="Times New Roman" w:hAnsi="Times New Roman" w:cs="Times New Roman"/>
          <w:color w:val="000000" w:themeColor="text1"/>
          <w:sz w:val="24"/>
          <w:szCs w:val="24"/>
          <w:lang w:val="en-GB"/>
        </w:rPr>
        <w:t xml:space="preserve">likes and dislikes for outcome stimuli (OEC effect) and target stimuli (IR effects), and once these evaluations were in place, to eliminate them. We did so by removing the </w:t>
      </w:r>
      <w:r w:rsidR="00553696" w:rsidRPr="00837858">
        <w:rPr>
          <w:rFonts w:ascii="Times New Roman" w:hAnsi="Times New Roman" w:cs="Times New Roman"/>
          <w:color w:val="000000" w:themeColor="text1"/>
          <w:sz w:val="24"/>
          <w:szCs w:val="24"/>
          <w:lang w:val="en-GB"/>
        </w:rPr>
        <w:t xml:space="preserve">outcome </w:t>
      </w:r>
      <w:r w:rsidR="007A7BE1" w:rsidRPr="00837858">
        <w:rPr>
          <w:rFonts w:ascii="Times New Roman" w:hAnsi="Times New Roman" w:cs="Times New Roman"/>
          <w:color w:val="000000" w:themeColor="text1"/>
          <w:sz w:val="24"/>
          <w:szCs w:val="24"/>
          <w:lang w:val="en-GB"/>
        </w:rPr>
        <w:t xml:space="preserve">stimulus </w:t>
      </w:r>
      <w:r w:rsidR="00553696" w:rsidRPr="00837858">
        <w:rPr>
          <w:rFonts w:ascii="Times New Roman" w:hAnsi="Times New Roman" w:cs="Times New Roman"/>
          <w:color w:val="000000" w:themeColor="text1"/>
          <w:sz w:val="24"/>
          <w:szCs w:val="24"/>
          <w:lang w:val="en-GB"/>
        </w:rPr>
        <w:t xml:space="preserve">from </w:t>
      </w:r>
      <w:r w:rsidR="00DB72CD" w:rsidRPr="00837858">
        <w:rPr>
          <w:rFonts w:ascii="Times New Roman" w:hAnsi="Times New Roman" w:cs="Times New Roman"/>
          <w:color w:val="000000" w:themeColor="text1"/>
          <w:sz w:val="24"/>
          <w:szCs w:val="24"/>
          <w:lang w:val="en-GB"/>
        </w:rPr>
        <w:t xml:space="preserve">(a) </w:t>
      </w:r>
      <w:r w:rsidR="00553696" w:rsidRPr="00837858">
        <w:rPr>
          <w:rFonts w:ascii="Times New Roman" w:hAnsi="Times New Roman" w:cs="Times New Roman"/>
          <w:color w:val="000000" w:themeColor="text1"/>
          <w:sz w:val="24"/>
          <w:szCs w:val="24"/>
          <w:lang w:val="en-GB"/>
        </w:rPr>
        <w:t xml:space="preserve">the </w:t>
      </w:r>
      <w:r w:rsidR="003C2C17" w:rsidRPr="00837858">
        <w:rPr>
          <w:rFonts w:ascii="Times New Roman" w:hAnsi="Times New Roman" w:cs="Times New Roman"/>
          <w:color w:val="000000" w:themeColor="text1"/>
          <w:sz w:val="24"/>
          <w:szCs w:val="24"/>
          <w:lang w:val="en-GB"/>
        </w:rPr>
        <w:t>contingency containing the valenced source stimulus</w:t>
      </w:r>
      <w:r w:rsidR="00DB72CD" w:rsidRPr="00837858">
        <w:rPr>
          <w:rFonts w:ascii="Times New Roman" w:hAnsi="Times New Roman" w:cs="Times New Roman"/>
          <w:color w:val="000000" w:themeColor="text1"/>
          <w:sz w:val="24"/>
          <w:szCs w:val="24"/>
          <w:lang w:val="en-GB"/>
        </w:rPr>
        <w:t xml:space="preserve"> (Experiment 1</w:t>
      </w:r>
      <w:r w:rsidR="00553696" w:rsidRPr="00837858">
        <w:rPr>
          <w:rFonts w:ascii="Times New Roman" w:hAnsi="Times New Roman" w:cs="Times New Roman"/>
          <w:color w:val="000000" w:themeColor="text1"/>
          <w:sz w:val="24"/>
          <w:szCs w:val="24"/>
          <w:lang w:val="en-GB"/>
        </w:rPr>
        <w:t>)</w:t>
      </w:r>
      <w:r w:rsidR="00DB72CD" w:rsidRPr="00837858">
        <w:rPr>
          <w:rFonts w:ascii="Times New Roman" w:hAnsi="Times New Roman" w:cs="Times New Roman"/>
          <w:color w:val="000000" w:themeColor="text1"/>
          <w:sz w:val="24"/>
          <w:szCs w:val="24"/>
          <w:lang w:val="en-GB"/>
        </w:rPr>
        <w:t xml:space="preserve">, (b) the contingency containing the neutral target stimulus (Experiment 2), </w:t>
      </w:r>
      <w:r w:rsidRPr="00837858">
        <w:rPr>
          <w:rFonts w:ascii="Times New Roman" w:hAnsi="Times New Roman" w:cs="Times New Roman"/>
          <w:color w:val="000000" w:themeColor="text1"/>
          <w:sz w:val="24"/>
          <w:szCs w:val="24"/>
          <w:lang w:val="en-GB"/>
        </w:rPr>
        <w:t xml:space="preserve">or </w:t>
      </w:r>
      <w:r w:rsidR="00DB72CD" w:rsidRPr="00837858">
        <w:rPr>
          <w:rFonts w:ascii="Times New Roman" w:hAnsi="Times New Roman" w:cs="Times New Roman"/>
          <w:color w:val="000000" w:themeColor="text1"/>
          <w:sz w:val="24"/>
          <w:szCs w:val="24"/>
          <w:lang w:val="en-GB"/>
        </w:rPr>
        <w:t>(c) both contin</w:t>
      </w:r>
      <w:r w:rsidRPr="00837858">
        <w:rPr>
          <w:rFonts w:ascii="Times New Roman" w:hAnsi="Times New Roman" w:cs="Times New Roman"/>
          <w:color w:val="000000" w:themeColor="text1"/>
          <w:sz w:val="24"/>
          <w:szCs w:val="24"/>
          <w:lang w:val="en-GB"/>
        </w:rPr>
        <w:t>gencies (Experiment 3).</w:t>
      </w:r>
      <w:r w:rsidR="00DB72CD" w:rsidRPr="00837858">
        <w:rPr>
          <w:rFonts w:ascii="Times New Roman" w:hAnsi="Times New Roman" w:cs="Times New Roman"/>
          <w:color w:val="000000" w:themeColor="text1"/>
          <w:sz w:val="24"/>
          <w:szCs w:val="24"/>
          <w:lang w:val="en-GB"/>
        </w:rPr>
        <w:t xml:space="preserve"> </w:t>
      </w:r>
      <w:r w:rsidR="00304F73" w:rsidRPr="00837858">
        <w:rPr>
          <w:rFonts w:ascii="Times New Roman" w:hAnsi="Times New Roman" w:cs="Times New Roman"/>
          <w:sz w:val="24"/>
          <w:szCs w:val="24"/>
          <w:lang w:val="en-GB"/>
        </w:rPr>
        <w:t xml:space="preserve">In Experiment 4, we </w:t>
      </w:r>
      <w:r w:rsidR="00223577" w:rsidRPr="00837858">
        <w:rPr>
          <w:rFonts w:ascii="Times New Roman" w:hAnsi="Times New Roman" w:cs="Times New Roman"/>
          <w:sz w:val="24"/>
          <w:szCs w:val="24"/>
          <w:lang w:val="en-GB"/>
        </w:rPr>
        <w:t xml:space="preserve">tried </w:t>
      </w:r>
      <w:r w:rsidR="00304F73" w:rsidRPr="00837858">
        <w:rPr>
          <w:rFonts w:ascii="Times New Roman" w:hAnsi="Times New Roman" w:cs="Times New Roman"/>
          <w:sz w:val="24"/>
          <w:szCs w:val="24"/>
          <w:lang w:val="en-GB"/>
        </w:rPr>
        <w:t xml:space="preserve">to degrade the intersection even more by using an approach that has proven effective in extinguishing EC effects. Although results on extinction in EC are mixed, it seems that presenting a CS in isolation from a US after acquisition does lead to a small reduction in CS evaluations (i.e., CS-only presentations; Hofmann et al., 2010). In Experiment 4 we </w:t>
      </w:r>
      <w:r w:rsidR="00223577" w:rsidRPr="00837858">
        <w:rPr>
          <w:rFonts w:ascii="Times New Roman" w:hAnsi="Times New Roman" w:cs="Times New Roman"/>
          <w:sz w:val="24"/>
          <w:szCs w:val="24"/>
          <w:lang w:val="en-GB"/>
        </w:rPr>
        <w:t xml:space="preserve">implemented </w:t>
      </w:r>
      <w:r w:rsidR="00304F73" w:rsidRPr="00837858">
        <w:rPr>
          <w:rFonts w:ascii="Times New Roman" w:hAnsi="Times New Roman" w:cs="Times New Roman"/>
          <w:sz w:val="24"/>
          <w:szCs w:val="24"/>
          <w:lang w:val="en-GB"/>
        </w:rPr>
        <w:t xml:space="preserve">a </w:t>
      </w:r>
      <w:r w:rsidR="00223577" w:rsidRPr="00837858">
        <w:rPr>
          <w:rFonts w:ascii="Times New Roman" w:hAnsi="Times New Roman" w:cs="Times New Roman"/>
          <w:sz w:val="24"/>
          <w:szCs w:val="24"/>
          <w:lang w:val="en-GB"/>
        </w:rPr>
        <w:t xml:space="preserve">similar </w:t>
      </w:r>
      <w:r w:rsidR="00304F73" w:rsidRPr="00837858">
        <w:rPr>
          <w:rFonts w:ascii="Times New Roman" w:hAnsi="Times New Roman" w:cs="Times New Roman"/>
          <w:sz w:val="24"/>
          <w:szCs w:val="24"/>
          <w:lang w:val="en-GB"/>
        </w:rPr>
        <w:t xml:space="preserve">task. Doing so not only eliminates intersections between contingencies but also highlights that the elements within </w:t>
      </w:r>
      <w:r w:rsidR="00223577" w:rsidRPr="00837858">
        <w:rPr>
          <w:rFonts w:ascii="Times New Roman" w:hAnsi="Times New Roman" w:cs="Times New Roman"/>
          <w:sz w:val="24"/>
          <w:szCs w:val="24"/>
          <w:lang w:val="en-GB"/>
        </w:rPr>
        <w:t xml:space="preserve">those </w:t>
      </w:r>
      <w:r w:rsidR="00304F73" w:rsidRPr="00837858">
        <w:rPr>
          <w:rFonts w:ascii="Times New Roman" w:hAnsi="Times New Roman" w:cs="Times New Roman"/>
          <w:sz w:val="24"/>
          <w:szCs w:val="24"/>
          <w:lang w:val="en-GB"/>
        </w:rPr>
        <w:t xml:space="preserve">contingencies (stimuli and responses) are no longer related. This may provide yet another signal that the contingencies, and thus intersections, no longer hold. If so, then evaluations may dissipate. </w:t>
      </w:r>
    </w:p>
    <w:p w14:paraId="0AD4690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5937D883" w14:textId="3E9CFAF6" w:rsidR="00CF5977" w:rsidRPr="00837858" w:rsidRDefault="00932667" w:rsidP="00CF5977">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i/>
          <w:color w:val="000000" w:themeColor="text1"/>
          <w:sz w:val="24"/>
          <w:szCs w:val="24"/>
          <w:lang w:val="en-GB"/>
        </w:rPr>
        <w:t>Participants and D</w:t>
      </w:r>
      <w:r w:rsidR="00553696" w:rsidRPr="00837858">
        <w:rPr>
          <w:rFonts w:ascii="Times New Roman" w:hAnsi="Times New Roman" w:cs="Times New Roman"/>
          <w:b/>
          <w:i/>
          <w:color w:val="000000" w:themeColor="text1"/>
          <w:sz w:val="24"/>
          <w:szCs w:val="24"/>
          <w:lang w:val="en-GB"/>
        </w:rPr>
        <w:t>esign</w:t>
      </w:r>
      <w:r w:rsidR="00553696" w:rsidRPr="00837858">
        <w:rPr>
          <w:rFonts w:ascii="Times New Roman" w:hAnsi="Times New Roman" w:cs="Times New Roman"/>
          <w:b/>
          <w:color w:val="000000" w:themeColor="text1"/>
          <w:sz w:val="24"/>
          <w:szCs w:val="24"/>
          <w:lang w:val="en-GB"/>
        </w:rPr>
        <w:t xml:space="preserve"> </w:t>
      </w:r>
    </w:p>
    <w:p w14:paraId="1ECCB7F4" w14:textId="47DB1F57" w:rsidR="006E5D0D" w:rsidRPr="00837858" w:rsidRDefault="00BA1B4A" w:rsidP="00654257">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 xml:space="preserve">146 </w:t>
      </w:r>
      <w:r w:rsidR="00553696" w:rsidRPr="00837858">
        <w:rPr>
          <w:rFonts w:ascii="Times New Roman" w:hAnsi="Times New Roman" w:cs="Times New Roman"/>
          <w:color w:val="000000" w:themeColor="text1"/>
          <w:sz w:val="24"/>
          <w:lang w:val="en-GB"/>
        </w:rPr>
        <w:t xml:space="preserve">participants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93 male</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M</w:t>
      </w:r>
      <w:r w:rsidR="00553696" w:rsidRPr="00837858">
        <w:rPr>
          <w:rFonts w:ascii="Times New Roman" w:hAnsi="Times New Roman" w:cs="Times New Roman"/>
          <w:i/>
          <w:sz w:val="20"/>
          <w:szCs w:val="24"/>
          <w:lang w:val="en-GB"/>
        </w:rPr>
        <w:t xml:space="preserve">age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27.9</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 xml:space="preserve">SD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5.3</w:t>
      </w:r>
      <w:r w:rsidR="00553696" w:rsidRPr="00837858">
        <w:rPr>
          <w:rFonts w:ascii="Times New Roman" w:hAnsi="Times New Roman" w:cs="Times New Roman"/>
          <w:sz w:val="24"/>
          <w:szCs w:val="24"/>
          <w:lang w:val="en-GB"/>
        </w:rPr>
        <w:t>)</w:t>
      </w:r>
      <w:r w:rsidR="006E5D0D" w:rsidRPr="00837858">
        <w:rPr>
          <w:rFonts w:ascii="Times New Roman" w:hAnsi="Times New Roman" w:cs="Times New Roman"/>
          <w:sz w:val="24"/>
          <w:szCs w:val="24"/>
          <w:lang w:val="en-GB"/>
        </w:rPr>
        <w:t xml:space="preserve"> [Experiment 1], </w:t>
      </w:r>
      <w:r w:rsidRPr="00837858">
        <w:rPr>
          <w:rFonts w:ascii="Times New Roman" w:hAnsi="Times New Roman" w:cs="Times New Roman"/>
          <w:sz w:val="24"/>
          <w:szCs w:val="24"/>
          <w:lang w:val="en-GB"/>
        </w:rPr>
        <w:t xml:space="preserve">108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57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29.7</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7.2</w:t>
      </w:r>
      <w:r w:rsidR="006E5D0D" w:rsidRPr="00837858">
        <w:rPr>
          <w:rFonts w:ascii="Times New Roman" w:hAnsi="Times New Roman" w:cs="Times New Roman"/>
          <w:sz w:val="24"/>
          <w:szCs w:val="24"/>
          <w:lang w:val="en-GB"/>
        </w:rPr>
        <w:t xml:space="preserve">) [Experiment 2], </w:t>
      </w:r>
      <w:r w:rsidRPr="00837858">
        <w:rPr>
          <w:rFonts w:ascii="Times New Roman" w:hAnsi="Times New Roman" w:cs="Times New Roman"/>
          <w:sz w:val="24"/>
          <w:szCs w:val="24"/>
          <w:lang w:val="en-GB"/>
        </w:rPr>
        <w:t xml:space="preserve">111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66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28.8</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5.8</w:t>
      </w:r>
      <w:r w:rsidR="006E5D0D" w:rsidRPr="00837858">
        <w:rPr>
          <w:rFonts w:ascii="Times New Roman" w:hAnsi="Times New Roman" w:cs="Times New Roman"/>
          <w:sz w:val="24"/>
          <w:szCs w:val="24"/>
          <w:lang w:val="en-GB"/>
        </w:rPr>
        <w:t>) [Experiment 3], and 105 participants (</w:t>
      </w:r>
      <w:r w:rsidRPr="00837858">
        <w:rPr>
          <w:rFonts w:ascii="Times New Roman" w:hAnsi="Times New Roman" w:cs="Times New Roman"/>
          <w:sz w:val="24"/>
          <w:szCs w:val="24"/>
          <w:lang w:val="en-GB"/>
        </w:rPr>
        <w:t>54 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29.5</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6.1</w:t>
      </w:r>
      <w:r w:rsidR="006E5D0D" w:rsidRPr="00837858">
        <w:rPr>
          <w:rFonts w:ascii="Times New Roman" w:hAnsi="Times New Roman" w:cs="Times New Roman"/>
          <w:sz w:val="24"/>
          <w:szCs w:val="24"/>
          <w:lang w:val="en-GB"/>
        </w:rPr>
        <w:t xml:space="preserve">) [Experiment 4] </w:t>
      </w:r>
      <w:r w:rsidR="00553696" w:rsidRPr="00837858">
        <w:rPr>
          <w:rFonts w:ascii="Times New Roman" w:hAnsi="Times New Roman" w:cs="Times New Roman"/>
          <w:sz w:val="24"/>
          <w:szCs w:val="24"/>
          <w:lang w:val="en-GB"/>
        </w:rPr>
        <w:t xml:space="preserve">completed the study on the Prolific Academic website </w:t>
      </w:r>
      <w:r w:rsidR="00553696" w:rsidRPr="00837858">
        <w:rPr>
          <w:rFonts w:ascii="Times New Roman" w:hAnsi="Times New Roman" w:cs="Times New Roman"/>
          <w:color w:val="000000" w:themeColor="text1"/>
          <w:sz w:val="24"/>
          <w:szCs w:val="24"/>
          <w:lang w:val="en-GB"/>
        </w:rPr>
        <w:t xml:space="preserve">(https://prolific.ac) in exchange for a monetary reward. </w:t>
      </w:r>
    </w:p>
    <w:p w14:paraId="1BB6749D" w14:textId="08282E25" w:rsidR="00553696" w:rsidRPr="00837858" w:rsidRDefault="00553696" w:rsidP="0065425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A </w:t>
      </w:r>
      <w:r w:rsidRPr="00837858">
        <w:rPr>
          <w:rFonts w:ascii="Times New Roman" w:eastAsia="Times New Roman" w:hAnsi="Times New Roman" w:cs="Times New Roman"/>
          <w:color w:val="000000" w:themeColor="text1"/>
          <w:sz w:val="24"/>
          <w:szCs w:val="24"/>
          <w:lang w:val="en-GB" w:eastAsia="it-IT"/>
        </w:rPr>
        <w:t>2 (</w:t>
      </w:r>
      <w:r w:rsidRPr="00837858">
        <w:rPr>
          <w:rFonts w:ascii="Times New Roman" w:eastAsia="Times New Roman" w:hAnsi="Times New Roman" w:cs="Times New Roman"/>
          <w:i/>
          <w:color w:val="000000" w:themeColor="text1"/>
          <w:sz w:val="24"/>
          <w:szCs w:val="24"/>
          <w:lang w:val="en-GB" w:eastAsia="it-IT"/>
        </w:rPr>
        <w:t>Stimulus</w:t>
      </w:r>
      <w:r w:rsidRPr="00837858">
        <w:rPr>
          <w:rFonts w:ascii="Times New Roman" w:eastAsia="Times New Roman" w:hAnsi="Times New Roman" w:cs="Times New Roman"/>
          <w:color w:val="000000" w:themeColor="text1"/>
          <w:sz w:val="24"/>
          <w:szCs w:val="24"/>
          <w:lang w:val="en-GB" w:eastAsia="it-IT"/>
        </w:rPr>
        <w:t xml:space="preserve">: neutral </w:t>
      </w:r>
      <w:r w:rsidR="00223577" w:rsidRPr="00837858">
        <w:rPr>
          <w:rFonts w:ascii="Times New Roman" w:eastAsia="Times New Roman" w:hAnsi="Times New Roman" w:cs="Times New Roman"/>
          <w:color w:val="000000" w:themeColor="text1"/>
          <w:sz w:val="24"/>
          <w:szCs w:val="24"/>
          <w:lang w:val="en-GB" w:eastAsia="it-IT"/>
        </w:rPr>
        <w:t xml:space="preserve">stimuli </w:t>
      </w:r>
      <w:r w:rsidR="003C2C17" w:rsidRPr="00837858">
        <w:rPr>
          <w:rFonts w:ascii="Times New Roman" w:eastAsia="Times New Roman" w:hAnsi="Times New Roman" w:cs="Times New Roman"/>
          <w:color w:val="000000" w:themeColor="text1"/>
          <w:sz w:val="24"/>
          <w:szCs w:val="24"/>
          <w:lang w:val="en-GB" w:eastAsia="it-IT"/>
        </w:rPr>
        <w:t xml:space="preserve">related to </w:t>
      </w:r>
      <w:r w:rsidRPr="00837858">
        <w:rPr>
          <w:rFonts w:ascii="Times New Roman" w:eastAsia="Times New Roman" w:hAnsi="Times New Roman" w:cs="Times New Roman"/>
          <w:color w:val="000000" w:themeColor="text1"/>
          <w:sz w:val="24"/>
          <w:szCs w:val="24"/>
          <w:lang w:val="en-GB" w:eastAsia="it-IT"/>
        </w:rPr>
        <w:t>positive vs. negative source) x 2 (</w:t>
      </w:r>
      <w:r w:rsidRPr="00837858">
        <w:rPr>
          <w:rFonts w:ascii="Times New Roman" w:eastAsia="Times New Roman" w:hAnsi="Times New Roman" w:cs="Times New Roman"/>
          <w:i/>
          <w:color w:val="000000" w:themeColor="text1"/>
          <w:sz w:val="24"/>
          <w:szCs w:val="24"/>
          <w:lang w:val="en-GB" w:eastAsia="it-IT"/>
        </w:rPr>
        <w:t>Training</w:t>
      </w:r>
      <w:r w:rsidRPr="00837858">
        <w:rPr>
          <w:rFonts w:ascii="Times New Roman" w:eastAsia="Times New Roman" w:hAnsi="Times New Roman" w:cs="Times New Roman"/>
          <w:color w:val="000000" w:themeColor="text1"/>
          <w:sz w:val="24"/>
          <w:szCs w:val="24"/>
          <w:lang w:val="en-GB" w:eastAsia="it-IT"/>
        </w:rPr>
        <w:t>: Extinction vs. Acquisition-only)</w:t>
      </w:r>
      <w:r w:rsidRPr="00837858">
        <w:rPr>
          <w:rFonts w:ascii="Times New Roman" w:hAnsi="Times New Roman" w:cs="Times New Roman"/>
          <w:color w:val="000000" w:themeColor="text1"/>
          <w:sz w:val="24"/>
          <w:lang w:val="en-GB"/>
        </w:rPr>
        <w:t xml:space="preserve"> mixed design was employed </w:t>
      </w:r>
      <w:r w:rsidR="00072D2C" w:rsidRPr="00837858">
        <w:rPr>
          <w:rFonts w:ascii="Times New Roman" w:hAnsi="Times New Roman" w:cs="Times New Roman"/>
          <w:color w:val="000000" w:themeColor="text1"/>
          <w:sz w:val="24"/>
          <w:lang w:val="en-GB"/>
        </w:rPr>
        <w:t xml:space="preserve">in Experiments 1-4 </w:t>
      </w:r>
      <w:r w:rsidRPr="00837858">
        <w:rPr>
          <w:rFonts w:ascii="Times New Roman" w:hAnsi="Times New Roman" w:cs="Times New Roman"/>
          <w:color w:val="000000" w:themeColor="text1"/>
          <w:sz w:val="24"/>
          <w:lang w:val="en-GB"/>
        </w:rPr>
        <w:t xml:space="preserve">with the first factor measured within and the second measured between participants. Self-reported ratings, IAT effects, and behavioral intentions were the dependent variables. Three method factors were manipulated between participants: stimulus identity (whether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O1 and </w:t>
      </w:r>
      <w:r w:rsidR="003C2C17" w:rsidRPr="00837858">
        <w:rPr>
          <w:rFonts w:ascii="Times New Roman" w:hAnsi="Times New Roman" w:cs="Times New Roman"/>
          <w:color w:val="000000" w:themeColor="text1"/>
          <w:sz w:val="24"/>
          <w:lang w:val="en-GB"/>
        </w:rPr>
        <w:lastRenderedPageBreak/>
        <w:t xml:space="preserve">target stimulus </w:t>
      </w:r>
      <w:r w:rsidRPr="00837858">
        <w:rPr>
          <w:rFonts w:ascii="Times New Roman" w:hAnsi="Times New Roman" w:cs="Times New Roman"/>
          <w:color w:val="000000" w:themeColor="text1"/>
          <w:sz w:val="24"/>
          <w:lang w:val="en-GB"/>
        </w:rPr>
        <w:t xml:space="preserve">T1 or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O2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T2 were assigned to positive/negative source stimuli), evaluative task order (self-report or IAT first) and IAT block order (learning consistent vs. inconsistent block first)</w:t>
      </w:r>
      <w:r w:rsidR="00654257" w:rsidRPr="00837858">
        <w:rPr>
          <w:rFonts w:ascii="Times New Roman" w:hAnsi="Times New Roman" w:cs="Times New Roman"/>
          <w:color w:val="000000" w:themeColor="text1"/>
          <w:sz w:val="24"/>
          <w:lang w:val="en-GB"/>
        </w:rPr>
        <w:t xml:space="preserve">. </w:t>
      </w:r>
      <w:r w:rsidRPr="00837858">
        <w:rPr>
          <w:rStyle w:val="FootnoteReference"/>
          <w:rFonts w:ascii="Times New Roman" w:hAnsi="Times New Roman" w:cs="Times New Roman"/>
          <w:color w:val="000000" w:themeColor="text1"/>
          <w:sz w:val="24"/>
          <w:szCs w:val="24"/>
          <w:lang w:val="en-GB"/>
        </w:rPr>
        <w:footnoteReference w:id="7"/>
      </w:r>
    </w:p>
    <w:p w14:paraId="41A4663B" w14:textId="77777777" w:rsidR="00553696"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Materials</w:t>
      </w:r>
    </w:p>
    <w:p w14:paraId="25B7DCBB" w14:textId="77777777" w:rsidR="00CF5977" w:rsidRPr="00837858" w:rsidRDefault="00CF5977" w:rsidP="00CF597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Stimuli</w:t>
      </w:r>
      <w:r w:rsidR="00553696" w:rsidRPr="00837858">
        <w:rPr>
          <w:rFonts w:ascii="Times New Roman" w:hAnsi="Times New Roman" w:cs="Times New Roman"/>
          <w:color w:val="000000" w:themeColor="text1"/>
          <w:sz w:val="24"/>
          <w:lang w:val="en-GB"/>
        </w:rPr>
        <w:t xml:space="preserve"> </w:t>
      </w:r>
    </w:p>
    <w:p w14:paraId="5AF2ABF1" w14:textId="25831856" w:rsidR="00553696" w:rsidRPr="00837858" w:rsidRDefault="00553696" w:rsidP="00CF5977">
      <w:pPr>
        <w:spacing w:line="480" w:lineRule="auto"/>
        <w:ind w:firstLine="708"/>
        <w:contextualSpacing/>
        <w:rPr>
          <w:color w:val="000000" w:themeColor="text1"/>
          <w:lang w:val="en-GB"/>
        </w:rPr>
      </w:pPr>
      <w:r w:rsidRPr="00837858">
        <w:rPr>
          <w:rFonts w:ascii="Times New Roman" w:hAnsi="Times New Roman" w:cs="Times New Roman"/>
          <w:color w:val="000000" w:themeColor="text1"/>
          <w:sz w:val="24"/>
          <w:lang w:val="en-GB"/>
        </w:rPr>
        <w:t>Two fictitious brand names (Morag and Struan) and two Chinese ideographs served as neutral outcome and target stimuli, respectively, during the acquisition and extinction phases.</w:t>
      </w:r>
      <w:r w:rsidRPr="00837858">
        <w:rPr>
          <w:rStyle w:val="FootnoteReference"/>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stimuli were selected based on a pre-test conducted on a different sample of fifty-one participants (17 women, </w:t>
      </w:r>
      <w:r w:rsidRPr="00837858">
        <w:rPr>
          <w:rFonts w:ascii="Times New Roman" w:hAnsi="Times New Roman" w:cs="Times New Roman"/>
          <w:i/>
          <w:color w:val="000000" w:themeColor="text1"/>
          <w:sz w:val="24"/>
          <w:lang w:val="en-GB"/>
        </w:rPr>
        <w:t>M</w:t>
      </w:r>
      <w:r w:rsidRPr="00837858">
        <w:rPr>
          <w:rFonts w:ascii="Times New Roman" w:hAnsi="Times New Roman" w:cs="Times New Roman"/>
          <w:i/>
          <w:color w:val="000000" w:themeColor="text1"/>
          <w:sz w:val="16"/>
          <w:lang w:val="en-GB"/>
        </w:rPr>
        <w:t>age</w:t>
      </w:r>
      <w:r w:rsidRPr="00837858">
        <w:rPr>
          <w:rFonts w:ascii="Times New Roman" w:hAnsi="Times New Roman" w:cs="Times New Roman"/>
          <w:color w:val="000000" w:themeColor="text1"/>
          <w:sz w:val="16"/>
          <w:lang w:val="en-GB"/>
        </w:rPr>
        <w:t xml:space="preserve"> </w:t>
      </w:r>
      <w:r w:rsidRPr="00837858">
        <w:rPr>
          <w:rFonts w:ascii="Times New Roman" w:hAnsi="Times New Roman" w:cs="Times New Roman"/>
          <w:color w:val="000000" w:themeColor="text1"/>
          <w:sz w:val="24"/>
          <w:lang w:val="en-GB"/>
        </w:rPr>
        <w:t xml:space="preserve">= 26.22, </w:t>
      </w:r>
      <w:r w:rsidRPr="00837858">
        <w:rPr>
          <w:rFonts w:ascii="Times New Roman" w:hAnsi="Times New Roman" w:cs="Times New Roman"/>
          <w:i/>
          <w:color w:val="000000" w:themeColor="text1"/>
          <w:sz w:val="24"/>
          <w:lang w:val="en-GB"/>
        </w:rPr>
        <w:t>SD</w:t>
      </w:r>
      <w:r w:rsidRPr="00837858">
        <w:rPr>
          <w:rFonts w:ascii="Times New Roman" w:hAnsi="Times New Roman" w:cs="Times New Roman"/>
          <w:color w:val="000000" w:themeColor="text1"/>
          <w:sz w:val="24"/>
          <w:lang w:val="en-GB"/>
        </w:rPr>
        <w:t xml:space="preserve"> = 5.15)</w:t>
      </w:r>
      <w:r w:rsidR="00431FB1" w:rsidRPr="00837858">
        <w:rPr>
          <w:rFonts w:ascii="Times New Roman" w:hAnsi="Times New Roman" w:cs="Times New Roman"/>
          <w:color w:val="000000" w:themeColor="text1"/>
          <w:sz w:val="24"/>
          <w:lang w:val="en-GB"/>
        </w:rPr>
        <w:t>, f</w:t>
      </w:r>
      <w:r w:rsidR="006151A7" w:rsidRPr="00837858">
        <w:rPr>
          <w:rFonts w:ascii="Times New Roman" w:hAnsi="Times New Roman" w:cs="Times New Roman"/>
          <w:color w:val="000000" w:themeColor="text1"/>
          <w:sz w:val="24"/>
          <w:lang w:val="en-GB"/>
        </w:rPr>
        <w:t xml:space="preserve">orty seven </w:t>
      </w:r>
      <w:r w:rsidR="00431FB1" w:rsidRPr="00837858">
        <w:rPr>
          <w:rFonts w:ascii="Times New Roman" w:hAnsi="Times New Roman" w:cs="Times New Roman"/>
          <w:color w:val="000000" w:themeColor="text1"/>
          <w:sz w:val="24"/>
          <w:lang w:val="en-GB"/>
        </w:rPr>
        <w:t xml:space="preserve">of whom </w:t>
      </w:r>
      <w:r w:rsidR="006151A7" w:rsidRPr="00837858">
        <w:rPr>
          <w:rFonts w:ascii="Times New Roman" w:hAnsi="Times New Roman" w:cs="Times New Roman"/>
          <w:color w:val="000000" w:themeColor="text1"/>
          <w:sz w:val="24"/>
          <w:lang w:val="en-GB"/>
        </w:rPr>
        <w:t xml:space="preserve">provided complete data and </w:t>
      </w:r>
      <w:r w:rsidR="00431FB1" w:rsidRPr="00837858">
        <w:rPr>
          <w:rFonts w:ascii="Times New Roman" w:hAnsi="Times New Roman" w:cs="Times New Roman"/>
          <w:color w:val="000000" w:themeColor="text1"/>
          <w:sz w:val="24"/>
          <w:lang w:val="en-GB"/>
        </w:rPr>
        <w:t xml:space="preserve">whose data was subsequently </w:t>
      </w:r>
      <w:proofErr w:type="spellStart"/>
      <w:r w:rsidR="00431FB1" w:rsidRPr="00837858">
        <w:rPr>
          <w:rFonts w:ascii="Times New Roman" w:hAnsi="Times New Roman" w:cs="Times New Roman"/>
          <w:color w:val="000000" w:themeColor="text1"/>
          <w:sz w:val="24"/>
          <w:lang w:val="en-GB"/>
        </w:rPr>
        <w:t>analyzed</w:t>
      </w:r>
      <w:proofErr w:type="spellEnd"/>
      <w:r w:rsidR="00431FB1"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837858">
        <w:rPr>
          <w:rFonts w:ascii="Times New Roman" w:hAnsi="Times New Roman" w:cs="Times New Roman"/>
          <w:color w:val="000000" w:themeColor="text1"/>
          <w:sz w:val="24"/>
          <w:lang w:val="en-GB"/>
        </w:rPr>
        <w:t xml:space="preserve">indicated </w:t>
      </w:r>
      <w:r w:rsidRPr="00837858">
        <w:rPr>
          <w:rFonts w:ascii="Times New Roman" w:hAnsi="Times New Roman" w:cs="Times New Roman"/>
          <w:color w:val="000000" w:themeColor="text1"/>
          <w:sz w:val="24"/>
          <w:lang w:val="en-GB"/>
        </w:rPr>
        <w:t xml:space="preserve">that their average score did not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w:t>
      </w:r>
      <w:r w:rsidR="00431FB1" w:rsidRPr="00837858">
        <w:rPr>
          <w:rFonts w:ascii="Times New Roman" w:hAnsi="Times New Roman" w:cs="Times New Roman"/>
          <w:color w:val="000000" w:themeColor="text1"/>
          <w:sz w:val="24"/>
          <w:lang w:val="en-GB"/>
        </w:rPr>
        <w:t>67</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 xml:space="preserve">50 </w:t>
      </w:r>
      <w:r w:rsidRPr="00837858">
        <w:rPr>
          <w:rFonts w:ascii="Times New Roman" w:hAnsi="Times New Roman" w:cs="Times New Roman"/>
          <w:color w:val="000000" w:themeColor="text1"/>
          <w:sz w:val="24"/>
          <w:lang w:val="en-GB"/>
        </w:rPr>
        <w:t xml:space="preserve">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 xml:space="preserve">(47) = 1.23,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.23. A paired sample t-test </w:t>
      </w:r>
      <w:r w:rsidR="00223577" w:rsidRPr="00837858">
        <w:rPr>
          <w:rFonts w:ascii="Times New Roman" w:hAnsi="Times New Roman" w:cs="Times New Roman"/>
          <w:color w:val="000000" w:themeColor="text1"/>
          <w:sz w:val="24"/>
          <w:lang w:val="en-GB"/>
        </w:rPr>
        <w:t xml:space="preserve">indicated no </w:t>
      </w:r>
      <w:r w:rsidRPr="00837858">
        <w:rPr>
          <w:rFonts w:ascii="Times New Roman" w:hAnsi="Times New Roman" w:cs="Times New Roman"/>
          <w:color w:val="000000" w:themeColor="text1"/>
          <w:sz w:val="24"/>
          <w:lang w:val="en-GB"/>
        </w:rPr>
        <w:t xml:space="preserve">differences in liking between the two,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431FB1"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w:t>
      </w:r>
      <w:r w:rsidR="00431FB1" w:rsidRPr="00837858">
        <w:rPr>
          <w:rFonts w:ascii="Times New Roman" w:hAnsi="Times New Roman" w:cs="Times New Roman"/>
          <w:color w:val="000000" w:themeColor="text1"/>
          <w:sz w:val="24"/>
          <w:lang w:val="en-GB"/>
        </w:rPr>
        <w:t>33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74</w:t>
      </w:r>
      <w:r w:rsidRPr="00837858">
        <w:rPr>
          <w:rFonts w:ascii="Times New Roman" w:hAnsi="Times New Roman" w:cs="Times New Roman"/>
          <w:color w:val="000000" w:themeColor="text1"/>
          <w:sz w:val="24"/>
          <w:lang w:val="en-GB"/>
        </w:rPr>
        <w:t>. The two brand stimuli selected for use were the most neutral in valence</w:t>
      </w:r>
      <w:r w:rsidR="003C2C17"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even though one did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2.</w:t>
      </w:r>
      <w:r w:rsidR="0020437A" w:rsidRPr="00837858">
        <w:rPr>
          <w:rFonts w:ascii="Times New Roman" w:hAnsi="Times New Roman" w:cs="Times New Roman"/>
          <w:color w:val="000000" w:themeColor="text1"/>
          <w:sz w:val="24"/>
          <w:lang w:val="en-GB"/>
        </w:rPr>
        <w:t>63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.01, 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1.</w:t>
      </w:r>
      <w:r w:rsidR="0020437A" w:rsidRPr="00837858">
        <w:rPr>
          <w:rFonts w:ascii="Times New Roman" w:hAnsi="Times New Roman" w:cs="Times New Roman"/>
          <w:color w:val="000000" w:themeColor="text1"/>
          <w:sz w:val="24"/>
          <w:lang w:val="en-GB"/>
        </w:rPr>
        <w:t>42</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20437A" w:rsidRPr="00837858">
        <w:rPr>
          <w:rFonts w:ascii="Times New Roman" w:hAnsi="Times New Roman" w:cs="Times New Roman"/>
          <w:color w:val="000000" w:themeColor="text1"/>
          <w:sz w:val="24"/>
          <w:lang w:val="en-GB"/>
        </w:rPr>
        <w:t>16</w:t>
      </w:r>
      <w:r w:rsidRPr="00837858">
        <w:rPr>
          <w:rFonts w:ascii="Times New Roman" w:hAnsi="Times New Roman" w:cs="Times New Roman"/>
          <w:color w:val="000000" w:themeColor="text1"/>
          <w:sz w:val="24"/>
          <w:lang w:val="en-GB"/>
        </w:rPr>
        <w:t xml:space="preserve">. Once again </w:t>
      </w:r>
      <w:r w:rsidR="00223577" w:rsidRPr="00837858">
        <w:rPr>
          <w:rFonts w:ascii="Times New Roman" w:hAnsi="Times New Roman" w:cs="Times New Roman"/>
          <w:color w:val="000000" w:themeColor="text1"/>
          <w:sz w:val="24"/>
          <w:lang w:val="en-GB"/>
        </w:rPr>
        <w:t>the two stimuli did not differ</w:t>
      </w:r>
      <w:r w:rsidRPr="00837858">
        <w:rPr>
          <w:rFonts w:ascii="Times New Roman" w:hAnsi="Times New Roman" w:cs="Times New Roman"/>
          <w:color w:val="000000" w:themeColor="text1"/>
          <w:sz w:val="24"/>
          <w:lang w:val="en-GB"/>
        </w:rPr>
        <w:t xml:space="preserve"> </w:t>
      </w:r>
      <w:r w:rsidR="00223577" w:rsidRPr="00837858">
        <w:rPr>
          <w:rFonts w:ascii="Times New Roman" w:hAnsi="Times New Roman" w:cs="Times New Roman"/>
          <w:color w:val="000000" w:themeColor="text1"/>
          <w:sz w:val="24"/>
          <w:lang w:val="en-GB"/>
        </w:rPr>
        <w:t>from one another in valence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20437A"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1.1</w:t>
      </w:r>
      <w:r w:rsidR="0020437A" w:rsidRPr="00837858">
        <w:rPr>
          <w:rFonts w:ascii="Times New Roman" w:hAnsi="Times New Roman" w:cs="Times New Roman"/>
          <w:color w:val="000000" w:themeColor="text1"/>
          <w:sz w:val="24"/>
          <w:lang w:val="en-GB"/>
        </w:rPr>
        <w:t>9</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w:t>
      </w:r>
      <w:r w:rsidR="0020437A" w:rsidRPr="00837858">
        <w:rPr>
          <w:rFonts w:ascii="Times New Roman" w:hAnsi="Times New Roman" w:cs="Times New Roman"/>
          <w:color w:val="000000" w:themeColor="text1"/>
          <w:sz w:val="24"/>
          <w:lang w:val="en-GB"/>
        </w:rPr>
        <w:t>4</w:t>
      </w:r>
      <w:r w:rsidRPr="00837858">
        <w:rPr>
          <w:rFonts w:ascii="Times New Roman" w:hAnsi="Times New Roman" w:cs="Times New Roman"/>
          <w:color w:val="000000" w:themeColor="text1"/>
          <w:sz w:val="24"/>
          <w:lang w:val="en-GB"/>
        </w:rPr>
        <w:t>. A further set of sixteen positive and sixteen negative food images were used as valenced stimuli. In the IAT, two Chinese symbols from the learning phase served as target labels and the words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and ‘</w:t>
      </w:r>
      <w:r w:rsidRPr="00837858">
        <w:rPr>
          <w:rFonts w:ascii="Times New Roman" w:hAnsi="Times New Roman" w:cs="Times New Roman"/>
          <w:i/>
          <w:color w:val="000000" w:themeColor="text1"/>
          <w:sz w:val="24"/>
          <w:lang w:val="en-GB"/>
        </w:rPr>
        <w:t>Bad</w:t>
      </w:r>
      <w:r w:rsidRPr="00837858">
        <w:rPr>
          <w:rFonts w:ascii="Times New Roman" w:hAnsi="Times New Roman" w:cs="Times New Roman"/>
          <w:color w:val="000000" w:themeColor="text1"/>
          <w:sz w:val="24"/>
          <w:lang w:val="en-GB"/>
        </w:rPr>
        <w:t>’ as attribute labels. Eight positively valenced and eight negatively valenced adjectives served as attribute stimuli (</w:t>
      </w:r>
      <w:r w:rsidRPr="00837858">
        <w:rPr>
          <w:rFonts w:ascii="Times New Roman" w:hAnsi="Times New Roman" w:cs="Times New Roman"/>
          <w:i/>
          <w:color w:val="000000" w:themeColor="text1"/>
          <w:sz w:val="24"/>
          <w:lang w:val="en-GB"/>
        </w:rPr>
        <w:t>delicious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nice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gorgeous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wonderful</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yummy</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pleasant</w:t>
      </w:r>
      <w:r w:rsidRPr="00837858">
        <w:rPr>
          <w:rFonts w:ascii="Times New Roman" w:hAnsi="Times New Roman" w:cs="Times New Roman"/>
          <w:color w:val="000000" w:themeColor="text1"/>
          <w:sz w:val="24"/>
          <w:lang w:val="en-GB"/>
        </w:rPr>
        <w:t xml:space="preserve"> vs. </w:t>
      </w:r>
      <w:r w:rsidRPr="00837858">
        <w:rPr>
          <w:rFonts w:ascii="Times New Roman" w:hAnsi="Times New Roman" w:cs="Times New Roman"/>
          <w:i/>
          <w:color w:val="000000" w:themeColor="text1"/>
          <w:sz w:val="24"/>
          <w:lang w:val="en-GB"/>
        </w:rPr>
        <w:t>rotten</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disgusting</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sick</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vomit</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horrible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unpleasant</w:t>
      </w:r>
      <w:r w:rsidRPr="00837858">
        <w:rPr>
          <w:rFonts w:ascii="Times New Roman" w:hAnsi="Times New Roman" w:cs="Times New Roman"/>
          <w:color w:val="000000" w:themeColor="text1"/>
          <w:sz w:val="24"/>
          <w:lang w:val="en-GB"/>
        </w:rPr>
        <w:t>) while images of the two Chinese symbols served as target stimuli.</w:t>
      </w:r>
      <w:r w:rsidRPr="00837858">
        <w:rPr>
          <w:color w:val="000000" w:themeColor="text1"/>
          <w:lang w:val="en-GB"/>
        </w:rPr>
        <w:t xml:space="preserve"> </w:t>
      </w:r>
    </w:p>
    <w:p w14:paraId="2ABB1378" w14:textId="77777777" w:rsidR="00553696" w:rsidRPr="00837858" w:rsidRDefault="00553696" w:rsidP="00553696">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 xml:space="preserve">Procedure </w:t>
      </w:r>
    </w:p>
    <w:p w14:paraId="65E6B10B" w14:textId="41DB782E" w:rsidR="00553696" w:rsidRPr="00837858" w:rsidRDefault="00553696" w:rsidP="00553696">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Participants were provided with a general overview of the experiment</w:t>
      </w:r>
      <w:r w:rsidR="005C777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asked for their informed consent</w:t>
      </w:r>
      <w:r w:rsidR="005C777A" w:rsidRPr="00837858">
        <w:rPr>
          <w:rFonts w:ascii="Times New Roman" w:hAnsi="Times New Roman" w:cs="Times New Roman"/>
          <w:color w:val="000000" w:themeColor="text1"/>
          <w:sz w:val="24"/>
          <w:lang w:val="en-GB"/>
        </w:rPr>
        <w:t xml:space="preserve">, and then </w:t>
      </w:r>
      <w:r w:rsidRPr="00837858">
        <w:rPr>
          <w:rFonts w:ascii="Times New Roman" w:hAnsi="Times New Roman" w:cs="Times New Roman"/>
          <w:color w:val="000000" w:themeColor="text1"/>
          <w:sz w:val="24"/>
          <w:lang w:val="en-GB"/>
        </w:rPr>
        <w:t xml:space="preserve">told that they would encounter a number of brand products that had purportedly been released into the European marketplace. </w:t>
      </w:r>
      <w:r w:rsidR="00200CF8" w:rsidRPr="00837858">
        <w:rPr>
          <w:rFonts w:ascii="Times New Roman" w:hAnsi="Times New Roman" w:cs="Times New Roman"/>
          <w:color w:val="000000" w:themeColor="text1"/>
          <w:sz w:val="24"/>
          <w:lang w:val="en-GB"/>
        </w:rPr>
        <w:t xml:space="preserve">One group </w:t>
      </w:r>
      <w:r w:rsidRPr="00837858">
        <w:rPr>
          <w:rFonts w:ascii="Times New Roman" w:hAnsi="Times New Roman" w:cs="Times New Roman"/>
          <w:color w:val="000000" w:themeColor="text1"/>
          <w:sz w:val="24"/>
          <w:lang w:val="en-GB"/>
        </w:rPr>
        <w:t xml:space="preserve">(acquisition-only) completed an </w:t>
      </w:r>
      <w:r w:rsidRPr="00837858">
        <w:rPr>
          <w:rFonts w:ascii="Times New Roman" w:hAnsi="Times New Roman" w:cs="Times New Roman"/>
          <w:color w:val="000000" w:themeColor="text1"/>
          <w:sz w:val="24"/>
          <w:szCs w:val="24"/>
          <w:lang w:val="en-GB"/>
        </w:rPr>
        <w:t xml:space="preserve">acquisition phase and then proceeded directly to the evaluative measures. The other (extinction) completed </w:t>
      </w:r>
      <w:r w:rsidR="003C2C17" w:rsidRPr="00837858">
        <w:rPr>
          <w:rFonts w:ascii="Times New Roman" w:hAnsi="Times New Roman" w:cs="Times New Roman"/>
          <w:color w:val="000000" w:themeColor="text1"/>
          <w:sz w:val="24"/>
          <w:szCs w:val="24"/>
          <w:lang w:val="en-GB"/>
        </w:rPr>
        <w:t>the acquisition</w:t>
      </w:r>
      <w:r w:rsidRPr="00837858">
        <w:rPr>
          <w:rFonts w:ascii="Times New Roman" w:hAnsi="Times New Roman" w:cs="Times New Roman"/>
          <w:color w:val="000000" w:themeColor="text1"/>
          <w:sz w:val="24"/>
          <w:szCs w:val="24"/>
          <w:lang w:val="en-GB"/>
        </w:rPr>
        <w:t xml:space="preserve"> followed by an extinction phase, and only then the evaluative measures. Everyone then answered a series of exploratory questions. The entire session took approximately 30 minutes</w:t>
      </w:r>
      <w:r w:rsidR="005C777A" w:rsidRPr="00837858">
        <w:rPr>
          <w:rFonts w:ascii="Times New Roman" w:hAnsi="Times New Roman" w:cs="Times New Roman"/>
          <w:color w:val="000000" w:themeColor="text1"/>
          <w:sz w:val="24"/>
          <w:szCs w:val="24"/>
          <w:lang w:val="en-GB"/>
        </w:rPr>
        <w:t>.</w:t>
      </w:r>
      <w:r w:rsidR="00546F0D" w:rsidRPr="00837858">
        <w:rPr>
          <w:rFonts w:ascii="Times New Roman" w:hAnsi="Times New Roman" w:cs="Times New Roman"/>
          <w:color w:val="000000" w:themeColor="text1"/>
          <w:sz w:val="24"/>
          <w:szCs w:val="24"/>
          <w:lang w:val="en-GB"/>
        </w:rPr>
        <w:t xml:space="preserve"> </w:t>
      </w:r>
      <w:r w:rsidR="005C777A" w:rsidRPr="00837858">
        <w:rPr>
          <w:rFonts w:ascii="Times New Roman" w:hAnsi="Times New Roman" w:cs="Times New Roman"/>
          <w:color w:val="000000" w:themeColor="text1"/>
          <w:sz w:val="24"/>
          <w:szCs w:val="24"/>
          <w:lang w:val="en-GB"/>
        </w:rPr>
        <w:t xml:space="preserve">See Figure 2 for </w:t>
      </w:r>
      <w:r w:rsidR="00546F0D" w:rsidRPr="00837858">
        <w:rPr>
          <w:rFonts w:ascii="Times New Roman" w:hAnsi="Times New Roman" w:cs="Times New Roman"/>
          <w:color w:val="000000" w:themeColor="text1"/>
          <w:sz w:val="24"/>
          <w:szCs w:val="24"/>
          <w:lang w:val="en-GB"/>
        </w:rPr>
        <w:t xml:space="preserve">an overview of the </w:t>
      </w:r>
      <w:r w:rsidR="00223577" w:rsidRPr="00837858">
        <w:rPr>
          <w:rFonts w:ascii="Times New Roman" w:hAnsi="Times New Roman" w:cs="Times New Roman"/>
          <w:color w:val="000000" w:themeColor="text1"/>
          <w:sz w:val="24"/>
          <w:szCs w:val="24"/>
          <w:lang w:val="en-GB"/>
        </w:rPr>
        <w:t xml:space="preserve">learning tasks </w:t>
      </w:r>
      <w:r w:rsidR="005C777A" w:rsidRPr="00837858">
        <w:rPr>
          <w:rFonts w:ascii="Times New Roman" w:hAnsi="Times New Roman" w:cs="Times New Roman"/>
          <w:color w:val="000000" w:themeColor="text1"/>
          <w:sz w:val="24"/>
          <w:szCs w:val="24"/>
          <w:lang w:val="en-GB"/>
        </w:rPr>
        <w:t xml:space="preserve">used </w:t>
      </w:r>
      <w:r w:rsidR="00546F0D" w:rsidRPr="00837858">
        <w:rPr>
          <w:rFonts w:ascii="Times New Roman" w:hAnsi="Times New Roman" w:cs="Times New Roman"/>
          <w:color w:val="000000" w:themeColor="text1"/>
          <w:sz w:val="24"/>
          <w:szCs w:val="24"/>
          <w:lang w:val="en-GB"/>
        </w:rPr>
        <w:t>in Experiments 1-7</w:t>
      </w:r>
      <w:r w:rsidRPr="00837858">
        <w:rPr>
          <w:rFonts w:ascii="Times New Roman" w:hAnsi="Times New Roman" w:cs="Times New Roman"/>
          <w:color w:val="000000" w:themeColor="text1"/>
          <w:sz w:val="24"/>
          <w:szCs w:val="24"/>
          <w:lang w:val="en-GB"/>
        </w:rPr>
        <w:t>.</w:t>
      </w:r>
    </w:p>
    <w:p w14:paraId="568938BB" w14:textId="34B545ED"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 xml:space="preserve">hase </w:t>
      </w:r>
    </w:p>
    <w:p w14:paraId="5E22D3A7" w14:textId="5519D4DC" w:rsidR="00553696" w:rsidRPr="00837858" w:rsidRDefault="003C2C17"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Prior to the learning task, participants were </w:t>
      </w:r>
      <w:r w:rsidR="00553696" w:rsidRPr="00837858">
        <w:rPr>
          <w:rFonts w:ascii="Times New Roman" w:hAnsi="Times New Roman" w:cs="Times New Roman"/>
          <w:color w:val="000000" w:themeColor="text1"/>
          <w:sz w:val="24"/>
          <w:lang w:val="en-GB"/>
        </w:rPr>
        <w:t xml:space="preserve">informed that they would </w:t>
      </w:r>
      <w:r w:rsidRPr="00837858">
        <w:rPr>
          <w:rFonts w:ascii="Times New Roman" w:hAnsi="Times New Roman" w:cs="Times New Roman"/>
          <w:color w:val="000000" w:themeColor="text1"/>
          <w:sz w:val="24"/>
          <w:lang w:val="en-GB"/>
        </w:rPr>
        <w:t xml:space="preserve">see </w:t>
      </w:r>
      <w:r w:rsidR="00553696" w:rsidRPr="00837858">
        <w:rPr>
          <w:rFonts w:ascii="Times New Roman" w:hAnsi="Times New Roman" w:cs="Times New Roman"/>
          <w:color w:val="000000" w:themeColor="text1"/>
          <w:sz w:val="24"/>
          <w:lang w:val="en-GB"/>
        </w:rPr>
        <w:t xml:space="preserve">an </w:t>
      </w:r>
      <w:r w:rsidR="00072D2C" w:rsidRPr="00837858">
        <w:rPr>
          <w:rFonts w:ascii="Times New Roman" w:hAnsi="Times New Roman" w:cs="Times New Roman"/>
          <w:color w:val="000000" w:themeColor="text1"/>
          <w:sz w:val="24"/>
          <w:lang w:val="en-GB"/>
        </w:rPr>
        <w:t xml:space="preserve">image </w:t>
      </w:r>
      <w:r w:rsidR="00553696"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either food or </w:t>
      </w:r>
      <w:r w:rsidR="00072D2C" w:rsidRPr="00837858">
        <w:rPr>
          <w:rFonts w:ascii="Times New Roman" w:hAnsi="Times New Roman" w:cs="Times New Roman"/>
          <w:color w:val="000000" w:themeColor="text1"/>
          <w:sz w:val="24"/>
          <w:lang w:val="en-GB"/>
        </w:rPr>
        <w:t xml:space="preserve">a </w:t>
      </w:r>
      <w:r w:rsidRPr="00837858">
        <w:rPr>
          <w:rFonts w:ascii="Times New Roman" w:hAnsi="Times New Roman" w:cs="Times New Roman"/>
          <w:color w:val="000000" w:themeColor="text1"/>
          <w:sz w:val="24"/>
          <w:lang w:val="en-GB"/>
        </w:rPr>
        <w:t>Chinese symbol</w:t>
      </w:r>
      <w:r w:rsidR="00553696" w:rsidRPr="00837858">
        <w:rPr>
          <w:rFonts w:ascii="Times New Roman" w:hAnsi="Times New Roman" w:cs="Times New Roman"/>
          <w:color w:val="000000" w:themeColor="text1"/>
          <w:sz w:val="24"/>
          <w:lang w:val="en-GB"/>
        </w:rPr>
        <w:t xml:space="preserve">) in the middle of the screen. Their task was to identify the specific key (either ‘D’, ‘C’, ‘J’ or ‘N’) that </w:t>
      </w:r>
      <w:r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one of two Chinese symbols (i.e., target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Selecting (R1) in the presence of a positive source (S1) or </w:t>
      </w:r>
      <w:r w:rsidR="000D1446" w:rsidRPr="00837858">
        <w:rPr>
          <w:rFonts w:ascii="Times New Roman" w:hAnsi="Times New Roman" w:cs="Times New Roman"/>
          <w:color w:val="000000" w:themeColor="text1"/>
          <w:sz w:val="24"/>
          <w:lang w:val="en-GB"/>
        </w:rPr>
        <w:t xml:space="preserve">(R2) </w:t>
      </w:r>
      <w:r w:rsidR="00553696" w:rsidRPr="00837858">
        <w:rPr>
          <w:rFonts w:ascii="Times New Roman" w:hAnsi="Times New Roman" w:cs="Times New Roman"/>
          <w:color w:val="000000" w:themeColor="text1"/>
          <w:sz w:val="24"/>
          <w:lang w:val="en-GB"/>
        </w:rPr>
        <w:t>when presented with neutral target (T1) resulted in the removal of that stimulus from the screen, followed by a 250ms inter-stimulus interval, and the subsequent presentation of a neutral brand name (i.e., outcome stimulus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Likewise, selecting (R3) in the presence of a negative source (S2) or </w:t>
      </w:r>
      <w:r w:rsidR="000D1446" w:rsidRPr="00837858">
        <w:rPr>
          <w:rFonts w:ascii="Times New Roman" w:hAnsi="Times New Roman" w:cs="Times New Roman"/>
          <w:color w:val="000000" w:themeColor="text1"/>
          <w:sz w:val="24"/>
          <w:lang w:val="en-GB"/>
        </w:rPr>
        <w:t xml:space="preserve">(R4) </w:t>
      </w:r>
      <w:r w:rsidR="00553696" w:rsidRPr="00837858">
        <w:rPr>
          <w:rFonts w:ascii="Times New Roman" w:hAnsi="Times New Roman" w:cs="Times New Roman"/>
          <w:color w:val="000000" w:themeColor="text1"/>
          <w:sz w:val="24"/>
          <w:lang w:val="en-GB"/>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837858">
        <w:rPr>
          <w:rFonts w:ascii="Times New Roman" w:hAnsi="Times New Roman" w:cs="Times New Roman"/>
          <w:color w:val="000000" w:themeColor="text1"/>
          <w:sz w:val="24"/>
          <w:lang w:val="en-GB"/>
        </w:rPr>
        <w:t xml:space="preserve">one group </w:t>
      </w:r>
      <w:r w:rsidR="00553696" w:rsidRPr="00837858">
        <w:rPr>
          <w:rFonts w:ascii="Times New Roman" w:hAnsi="Times New Roman" w:cs="Times New Roman"/>
          <w:color w:val="000000" w:themeColor="text1"/>
          <w:sz w:val="24"/>
          <w:lang w:val="en-GB"/>
        </w:rPr>
        <w:t xml:space="preserve">categorized S1/T1 using R1/R2, whereas </w:t>
      </w:r>
      <w:r w:rsidR="00200CF8" w:rsidRPr="00837858">
        <w:rPr>
          <w:rFonts w:ascii="Times New Roman" w:hAnsi="Times New Roman" w:cs="Times New Roman"/>
          <w:color w:val="000000" w:themeColor="text1"/>
          <w:sz w:val="24"/>
          <w:lang w:val="en-GB"/>
        </w:rPr>
        <w:t xml:space="preserve">another </w:t>
      </w:r>
      <w:r w:rsidR="00200CF8" w:rsidRPr="00837858">
        <w:rPr>
          <w:rFonts w:ascii="Times New Roman" w:hAnsi="Times New Roman" w:cs="Times New Roman"/>
          <w:color w:val="000000" w:themeColor="text1"/>
          <w:sz w:val="24"/>
          <w:lang w:val="en-GB"/>
        </w:rPr>
        <w:lastRenderedPageBreak/>
        <w:t xml:space="preserve">group </w:t>
      </w:r>
      <w:r w:rsidR="00553696" w:rsidRPr="00837858">
        <w:rPr>
          <w:rFonts w:ascii="Times New Roman" w:hAnsi="Times New Roman" w:cs="Times New Roman"/>
          <w:color w:val="000000" w:themeColor="text1"/>
          <w:sz w:val="24"/>
          <w:lang w:val="en-GB"/>
        </w:rPr>
        <w:t xml:space="preserve">categorized S1/T1 using R3 and R4. If participants emitted an incorrect response then error feedback was displayed for </w:t>
      </w:r>
      <w:r w:rsidR="00714B98" w:rsidRPr="00837858">
        <w:rPr>
          <w:rFonts w:ascii="Times New Roman" w:hAnsi="Times New Roman" w:cs="Times New Roman"/>
          <w:color w:val="000000" w:themeColor="text1"/>
          <w:sz w:val="24"/>
          <w:lang w:val="en-GB"/>
        </w:rPr>
        <w:t>15</w:t>
      </w:r>
      <w:r w:rsidR="00553696" w:rsidRPr="00837858">
        <w:rPr>
          <w:rFonts w:ascii="Times New Roman" w:hAnsi="Times New Roman" w:cs="Times New Roman"/>
          <w:color w:val="000000" w:themeColor="text1"/>
          <w:sz w:val="24"/>
          <w:lang w:val="en-GB"/>
        </w:rPr>
        <w:t xml:space="preserve">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sidRPr="00837858">
        <w:rPr>
          <w:rFonts w:ascii="Times New Roman" w:hAnsi="Times New Roman" w:cs="Times New Roman"/>
          <w:color w:val="000000" w:themeColor="text1"/>
          <w:sz w:val="24"/>
          <w:lang w:val="en-GB"/>
        </w:rPr>
        <w:t>I</w:t>
      </w:r>
      <w:r w:rsidR="00553696" w:rsidRPr="00837858">
        <w:rPr>
          <w:rFonts w:ascii="Times New Roman" w:hAnsi="Times New Roman" w:cs="Times New Roman"/>
          <w:color w:val="000000" w:themeColor="text1"/>
          <w:sz w:val="24"/>
          <w:lang w:val="en-GB"/>
        </w:rPr>
        <w:t xml:space="preserve">nstructions emphasized the need for accurate responding especially if past performance was below 90%. </w:t>
      </w:r>
    </w:p>
    <w:p w14:paraId="041C767A" w14:textId="77777777"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00072D2C" w:rsidRPr="00837858">
        <w:rPr>
          <w:rFonts w:ascii="Times New Roman" w:hAnsi="Times New Roman" w:cs="Times New Roman"/>
          <w:b/>
          <w:i/>
          <w:color w:val="000000" w:themeColor="text1"/>
          <w:sz w:val="24"/>
          <w:lang w:val="en-GB"/>
        </w:rPr>
        <w:t xml:space="preserve"> </w:t>
      </w:r>
    </w:p>
    <w:p w14:paraId="791E93A4" w14:textId="42EB6E49" w:rsidR="00553696" w:rsidRPr="00837858" w:rsidRDefault="00072D2C"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1</w:t>
      </w:r>
      <w:r w:rsidR="00553696" w:rsidRPr="00837858">
        <w:rPr>
          <w:rFonts w:ascii="Times New Roman" w:hAnsi="Times New Roman" w:cs="Times New Roman"/>
          <w:i/>
          <w:color w:val="000000" w:themeColor="text1"/>
          <w:sz w:val="24"/>
          <w:lang w:val="en-GB"/>
        </w:rPr>
        <w:t>.</w:t>
      </w:r>
      <w:r w:rsidR="00553696" w:rsidRPr="00837858">
        <w:rPr>
          <w:rFonts w:ascii="Times New Roman" w:hAnsi="Times New Roman" w:cs="Times New Roman"/>
          <w:color w:val="000000" w:themeColor="text1"/>
          <w:sz w:val="24"/>
          <w:lang w:val="en-GB"/>
        </w:rPr>
        <w:t xml:space="preserve"> The extinction phase was similar to the acquisition phase (i.e., four blocks of 20 trials) with </w:t>
      </w:r>
      <w:r w:rsidR="00223577" w:rsidRPr="00837858">
        <w:rPr>
          <w:rFonts w:ascii="Times New Roman" w:hAnsi="Times New Roman" w:cs="Times New Roman"/>
          <w:color w:val="000000" w:themeColor="text1"/>
          <w:sz w:val="24"/>
          <w:lang w:val="en-GB"/>
        </w:rPr>
        <w:t xml:space="preserve">one </w:t>
      </w:r>
      <w:r w:rsidR="00553696" w:rsidRPr="00837858">
        <w:rPr>
          <w:rFonts w:ascii="Times New Roman" w:hAnsi="Times New Roman" w:cs="Times New Roman"/>
          <w:color w:val="000000" w:themeColor="text1"/>
          <w:sz w:val="24"/>
          <w:lang w:val="en-GB"/>
        </w:rPr>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w:t>
      </w:r>
      <w:r w:rsidR="000C3B1C" w:rsidRPr="00837858">
        <w:rPr>
          <w:rFonts w:ascii="Times New Roman" w:hAnsi="Times New Roman" w:cs="Times New Roman"/>
          <w:color w:val="000000" w:themeColor="text1"/>
          <w:sz w:val="24"/>
          <w:lang w:val="en-GB"/>
        </w:rPr>
        <w:t xml:space="preserve">but </w:t>
      </w:r>
      <w:r w:rsidR="00223577" w:rsidRPr="00837858">
        <w:rPr>
          <w:rFonts w:ascii="Times New Roman" w:hAnsi="Times New Roman" w:cs="Times New Roman"/>
          <w:color w:val="000000" w:themeColor="text1"/>
          <w:sz w:val="24"/>
          <w:lang w:val="en-GB"/>
        </w:rPr>
        <w:t xml:space="preserve">now, </w:t>
      </w:r>
      <w:r w:rsidR="000C3B1C" w:rsidRPr="00837858">
        <w:rPr>
          <w:rFonts w:ascii="Times New Roman" w:hAnsi="Times New Roman" w:cs="Times New Roman"/>
          <w:color w:val="000000" w:themeColor="text1"/>
          <w:sz w:val="24"/>
          <w:lang w:val="en-GB"/>
        </w:rPr>
        <w:t xml:space="preserve">there was </w:t>
      </w:r>
      <w:r w:rsidR="00553696" w:rsidRPr="00837858">
        <w:rPr>
          <w:rFonts w:ascii="Times New Roman" w:hAnsi="Times New Roman" w:cs="Times New Roman"/>
          <w:color w:val="000000" w:themeColor="text1"/>
          <w:sz w:val="24"/>
          <w:lang w:val="en-GB"/>
        </w:rPr>
        <w:t xml:space="preserve">no subsequent presentation of an outcome. Selecting (R2) when presented with neutral target (T1) resulted in the removal of that stimulus from the screen followed by a 250ms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presentation of outcome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Selecting (R3) in the presence of a negative source (S2) resulted in the removal of that stimulus from the screen </w:t>
      </w:r>
      <w:r w:rsidR="000C3B1C" w:rsidRPr="00837858">
        <w:rPr>
          <w:rFonts w:ascii="Times New Roman" w:hAnsi="Times New Roman" w:cs="Times New Roman"/>
          <w:color w:val="000000" w:themeColor="text1"/>
          <w:sz w:val="24"/>
          <w:lang w:val="en-GB"/>
        </w:rPr>
        <w:t xml:space="preserve">but </w:t>
      </w:r>
      <w:r w:rsidR="00553696" w:rsidRPr="00837858">
        <w:rPr>
          <w:rFonts w:ascii="Times New Roman" w:hAnsi="Times New Roman" w:cs="Times New Roman"/>
          <w:color w:val="000000" w:themeColor="text1"/>
          <w:sz w:val="24"/>
          <w:lang w:val="en-GB"/>
        </w:rPr>
        <w:t xml:space="preserve">no presentation of an outcome. Pressing (R4) when presented with neutral target (T2) resulted in the removal of that stimulus from the screen, an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presentation of outcome (O2) (see </w:t>
      </w:r>
      <w:r w:rsidR="00223577" w:rsidRPr="00837858">
        <w:rPr>
          <w:rFonts w:ascii="Times New Roman" w:hAnsi="Times New Roman" w:cs="Times New Roman"/>
          <w:color w:val="000000" w:themeColor="text1"/>
          <w:sz w:val="24"/>
          <w:lang w:val="en-GB"/>
        </w:rPr>
        <w:t xml:space="preserve">Figure </w:t>
      </w:r>
      <w:r w:rsidR="00553696" w:rsidRPr="00837858">
        <w:rPr>
          <w:rFonts w:ascii="Times New Roman" w:hAnsi="Times New Roman" w:cs="Times New Roman"/>
          <w:color w:val="000000" w:themeColor="text1"/>
          <w:sz w:val="24"/>
          <w:lang w:val="en-GB"/>
        </w:rPr>
        <w:t>2). In case of an incorrect response an er</w:t>
      </w:r>
      <w:r w:rsidR="00B8631C" w:rsidRPr="00837858">
        <w:rPr>
          <w:rFonts w:ascii="Times New Roman" w:hAnsi="Times New Roman" w:cs="Times New Roman"/>
          <w:color w:val="000000" w:themeColor="text1"/>
          <w:sz w:val="24"/>
          <w:lang w:val="en-GB"/>
        </w:rPr>
        <w:t>ror feedback was displayed for 2</w:t>
      </w:r>
      <w:r w:rsidR="00553696" w:rsidRPr="00837858">
        <w:rPr>
          <w:rFonts w:ascii="Times New Roman" w:hAnsi="Times New Roman" w:cs="Times New Roman"/>
          <w:color w:val="000000" w:themeColor="text1"/>
          <w:sz w:val="24"/>
          <w:lang w:val="en-GB"/>
        </w:rPr>
        <w:t>000ms. During this time participants could not emit another response and had to wait until the next trial in order to try again.</w:t>
      </w:r>
    </w:p>
    <w:p w14:paraId="66BDB640" w14:textId="2CAB734B"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2</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The extinction phase was similar to that used in Experiment 1 with one notable change. Whereas Experiment 1 attempted to extinguish evaluative responding by removing the outcome from the valenced contingency, Experiment 2 </w:t>
      </w:r>
      <w:r w:rsidR="00223577" w:rsidRPr="00837858">
        <w:rPr>
          <w:rFonts w:ascii="Times New Roman" w:hAnsi="Times New Roman" w:cs="Times New Roman"/>
          <w:color w:val="000000" w:themeColor="text1"/>
          <w:sz w:val="24"/>
          <w:lang w:val="en-GB"/>
        </w:rPr>
        <w:t>removed</w:t>
      </w:r>
      <w:r w:rsidRPr="00837858">
        <w:rPr>
          <w:rFonts w:ascii="Times New Roman" w:hAnsi="Times New Roman" w:cs="Times New Roman"/>
          <w:color w:val="000000" w:themeColor="text1"/>
          <w:sz w:val="24"/>
          <w:lang w:val="en-GB"/>
        </w:rPr>
        <w:t xml:space="preserve"> the outcome from the non-valenced contingency. Specifically, selecting (R1) in the presence of a positive </w:t>
      </w:r>
      <w:r w:rsidRPr="00837858">
        <w:rPr>
          <w:rFonts w:ascii="Times New Roman" w:hAnsi="Times New Roman" w:cs="Times New Roman"/>
          <w:color w:val="000000" w:themeColor="text1"/>
          <w:sz w:val="24"/>
          <w:lang w:val="en-GB"/>
        </w:rPr>
        <w:lastRenderedPageBreak/>
        <w:t xml:space="preserve">source (S1) removed that stimulus from the screen, led to a 250ms inter-stimulus interval, and presentation of outcome (O1). Selecting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 xml:space="preserve">when presented with neutral target (T2) was not followed by an outcome (see Table 3). </w:t>
      </w:r>
      <w:r w:rsidR="005434EB" w:rsidRPr="00837858">
        <w:rPr>
          <w:rStyle w:val="FootnoteReference"/>
          <w:rFonts w:ascii="Times New Roman" w:hAnsi="Times New Roman" w:cs="Times New Roman"/>
          <w:color w:val="000000" w:themeColor="text1"/>
          <w:sz w:val="24"/>
          <w:lang w:val="en-GB"/>
        </w:rPr>
        <w:footnoteReference w:id="8"/>
      </w:r>
    </w:p>
    <w:p w14:paraId="475FAF8F" w14:textId="657E029F"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3</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We now attempted to extinguish evaluative responding by removing the common intersection (outcome) from both contingencies. Selecting (R1) in the presence of a positive source (S1) or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from the screen, led to a 250ms inter-stimulus interval, and was not followed by an outcome. Selecting (R3) in the presence of a negative source (S2) or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when presented with neutral target (T2) was a</w:t>
      </w:r>
      <w:r w:rsidR="00223577" w:rsidRPr="00837858">
        <w:rPr>
          <w:rFonts w:ascii="Times New Roman" w:hAnsi="Times New Roman" w:cs="Times New Roman"/>
          <w:color w:val="000000" w:themeColor="text1"/>
          <w:sz w:val="24"/>
          <w:lang w:val="en-GB"/>
        </w:rPr>
        <w:t>lso not followed by an outcome</w:t>
      </w:r>
      <w:r w:rsidRPr="00837858">
        <w:rPr>
          <w:rFonts w:ascii="Times New Roman" w:hAnsi="Times New Roman" w:cs="Times New Roman"/>
          <w:color w:val="000000" w:themeColor="text1"/>
          <w:sz w:val="24"/>
          <w:lang w:val="en-GB"/>
        </w:rPr>
        <w:t xml:space="preserve">. </w:t>
      </w:r>
    </w:p>
    <w:p w14:paraId="5D02BC7C" w14:textId="37721D80"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4</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t>
      </w:r>
      <w:r w:rsidR="002C6208" w:rsidRPr="00837858">
        <w:rPr>
          <w:rFonts w:ascii="Times New Roman" w:hAnsi="Times New Roman" w:cs="Times New Roman"/>
          <w:color w:val="000000" w:themeColor="text1"/>
          <w:sz w:val="24"/>
          <w:lang w:val="en-GB"/>
        </w:rPr>
        <w:t>The extinction phase consisted of 4 blocks of 20 trials each. P</w:t>
      </w:r>
      <w:r w:rsidRPr="00837858">
        <w:rPr>
          <w:rFonts w:ascii="Times New Roman" w:hAnsi="Times New Roman" w:cs="Times New Roman"/>
          <w:color w:val="000000" w:themeColor="text1"/>
          <w:sz w:val="24"/>
          <w:lang w:val="en-GB"/>
        </w:rPr>
        <w:t xml:space="preserve">articipants were told that they would complete a second task wherein they would only have to observe a stream of stimuli. Each trial </w:t>
      </w:r>
      <w:r w:rsidR="00BD7B6F" w:rsidRPr="00837858">
        <w:rPr>
          <w:rFonts w:ascii="Times New Roman" w:hAnsi="Times New Roman" w:cs="Times New Roman"/>
          <w:color w:val="000000" w:themeColor="text1"/>
          <w:sz w:val="24"/>
          <w:lang w:val="en-GB"/>
        </w:rPr>
        <w:t xml:space="preserve">involved </w:t>
      </w:r>
      <w:r w:rsidRPr="00837858">
        <w:rPr>
          <w:rFonts w:ascii="Times New Roman" w:hAnsi="Times New Roman" w:cs="Times New Roman"/>
          <w:color w:val="000000" w:themeColor="text1"/>
          <w:sz w:val="24"/>
          <w:lang w:val="en-GB"/>
        </w:rPr>
        <w:t>the presentation of a stimulus (T1, O1, T2, O2)</w:t>
      </w:r>
      <w:r w:rsidR="00BD7B6F" w:rsidRPr="00837858">
        <w:rPr>
          <w:rFonts w:ascii="Times New Roman" w:hAnsi="Times New Roman" w:cs="Times New Roman"/>
          <w:color w:val="000000" w:themeColor="text1"/>
          <w:sz w:val="24"/>
          <w:lang w:val="en-GB"/>
        </w:rPr>
        <w:t xml:space="preserve"> for 1500ms and </w:t>
      </w:r>
      <w:r w:rsidRPr="00837858">
        <w:rPr>
          <w:rFonts w:ascii="Times New Roman" w:hAnsi="Times New Roman" w:cs="Times New Roman"/>
          <w:color w:val="000000" w:themeColor="text1"/>
          <w:sz w:val="24"/>
          <w:lang w:val="en-GB"/>
        </w:rPr>
        <w:t>each stimulus was presented five times per block. After an inter-trial interval of 1500ms the next trial began. No categorization response was required during this phase. Each type of stimulus was presented with equal frequency within each block.</w:t>
      </w:r>
    </w:p>
    <w:p w14:paraId="6EDEC04E" w14:textId="77777777" w:rsidR="00A94309" w:rsidRPr="00837858" w:rsidDel="00220E16" w:rsidRDefault="00A94309" w:rsidP="00932667">
      <w:pPr>
        <w:spacing w:line="480" w:lineRule="auto"/>
        <w:contextualSpacing/>
        <w:rPr>
          <w:del w:id="16" w:author="Ian Hussey" w:date="2020-07-17T11:38:00Z"/>
          <w:rFonts w:ascii="Times New Roman" w:hAnsi="Times New Roman" w:cs="Times New Roman"/>
          <w:b/>
          <w:color w:val="000000" w:themeColor="text1"/>
          <w:sz w:val="24"/>
          <w:lang w:val="en-GB"/>
        </w:rPr>
      </w:pPr>
    </w:p>
    <w:p w14:paraId="07E9D9B9" w14:textId="6BD5FC7E" w:rsidR="00A94309" w:rsidRPr="00837858" w:rsidDel="00220E16" w:rsidRDefault="00A94309" w:rsidP="00932667">
      <w:pPr>
        <w:spacing w:line="480" w:lineRule="auto"/>
        <w:contextualSpacing/>
        <w:rPr>
          <w:del w:id="17" w:author="Ian Hussey" w:date="2020-07-17T11:38:00Z"/>
          <w:rFonts w:ascii="Times New Roman" w:hAnsi="Times New Roman" w:cs="Times New Roman"/>
          <w:b/>
          <w:color w:val="000000" w:themeColor="text1"/>
          <w:sz w:val="24"/>
          <w:lang w:val="en-GB"/>
        </w:rPr>
      </w:pPr>
    </w:p>
    <w:p w14:paraId="0B446D28" w14:textId="585B439B" w:rsidR="002C6208" w:rsidRPr="00837858" w:rsidDel="00220E16" w:rsidRDefault="002C6208" w:rsidP="00932667">
      <w:pPr>
        <w:spacing w:line="480" w:lineRule="auto"/>
        <w:contextualSpacing/>
        <w:rPr>
          <w:del w:id="18" w:author="Ian Hussey" w:date="2020-07-17T11:38:00Z"/>
          <w:rFonts w:ascii="Times New Roman" w:hAnsi="Times New Roman" w:cs="Times New Roman"/>
          <w:b/>
          <w:color w:val="000000" w:themeColor="text1"/>
          <w:sz w:val="24"/>
          <w:lang w:val="en-GB"/>
        </w:rPr>
      </w:pPr>
    </w:p>
    <w:p w14:paraId="403D6D8C" w14:textId="107852AB" w:rsidR="002C6208" w:rsidRPr="00837858" w:rsidDel="00220E16" w:rsidRDefault="002C6208" w:rsidP="00932667">
      <w:pPr>
        <w:spacing w:line="480" w:lineRule="auto"/>
        <w:contextualSpacing/>
        <w:rPr>
          <w:del w:id="19" w:author="Ian Hussey" w:date="2020-07-17T11:38:00Z"/>
          <w:rFonts w:ascii="Times New Roman" w:hAnsi="Times New Roman" w:cs="Times New Roman"/>
          <w:b/>
          <w:color w:val="000000" w:themeColor="text1"/>
          <w:sz w:val="24"/>
          <w:lang w:val="en-GB"/>
        </w:rPr>
      </w:pPr>
    </w:p>
    <w:p w14:paraId="73082816" w14:textId="671EEEF4" w:rsidR="002C6208" w:rsidRPr="00837858" w:rsidDel="00220E16" w:rsidRDefault="002C6208" w:rsidP="00932667">
      <w:pPr>
        <w:spacing w:line="480" w:lineRule="auto"/>
        <w:contextualSpacing/>
        <w:rPr>
          <w:del w:id="20" w:author="Ian Hussey" w:date="2020-07-17T11:38:00Z"/>
          <w:rFonts w:ascii="Times New Roman" w:hAnsi="Times New Roman" w:cs="Times New Roman"/>
          <w:b/>
          <w:color w:val="000000" w:themeColor="text1"/>
          <w:sz w:val="24"/>
          <w:lang w:val="en-GB"/>
        </w:rPr>
      </w:pPr>
    </w:p>
    <w:p w14:paraId="28C2008D" w14:textId="5344F6D5" w:rsidR="002C6208" w:rsidRPr="00837858" w:rsidDel="00220E16" w:rsidRDefault="002C6208" w:rsidP="00932667">
      <w:pPr>
        <w:spacing w:line="480" w:lineRule="auto"/>
        <w:contextualSpacing/>
        <w:rPr>
          <w:del w:id="21" w:author="Ian Hussey" w:date="2020-07-17T11:38:00Z"/>
          <w:rFonts w:ascii="Times New Roman" w:hAnsi="Times New Roman" w:cs="Times New Roman"/>
          <w:b/>
          <w:color w:val="000000" w:themeColor="text1"/>
          <w:sz w:val="24"/>
          <w:lang w:val="en-GB"/>
        </w:rPr>
      </w:pPr>
    </w:p>
    <w:p w14:paraId="17BE265E" w14:textId="715D13CF" w:rsidR="002C6208" w:rsidRPr="00837858" w:rsidDel="00220E16" w:rsidRDefault="002C6208" w:rsidP="00932667">
      <w:pPr>
        <w:spacing w:line="480" w:lineRule="auto"/>
        <w:contextualSpacing/>
        <w:rPr>
          <w:del w:id="22" w:author="Ian Hussey" w:date="2020-07-17T11:38:00Z"/>
          <w:rFonts w:ascii="Times New Roman" w:hAnsi="Times New Roman" w:cs="Times New Roman"/>
          <w:b/>
          <w:color w:val="000000" w:themeColor="text1"/>
          <w:sz w:val="24"/>
          <w:lang w:val="en-GB"/>
        </w:rPr>
      </w:pPr>
    </w:p>
    <w:p w14:paraId="1ACDCF68" w14:textId="024A3189" w:rsidR="002C6208" w:rsidRPr="00837858" w:rsidDel="00220E16" w:rsidRDefault="002C6208" w:rsidP="00932667">
      <w:pPr>
        <w:spacing w:line="480" w:lineRule="auto"/>
        <w:contextualSpacing/>
        <w:rPr>
          <w:del w:id="23" w:author="Ian Hussey" w:date="2020-07-17T11:38:00Z"/>
          <w:rFonts w:ascii="Times New Roman" w:hAnsi="Times New Roman" w:cs="Times New Roman"/>
          <w:b/>
          <w:color w:val="000000" w:themeColor="text1"/>
          <w:sz w:val="24"/>
          <w:lang w:val="en-GB"/>
        </w:rPr>
      </w:pPr>
    </w:p>
    <w:p w14:paraId="735AFA88" w14:textId="77777777" w:rsidR="000D1446" w:rsidRPr="00837858" w:rsidRDefault="000D1446" w:rsidP="00932667">
      <w:pPr>
        <w:spacing w:line="480" w:lineRule="auto"/>
        <w:contextualSpacing/>
        <w:rPr>
          <w:rFonts w:ascii="Times New Roman" w:hAnsi="Times New Roman" w:cs="Times New Roman"/>
          <w:b/>
          <w:color w:val="000000" w:themeColor="text1"/>
          <w:sz w:val="24"/>
          <w:lang w:val="en-GB"/>
        </w:rPr>
      </w:pPr>
    </w:p>
    <w:p w14:paraId="7B5F6D0B" w14:textId="77777777" w:rsidR="00220E16" w:rsidRPr="00837858" w:rsidRDefault="00220E16">
      <w:pPr>
        <w:rPr>
          <w:ins w:id="24" w:author="Ian Hussey" w:date="2020-07-17T11:38:00Z"/>
          <w:rFonts w:ascii="Times New Roman" w:hAnsi="Times New Roman" w:cs="Times New Roman"/>
          <w:b/>
          <w:color w:val="000000" w:themeColor="text1"/>
          <w:sz w:val="24"/>
          <w:lang w:val="en-GB"/>
        </w:rPr>
      </w:pPr>
      <w:ins w:id="25" w:author="Ian Hussey" w:date="2020-07-17T11:38:00Z">
        <w:r w:rsidRPr="00837858">
          <w:rPr>
            <w:rFonts w:ascii="Times New Roman" w:hAnsi="Times New Roman" w:cs="Times New Roman"/>
            <w:b/>
            <w:color w:val="000000" w:themeColor="text1"/>
            <w:sz w:val="24"/>
            <w:lang w:val="en-GB"/>
          </w:rPr>
          <w:br w:type="page"/>
        </w:r>
      </w:ins>
    </w:p>
    <w:p w14:paraId="0BD3ED21" w14:textId="35E3B339" w:rsidR="00A94309" w:rsidRPr="00837858" w:rsidRDefault="00A94309" w:rsidP="00A94309">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Figure 2</w:t>
      </w:r>
    </w:p>
    <w:p w14:paraId="5C3CB638" w14:textId="77777777" w:rsidR="00A94309" w:rsidRPr="00837858" w:rsidRDefault="00A94309" w:rsidP="00A94309">
      <w:pPr>
        <w:spacing w:line="480" w:lineRule="auto"/>
        <w:contextualSpacing/>
        <w:rPr>
          <w:rFonts w:ascii="Times New Roman" w:hAnsi="Times New Roman" w:cs="Times New Roman"/>
          <w:b/>
          <w:i/>
          <w:color w:val="000000" w:themeColor="text1"/>
          <w:sz w:val="24"/>
          <w:lang w:val="en-GB"/>
        </w:rPr>
      </w:pPr>
      <w:commentRangeStart w:id="26"/>
      <w:r w:rsidRPr="00837858">
        <w:rPr>
          <w:rFonts w:ascii="Times New Roman" w:hAnsi="Times New Roman" w:cs="Times New Roman"/>
          <w:i/>
          <w:color w:val="000000" w:themeColor="text1"/>
          <w:sz w:val="24"/>
          <w:lang w:val="en-GB"/>
        </w:rPr>
        <w:t>Schematic overview of the procedures and expected effects in Experiments 1-7.</w:t>
      </w:r>
      <w:commentRangeEnd w:id="26"/>
      <w:r w:rsidR="00843A3B" w:rsidRPr="00837858">
        <w:rPr>
          <w:rStyle w:val="CommentReference"/>
          <w:lang w:val="en-GB"/>
        </w:rPr>
        <w:commentReference w:id="26"/>
      </w:r>
    </w:p>
    <w:p w14:paraId="20277B21" w14:textId="77777777" w:rsidR="00A94309" w:rsidRPr="00837858" w:rsidRDefault="00A94309" w:rsidP="00220E16">
      <w:pPr>
        <w:spacing w:line="480" w:lineRule="auto"/>
        <w:contextualSpacing/>
        <w:jc w:val="center"/>
        <w:rPr>
          <w:rFonts w:ascii="Times New Roman" w:hAnsi="Times New Roman" w:cs="Times New Roman"/>
          <w:b/>
          <w:color w:val="000000" w:themeColor="text1"/>
          <w:sz w:val="24"/>
          <w:lang w:val="en-GB"/>
        </w:rPr>
      </w:pPr>
      <w:r w:rsidRPr="00837858">
        <w:rPr>
          <w:lang w:val="en-GB" w:eastAsia="nl-BE"/>
        </w:rPr>
        <w:drawing>
          <wp:inline distT="0" distB="0" distL="0" distR="0" wp14:anchorId="25AB7356" wp14:editId="2C8603C7">
            <wp:extent cx="5340413" cy="714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129" cy="7171968"/>
                    </a:xfrm>
                    <a:prstGeom prst="rect">
                      <a:avLst/>
                    </a:prstGeom>
                  </pic:spPr>
                </pic:pic>
              </a:graphicData>
            </a:graphic>
          </wp:inline>
        </w:drawing>
      </w:r>
    </w:p>
    <w:p w14:paraId="02757E6A" w14:textId="16E728F3" w:rsidR="002C6208" w:rsidRPr="00837858" w:rsidRDefault="002C6208" w:rsidP="00932667">
      <w:pPr>
        <w:spacing w:line="480" w:lineRule="auto"/>
        <w:contextualSpacing/>
        <w:rPr>
          <w:ins w:id="27" w:author="Ian Hussey" w:date="2020-07-17T11:38:00Z"/>
          <w:rFonts w:ascii="Times New Roman" w:hAnsi="Times New Roman" w:cs="Times New Roman"/>
          <w:color w:val="000000" w:themeColor="text1"/>
          <w:sz w:val="24"/>
          <w:lang w:val="en-GB"/>
        </w:rPr>
      </w:pPr>
      <w:r w:rsidRPr="00837858">
        <w:rPr>
          <w:rFonts w:ascii="Times New Roman" w:hAnsi="Times New Roman" w:cs="Times New Roman"/>
          <w:i/>
          <w:color w:val="000000" w:themeColor="text1"/>
          <w:sz w:val="24"/>
          <w:lang w:val="en-GB"/>
        </w:rPr>
        <w:t>Note</w:t>
      </w:r>
      <w:r w:rsidRPr="00837858">
        <w:rPr>
          <w:rFonts w:ascii="Times New Roman" w:hAnsi="Times New Roman" w:cs="Times New Roman"/>
          <w:color w:val="000000" w:themeColor="text1"/>
          <w:sz w:val="24"/>
          <w:lang w:val="en-GB"/>
        </w:rPr>
        <w:t xml:space="preserve">. For illustration purposes Figure 2 only display one set of contingencies for most experiments (i.e., the ‘positively valenced’ contingencies). However, each experiment also contained another set of ‘negatively valenced’ contingencies as well. </w:t>
      </w:r>
    </w:p>
    <w:p w14:paraId="3D1A9FC2" w14:textId="77777777" w:rsidR="00220E16" w:rsidRPr="00837858" w:rsidRDefault="00220E16" w:rsidP="00932667">
      <w:pPr>
        <w:spacing w:line="480" w:lineRule="auto"/>
        <w:contextualSpacing/>
        <w:rPr>
          <w:rFonts w:ascii="Times New Roman" w:hAnsi="Times New Roman" w:cs="Times New Roman"/>
          <w:color w:val="000000" w:themeColor="text1"/>
          <w:sz w:val="24"/>
          <w:lang w:val="en-GB"/>
        </w:rPr>
      </w:pPr>
    </w:p>
    <w:p w14:paraId="357D412A" w14:textId="33D4B6CC" w:rsidR="00BA1B4A" w:rsidRPr="00837858" w:rsidRDefault="00BA1B4A" w:rsidP="00932667">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Evaluative Measures</w:t>
      </w:r>
    </w:p>
    <w:p w14:paraId="66550C37" w14:textId="1AD69776"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IAT</w:t>
      </w:r>
      <w:r w:rsidRPr="00837858">
        <w:rPr>
          <w:rFonts w:ascii="Times New Roman" w:hAnsi="Times New Roman" w:cs="Times New Roman"/>
          <w:i/>
          <w:color w:val="000000" w:themeColor="text1"/>
          <w:sz w:val="24"/>
          <w:lang w:val="en-GB"/>
        </w:rPr>
        <w:t xml:space="preserve"> </w:t>
      </w:r>
    </w:p>
    <w:p w14:paraId="6DF2C042" w14:textId="77777777" w:rsidR="007C16BA"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An IAT was administered to measure relative automatic evaluations of the target </w:t>
      </w:r>
      <w:r w:rsidR="00654257" w:rsidRPr="00837858">
        <w:rPr>
          <w:rFonts w:ascii="Times New Roman" w:hAnsi="Times New Roman" w:cs="Times New Roman"/>
          <w:color w:val="000000" w:themeColor="text1"/>
          <w:sz w:val="24"/>
          <w:lang w:val="en-GB"/>
        </w:rPr>
        <w:t>stimuli</w:t>
      </w:r>
      <w:r w:rsidRPr="00837858">
        <w:rPr>
          <w:rFonts w:ascii="Times New Roman" w:hAnsi="Times New Roman" w:cs="Times New Roman"/>
          <w:color w:val="000000" w:themeColor="text1"/>
          <w:sz w:val="24"/>
          <w:lang w:val="en-GB"/>
        </w:rPr>
        <w:t>. Participants were informed that the two Chinese symbols (T1 and T2) they had encountered during the learning phase (targets) as well as the words ‘Good’ and ‘Bad’ (attributes) would appear on the upper left and right sides of the screen</w:t>
      </w:r>
      <w:r w:rsidR="007C16B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During each trial a stimulus</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related to one of those categories would appear in the middle of the screen and they had to assign</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 xml:space="preserve">it </w:t>
      </w:r>
      <w:r w:rsidRPr="00837858">
        <w:rPr>
          <w:rFonts w:ascii="Times New Roman" w:hAnsi="Times New Roman" w:cs="Times New Roman"/>
          <w:color w:val="000000" w:themeColor="text1"/>
          <w:sz w:val="24"/>
          <w:lang w:val="en-GB"/>
        </w:rPr>
        <w:t xml:space="preserve">to </w:t>
      </w:r>
      <w:r w:rsidR="007C16BA" w:rsidRPr="00837858">
        <w:rPr>
          <w:rFonts w:ascii="Times New Roman" w:hAnsi="Times New Roman" w:cs="Times New Roman"/>
          <w:color w:val="000000" w:themeColor="text1"/>
          <w:sz w:val="24"/>
          <w:lang w:val="en-GB"/>
        </w:rPr>
        <w:t>its corresponding category</w:t>
      </w:r>
      <w:r w:rsidRPr="00837858">
        <w:rPr>
          <w:rFonts w:ascii="Times New Roman" w:hAnsi="Times New Roman" w:cs="Times New Roman"/>
          <w:color w:val="000000" w:themeColor="text1"/>
          <w:sz w:val="24"/>
          <w:lang w:val="en-GB"/>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908495A"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each participant completed seven blocks of trials. The first block of 20 practice trials required them to sort the </w:t>
      </w:r>
      <w:r w:rsidR="004F24A2" w:rsidRPr="00837858">
        <w:rPr>
          <w:rFonts w:ascii="Times New Roman" w:hAnsi="Times New Roman" w:cs="Times New Roman"/>
          <w:color w:val="000000" w:themeColor="text1"/>
          <w:sz w:val="24"/>
          <w:lang w:val="en-GB"/>
        </w:rPr>
        <w:t xml:space="preserve">target stimuli </w:t>
      </w:r>
      <w:r w:rsidRPr="00837858">
        <w:rPr>
          <w:rFonts w:ascii="Times New Roman" w:hAnsi="Times New Roman" w:cs="Times New Roman"/>
          <w:color w:val="000000" w:themeColor="text1"/>
          <w:sz w:val="24"/>
          <w:lang w:val="en-GB"/>
        </w:rPr>
        <w:t xml:space="preserve">into their respective categories, with one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and ‘positive’ words using the left key and the second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and ‘negative’ words using the right key. The fifth block of 20 trials reversed the key assignments, with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now assigned to the right key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the left key. </w:t>
      </w:r>
      <w:r w:rsidR="004F24A2"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 sixth (20 trials) and seventh blocks (40 trials) required participants to categorize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with ‘negative’ words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‘positive’ words. </w:t>
      </w:r>
    </w:p>
    <w:p w14:paraId="2599F5BA" w14:textId="77777777"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Self-</w:t>
      </w:r>
      <w:r w:rsidR="00932667" w:rsidRPr="00837858">
        <w:rPr>
          <w:rFonts w:ascii="Times New Roman" w:hAnsi="Times New Roman" w:cs="Times New Roman"/>
          <w:b/>
          <w:i/>
          <w:color w:val="000000" w:themeColor="text1"/>
          <w:sz w:val="24"/>
          <w:lang w:val="en-GB"/>
        </w:rPr>
        <w:t>R</w:t>
      </w:r>
      <w:r w:rsidRPr="00837858">
        <w:rPr>
          <w:rFonts w:ascii="Times New Roman" w:hAnsi="Times New Roman" w:cs="Times New Roman"/>
          <w:b/>
          <w:i/>
          <w:color w:val="000000" w:themeColor="text1"/>
          <w:sz w:val="24"/>
          <w:lang w:val="en-GB"/>
        </w:rPr>
        <w:t xml:space="preserve">eport </w:t>
      </w:r>
      <w:r w:rsidR="00932667" w:rsidRPr="00837858">
        <w:rPr>
          <w:rFonts w:ascii="Times New Roman" w:hAnsi="Times New Roman" w:cs="Times New Roman"/>
          <w:b/>
          <w:i/>
          <w:color w:val="000000" w:themeColor="text1"/>
          <w:sz w:val="24"/>
          <w:lang w:val="en-GB"/>
        </w:rPr>
        <w:t>M</w:t>
      </w:r>
      <w:r w:rsidRPr="00837858">
        <w:rPr>
          <w:rFonts w:ascii="Times New Roman" w:hAnsi="Times New Roman" w:cs="Times New Roman"/>
          <w:b/>
          <w:i/>
          <w:color w:val="000000" w:themeColor="text1"/>
          <w:sz w:val="24"/>
          <w:lang w:val="en-GB"/>
        </w:rPr>
        <w:t>easures</w:t>
      </w:r>
      <w:r w:rsidRPr="00837858">
        <w:rPr>
          <w:rFonts w:ascii="Times New Roman" w:hAnsi="Times New Roman" w:cs="Times New Roman"/>
          <w:i/>
          <w:color w:val="000000" w:themeColor="text1"/>
          <w:sz w:val="24"/>
          <w:lang w:val="en-GB"/>
        </w:rPr>
        <w:t xml:space="preserve"> </w:t>
      </w:r>
    </w:p>
    <w:p w14:paraId="6564EE3B" w14:textId="5758B645"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lastRenderedPageBreak/>
        <w:t>Ratings of the two outcome (Brand names: O1 and O2) and target stimuli (Chinese symbols: T1 and T2) were obtained using a series of Likert scales. On each trial, participants were presented with a stimulus and asked to indicate whether they considered it to be ‘</w:t>
      </w:r>
      <w:r w:rsidRPr="00837858">
        <w:rPr>
          <w:rFonts w:ascii="Times New Roman" w:hAnsi="Times New Roman" w:cs="Times New Roman"/>
          <w:i/>
          <w:color w:val="000000" w:themeColor="text1"/>
          <w:sz w:val="24"/>
          <w:lang w:val="en-GB"/>
        </w:rPr>
        <w:t>Good/Bad</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Pleasant/Unpleasant</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Positive/Negative</w:t>
      </w:r>
      <w:r w:rsidRPr="00837858">
        <w:rPr>
          <w:rFonts w:ascii="Times New Roman" w:hAnsi="Times New Roman" w:cs="Times New Roman"/>
          <w:color w:val="000000" w:themeColor="text1"/>
          <w:sz w:val="24"/>
          <w:lang w:val="en-GB"/>
        </w:rPr>
        <w:t>’ and whether ‘</w:t>
      </w:r>
      <w:r w:rsidRPr="00837858">
        <w:rPr>
          <w:rFonts w:ascii="Times New Roman" w:hAnsi="Times New Roman" w:cs="Times New Roman"/>
          <w:i/>
          <w:color w:val="000000" w:themeColor="text1"/>
          <w:sz w:val="24"/>
          <w:lang w:val="en-GB"/>
        </w:rPr>
        <w:t>I like it/I don’t like it</w:t>
      </w:r>
      <w:r w:rsidRPr="00837858">
        <w:rPr>
          <w:rFonts w:ascii="Times New Roman" w:hAnsi="Times New Roman" w:cs="Times New Roman"/>
          <w:color w:val="000000" w:themeColor="text1"/>
          <w:sz w:val="24"/>
          <w:lang w:val="en-GB"/>
        </w:rPr>
        <w:t xml:space="preserve">’ using a scale ranging from -5 to +5 with 0 as a neutral point. </w:t>
      </w:r>
      <w:r w:rsidR="00AE7198" w:rsidRPr="00837858">
        <w:rPr>
          <w:rFonts w:ascii="Times New Roman" w:hAnsi="Times New Roman" w:cs="Times New Roman"/>
          <w:color w:val="000000" w:themeColor="text1"/>
          <w:sz w:val="24"/>
          <w:lang w:val="en-GB"/>
        </w:rPr>
        <w:t xml:space="preserve">They </w:t>
      </w:r>
      <w:r w:rsidRPr="00837858">
        <w:rPr>
          <w:rFonts w:ascii="Times New Roman" w:hAnsi="Times New Roman" w:cs="Times New Roman"/>
          <w:color w:val="000000" w:themeColor="text1"/>
          <w:sz w:val="24"/>
          <w:lang w:val="en-GB"/>
        </w:rPr>
        <w:t xml:space="preserve">also indicated how confident they were </w:t>
      </w:r>
      <w:r w:rsidR="00AE7198" w:rsidRPr="00837858">
        <w:rPr>
          <w:rFonts w:ascii="Times New Roman" w:hAnsi="Times New Roman" w:cs="Times New Roman"/>
          <w:color w:val="000000" w:themeColor="text1"/>
          <w:sz w:val="24"/>
          <w:lang w:val="en-GB"/>
        </w:rPr>
        <w:t xml:space="preserve">in </w:t>
      </w:r>
      <w:r w:rsidRPr="00837858">
        <w:rPr>
          <w:rFonts w:ascii="Times New Roman" w:hAnsi="Times New Roman" w:cs="Times New Roman"/>
          <w:color w:val="000000" w:themeColor="text1"/>
          <w:sz w:val="24"/>
          <w:lang w:val="en-GB"/>
        </w:rPr>
        <w:t>their evaluations from -5 (</w:t>
      </w:r>
      <w:r w:rsidRPr="00837858">
        <w:rPr>
          <w:rFonts w:ascii="Times New Roman" w:hAnsi="Times New Roman" w:cs="Times New Roman"/>
          <w:i/>
          <w:color w:val="000000" w:themeColor="text1"/>
          <w:sz w:val="24"/>
          <w:lang w:val="en-GB"/>
        </w:rPr>
        <w:t>not confident</w:t>
      </w:r>
      <w:r w:rsidRPr="00837858">
        <w:rPr>
          <w:rFonts w:ascii="Times New Roman" w:hAnsi="Times New Roman" w:cs="Times New Roman"/>
          <w:color w:val="000000" w:themeColor="text1"/>
          <w:sz w:val="24"/>
          <w:lang w:val="en-GB"/>
        </w:rPr>
        <w:t>) to +5 (</w:t>
      </w:r>
      <w:r w:rsidRPr="00837858">
        <w:rPr>
          <w:rFonts w:ascii="Times New Roman" w:hAnsi="Times New Roman" w:cs="Times New Roman"/>
          <w:i/>
          <w:color w:val="000000" w:themeColor="text1"/>
          <w:sz w:val="24"/>
          <w:lang w:val="en-GB"/>
        </w:rPr>
        <w:t>confident</w:t>
      </w:r>
      <w:r w:rsidRPr="00837858">
        <w:rPr>
          <w:rFonts w:ascii="Times New Roman" w:hAnsi="Times New Roman" w:cs="Times New Roman"/>
          <w:color w:val="000000" w:themeColor="text1"/>
          <w:sz w:val="24"/>
          <w:lang w:val="en-GB"/>
        </w:rPr>
        <w:t>).</w:t>
      </w:r>
    </w:p>
    <w:p w14:paraId="52153AFA" w14:textId="77777777" w:rsidR="00932667" w:rsidRPr="00837858" w:rsidRDefault="00553696" w:rsidP="00932667">
      <w:pPr>
        <w:spacing w:after="0" w:line="480" w:lineRule="auto"/>
        <w:rPr>
          <w:rFonts w:ascii="Times New Roman" w:hAnsi="Times New Roman" w:cs="Times New Roman"/>
          <w:i/>
          <w:sz w:val="24"/>
          <w:lang w:val="en-GB"/>
        </w:rPr>
      </w:pPr>
      <w:r w:rsidRPr="00837858">
        <w:rPr>
          <w:rFonts w:ascii="Times New Roman" w:hAnsi="Times New Roman" w:cs="Times New Roman"/>
          <w:b/>
          <w:i/>
          <w:sz w:val="24"/>
          <w:lang w:val="en-GB"/>
        </w:rPr>
        <w:t xml:space="preserve">Behavioral </w:t>
      </w:r>
      <w:r w:rsidR="00932667" w:rsidRPr="00837858">
        <w:rPr>
          <w:rFonts w:ascii="Times New Roman" w:hAnsi="Times New Roman" w:cs="Times New Roman"/>
          <w:b/>
          <w:i/>
          <w:sz w:val="24"/>
          <w:lang w:val="en-GB"/>
        </w:rPr>
        <w:t>I</w:t>
      </w:r>
      <w:r w:rsidRPr="00837858">
        <w:rPr>
          <w:rFonts w:ascii="Times New Roman" w:hAnsi="Times New Roman" w:cs="Times New Roman"/>
          <w:b/>
          <w:i/>
          <w:sz w:val="24"/>
          <w:lang w:val="en-GB"/>
        </w:rPr>
        <w:t xml:space="preserve">ntention </w:t>
      </w:r>
      <w:r w:rsidR="00932667" w:rsidRPr="00837858">
        <w:rPr>
          <w:rFonts w:ascii="Times New Roman" w:hAnsi="Times New Roman" w:cs="Times New Roman"/>
          <w:b/>
          <w:i/>
          <w:sz w:val="24"/>
          <w:lang w:val="en-GB"/>
        </w:rPr>
        <w:t>T</w:t>
      </w:r>
      <w:r w:rsidRPr="00837858">
        <w:rPr>
          <w:rFonts w:ascii="Times New Roman" w:hAnsi="Times New Roman" w:cs="Times New Roman"/>
          <w:b/>
          <w:i/>
          <w:sz w:val="24"/>
          <w:lang w:val="en-GB"/>
        </w:rPr>
        <w:t>ask</w:t>
      </w:r>
      <w:r w:rsidRPr="00837858">
        <w:rPr>
          <w:rFonts w:ascii="Times New Roman" w:hAnsi="Times New Roman" w:cs="Times New Roman"/>
          <w:i/>
          <w:sz w:val="24"/>
          <w:lang w:val="en-GB"/>
        </w:rPr>
        <w:t xml:space="preserve"> </w:t>
      </w:r>
    </w:p>
    <w:p w14:paraId="6C1431FC" w14:textId="5800C523" w:rsidR="00553696" w:rsidRPr="00837858" w:rsidRDefault="00B8631C" w:rsidP="00B8631C">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This task was comprised of two trials: one trial in which the </w:t>
      </w:r>
      <w:r w:rsidR="00553696" w:rsidRPr="00837858">
        <w:rPr>
          <w:rFonts w:ascii="Times New Roman" w:hAnsi="Times New Roman" w:cs="Times New Roman"/>
          <w:sz w:val="24"/>
          <w:lang w:val="en-GB"/>
        </w:rPr>
        <w:t xml:space="preserve">two target stimuli appeared </w:t>
      </w:r>
      <w:r w:rsidRPr="00837858">
        <w:rPr>
          <w:rFonts w:ascii="Times New Roman" w:hAnsi="Times New Roman" w:cs="Times New Roman"/>
          <w:sz w:val="24"/>
          <w:lang w:val="en-GB"/>
        </w:rPr>
        <w:t xml:space="preserve">simultaneously </w:t>
      </w:r>
      <w:r w:rsidR="00553696" w:rsidRPr="00837858">
        <w:rPr>
          <w:rFonts w:ascii="Times New Roman" w:hAnsi="Times New Roman" w:cs="Times New Roman"/>
          <w:sz w:val="24"/>
          <w:lang w:val="en-GB"/>
        </w:rPr>
        <w:t xml:space="preserve">onscreen, </w:t>
      </w:r>
      <w:r w:rsidRPr="00837858">
        <w:rPr>
          <w:rFonts w:ascii="Times New Roman" w:hAnsi="Times New Roman" w:cs="Times New Roman"/>
          <w:sz w:val="24"/>
          <w:lang w:val="en-GB"/>
        </w:rPr>
        <w:t xml:space="preserve">and another trial where the two outcome stimuli were presented. On the former trial the stimuli appeared as labels on two bottles of ice-tea while on the latter trial they appeared on two bottles of milk). </w:t>
      </w:r>
      <w:r w:rsidR="00AE7198" w:rsidRPr="00837858">
        <w:rPr>
          <w:rFonts w:ascii="Times New Roman" w:hAnsi="Times New Roman" w:cs="Times New Roman"/>
          <w:sz w:val="24"/>
          <w:lang w:val="en-GB"/>
        </w:rPr>
        <w:t xml:space="preserve">Participants had </w:t>
      </w:r>
      <w:r w:rsidR="00553696" w:rsidRPr="00837858">
        <w:rPr>
          <w:rFonts w:ascii="Times New Roman" w:hAnsi="Times New Roman" w:cs="Times New Roman"/>
          <w:sz w:val="24"/>
          <w:lang w:val="en-GB"/>
        </w:rPr>
        <w:t>to indicate, for each pair, which item they would choose if they encountered them in a supermarket. Five answers were possible (i.e., “</w:t>
      </w:r>
      <w:r w:rsidR="00553696" w:rsidRPr="00837858">
        <w:rPr>
          <w:rFonts w:ascii="Times New Roman" w:hAnsi="Times New Roman" w:cs="Times New Roman"/>
          <w:i/>
          <w:sz w:val="24"/>
          <w:lang w:val="en-GB"/>
        </w:rPr>
        <w:t>I would choose product A</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product B”</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both of them</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neither of them</w:t>
      </w:r>
      <w:r w:rsidR="00553696" w:rsidRPr="00837858">
        <w:rPr>
          <w:rFonts w:ascii="Times New Roman" w:hAnsi="Times New Roman" w:cs="Times New Roman"/>
          <w:sz w:val="24"/>
          <w:lang w:val="en-GB"/>
        </w:rPr>
        <w:t>” or “</w:t>
      </w:r>
      <w:r w:rsidR="00553696" w:rsidRPr="00837858">
        <w:rPr>
          <w:rFonts w:ascii="Times New Roman" w:hAnsi="Times New Roman" w:cs="Times New Roman"/>
          <w:i/>
          <w:sz w:val="24"/>
          <w:lang w:val="en-GB"/>
        </w:rPr>
        <w:t>I don’t know”</w:t>
      </w:r>
      <w:r w:rsidR="00553696" w:rsidRPr="00837858">
        <w:rPr>
          <w:rFonts w:ascii="Times New Roman" w:hAnsi="Times New Roman" w:cs="Times New Roman"/>
          <w:sz w:val="24"/>
          <w:lang w:val="en-GB"/>
        </w:rPr>
        <w:t>).</w:t>
      </w:r>
    </w:p>
    <w:p w14:paraId="0E37B1D1" w14:textId="77777777" w:rsidR="00932667" w:rsidRPr="00837858" w:rsidRDefault="00553696" w:rsidP="00932667">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Exploratory </w:t>
      </w:r>
      <w:r w:rsidR="00932667" w:rsidRPr="00837858">
        <w:rPr>
          <w:rFonts w:ascii="Times New Roman" w:hAnsi="Times New Roman" w:cs="Times New Roman"/>
          <w:b/>
          <w:color w:val="000000" w:themeColor="text1"/>
          <w:sz w:val="24"/>
          <w:lang w:val="en-GB"/>
        </w:rPr>
        <w:t>Q</w:t>
      </w:r>
      <w:r w:rsidRPr="00837858">
        <w:rPr>
          <w:rFonts w:ascii="Times New Roman" w:hAnsi="Times New Roman" w:cs="Times New Roman"/>
          <w:b/>
          <w:color w:val="000000" w:themeColor="text1"/>
          <w:sz w:val="24"/>
          <w:lang w:val="en-GB"/>
        </w:rPr>
        <w:t xml:space="preserve">uestions </w:t>
      </w:r>
    </w:p>
    <w:p w14:paraId="20EE05E2" w14:textId="5E8CCE09" w:rsidR="009B375C" w:rsidRPr="00837858" w:rsidRDefault="00553696" w:rsidP="009B375C">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Participants completed a </w:t>
      </w:r>
      <w:r w:rsidRPr="00837858">
        <w:rPr>
          <w:rFonts w:ascii="Times New Roman" w:hAnsi="Times New Roman" w:cs="Times New Roman"/>
          <w:i/>
          <w:color w:val="000000" w:themeColor="text1"/>
          <w:sz w:val="24"/>
          <w:lang w:val="en-GB"/>
        </w:rPr>
        <w:t>memory test</w:t>
      </w:r>
      <w:r w:rsidRPr="00837858">
        <w:rPr>
          <w:rFonts w:ascii="Times New Roman" w:hAnsi="Times New Roman" w:cs="Times New Roman"/>
          <w:color w:val="000000" w:themeColor="text1"/>
          <w:sz w:val="24"/>
          <w:lang w:val="en-GB"/>
        </w:rPr>
        <w:t xml:space="preserve"> which twice assessed their ability to recall the various elements of the intersecting regularities: once after the acquisition phase and then again after the extinction phase. </w:t>
      </w:r>
      <w:r w:rsidR="009B375C" w:rsidRPr="00837858">
        <w:rPr>
          <w:rFonts w:ascii="Times New Roman" w:hAnsi="Times New Roman" w:cs="Times New Roman"/>
          <w:color w:val="000000" w:themeColor="text1"/>
          <w:sz w:val="24"/>
          <w:lang w:val="en-GB"/>
        </w:rPr>
        <w:t xml:space="preserve">The memory task consisted of eight trials. Four trials probed for the trained Source/Target stimulus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Response relations (e.g., “…</w:t>
      </w:r>
      <w:r w:rsidR="009B375C" w:rsidRPr="00837858">
        <w:rPr>
          <w:rFonts w:ascii="Times New Roman" w:hAnsi="Times New Roman" w:cs="Times New Roman"/>
          <w:i/>
          <w:color w:val="000000" w:themeColor="text1"/>
          <w:sz w:val="24"/>
          <w:lang w:val="en-GB"/>
        </w:rPr>
        <w:t>when [Source/Target Stimulus 1/2] was presented which button did you have to press?</w:t>
      </w:r>
      <w:r w:rsidR="009B375C" w:rsidRPr="00837858">
        <w:rPr>
          <w:rFonts w:ascii="Times New Roman" w:hAnsi="Times New Roman" w:cs="Times New Roman"/>
          <w:color w:val="000000" w:themeColor="text1"/>
          <w:sz w:val="24"/>
          <w:lang w:val="en-GB"/>
        </w:rPr>
        <w:t xml:space="preserve">”) and provided participants with six response options (i.e., “R1, R2, R3, or R4”, “I don’t know” and “None of the above”). Another four trials probed for the Response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 xml:space="preserve"> Outcome relations (e.g., “</w:t>
      </w:r>
      <w:r w:rsidR="009B375C" w:rsidRPr="00837858">
        <w:rPr>
          <w:rFonts w:ascii="Times New Roman" w:hAnsi="Times New Roman" w:cs="Times New Roman"/>
          <w:i/>
          <w:color w:val="000000" w:themeColor="text1"/>
          <w:sz w:val="24"/>
          <w:lang w:val="en-GB"/>
        </w:rPr>
        <w:t>…when you pressed R1/R2/R3/R4 what appeared onscreen</w:t>
      </w:r>
      <w:r w:rsidR="009B375C" w:rsidRPr="00837858">
        <w:rPr>
          <w:rFonts w:ascii="Times New Roman" w:hAnsi="Times New Roman" w:cs="Times New Roman"/>
          <w:color w:val="000000" w:themeColor="text1"/>
          <w:sz w:val="24"/>
          <w:lang w:val="en-GB"/>
        </w:rPr>
        <w:t xml:space="preserve">”) and provided them with four options (i.e., O1, O2, “I don’t know” and “None of the above”). No feedback was provided for any response emitted during this task. Participants who produced a minimum of 6 out of 8 trials </w:t>
      </w:r>
      <w:r w:rsidR="009B375C" w:rsidRPr="00837858">
        <w:rPr>
          <w:rFonts w:ascii="Times New Roman" w:hAnsi="Times New Roman" w:cs="Times New Roman"/>
          <w:color w:val="000000" w:themeColor="text1"/>
          <w:sz w:val="24"/>
          <w:lang w:val="en-GB"/>
        </w:rPr>
        <w:lastRenderedPageBreak/>
        <w:t xml:space="preserve">were defined as having passed the memory test while those who failed to do so were defined as having failed the task. </w:t>
      </w:r>
    </w:p>
    <w:p w14:paraId="5DCE879B" w14:textId="3158DBBE" w:rsidR="00553696" w:rsidRPr="00837858" w:rsidRDefault="00553696"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They also completed </w:t>
      </w:r>
      <w:r w:rsidRPr="00837858">
        <w:rPr>
          <w:rFonts w:ascii="Times New Roman" w:hAnsi="Times New Roman" w:cs="Times New Roman"/>
          <w:i/>
          <w:color w:val="000000" w:themeColor="text1"/>
          <w:sz w:val="24"/>
          <w:lang w:val="en-GB"/>
        </w:rPr>
        <w:t>believability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demand compliance</w:t>
      </w:r>
      <w:r w:rsidR="00E1579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reactance</w:t>
      </w:r>
      <w:r w:rsidRPr="00837858">
        <w:rPr>
          <w:rFonts w:ascii="Times New Roman" w:hAnsi="Times New Roman" w:cs="Times New Roman"/>
          <w:color w:val="000000" w:themeColor="text1"/>
          <w:sz w:val="24"/>
          <w:lang w:val="en-GB"/>
        </w:rPr>
        <w:t xml:space="preserve"> measures.</w:t>
      </w:r>
      <w:r w:rsidRPr="00837858">
        <w:rPr>
          <w:rStyle w:val="FootnoteReference"/>
          <w:rFonts w:ascii="Times New Roman" w:hAnsi="Times New Roman" w:cs="Times New Roman"/>
          <w:color w:val="000000" w:themeColor="text1"/>
          <w:sz w:val="24"/>
          <w:lang w:val="en-GB"/>
        </w:rPr>
        <w:t xml:space="preserve"> </w:t>
      </w:r>
      <w:r w:rsidR="00B96528" w:rsidRPr="00837858">
        <w:rPr>
          <w:rFonts w:ascii="Times New Roman" w:hAnsi="Times New Roman" w:cs="Times New Roman"/>
          <w:color w:val="000000" w:themeColor="text1"/>
          <w:sz w:val="24"/>
          <w:lang w:val="en-GB"/>
        </w:rPr>
        <w:t xml:space="preserve">These latter questions </w:t>
      </w:r>
      <w:r w:rsidRPr="00837858">
        <w:rPr>
          <w:rFonts w:ascii="Times New Roman" w:hAnsi="Times New Roman" w:cs="Times New Roman"/>
          <w:color w:val="000000" w:themeColor="text1"/>
          <w:sz w:val="24"/>
          <w:lang w:val="en-GB"/>
        </w:rPr>
        <w:t xml:space="preserve">were </w:t>
      </w:r>
      <w:r w:rsidR="00B96528" w:rsidRPr="00837858">
        <w:rPr>
          <w:rFonts w:ascii="Times New Roman" w:hAnsi="Times New Roman" w:cs="Times New Roman"/>
          <w:color w:val="000000" w:themeColor="text1"/>
          <w:sz w:val="24"/>
          <w:lang w:val="en-GB"/>
        </w:rPr>
        <w:t xml:space="preserve">asked after the evaluative measures, were included </w:t>
      </w:r>
      <w:r w:rsidRPr="00837858">
        <w:rPr>
          <w:rFonts w:ascii="Times New Roman" w:hAnsi="Times New Roman" w:cs="Times New Roman"/>
          <w:color w:val="000000" w:themeColor="text1"/>
          <w:sz w:val="24"/>
          <w:lang w:val="en-GB"/>
        </w:rPr>
        <w:t>for exploratory purposes</w:t>
      </w:r>
      <w:r w:rsidR="00B96528"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00A514E0" w:rsidRPr="00837858">
        <w:rPr>
          <w:rFonts w:ascii="Times New Roman" w:hAnsi="Times New Roman" w:cs="Times New Roman"/>
          <w:color w:val="000000" w:themeColor="text1"/>
          <w:sz w:val="24"/>
          <w:lang w:val="en-GB"/>
        </w:rPr>
        <w:t xml:space="preserve">are </w:t>
      </w:r>
      <w:r w:rsidR="00B96528" w:rsidRPr="00837858">
        <w:rPr>
          <w:rFonts w:ascii="Times New Roman" w:hAnsi="Times New Roman" w:cs="Times New Roman"/>
          <w:color w:val="000000" w:themeColor="text1"/>
          <w:sz w:val="24"/>
          <w:lang w:val="en-GB"/>
        </w:rPr>
        <w:t>there</w:t>
      </w:r>
      <w:r w:rsidR="00A514E0" w:rsidRPr="00837858">
        <w:rPr>
          <w:rFonts w:ascii="Times New Roman" w:hAnsi="Times New Roman" w:cs="Times New Roman"/>
          <w:color w:val="000000" w:themeColor="text1"/>
          <w:sz w:val="24"/>
          <w:lang w:val="en-GB"/>
        </w:rPr>
        <w:t>fore</w:t>
      </w:r>
      <w:r w:rsidR="00B96528"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not </w:t>
      </w:r>
      <w:r w:rsidR="00B96528" w:rsidRPr="00837858">
        <w:rPr>
          <w:rFonts w:ascii="Times New Roman" w:hAnsi="Times New Roman" w:cs="Times New Roman"/>
          <w:color w:val="000000" w:themeColor="text1"/>
          <w:sz w:val="24"/>
          <w:lang w:val="en-GB"/>
        </w:rPr>
        <w:t xml:space="preserve">mentioned </w:t>
      </w:r>
      <w:r w:rsidRPr="00837858">
        <w:rPr>
          <w:rFonts w:ascii="Times New Roman" w:hAnsi="Times New Roman" w:cs="Times New Roman"/>
          <w:color w:val="000000" w:themeColor="text1"/>
          <w:sz w:val="24"/>
          <w:lang w:val="en-GB"/>
        </w:rPr>
        <w:t>in subsequent analyses.</w:t>
      </w:r>
    </w:p>
    <w:p w14:paraId="57353746" w14:textId="77777777" w:rsidR="00553696" w:rsidRPr="00837858" w:rsidRDefault="00553696" w:rsidP="00BA1B4A">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2646A07A" w14:textId="77777777" w:rsidR="00932667" w:rsidRPr="00837858" w:rsidRDefault="00553696" w:rsidP="00932667">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Participant </w:t>
      </w:r>
      <w:r w:rsidR="00932667" w:rsidRPr="00837858">
        <w:rPr>
          <w:rFonts w:ascii="Times New Roman" w:hAnsi="Times New Roman" w:cs="Times New Roman"/>
          <w:b/>
          <w:sz w:val="24"/>
          <w:szCs w:val="24"/>
          <w:lang w:val="en-GB"/>
        </w:rPr>
        <w:t>E</w:t>
      </w:r>
      <w:r w:rsidRPr="00837858">
        <w:rPr>
          <w:rFonts w:ascii="Times New Roman" w:hAnsi="Times New Roman" w:cs="Times New Roman"/>
          <w:b/>
          <w:sz w:val="24"/>
          <w:szCs w:val="24"/>
          <w:lang w:val="en-GB"/>
        </w:rPr>
        <w:t>xclusions</w:t>
      </w:r>
      <w:r w:rsidRPr="00837858">
        <w:rPr>
          <w:rFonts w:ascii="Times New Roman" w:hAnsi="Times New Roman" w:cs="Times New Roman"/>
          <w:sz w:val="24"/>
          <w:szCs w:val="24"/>
          <w:lang w:val="en-GB"/>
        </w:rPr>
        <w:t xml:space="preserve"> </w:t>
      </w:r>
    </w:p>
    <w:p w14:paraId="2F965CD6" w14:textId="0325C3BE" w:rsidR="00553696" w:rsidRPr="00837858" w:rsidRDefault="00553696" w:rsidP="00932667">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screened-out participants </w:t>
      </w:r>
      <w:r w:rsidRPr="00837858">
        <w:rPr>
          <w:rFonts w:ascii="Times New Roman" w:eastAsia="Times New Roman" w:hAnsi="Times New Roman" w:cs="Times New Roman"/>
          <w:color w:val="000000" w:themeColor="text1"/>
          <w:sz w:val="24"/>
          <w:szCs w:val="24"/>
          <w:lang w:val="en-GB" w:eastAsia="it-IT"/>
        </w:rPr>
        <w:t xml:space="preserve">who </w:t>
      </w:r>
      <w:r w:rsidR="00BA1B4A" w:rsidRPr="00837858">
        <w:rPr>
          <w:rFonts w:ascii="Times New Roman" w:eastAsia="Times New Roman" w:hAnsi="Times New Roman" w:cs="Times New Roman"/>
          <w:color w:val="000000" w:themeColor="text1"/>
          <w:sz w:val="24"/>
          <w:szCs w:val="24"/>
          <w:lang w:val="en-GB" w:eastAsia="it-IT"/>
        </w:rPr>
        <w:t xml:space="preserve">(a) </w:t>
      </w:r>
      <w:r w:rsidR="00C661CF" w:rsidRPr="00837858">
        <w:rPr>
          <w:rFonts w:ascii="Times New Roman" w:eastAsia="Times New Roman" w:hAnsi="Times New Roman" w:cs="Times New Roman"/>
          <w:color w:val="000000" w:themeColor="text1"/>
          <w:sz w:val="24"/>
          <w:szCs w:val="24"/>
          <w:lang w:val="en-GB" w:eastAsia="it-IT"/>
        </w:rPr>
        <w:t xml:space="preserve">failed to </w:t>
      </w:r>
      <w:r w:rsidRPr="00837858">
        <w:rPr>
          <w:rFonts w:ascii="Times New Roman" w:eastAsia="Times New Roman" w:hAnsi="Times New Roman" w:cs="Times New Roman"/>
          <w:color w:val="000000" w:themeColor="text1"/>
          <w:sz w:val="24"/>
          <w:szCs w:val="24"/>
          <w:lang w:val="en-GB" w:eastAsia="it-IT"/>
        </w:rPr>
        <w:t>complete the entire experimental session and thus provided incomplete data</w:t>
      </w:r>
      <w:r w:rsidR="00BA1B4A" w:rsidRPr="00837858">
        <w:rPr>
          <w:rFonts w:ascii="Times New Roman" w:eastAsia="Times New Roman" w:hAnsi="Times New Roman" w:cs="Times New Roman"/>
          <w:color w:val="000000" w:themeColor="text1"/>
          <w:sz w:val="24"/>
          <w:szCs w:val="24"/>
          <w:lang w:val="en-GB" w:eastAsia="it-IT"/>
        </w:rPr>
        <w:t xml:space="preserve"> and/or (b) </w:t>
      </w:r>
      <w:r w:rsidRPr="00837858">
        <w:rPr>
          <w:rFonts w:ascii="Times New Roman" w:eastAsia="Times New Roman" w:hAnsi="Times New Roman" w:cs="Times New Roman"/>
          <w:color w:val="000000" w:themeColor="text1"/>
          <w:sz w:val="24"/>
          <w:szCs w:val="24"/>
          <w:lang w:val="en-GB" w:eastAsia="it-IT"/>
        </w:rPr>
        <w:t xml:space="preserve">who had IAT error rates above 30% across the entire task, above 40% for any one of the four critical blocks, or who complete more than 10% of trials faster than 400ms </w:t>
      </w:r>
      <w:r w:rsidRPr="00837858">
        <w:rPr>
          <w:rFonts w:ascii="Times New Roman" w:hAnsi="Times New Roman" w:cs="Times New Roman"/>
          <w:sz w:val="24"/>
          <w:szCs w:val="24"/>
          <w:lang w:val="en-GB"/>
        </w:rPr>
        <w:t>(</w:t>
      </w:r>
      <w:r w:rsidRPr="00837858">
        <w:rPr>
          <w:rFonts w:ascii="Times New Roman" w:hAnsi="Times New Roman" w:cs="Times New Roman"/>
          <w:i/>
          <w:sz w:val="24"/>
          <w:szCs w:val="24"/>
          <w:lang w:val="en-GB"/>
        </w:rPr>
        <w:t xml:space="preserve">n </w:t>
      </w:r>
      <w:r w:rsidRPr="00837858">
        <w:rPr>
          <w:rFonts w:ascii="Times New Roman" w:hAnsi="Times New Roman" w:cs="Times New Roman"/>
          <w:sz w:val="24"/>
          <w:szCs w:val="24"/>
          <w:lang w:val="en-GB"/>
        </w:rPr>
        <w:t xml:space="preserve">= </w:t>
      </w:r>
      <w:r w:rsidR="00BA1B4A" w:rsidRPr="00837858">
        <w:rPr>
          <w:rFonts w:ascii="Times New Roman" w:hAnsi="Times New Roman" w:cs="Times New Roman"/>
          <w:sz w:val="24"/>
          <w:szCs w:val="24"/>
          <w:lang w:val="en-GB"/>
        </w:rPr>
        <w:t xml:space="preserve">49 </w:t>
      </w:r>
      <w:r w:rsidR="00C661CF" w:rsidRPr="00837858">
        <w:rPr>
          <w:rFonts w:ascii="Times New Roman" w:hAnsi="Times New Roman" w:cs="Times New Roman"/>
          <w:sz w:val="24"/>
          <w:szCs w:val="24"/>
          <w:lang w:val="en-GB"/>
        </w:rPr>
        <w:t xml:space="preserve">[Experiment 1],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14 </w:t>
      </w:r>
      <w:r w:rsidR="00C661CF" w:rsidRPr="00837858">
        <w:rPr>
          <w:rFonts w:ascii="Times New Roman" w:hAnsi="Times New Roman" w:cs="Times New Roman"/>
          <w:sz w:val="24"/>
          <w:szCs w:val="24"/>
          <w:lang w:val="en-GB"/>
        </w:rPr>
        <w:t xml:space="preserve">[Experiment 2],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16 </w:t>
      </w:r>
      <w:r w:rsidR="00C661CF" w:rsidRPr="00837858">
        <w:rPr>
          <w:rFonts w:ascii="Times New Roman" w:hAnsi="Times New Roman" w:cs="Times New Roman"/>
          <w:sz w:val="24"/>
          <w:szCs w:val="24"/>
          <w:lang w:val="en-GB"/>
        </w:rPr>
        <w:t xml:space="preserve">[Experiment 3], and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7 </w:t>
      </w:r>
      <w:r w:rsidR="00C661CF" w:rsidRPr="00837858">
        <w:rPr>
          <w:rFonts w:ascii="Times New Roman" w:hAnsi="Times New Roman" w:cs="Times New Roman"/>
          <w:sz w:val="24"/>
          <w:szCs w:val="24"/>
          <w:lang w:val="en-GB"/>
        </w:rPr>
        <w:t>[Experiment 4]</w:t>
      </w:r>
      <w:r w:rsidRPr="00837858">
        <w:rPr>
          <w:rFonts w:ascii="Times New Roman" w:hAnsi="Times New Roman" w:cs="Times New Roman"/>
          <w:sz w:val="24"/>
          <w:szCs w:val="24"/>
          <w:lang w:val="en-GB"/>
        </w:rPr>
        <w:t xml:space="preserve">). This led to a final sample of </w:t>
      </w:r>
      <w:r w:rsidR="00BA1B4A" w:rsidRPr="00837858">
        <w:rPr>
          <w:rFonts w:ascii="Times New Roman" w:hAnsi="Times New Roman" w:cs="Times New Roman"/>
          <w:sz w:val="24"/>
          <w:szCs w:val="24"/>
          <w:lang w:val="en-GB"/>
        </w:rPr>
        <w:t xml:space="preserve">97 </w:t>
      </w:r>
      <w:r w:rsidRPr="00837858">
        <w:rPr>
          <w:rFonts w:ascii="Times New Roman" w:hAnsi="Times New Roman" w:cs="Times New Roman"/>
          <w:sz w:val="24"/>
          <w:szCs w:val="24"/>
          <w:lang w:val="en-GB"/>
        </w:rPr>
        <w:t>participants</w:t>
      </w:r>
      <w:r w:rsidR="00C661CF" w:rsidRPr="00837858">
        <w:rPr>
          <w:rFonts w:ascii="Times New Roman" w:hAnsi="Times New Roman" w:cs="Times New Roman"/>
          <w:sz w:val="24"/>
          <w:szCs w:val="24"/>
          <w:lang w:val="en-GB"/>
        </w:rPr>
        <w:t xml:space="preserve"> in Experiment 1, </w:t>
      </w:r>
      <w:r w:rsidR="00BA1B4A" w:rsidRPr="00837858">
        <w:rPr>
          <w:rFonts w:ascii="Times New Roman" w:hAnsi="Times New Roman" w:cs="Times New Roman"/>
          <w:sz w:val="24"/>
          <w:szCs w:val="24"/>
          <w:lang w:val="en-GB"/>
        </w:rPr>
        <w:t xml:space="preserve">94 </w:t>
      </w:r>
      <w:r w:rsidR="00C661CF" w:rsidRPr="00837858">
        <w:rPr>
          <w:rFonts w:ascii="Times New Roman" w:hAnsi="Times New Roman" w:cs="Times New Roman"/>
          <w:sz w:val="24"/>
          <w:szCs w:val="24"/>
          <w:lang w:val="en-GB"/>
        </w:rPr>
        <w:t xml:space="preserve">in Experiment 2, </w:t>
      </w:r>
      <w:r w:rsidR="00BA1B4A" w:rsidRPr="00837858">
        <w:rPr>
          <w:rFonts w:ascii="Times New Roman" w:hAnsi="Times New Roman" w:cs="Times New Roman"/>
          <w:sz w:val="24"/>
          <w:szCs w:val="24"/>
          <w:lang w:val="en-GB"/>
        </w:rPr>
        <w:t xml:space="preserve">95 </w:t>
      </w:r>
      <w:r w:rsidR="00C661CF" w:rsidRPr="00837858">
        <w:rPr>
          <w:rFonts w:ascii="Times New Roman" w:hAnsi="Times New Roman" w:cs="Times New Roman"/>
          <w:sz w:val="24"/>
          <w:szCs w:val="24"/>
          <w:lang w:val="en-GB"/>
        </w:rPr>
        <w:t xml:space="preserve">in Experiment 3, and </w:t>
      </w:r>
      <w:r w:rsidR="00BA1B4A" w:rsidRPr="00837858">
        <w:rPr>
          <w:rFonts w:ascii="Times New Roman" w:hAnsi="Times New Roman" w:cs="Times New Roman"/>
          <w:sz w:val="24"/>
          <w:szCs w:val="24"/>
          <w:lang w:val="en-GB"/>
        </w:rPr>
        <w:t xml:space="preserve">98 </w:t>
      </w:r>
      <w:r w:rsidR="00C661CF" w:rsidRPr="00837858">
        <w:rPr>
          <w:rFonts w:ascii="Times New Roman" w:hAnsi="Times New Roman" w:cs="Times New Roman"/>
          <w:sz w:val="24"/>
          <w:szCs w:val="24"/>
          <w:lang w:val="en-GB"/>
        </w:rPr>
        <w:t>in Experiment 4</w:t>
      </w:r>
      <w:r w:rsidRPr="00837858">
        <w:rPr>
          <w:rFonts w:ascii="Times New Roman" w:hAnsi="Times New Roman" w:cs="Times New Roman"/>
          <w:sz w:val="24"/>
          <w:szCs w:val="24"/>
          <w:lang w:val="en-GB"/>
        </w:rPr>
        <w:t>.</w:t>
      </w:r>
    </w:p>
    <w:p w14:paraId="7BC85BCC" w14:textId="77777777" w:rsidR="00BA1B4A" w:rsidRPr="00837858" w:rsidRDefault="00C661CF" w:rsidP="00BA1B4A">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Data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reparation</w:t>
      </w:r>
      <w:r w:rsidR="00553696" w:rsidRPr="00837858">
        <w:rPr>
          <w:rFonts w:ascii="Times New Roman" w:hAnsi="Times New Roman" w:cs="Times New Roman"/>
          <w:b/>
          <w:sz w:val="24"/>
          <w:szCs w:val="24"/>
          <w:lang w:val="en-GB"/>
        </w:rPr>
        <w:t xml:space="preserve"> </w:t>
      </w:r>
    </w:p>
    <w:p w14:paraId="36744081" w14:textId="46711891" w:rsidR="00553696" w:rsidRPr="00837858" w:rsidRDefault="00553696" w:rsidP="00BA1B4A">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837858">
        <w:rPr>
          <w:rFonts w:ascii="Times New Roman" w:hAnsi="Times New Roman" w:cs="Times New Roman"/>
          <w:sz w:val="24"/>
          <w:lang w:val="en-GB"/>
        </w:rPr>
        <w:t>2</w:t>
      </w:r>
      <w:r w:rsidRPr="00837858">
        <w:rPr>
          <w:rFonts w:ascii="Times New Roman" w:hAnsi="Times New Roman" w:cs="Times New Roman"/>
          <w:sz w:val="24"/>
          <w:lang w:val="en-GB"/>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Analytic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 xml:space="preserve">lan </w:t>
      </w:r>
    </w:p>
    <w:p w14:paraId="24DB68A3" w14:textId="41BCD1A7" w:rsidR="00553696" w:rsidRPr="00837858" w:rsidRDefault="00F50610" w:rsidP="007E1C2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We examined if </w:t>
      </w:r>
      <w:r w:rsidR="00553696" w:rsidRPr="00837858">
        <w:rPr>
          <w:rFonts w:ascii="Times New Roman" w:hAnsi="Times New Roman" w:cs="Times New Roman"/>
          <w:sz w:val="24"/>
          <w:szCs w:val="24"/>
          <w:lang w:val="en-GB"/>
        </w:rPr>
        <w:t>behavioral intentions, self-reported and automatic stimulus evaluations (</w:t>
      </w:r>
      <w:r w:rsidR="00553696" w:rsidRPr="00837858">
        <w:rPr>
          <w:rFonts w:ascii="Times New Roman" w:hAnsi="Times New Roman" w:cs="Times New Roman"/>
          <w:i/>
          <w:sz w:val="24"/>
          <w:szCs w:val="24"/>
          <w:lang w:val="en-GB"/>
        </w:rPr>
        <w:t>dependent variables</w:t>
      </w:r>
      <w:r w:rsidR="00553696" w:rsidRPr="00837858">
        <w:rPr>
          <w:rFonts w:ascii="Times New Roman" w:hAnsi="Times New Roman" w:cs="Times New Roman"/>
          <w:sz w:val="24"/>
          <w:szCs w:val="24"/>
          <w:lang w:val="en-GB"/>
        </w:rPr>
        <w:t>) differed as a function of the type of training received (extinction vs. acquisition-only) (</w:t>
      </w:r>
      <w:r w:rsidR="00553696" w:rsidRPr="00837858">
        <w:rPr>
          <w:rFonts w:ascii="Times New Roman" w:hAnsi="Times New Roman" w:cs="Times New Roman"/>
          <w:i/>
          <w:sz w:val="24"/>
          <w:szCs w:val="24"/>
          <w:lang w:val="en-GB"/>
        </w:rPr>
        <w:t>independent variable</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A</w:t>
      </w:r>
      <w:r w:rsidR="00553696" w:rsidRPr="00837858">
        <w:rPr>
          <w:rFonts w:ascii="Times New Roman" w:hAnsi="Times New Roman" w:cs="Times New Roman"/>
          <w:sz w:val="24"/>
          <w:szCs w:val="24"/>
          <w:lang w:val="en-GB"/>
        </w:rPr>
        <w:t xml:space="preserve"> series of one-way ANOVAs and </w:t>
      </w:r>
      <w:r w:rsidR="00553696" w:rsidRPr="00837858">
        <w:rPr>
          <w:rFonts w:ascii="Times New Roman" w:hAnsi="Times New Roman" w:cs="Times New Roman"/>
          <w:i/>
          <w:sz w:val="24"/>
          <w:szCs w:val="24"/>
          <w:lang w:val="en-GB"/>
        </w:rPr>
        <w:t>t</w:t>
      </w:r>
      <w:r w:rsidR="00553696" w:rsidRPr="00837858">
        <w:rPr>
          <w:rFonts w:ascii="Times New Roman" w:hAnsi="Times New Roman" w:cs="Times New Roman"/>
          <w:sz w:val="24"/>
          <w:szCs w:val="24"/>
          <w:lang w:val="en-GB"/>
        </w:rPr>
        <w:t xml:space="preserve">-tests were carried out on the rating </w:t>
      </w:r>
      <w:r w:rsidR="003E3224" w:rsidRPr="00837858">
        <w:rPr>
          <w:rFonts w:ascii="Times New Roman" w:hAnsi="Times New Roman" w:cs="Times New Roman"/>
          <w:sz w:val="24"/>
          <w:szCs w:val="24"/>
          <w:lang w:val="en-GB"/>
        </w:rPr>
        <w:t xml:space="preserve">and </w:t>
      </w:r>
      <w:r w:rsidR="00553696" w:rsidRPr="00837858">
        <w:rPr>
          <w:rFonts w:ascii="Times New Roman" w:hAnsi="Times New Roman" w:cs="Times New Roman"/>
          <w:sz w:val="24"/>
          <w:szCs w:val="24"/>
          <w:lang w:val="en-GB"/>
        </w:rPr>
        <w:t>IAT data.</w:t>
      </w:r>
      <w:r w:rsidR="007E1C20" w:rsidRPr="00837858">
        <w:rPr>
          <w:rFonts w:ascii="Times New Roman" w:hAnsi="Times New Roman" w:cs="Times New Roman"/>
          <w:sz w:val="24"/>
          <w:szCs w:val="24"/>
          <w:lang w:val="en-GB"/>
        </w:rPr>
        <w:t xml:space="preserve"> Behavioral</w:t>
      </w:r>
      <w:r w:rsidR="007E1C20" w:rsidRPr="00837858">
        <w:rPr>
          <w:rFonts w:ascii="Times New Roman" w:hAnsi="Times New Roman" w:cs="Times New Roman"/>
          <w:b/>
          <w:sz w:val="24"/>
          <w:szCs w:val="24"/>
          <w:lang w:val="en-GB"/>
        </w:rPr>
        <w:t xml:space="preserve"> </w:t>
      </w:r>
      <w:r w:rsidR="007E1C20" w:rsidRPr="00837858">
        <w:rPr>
          <w:rFonts w:ascii="Times New Roman" w:hAnsi="Times New Roman"/>
          <w:sz w:val="24"/>
          <w:szCs w:val="24"/>
          <w:lang w:val="en-GB"/>
        </w:rPr>
        <w:t xml:space="preserve">intention data were entered into a </w:t>
      </w:r>
      <w:commentRangeStart w:id="28"/>
      <w:r w:rsidR="007E1C20" w:rsidRPr="00837858">
        <w:rPr>
          <w:rFonts w:ascii="Times New Roman" w:hAnsi="Times New Roman"/>
          <w:sz w:val="24"/>
          <w:szCs w:val="24"/>
          <w:lang w:val="en-GB"/>
        </w:rPr>
        <w:t xml:space="preserve">logistic regression </w:t>
      </w:r>
      <w:commentRangeEnd w:id="28"/>
      <w:r w:rsidR="00220E16" w:rsidRPr="00837858">
        <w:rPr>
          <w:rStyle w:val="CommentReference"/>
          <w:lang w:val="en-GB"/>
        </w:rPr>
        <w:commentReference w:id="28"/>
      </w:r>
      <w:r w:rsidR="007E1C20" w:rsidRPr="00837858">
        <w:rPr>
          <w:rFonts w:ascii="Times New Roman" w:hAnsi="Times New Roman"/>
          <w:sz w:val="24"/>
          <w:szCs w:val="24"/>
          <w:lang w:val="en-GB"/>
        </w:rPr>
        <w:t>with positive (based on the acquisition phase) stimulus selection as the reference category. Only results from the T1-T2 comparison are reported (i.e., analyses do not ref</w:t>
      </w:r>
      <w:r w:rsidR="003E3224" w:rsidRPr="00837858">
        <w:rPr>
          <w:rFonts w:ascii="Times New Roman" w:hAnsi="Times New Roman"/>
          <w:sz w:val="24"/>
          <w:szCs w:val="24"/>
          <w:lang w:val="en-GB"/>
        </w:rPr>
        <w:t xml:space="preserve">er to the selections of neither or </w:t>
      </w:r>
      <w:r w:rsidR="007E1C20" w:rsidRPr="00837858">
        <w:rPr>
          <w:rFonts w:ascii="Times New Roman" w:hAnsi="Times New Roman"/>
          <w:sz w:val="24"/>
          <w:szCs w:val="24"/>
          <w:lang w:val="en-GB"/>
        </w:rPr>
        <w:t>both targets</w:t>
      </w:r>
      <w:r w:rsidR="003E3224" w:rsidRPr="00837858">
        <w:rPr>
          <w:rFonts w:ascii="Times New Roman" w:hAnsi="Times New Roman"/>
          <w:sz w:val="24"/>
          <w:szCs w:val="24"/>
          <w:lang w:val="en-GB"/>
        </w:rPr>
        <w:t>, or non-responses</w:t>
      </w:r>
      <w:r w:rsidR="007E1C20" w:rsidRPr="00837858">
        <w:rPr>
          <w:rFonts w:ascii="Times New Roman" w:hAnsi="Times New Roman"/>
          <w:sz w:val="24"/>
          <w:szCs w:val="24"/>
          <w:lang w:val="en-GB"/>
        </w:rPr>
        <w:t>).</w:t>
      </w:r>
      <w:r w:rsidR="003E3224" w:rsidRPr="00837858">
        <w:rPr>
          <w:rFonts w:ascii="Times New Roman" w:hAnsi="Times New Roman"/>
          <w:sz w:val="24"/>
          <w:szCs w:val="24"/>
          <w:lang w:val="en-GB"/>
        </w:rPr>
        <w:t xml:space="preserve"> Counts of each response for each study and experiment condition were calculated, which were then used to calculate an odds ratio. </w:t>
      </w:r>
      <w:ins w:id="29" w:author="Ian Hussey" w:date="2020-07-17T11:40:00Z">
        <w:r w:rsidR="00220E16" w:rsidRPr="00837858">
          <w:rPr>
            <w:rFonts w:ascii="Times New Roman" w:hAnsi="Times New Roman"/>
            <w:i/>
            <w:sz w:val="24"/>
            <w:szCs w:val="24"/>
            <w:lang w:val="en-GB"/>
            <w:rPrChange w:id="30" w:author="Ian Hussey" w:date="2020-07-17T11:40:00Z">
              <w:rPr>
                <w:rFonts w:ascii="Times New Roman" w:hAnsi="Times New Roman"/>
                <w:sz w:val="24"/>
                <w:szCs w:val="24"/>
                <w:lang w:val="en-US"/>
              </w:rPr>
            </w:rPrChange>
          </w:rPr>
          <w:t>p</w:t>
        </w:r>
      </w:ins>
      <w:del w:id="31" w:author="Ian Hussey" w:date="2020-07-17T11:40:00Z">
        <w:r w:rsidR="003E3224" w:rsidRPr="00837858" w:rsidDel="00220E16">
          <w:rPr>
            <w:rFonts w:ascii="Times New Roman" w:hAnsi="Times New Roman"/>
            <w:sz w:val="24"/>
            <w:szCs w:val="24"/>
            <w:lang w:val="en-GB"/>
          </w:rPr>
          <w:delText>P</w:delText>
        </w:r>
      </w:del>
      <w:r w:rsidR="003E3224" w:rsidRPr="00837858">
        <w:rPr>
          <w:rFonts w:ascii="Times New Roman" w:hAnsi="Times New Roman"/>
          <w:sz w:val="24"/>
          <w:szCs w:val="24"/>
          <w:lang w:val="en-GB"/>
        </w:rPr>
        <w:t xml:space="preserve"> values were compu</w:t>
      </w:r>
      <w:r w:rsidR="00AE7198" w:rsidRPr="00837858">
        <w:rPr>
          <w:rFonts w:ascii="Times New Roman" w:hAnsi="Times New Roman"/>
          <w:sz w:val="24"/>
          <w:szCs w:val="24"/>
          <w:lang w:val="en-GB"/>
        </w:rPr>
        <w:t>ted via F</w:t>
      </w:r>
      <w:r w:rsidR="003E3224" w:rsidRPr="00837858">
        <w:rPr>
          <w:rFonts w:ascii="Times New Roman" w:hAnsi="Times New Roman"/>
          <w:sz w:val="24"/>
          <w:szCs w:val="24"/>
          <w:lang w:val="en-GB"/>
        </w:rPr>
        <w:t>ischer’s exact test. Haldane-Anscombe correction</w:t>
      </w:r>
      <w:ins w:id="32" w:author="Ian Hussey" w:date="2020-07-17T11:40:00Z">
        <w:r w:rsidR="00220E16" w:rsidRPr="00837858">
          <w:rPr>
            <w:rFonts w:ascii="Times New Roman" w:hAnsi="Times New Roman"/>
            <w:sz w:val="24"/>
            <w:szCs w:val="24"/>
            <w:lang w:val="en-GB"/>
          </w:rPr>
          <w:t>s</w:t>
        </w:r>
      </w:ins>
      <w:r w:rsidR="003E3224" w:rsidRPr="00837858">
        <w:rPr>
          <w:rFonts w:ascii="Times New Roman" w:hAnsi="Times New Roman"/>
          <w:sz w:val="24"/>
          <w:szCs w:val="24"/>
          <w:lang w:val="en-GB"/>
        </w:rPr>
        <w:t xml:space="preserve"> </w:t>
      </w:r>
      <w:del w:id="33" w:author="Ian Hussey" w:date="2020-07-17T11:40:00Z">
        <w:r w:rsidR="003E3224" w:rsidRPr="00837858" w:rsidDel="00220E16">
          <w:rPr>
            <w:rFonts w:ascii="Times New Roman" w:hAnsi="Times New Roman"/>
            <w:sz w:val="24"/>
            <w:szCs w:val="24"/>
            <w:lang w:val="en-GB"/>
          </w:rPr>
          <w:delText xml:space="preserve">was </w:delText>
        </w:r>
      </w:del>
      <w:ins w:id="34" w:author="Ian Hussey" w:date="2020-07-17T11:40:00Z">
        <w:r w:rsidR="00220E16" w:rsidRPr="00837858">
          <w:rPr>
            <w:rFonts w:ascii="Times New Roman" w:hAnsi="Times New Roman"/>
            <w:sz w:val="24"/>
            <w:szCs w:val="24"/>
            <w:lang w:val="en-GB"/>
          </w:rPr>
          <w:t>were</w:t>
        </w:r>
        <w:r w:rsidR="00220E16" w:rsidRPr="00837858">
          <w:rPr>
            <w:rFonts w:ascii="Times New Roman" w:hAnsi="Times New Roman"/>
            <w:sz w:val="24"/>
            <w:szCs w:val="24"/>
            <w:lang w:val="en-GB"/>
          </w:rPr>
          <w:t xml:space="preserve"> </w:t>
        </w:r>
      </w:ins>
      <w:r w:rsidR="003E3224" w:rsidRPr="00837858">
        <w:rPr>
          <w:rFonts w:ascii="Times New Roman" w:hAnsi="Times New Roman"/>
          <w:sz w:val="24"/>
          <w:szCs w:val="24"/>
          <w:lang w:val="en-GB"/>
        </w:rPr>
        <w:t>applied to studies where at least one cell contained zero counts</w:t>
      </w:r>
      <w:ins w:id="35" w:author="Ian Hussey" w:date="2020-07-17T11:40:00Z">
        <w:r w:rsidR="0075534A" w:rsidRPr="00837858">
          <w:rPr>
            <w:rFonts w:ascii="Times New Roman" w:hAnsi="Times New Roman"/>
            <w:sz w:val="24"/>
            <w:szCs w:val="24"/>
            <w:lang w:val="en-GB"/>
          </w:rPr>
          <w:t xml:space="preserve"> (i.</w:t>
        </w:r>
      </w:ins>
      <w:ins w:id="36" w:author="Ian Hussey" w:date="2020-07-17T11:41:00Z">
        <w:r w:rsidR="0075534A" w:rsidRPr="00837858">
          <w:rPr>
            <w:rFonts w:ascii="Times New Roman" w:hAnsi="Times New Roman"/>
            <w:sz w:val="24"/>
            <w:szCs w:val="24"/>
            <w:lang w:val="en-GB"/>
          </w:rPr>
          <w:t>e., counts in all cells were increased by 1)</w:t>
        </w:r>
      </w:ins>
      <w:r w:rsidR="003E3224" w:rsidRPr="00837858">
        <w:rPr>
          <w:rFonts w:ascii="Times New Roman" w:hAnsi="Times New Roman"/>
          <w:sz w:val="24"/>
          <w:szCs w:val="24"/>
          <w:lang w:val="en-GB"/>
        </w:rPr>
        <w:t>.</w:t>
      </w:r>
    </w:p>
    <w:p w14:paraId="2976573E"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Hypothesis </w:t>
      </w:r>
      <w:r w:rsidR="00BA1B4A" w:rsidRPr="00837858">
        <w:rPr>
          <w:rFonts w:ascii="Times New Roman" w:hAnsi="Times New Roman" w:cs="Times New Roman"/>
          <w:b/>
          <w:sz w:val="24"/>
          <w:szCs w:val="24"/>
          <w:lang w:val="en-GB"/>
        </w:rPr>
        <w:t>T</w:t>
      </w:r>
      <w:r w:rsidRPr="00837858">
        <w:rPr>
          <w:rFonts w:ascii="Times New Roman" w:hAnsi="Times New Roman" w:cs="Times New Roman"/>
          <w:b/>
          <w:sz w:val="24"/>
          <w:szCs w:val="24"/>
          <w:lang w:val="en-GB"/>
        </w:rPr>
        <w:t xml:space="preserve">esting </w:t>
      </w:r>
    </w:p>
    <w:p w14:paraId="55A96F29" w14:textId="1F9C35DE" w:rsidR="00BE39A4" w:rsidRPr="00837858" w:rsidRDefault="00125532" w:rsidP="0039212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w:t>
      </w:r>
      <w:r w:rsidR="00FF6222" w:rsidRPr="00837858">
        <w:rPr>
          <w:rFonts w:ascii="Times New Roman" w:hAnsi="Times New Roman" w:cs="Times New Roman"/>
          <w:sz w:val="24"/>
          <w:szCs w:val="24"/>
          <w:lang w:val="en-GB"/>
        </w:rPr>
        <w:t xml:space="preserve">focused on </w:t>
      </w:r>
      <w:r w:rsidR="0039212F" w:rsidRPr="00837858">
        <w:rPr>
          <w:rFonts w:ascii="Times New Roman" w:hAnsi="Times New Roman" w:cs="Times New Roman"/>
          <w:sz w:val="24"/>
          <w:szCs w:val="24"/>
          <w:lang w:val="en-GB"/>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837858">
        <w:rPr>
          <w:rFonts w:ascii="Times New Roman" w:hAnsi="Times New Roman" w:cs="Times New Roman"/>
          <w:sz w:val="24"/>
          <w:szCs w:val="24"/>
          <w:lang w:val="en-GB"/>
        </w:rPr>
        <w:t xml:space="preserve">or </w:t>
      </w:r>
      <w:r w:rsidR="0039212F" w:rsidRPr="00837858">
        <w:rPr>
          <w:rFonts w:ascii="Times New Roman" w:hAnsi="Times New Roman" w:cs="Times New Roman"/>
          <w:sz w:val="24"/>
          <w:szCs w:val="24"/>
          <w:lang w:val="en-GB"/>
        </w:rPr>
        <w:t xml:space="preserve">testing as having “passed” </w:t>
      </w:r>
      <w:r w:rsidR="00762F2F" w:rsidRPr="00837858">
        <w:rPr>
          <w:rFonts w:ascii="Times New Roman" w:hAnsi="Times New Roman" w:cs="Times New Roman"/>
          <w:sz w:val="24"/>
          <w:szCs w:val="24"/>
          <w:lang w:val="en-GB"/>
        </w:rPr>
        <w:t xml:space="preserve">that </w:t>
      </w:r>
      <w:r w:rsidR="0039212F" w:rsidRPr="00837858">
        <w:rPr>
          <w:rFonts w:ascii="Times New Roman" w:hAnsi="Times New Roman" w:cs="Times New Roman"/>
          <w:sz w:val="24"/>
          <w:szCs w:val="24"/>
          <w:lang w:val="en-GB"/>
        </w:rPr>
        <w:t xml:space="preserve">phase and those who did not as having “failed”). Second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w:t>
      </w:r>
      <w:r w:rsidR="0039212F"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837858">
        <w:rPr>
          <w:rFonts w:ascii="Times New Roman" w:hAnsi="Times New Roman" w:cs="Times New Roman"/>
          <w:sz w:val="24"/>
          <w:szCs w:val="24"/>
          <w:lang w:val="en-GB"/>
        </w:rPr>
        <w:t xml:space="preserve"> when we examine the data from </w:t>
      </w:r>
      <w:r w:rsidR="0035125E" w:rsidRPr="00837858">
        <w:rPr>
          <w:rFonts w:ascii="Times New Roman" w:hAnsi="Times New Roman" w:cs="Times New Roman"/>
          <w:sz w:val="24"/>
          <w:szCs w:val="24"/>
          <w:lang w:val="en-GB"/>
        </w:rPr>
        <w:t>participants in the acquisition-</w:t>
      </w:r>
      <w:r w:rsidR="00762F2F" w:rsidRPr="00837858">
        <w:rPr>
          <w:rFonts w:ascii="Times New Roman" w:hAnsi="Times New Roman" w:cs="Times New Roman"/>
          <w:sz w:val="24"/>
          <w:szCs w:val="24"/>
          <w:lang w:val="en-GB"/>
        </w:rPr>
        <w:t>only group</w:t>
      </w:r>
      <w:r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Third, did the extinction procedures implemented in Experiments 1-4 undermine </w:t>
      </w:r>
      <w:r w:rsidR="00762F2F" w:rsidRPr="00837858">
        <w:rPr>
          <w:rFonts w:ascii="Times New Roman" w:hAnsi="Times New Roman" w:cs="Times New Roman"/>
          <w:sz w:val="24"/>
          <w:szCs w:val="24"/>
          <w:lang w:val="en-GB"/>
        </w:rPr>
        <w:t xml:space="preserve">newly established </w:t>
      </w:r>
      <w:r w:rsidR="0039212F" w:rsidRPr="00837858">
        <w:rPr>
          <w:rFonts w:ascii="Times New Roman" w:hAnsi="Times New Roman" w:cs="Times New Roman"/>
          <w:sz w:val="24"/>
          <w:szCs w:val="24"/>
          <w:lang w:val="en-GB"/>
        </w:rPr>
        <w:t xml:space="preserve">evaluations? </w:t>
      </w:r>
      <w:r w:rsidR="00553696" w:rsidRPr="00837858">
        <w:rPr>
          <w:rFonts w:ascii="Times New Roman" w:hAnsi="Times New Roman" w:cs="Times New Roman"/>
          <w:sz w:val="24"/>
          <w:szCs w:val="24"/>
          <w:lang w:val="en-GB"/>
        </w:rPr>
        <w:t xml:space="preserve">If </w:t>
      </w:r>
      <w:r w:rsidR="00BE39A4" w:rsidRPr="00837858">
        <w:rPr>
          <w:rFonts w:ascii="Times New Roman" w:hAnsi="Times New Roman" w:cs="Times New Roman"/>
          <w:sz w:val="24"/>
          <w:szCs w:val="24"/>
          <w:lang w:val="en-GB"/>
        </w:rPr>
        <w:t xml:space="preserve">so, then </w:t>
      </w:r>
      <w:r w:rsidR="00553696" w:rsidRPr="00837858">
        <w:rPr>
          <w:rFonts w:ascii="Times New Roman" w:hAnsi="Times New Roman" w:cs="Times New Roman"/>
          <w:sz w:val="24"/>
          <w:szCs w:val="24"/>
          <w:lang w:val="en-GB"/>
        </w:rPr>
        <w:t xml:space="preserve">we would expect to observe a significant decrease in </w:t>
      </w:r>
      <w:r w:rsidR="0039212F" w:rsidRPr="00837858">
        <w:rPr>
          <w:rFonts w:ascii="Times New Roman" w:hAnsi="Times New Roman" w:cs="Times New Roman"/>
          <w:sz w:val="24"/>
          <w:szCs w:val="24"/>
          <w:lang w:val="en-GB"/>
        </w:rPr>
        <w:t xml:space="preserve">the magnitude of </w:t>
      </w:r>
      <w:r w:rsidR="00BE39A4" w:rsidRPr="00837858">
        <w:rPr>
          <w:rFonts w:ascii="Times New Roman" w:hAnsi="Times New Roman" w:cs="Times New Roman"/>
          <w:sz w:val="24"/>
          <w:szCs w:val="24"/>
          <w:lang w:val="en-GB"/>
        </w:rPr>
        <w:t>e</w:t>
      </w:r>
      <w:r w:rsidR="0039212F" w:rsidRPr="00837858">
        <w:rPr>
          <w:rFonts w:ascii="Times New Roman" w:hAnsi="Times New Roman" w:cs="Times New Roman"/>
          <w:sz w:val="24"/>
          <w:szCs w:val="24"/>
          <w:lang w:val="en-GB"/>
        </w:rPr>
        <w:t>valuative responding</w:t>
      </w:r>
      <w:r w:rsidR="00BE39A4"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in the extinction </w:t>
      </w:r>
      <w:r w:rsidR="00BE39A4" w:rsidRPr="00837858">
        <w:rPr>
          <w:rFonts w:ascii="Times New Roman" w:hAnsi="Times New Roman" w:cs="Times New Roman"/>
          <w:sz w:val="24"/>
          <w:szCs w:val="24"/>
          <w:lang w:val="en-GB"/>
        </w:rPr>
        <w:t xml:space="preserve">relative to </w:t>
      </w:r>
      <w:r w:rsidR="00553696" w:rsidRPr="00837858">
        <w:rPr>
          <w:rFonts w:ascii="Times New Roman" w:hAnsi="Times New Roman" w:cs="Times New Roman"/>
          <w:sz w:val="24"/>
          <w:szCs w:val="24"/>
          <w:lang w:val="en-GB"/>
        </w:rPr>
        <w:t xml:space="preserve">acquisition-only group. </w:t>
      </w:r>
      <w:r w:rsidR="00BE39A4" w:rsidRPr="00837858">
        <w:rPr>
          <w:rStyle w:val="FootnoteReference"/>
          <w:rFonts w:ascii="Times New Roman" w:hAnsi="Times New Roman" w:cs="Times New Roman"/>
          <w:sz w:val="24"/>
          <w:szCs w:val="24"/>
          <w:lang w:val="en-GB"/>
        </w:rPr>
        <w:footnoteReference w:id="9"/>
      </w:r>
    </w:p>
    <w:p w14:paraId="2881C5DB" w14:textId="256BE2D1" w:rsidR="00704B90" w:rsidRPr="00837858" w:rsidRDefault="00704B90" w:rsidP="00BA1B4A">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 xml:space="preserve">Question 1: </w:t>
      </w:r>
      <w:r w:rsidR="005B6769"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Did Participants Perform During the Acquisition &amp; Extinction Phases?</w:t>
      </w:r>
    </w:p>
    <w:p w14:paraId="180DF54B" w14:textId="03C3CE1C" w:rsidR="00704B90" w:rsidRPr="00837858" w:rsidRDefault="00FF6222" w:rsidP="00FF6222">
      <w:pPr>
        <w:spacing w:line="480" w:lineRule="auto"/>
        <w:ind w:firstLine="708"/>
        <w:contextualSpacing/>
        <w:rPr>
          <w:ins w:id="37" w:author="Ian Hussey" w:date="2020-07-17T11:41:00Z"/>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 participants responded with a high degree of accuracy during each phase of</w:t>
      </w:r>
      <w:r w:rsidR="00AE7198" w:rsidRPr="00837858">
        <w:rPr>
          <w:rFonts w:ascii="Times New Roman" w:hAnsi="Times New Roman" w:cs="Times New Roman"/>
          <w:sz w:val="24"/>
          <w:szCs w:val="24"/>
          <w:lang w:val="en-GB"/>
        </w:rPr>
        <w:t xml:space="preserve"> the learning task.</w:t>
      </w:r>
      <w:r w:rsidRPr="00837858">
        <w:rPr>
          <w:rFonts w:ascii="Times New Roman" w:hAnsi="Times New Roman" w:cs="Times New Roman"/>
          <w:sz w:val="24"/>
          <w:szCs w:val="24"/>
          <w:lang w:val="en-GB"/>
        </w:rPr>
        <w:t xml:space="preserve"> </w:t>
      </w:r>
      <w:r w:rsidR="00AE7198" w:rsidRPr="00837858">
        <w:rPr>
          <w:rFonts w:ascii="Times New Roman" w:hAnsi="Times New Roman" w:cs="Times New Roman"/>
          <w:sz w:val="24"/>
          <w:szCs w:val="24"/>
          <w:lang w:val="en-GB"/>
        </w:rPr>
        <w:t>T</w:t>
      </w:r>
      <w:r w:rsidRPr="00837858">
        <w:rPr>
          <w:rFonts w:ascii="Times New Roman" w:hAnsi="Times New Roman" w:cs="Times New Roman"/>
          <w:sz w:val="24"/>
          <w:szCs w:val="24"/>
          <w:lang w:val="en-GB"/>
        </w:rPr>
        <w:t xml:space="preserve">he vast majority </w:t>
      </w:r>
      <w:r w:rsidR="00AE7198" w:rsidRPr="00837858">
        <w:rPr>
          <w:rFonts w:ascii="Times New Roman" w:hAnsi="Times New Roman" w:cs="Times New Roman"/>
          <w:sz w:val="24"/>
          <w:szCs w:val="24"/>
          <w:lang w:val="en-GB"/>
        </w:rPr>
        <w:t xml:space="preserve">also </w:t>
      </w:r>
      <w:r w:rsidR="00F8536C" w:rsidRPr="00837858">
        <w:rPr>
          <w:rFonts w:ascii="Times New Roman" w:hAnsi="Times New Roman" w:cs="Times New Roman"/>
          <w:sz w:val="24"/>
          <w:szCs w:val="24"/>
          <w:lang w:val="en-GB"/>
        </w:rPr>
        <w:t xml:space="preserve">met the necessary criterion to be labelled as having </w:t>
      </w:r>
      <w:r w:rsidRPr="00837858">
        <w:rPr>
          <w:rFonts w:ascii="Times New Roman" w:hAnsi="Times New Roman" w:cs="Times New Roman"/>
          <w:sz w:val="24"/>
          <w:szCs w:val="24"/>
          <w:lang w:val="en-GB"/>
        </w:rPr>
        <w:t xml:space="preserve">“passed” </w:t>
      </w:r>
      <w:r w:rsidR="00303152" w:rsidRPr="00837858">
        <w:rPr>
          <w:rFonts w:ascii="Times New Roman" w:hAnsi="Times New Roman" w:cs="Times New Roman"/>
          <w:sz w:val="24"/>
          <w:szCs w:val="24"/>
          <w:lang w:val="en-GB"/>
        </w:rPr>
        <w:t xml:space="preserve">a given </w:t>
      </w:r>
      <w:r w:rsidR="00F8536C" w:rsidRPr="00837858">
        <w:rPr>
          <w:rFonts w:ascii="Times New Roman" w:hAnsi="Times New Roman" w:cs="Times New Roman"/>
          <w:sz w:val="24"/>
          <w:szCs w:val="24"/>
          <w:lang w:val="en-GB"/>
        </w:rPr>
        <w:t xml:space="preserve">phase of the </w:t>
      </w:r>
      <w:r w:rsidRPr="00837858">
        <w:rPr>
          <w:rFonts w:ascii="Times New Roman" w:hAnsi="Times New Roman" w:cs="Times New Roman"/>
          <w:sz w:val="24"/>
          <w:szCs w:val="24"/>
          <w:lang w:val="en-GB"/>
        </w:rPr>
        <w:t xml:space="preserve">learning task (see Table 2). </w:t>
      </w:r>
      <w:r w:rsidR="00970D2B" w:rsidRPr="00837858">
        <w:rPr>
          <w:rFonts w:ascii="Times New Roman" w:hAnsi="Times New Roman" w:cs="Times New Roman"/>
          <w:sz w:val="24"/>
          <w:szCs w:val="24"/>
          <w:lang w:val="en-GB"/>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09C6C4DE" w14:textId="77777777" w:rsidR="0075534A" w:rsidRPr="00837858" w:rsidRDefault="0075534A" w:rsidP="00FF6222">
      <w:pPr>
        <w:spacing w:line="480" w:lineRule="auto"/>
        <w:ind w:firstLine="708"/>
        <w:contextualSpacing/>
        <w:rPr>
          <w:rFonts w:ascii="Times New Roman" w:hAnsi="Times New Roman" w:cs="Times New Roman"/>
          <w:sz w:val="24"/>
          <w:szCs w:val="24"/>
          <w:lang w:val="en-GB"/>
        </w:rPr>
      </w:pPr>
    </w:p>
    <w:p w14:paraId="3F506208" w14:textId="4275E448" w:rsidR="00F639ED" w:rsidRPr="00837858" w:rsidRDefault="00F639ED"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1</w:t>
      </w:r>
    </w:p>
    <w:p w14:paraId="23086908" w14:textId="542132E3" w:rsidR="00F639ED" w:rsidRPr="00837858" w:rsidRDefault="00F639ED"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Mean (and standard deviation) accuracy as a function of learning task </w:t>
      </w:r>
      <w:r w:rsidR="00970D2B" w:rsidRPr="00837858">
        <w:rPr>
          <w:rFonts w:ascii="Times New Roman" w:hAnsi="Times New Roman" w:cs="Times New Roman"/>
          <w:i/>
          <w:sz w:val="24"/>
          <w:szCs w:val="24"/>
          <w:lang w:val="en-GB"/>
        </w:rPr>
        <w:t xml:space="preserve">type </w:t>
      </w:r>
      <w:r w:rsidRPr="00837858">
        <w:rPr>
          <w:rFonts w:ascii="Times New Roman" w:hAnsi="Times New Roman" w:cs="Times New Roman"/>
          <w:i/>
          <w:sz w:val="24"/>
          <w:szCs w:val="24"/>
          <w:lang w:val="en-GB"/>
        </w:rPr>
        <w:t xml:space="preserve">(acquisition, extinction, </w:t>
      </w:r>
      <w:r w:rsidR="00970D2B" w:rsidRPr="00837858">
        <w:rPr>
          <w:rFonts w:ascii="Times New Roman" w:hAnsi="Times New Roman" w:cs="Times New Roman"/>
          <w:i/>
          <w:sz w:val="24"/>
          <w:szCs w:val="24"/>
          <w:lang w:val="en-GB"/>
        </w:rPr>
        <w:t xml:space="preserve">or </w:t>
      </w:r>
      <w:r w:rsidRPr="00837858">
        <w:rPr>
          <w:rFonts w:ascii="Times New Roman" w:hAnsi="Times New Roman" w:cs="Times New Roman"/>
          <w:i/>
          <w:sz w:val="24"/>
          <w:szCs w:val="24"/>
          <w:lang w:val="en-GB"/>
        </w:rPr>
        <w:t>counterconditioning</w:t>
      </w:r>
      <w:r w:rsidR="00970D2B" w:rsidRPr="00837858">
        <w:rPr>
          <w:rFonts w:ascii="Times New Roman" w:hAnsi="Times New Roman" w:cs="Times New Roman"/>
          <w:i/>
          <w:sz w:val="24"/>
          <w:szCs w:val="24"/>
          <w:lang w:val="en-GB"/>
        </w:rPr>
        <w:t xml:space="preserve"> training or testing</w:t>
      </w:r>
      <w:r w:rsidRPr="00837858">
        <w:rPr>
          <w:rFonts w:ascii="Times New Roman" w:hAnsi="Times New Roman" w:cs="Times New Roman"/>
          <w:i/>
          <w:sz w:val="24"/>
          <w:szCs w:val="24"/>
          <w:lang w:val="en-GB"/>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837858"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proofErr w:type="spellStart"/>
            <w:r w:rsidRPr="00837858">
              <w:rPr>
                <w:rFonts w:ascii="Times New Roman" w:eastAsia="Times New Roman" w:hAnsi="Times New Roman" w:cs="Times New Roman"/>
                <w:b/>
                <w:bCs/>
                <w:sz w:val="24"/>
                <w:szCs w:val="24"/>
                <w:lang w:val="en-GB" w:eastAsia="nl-BE"/>
              </w:rPr>
              <w:t>Exp</w:t>
            </w:r>
            <w:proofErr w:type="spellEnd"/>
          </w:p>
        </w:tc>
        <w:tc>
          <w:tcPr>
            <w:tcW w:w="1390" w:type="dxa"/>
            <w:tcBorders>
              <w:left w:val="single" w:sz="4" w:space="0" w:color="FFFFFF" w:themeColor="background1"/>
              <w:right w:val="single" w:sz="4" w:space="0" w:color="FFFFFF" w:themeColor="background1"/>
            </w:tcBorders>
            <w:hideMark/>
          </w:tcPr>
          <w:p w14:paraId="7408F36D" w14:textId="375A6762"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 xml:space="preserve">Acquisition </w:t>
            </w:r>
            <w:r w:rsidR="0039212F" w:rsidRPr="00837858">
              <w:rPr>
                <w:rFonts w:ascii="Times New Roman" w:eastAsia="Times New Roman" w:hAnsi="Times New Roman" w:cs="Times New Roman"/>
                <w:b/>
                <w:bCs/>
                <w:sz w:val="24"/>
                <w:szCs w:val="24"/>
                <w:lang w:val="en-GB"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testing</w:t>
            </w:r>
          </w:p>
        </w:tc>
      </w:tr>
      <w:tr w:rsidR="00F639ED" w:rsidRPr="00837858"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r>
      <w:tr w:rsidR="00F639ED" w:rsidRPr="00837858"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r>
      <w:tr w:rsidR="00F639ED" w:rsidRPr="00837858"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(16)</w:t>
            </w:r>
          </w:p>
        </w:tc>
      </w:tr>
    </w:tbl>
    <w:p w14:paraId="59646173" w14:textId="7A3B7115" w:rsidR="0039212F" w:rsidRPr="00837858" w:rsidRDefault="0039212F" w:rsidP="00BA1B4A">
      <w:pPr>
        <w:spacing w:line="480" w:lineRule="auto"/>
        <w:contextualSpacing/>
        <w:rPr>
          <w:rFonts w:ascii="Times New Roman" w:hAnsi="Times New Roman" w:cs="Times New Roman"/>
          <w:sz w:val="24"/>
          <w:szCs w:val="24"/>
          <w:lang w:val="en-GB"/>
        </w:rPr>
      </w:pPr>
    </w:p>
    <w:p w14:paraId="40328E53" w14:textId="297B3112" w:rsidR="0075534A" w:rsidRPr="00837858" w:rsidRDefault="0075534A">
      <w:pPr>
        <w:rPr>
          <w:ins w:id="38" w:author="Ian Hussey" w:date="2020-07-17T11:41:00Z"/>
          <w:rFonts w:ascii="Times New Roman" w:hAnsi="Times New Roman" w:cs="Times New Roman"/>
          <w:b/>
          <w:sz w:val="24"/>
          <w:szCs w:val="24"/>
          <w:lang w:val="en-GB"/>
        </w:rPr>
      </w:pPr>
      <w:ins w:id="39" w:author="Ian Hussey" w:date="2020-07-17T11:41:00Z">
        <w:r w:rsidRPr="00837858">
          <w:rPr>
            <w:rFonts w:ascii="Times New Roman" w:hAnsi="Times New Roman" w:cs="Times New Roman"/>
            <w:b/>
            <w:sz w:val="24"/>
            <w:szCs w:val="24"/>
            <w:lang w:val="en-GB"/>
          </w:rPr>
          <w:br w:type="page"/>
        </w:r>
      </w:ins>
    </w:p>
    <w:p w14:paraId="761650C2" w14:textId="77777777" w:rsidR="000D1446" w:rsidRPr="00837858" w:rsidDel="0075534A" w:rsidRDefault="000D1446" w:rsidP="00A05613">
      <w:pPr>
        <w:spacing w:line="480" w:lineRule="auto"/>
        <w:contextualSpacing/>
        <w:rPr>
          <w:del w:id="40" w:author="Ian Hussey" w:date="2020-07-17T11:41:00Z"/>
          <w:rFonts w:ascii="Times New Roman" w:hAnsi="Times New Roman" w:cs="Times New Roman"/>
          <w:b/>
          <w:sz w:val="24"/>
          <w:szCs w:val="24"/>
          <w:lang w:val="en-GB"/>
        </w:rPr>
      </w:pPr>
    </w:p>
    <w:p w14:paraId="4E81DCB8" w14:textId="77777777" w:rsidR="000D1446" w:rsidRPr="00837858" w:rsidDel="0075534A" w:rsidRDefault="000D1446" w:rsidP="00A05613">
      <w:pPr>
        <w:spacing w:line="480" w:lineRule="auto"/>
        <w:contextualSpacing/>
        <w:rPr>
          <w:del w:id="41" w:author="Ian Hussey" w:date="2020-07-17T11:41:00Z"/>
          <w:rFonts w:ascii="Times New Roman" w:hAnsi="Times New Roman" w:cs="Times New Roman"/>
          <w:b/>
          <w:sz w:val="24"/>
          <w:szCs w:val="24"/>
          <w:lang w:val="en-GB"/>
        </w:rPr>
      </w:pPr>
    </w:p>
    <w:p w14:paraId="734C91D4" w14:textId="77777777" w:rsidR="000D1446" w:rsidRPr="00837858" w:rsidDel="0075534A" w:rsidRDefault="000D1446" w:rsidP="00A05613">
      <w:pPr>
        <w:spacing w:line="480" w:lineRule="auto"/>
        <w:contextualSpacing/>
        <w:rPr>
          <w:del w:id="42" w:author="Ian Hussey" w:date="2020-07-17T11:41:00Z"/>
          <w:rFonts w:ascii="Times New Roman" w:hAnsi="Times New Roman" w:cs="Times New Roman"/>
          <w:b/>
          <w:sz w:val="24"/>
          <w:szCs w:val="24"/>
          <w:lang w:val="en-GB"/>
        </w:rPr>
      </w:pPr>
    </w:p>
    <w:p w14:paraId="27823C41" w14:textId="3CAA7B64" w:rsidR="00A05613" w:rsidRPr="00837858" w:rsidRDefault="00A05613"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2</w:t>
      </w:r>
    </w:p>
    <w:p w14:paraId="4A4E58E3" w14:textId="681E3ED8" w:rsidR="00A05613" w:rsidRPr="00837858" w:rsidRDefault="00A05613"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837858"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proofErr w:type="spellStart"/>
            <w:r w:rsidRPr="00837858">
              <w:rPr>
                <w:rFonts w:ascii="Times New Roman" w:eastAsia="Times New Roman" w:hAnsi="Times New Roman" w:cs="Times New Roman"/>
                <w:b/>
                <w:bCs/>
                <w:sz w:val="24"/>
                <w:szCs w:val="28"/>
                <w:lang w:val="en-GB" w:eastAsia="nl-BE"/>
              </w:rPr>
              <w:t>Exp</w:t>
            </w:r>
            <w:proofErr w:type="spellEnd"/>
            <w:r w:rsidRPr="00837858">
              <w:rPr>
                <w:rFonts w:ascii="Times New Roman" w:eastAsia="Times New Roman" w:hAnsi="Times New Roman" w:cs="Times New Roman"/>
                <w:b/>
                <w:bCs/>
                <w:sz w:val="24"/>
                <w:szCs w:val="28"/>
                <w:lang w:val="en-GB" w:eastAsia="nl-BE"/>
              </w:rPr>
              <w:t xml:space="preserve">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training</w:t>
            </w:r>
          </w:p>
        </w:tc>
        <w:tc>
          <w:tcPr>
            <w:tcW w:w="2409" w:type="dxa"/>
            <w:tcBorders>
              <w:left w:val="single" w:sz="4" w:space="0" w:color="FFFFFF" w:themeColor="background1"/>
            </w:tcBorders>
            <w:hideMark/>
          </w:tcPr>
          <w:p w14:paraId="27C56C76"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testing</w:t>
            </w:r>
          </w:p>
        </w:tc>
      </w:tr>
      <w:tr w:rsidR="00A05613" w:rsidRPr="00837858"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r>
      <w:tr w:rsidR="00A05613" w:rsidRPr="00837858"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r w:rsidR="00A05613" w:rsidRPr="00837858"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bl>
    <w:p w14:paraId="7380D894" w14:textId="77777777" w:rsidR="00FF6222" w:rsidRPr="00837858" w:rsidRDefault="00FF6222" w:rsidP="00FF6222">
      <w:pPr>
        <w:spacing w:line="480" w:lineRule="auto"/>
        <w:contextualSpacing/>
        <w:rPr>
          <w:rFonts w:ascii="Times New Roman" w:hAnsi="Times New Roman" w:cs="Times New Roman"/>
          <w:sz w:val="24"/>
          <w:szCs w:val="24"/>
          <w:lang w:val="en-GB"/>
        </w:rPr>
      </w:pPr>
      <w:r w:rsidRPr="00837858">
        <w:rPr>
          <w:rFonts w:ascii="Times New Roman" w:hAnsi="Times New Roman" w:cs="Times New Roman"/>
          <w:i/>
          <w:sz w:val="24"/>
          <w:szCs w:val="24"/>
          <w:lang w:val="en-GB"/>
        </w:rPr>
        <w:t>Note</w:t>
      </w:r>
      <w:r w:rsidRPr="00837858">
        <w:rPr>
          <w:rFonts w:ascii="Times New Roman" w:hAnsi="Times New Roman" w:cs="Times New Roman"/>
          <w:sz w:val="24"/>
          <w:szCs w:val="24"/>
          <w:lang w:val="en-GB"/>
        </w:rPr>
        <w:t xml:space="preserve">. Counterconditioning was not provided in Experiments 1-4 nor was Extinction provided in Experiments 5-6. The type of extinction procedure used in Experiment 4 did not involve collection of training and testing data. </w:t>
      </w:r>
    </w:p>
    <w:p w14:paraId="4554ACB2" w14:textId="77777777" w:rsidR="000D1446" w:rsidRPr="00837858" w:rsidRDefault="000D1446" w:rsidP="00BA1B4A">
      <w:pPr>
        <w:spacing w:line="480" w:lineRule="auto"/>
        <w:contextualSpacing/>
        <w:rPr>
          <w:rFonts w:ascii="Times New Roman" w:hAnsi="Times New Roman" w:cs="Times New Roman"/>
          <w:b/>
          <w:i/>
          <w:sz w:val="24"/>
          <w:szCs w:val="24"/>
          <w:lang w:val="en-GB"/>
        </w:rPr>
      </w:pPr>
    </w:p>
    <w:p w14:paraId="38661143" w14:textId="6B6CBB27" w:rsidR="00BE39A4" w:rsidRPr="00837858" w:rsidRDefault="00FF6222" w:rsidP="00BA1B4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w:t>
      </w:r>
      <w:r w:rsidR="00704B90" w:rsidRPr="00837858">
        <w:rPr>
          <w:rFonts w:ascii="Times New Roman" w:hAnsi="Times New Roman" w:cs="Times New Roman"/>
          <w:b/>
          <w:i/>
          <w:sz w:val="24"/>
          <w:szCs w:val="24"/>
          <w:lang w:val="en-GB"/>
        </w:rPr>
        <w:t>uestion 2</w:t>
      </w:r>
      <w:r w:rsidR="00CF5977" w:rsidRPr="00837858">
        <w:rPr>
          <w:rFonts w:ascii="Times New Roman" w:hAnsi="Times New Roman" w:cs="Times New Roman"/>
          <w:i/>
          <w:sz w:val="24"/>
          <w:szCs w:val="24"/>
          <w:lang w:val="en-GB"/>
        </w:rPr>
        <w:t xml:space="preserve">: </w:t>
      </w:r>
      <w:r w:rsidR="00CF5977" w:rsidRPr="00837858">
        <w:rPr>
          <w:rFonts w:ascii="Times New Roman" w:hAnsi="Times New Roman" w:cs="Times New Roman"/>
          <w:b/>
          <w:i/>
          <w:sz w:val="24"/>
          <w:szCs w:val="24"/>
          <w:lang w:val="en-GB"/>
        </w:rPr>
        <w:t xml:space="preserve">Did </w:t>
      </w:r>
      <w:r w:rsidR="00BA1B4A" w:rsidRPr="00837858">
        <w:rPr>
          <w:rFonts w:ascii="Times New Roman" w:hAnsi="Times New Roman" w:cs="Times New Roman"/>
          <w:b/>
          <w:i/>
          <w:sz w:val="24"/>
          <w:szCs w:val="24"/>
          <w:lang w:val="en-GB"/>
        </w:rPr>
        <w:t>E</w:t>
      </w:r>
      <w:r w:rsidR="00CF5977" w:rsidRPr="00837858">
        <w:rPr>
          <w:rFonts w:ascii="Times New Roman" w:hAnsi="Times New Roman" w:cs="Times New Roman"/>
          <w:b/>
          <w:i/>
          <w:sz w:val="24"/>
          <w:szCs w:val="24"/>
          <w:lang w:val="en-GB"/>
        </w:rPr>
        <w:t xml:space="preserve">valuative </w:t>
      </w:r>
      <w:r w:rsidR="00BA1B4A" w:rsidRPr="00837858">
        <w:rPr>
          <w:rFonts w:ascii="Times New Roman" w:hAnsi="Times New Roman" w:cs="Times New Roman"/>
          <w:b/>
          <w:i/>
          <w:sz w:val="24"/>
          <w:szCs w:val="24"/>
          <w:lang w:val="en-GB"/>
        </w:rPr>
        <w:t>L</w:t>
      </w:r>
      <w:r w:rsidR="00CF5977" w:rsidRPr="00837858">
        <w:rPr>
          <w:rFonts w:ascii="Times New Roman" w:hAnsi="Times New Roman" w:cs="Times New Roman"/>
          <w:b/>
          <w:i/>
          <w:sz w:val="24"/>
          <w:szCs w:val="24"/>
          <w:lang w:val="en-GB"/>
        </w:rPr>
        <w:t xml:space="preserve">earning </w:t>
      </w:r>
      <w:r w:rsidR="00704B90" w:rsidRPr="00837858">
        <w:rPr>
          <w:rFonts w:ascii="Times New Roman" w:hAnsi="Times New Roman" w:cs="Times New Roman"/>
          <w:b/>
          <w:i/>
          <w:sz w:val="24"/>
          <w:szCs w:val="24"/>
          <w:lang w:val="en-GB"/>
        </w:rPr>
        <w:t>Take Place</w:t>
      </w:r>
      <w:r w:rsidR="00CF5977" w:rsidRPr="00837858">
        <w:rPr>
          <w:rFonts w:ascii="Times New Roman" w:hAnsi="Times New Roman" w:cs="Times New Roman"/>
          <w:b/>
          <w:i/>
          <w:sz w:val="24"/>
          <w:szCs w:val="24"/>
          <w:lang w:val="en-GB"/>
        </w:rPr>
        <w:t>?</w:t>
      </w:r>
    </w:p>
    <w:p w14:paraId="1DAB6C60" w14:textId="6929C346" w:rsidR="00D63B5E" w:rsidRPr="00837858" w:rsidRDefault="008E3A84" w:rsidP="00D63B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xml:space="preserve">. OEC </w:t>
      </w:r>
      <w:r w:rsidR="00F8536C" w:rsidRPr="00837858">
        <w:rPr>
          <w:rFonts w:ascii="Times New Roman" w:hAnsi="Times New Roman" w:cs="Times New Roman"/>
          <w:sz w:val="24"/>
          <w:lang w:val="en-GB"/>
        </w:rPr>
        <w:t xml:space="preserve">effects emerged in all four studies. Participants </w:t>
      </w:r>
      <w:r w:rsidRPr="00837858">
        <w:rPr>
          <w:rFonts w:ascii="Times New Roman" w:hAnsi="Times New Roman" w:cs="Times New Roman"/>
          <w:sz w:val="24"/>
          <w:lang w:val="en-GB"/>
        </w:rPr>
        <w:t>self-</w:t>
      </w:r>
      <w:r w:rsidR="00F8536C" w:rsidRPr="00837858">
        <w:rPr>
          <w:rFonts w:ascii="Times New Roman" w:hAnsi="Times New Roman" w:cs="Times New Roman"/>
          <w:sz w:val="24"/>
          <w:lang w:val="en-GB"/>
        </w:rPr>
        <w:t xml:space="preserve">reported that they liked </w:t>
      </w:r>
      <w:r w:rsidRPr="00837858">
        <w:rPr>
          <w:rFonts w:ascii="Times New Roman" w:hAnsi="Times New Roman" w:cs="Times New Roman"/>
          <w:sz w:val="24"/>
          <w:lang w:val="en-GB"/>
        </w:rPr>
        <w:t xml:space="preserve">O1 (the outcome </w:t>
      </w:r>
      <w:r w:rsidR="00F8536C" w:rsidRPr="00837858">
        <w:rPr>
          <w:rFonts w:ascii="Times New Roman" w:hAnsi="Times New Roman" w:cs="Times New Roman"/>
          <w:sz w:val="24"/>
          <w:lang w:val="en-GB"/>
        </w:rPr>
        <w:t>that was part of a contingency with positive sources</w:t>
      </w:r>
      <w:r w:rsidRPr="00837858">
        <w:rPr>
          <w:rFonts w:ascii="Times New Roman" w:hAnsi="Times New Roman" w:cs="Times New Roman"/>
          <w:sz w:val="24"/>
          <w:lang w:val="en-GB"/>
        </w:rPr>
        <w:t xml:space="preserve">) and disliked O2 (the outcome that was part of a contingency with negative sources), Experiment 1: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(47.93) = 4.91,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1.31, 95% CI [0.68, 1.93],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689; Experiment 2: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(35.56) = 5.85,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1.67, 95% CI [1.04, 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3: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(43.97) = 6.08,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1.74, 95% CI [1.05, 2.43],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4: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(40.05) = 6.24,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1.81, 95% CI [1.14, 2.49],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w:t>
      </w:r>
      <w:r w:rsidR="00D63B5E" w:rsidRPr="00837858">
        <w:rPr>
          <w:rFonts w:ascii="Times New Roman" w:hAnsi="Times New Roman" w:cs="Times New Roman"/>
          <w:sz w:val="24"/>
          <w:szCs w:val="24"/>
          <w:lang w:val="en-GB"/>
        </w:rPr>
        <w:t xml:space="preserve"> Likewise, </w:t>
      </w:r>
      <w:r w:rsidR="00D63B5E" w:rsidRPr="00837858">
        <w:rPr>
          <w:rFonts w:ascii="Times New Roman" w:hAnsi="Times New Roman"/>
          <w:sz w:val="24"/>
          <w:szCs w:val="24"/>
          <w:lang w:val="en-GB"/>
        </w:rPr>
        <w:t xml:space="preserve">the odds of </w:t>
      </w:r>
      <w:r w:rsidR="00D63B5E" w:rsidRPr="00837858">
        <w:rPr>
          <w:rFonts w:ascii="Times New Roman" w:hAnsi="Times New Roman" w:cs="Times New Roman"/>
          <w:sz w:val="24"/>
          <w:szCs w:val="24"/>
          <w:lang w:val="en-GB"/>
        </w:rPr>
        <w:t>selecting O1 were higher than those of selecting O2 in the behavioral intentions task: Experiment 1 (</w:t>
      </w:r>
      <w:r w:rsidR="00D63B5E" w:rsidRPr="00837858">
        <w:rPr>
          <w:rFonts w:ascii="Times New Roman" w:hAnsi="Times New Roman"/>
          <w:sz w:val="24"/>
          <w:szCs w:val="24"/>
          <w:lang w:val="en-GB"/>
        </w:rPr>
        <w:t xml:space="preserve">OR = 69.33, 95% CI [6.43, 748.06],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2 (</w:t>
      </w:r>
      <w:r w:rsidR="00D63B5E" w:rsidRPr="00837858">
        <w:rPr>
          <w:rFonts w:ascii="Times New Roman" w:hAnsi="Times New Roman"/>
          <w:sz w:val="24"/>
          <w:szCs w:val="24"/>
          <w:lang w:val="en-GB"/>
        </w:rPr>
        <w:t xml:space="preserve">OR = 55.25, 95% CI [5.5, 555.07],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3 (</w:t>
      </w:r>
      <w:r w:rsidR="00D63B5E" w:rsidRPr="00837858">
        <w:rPr>
          <w:rFonts w:ascii="Times New Roman" w:hAnsi="Times New Roman"/>
          <w:sz w:val="24"/>
          <w:szCs w:val="24"/>
          <w:lang w:val="en-GB"/>
        </w:rPr>
        <w:t xml:space="preserve">OR = 80, 95% CI [6.39, 1001.41],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4 (</w:t>
      </w:r>
      <w:r w:rsidR="00D63B5E" w:rsidRPr="00837858">
        <w:rPr>
          <w:rFonts w:ascii="Times New Roman" w:hAnsi="Times New Roman"/>
          <w:sz w:val="24"/>
          <w:szCs w:val="24"/>
          <w:lang w:val="en-GB"/>
        </w:rPr>
        <w:t xml:space="preserve">OR = 13.22, 95% CI [1.4, 124.91],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 .01</w:t>
      </w:r>
      <w:r w:rsidR="00D63B5E" w:rsidRPr="00837858">
        <w:rPr>
          <w:rFonts w:ascii="Times New Roman" w:hAnsi="Times New Roman" w:cs="Times New Roman"/>
          <w:sz w:val="24"/>
          <w:szCs w:val="24"/>
          <w:lang w:val="en-GB"/>
        </w:rPr>
        <w:t xml:space="preserve">). </w:t>
      </w:r>
    </w:p>
    <w:p w14:paraId="07E9E9E3" w14:textId="1D5154BD" w:rsidR="007E1C20" w:rsidRPr="00837858" w:rsidRDefault="008E3A84" w:rsidP="0030315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Intersecting Regularities</w:t>
      </w:r>
      <w:r w:rsidRPr="00837858">
        <w:rPr>
          <w:rFonts w:ascii="Times New Roman" w:hAnsi="Times New Roman" w:cs="Times New Roman"/>
          <w:sz w:val="24"/>
          <w:szCs w:val="24"/>
          <w:lang w:val="en-GB"/>
        </w:rPr>
        <w:t xml:space="preserve">. IR effects </w:t>
      </w:r>
      <w:r w:rsidR="00D63B5E" w:rsidRPr="00837858">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 xml:space="preserve">emerged </w:t>
      </w:r>
      <w:r w:rsidR="00303152" w:rsidRPr="00837858">
        <w:rPr>
          <w:rFonts w:ascii="Times New Roman" w:hAnsi="Times New Roman" w:cs="Times New Roman"/>
          <w:sz w:val="24"/>
          <w:szCs w:val="24"/>
          <w:lang w:val="en-GB"/>
        </w:rPr>
        <w:t>across studies</w:t>
      </w:r>
      <w:r w:rsidRPr="00837858">
        <w:rPr>
          <w:rFonts w:ascii="Times New Roman" w:hAnsi="Times New Roman" w:cs="Times New Roman"/>
          <w:sz w:val="24"/>
          <w:szCs w:val="24"/>
          <w:lang w:val="en-GB"/>
        </w:rPr>
        <w:t>.</w:t>
      </w:r>
      <w:r w:rsidRPr="00837858">
        <w:rPr>
          <w:rFonts w:ascii="Times New Roman" w:hAnsi="Times New Roman" w:cs="Times New Roman"/>
          <w:sz w:val="24"/>
          <w:lang w:val="en-GB"/>
        </w:rPr>
        <w:t xml:space="preserve"> </w:t>
      </w:r>
      <w:r w:rsidR="00303152" w:rsidRPr="00837858">
        <w:rPr>
          <w:rFonts w:ascii="Times New Roman" w:hAnsi="Times New Roman" w:cs="Times New Roman"/>
          <w:sz w:val="24"/>
          <w:lang w:val="en-GB"/>
        </w:rPr>
        <w:t>P</w:t>
      </w:r>
      <w:r w:rsidRPr="00837858">
        <w:rPr>
          <w:rFonts w:ascii="Times New Roman" w:hAnsi="Times New Roman" w:cs="Times New Roman"/>
          <w:sz w:val="24"/>
          <w:lang w:val="en-GB"/>
        </w:rPr>
        <w:t xml:space="preserve">articipants self-reported that they liked T1 (the target that intersected with a contingency containing positive sources) and disliked T2 (the target that intersected with a contingency containing negative sources), Experiment 1: </w:t>
      </w:r>
      <w:r w:rsidRPr="00837858">
        <w:rPr>
          <w:rFonts w:ascii="Times New Roman" w:eastAsia="Times New Roman" w:hAnsi="Times New Roman" w:cs="Times New Roman"/>
          <w:i/>
          <w:color w:val="000000"/>
          <w:sz w:val="24"/>
          <w:szCs w:val="20"/>
          <w:lang w:val="en-GB" w:eastAsia="nl-BE"/>
        </w:rPr>
        <w:t>t</w:t>
      </w:r>
      <w:r w:rsidRPr="00837858">
        <w:rPr>
          <w:rFonts w:ascii="Times New Roman" w:eastAsia="Times New Roman" w:hAnsi="Times New Roman" w:cs="Times New Roman"/>
          <w:color w:val="000000"/>
          <w:sz w:val="24"/>
          <w:szCs w:val="20"/>
          <w:lang w:val="en-GB" w:eastAsia="nl-BE"/>
        </w:rPr>
        <w:t xml:space="preserve">(47.55) = 1.9, </w:t>
      </w:r>
      <w:r w:rsidRPr="00837858">
        <w:rPr>
          <w:rFonts w:ascii="Times New Roman" w:eastAsia="Times New Roman" w:hAnsi="Times New Roman" w:cs="Times New Roman"/>
          <w:i/>
          <w:color w:val="000000"/>
          <w:sz w:val="24"/>
          <w:szCs w:val="20"/>
          <w:lang w:val="en-GB" w:eastAsia="nl-BE"/>
        </w:rPr>
        <w:t>p</w:t>
      </w:r>
      <w:r w:rsidR="00762F2F" w:rsidRPr="00837858">
        <w:rPr>
          <w:rFonts w:ascii="Times New Roman" w:eastAsia="Times New Roman" w:hAnsi="Times New Roman" w:cs="Times New Roman"/>
          <w:color w:val="000000"/>
          <w:sz w:val="24"/>
          <w:szCs w:val="20"/>
          <w:lang w:val="en-GB" w:eastAsia="nl-BE"/>
        </w:rPr>
        <w:t xml:space="preserve"> = .06</w:t>
      </w:r>
      <w:r w:rsidRPr="00837858">
        <w:rPr>
          <w:rFonts w:ascii="Times New Roman" w:eastAsia="Times New Roman" w:hAnsi="Times New Roman" w:cs="Times New Roman"/>
          <w:color w:val="000000"/>
          <w:sz w:val="24"/>
          <w:szCs w:val="20"/>
          <w:lang w:val="en-GB" w:eastAsia="nl-BE"/>
        </w:rPr>
        <w:t xml:space="preserve">, </w:t>
      </w:r>
      <w:r w:rsidRPr="00837858">
        <w:rPr>
          <w:rFonts w:ascii="Times New Roman" w:eastAsia="Times New Roman" w:hAnsi="Times New Roman" w:cs="Times New Roman"/>
          <w:i/>
          <w:color w:val="000000"/>
          <w:sz w:val="24"/>
          <w:szCs w:val="20"/>
          <w:lang w:val="en-GB" w:eastAsia="nl-BE"/>
        </w:rPr>
        <w:t>d</w:t>
      </w:r>
      <w:r w:rsidRPr="00837858">
        <w:rPr>
          <w:rFonts w:ascii="Times New Roman" w:eastAsia="Times New Roman" w:hAnsi="Times New Roman" w:cs="Times New Roman"/>
          <w:color w:val="000000"/>
          <w:sz w:val="24"/>
          <w:szCs w:val="20"/>
          <w:lang w:val="en-GB" w:eastAsia="nl-BE"/>
        </w:rPr>
        <w:t xml:space="preserve"> = 0.53, 95% CI [-0.05, 1.11], BF</w:t>
      </w:r>
      <w:r w:rsidRPr="00837858">
        <w:rPr>
          <w:rFonts w:ascii="Times New Roman" w:eastAsia="Times New Roman" w:hAnsi="Times New Roman" w:cs="Times New Roman"/>
          <w:color w:val="000000"/>
          <w:sz w:val="24"/>
          <w:szCs w:val="20"/>
          <w:vertAlign w:val="subscript"/>
          <w:lang w:val="en-GB" w:eastAsia="nl-BE"/>
        </w:rPr>
        <w:t>10</w:t>
      </w:r>
      <w:r w:rsidRPr="00837858">
        <w:rPr>
          <w:rFonts w:ascii="Times New Roman" w:eastAsia="Times New Roman" w:hAnsi="Times New Roman" w:cs="Times New Roman"/>
          <w:color w:val="000000"/>
          <w:sz w:val="24"/>
          <w:szCs w:val="20"/>
          <w:lang w:val="en-GB" w:eastAsia="nl-BE"/>
        </w:rPr>
        <w:t xml:space="preserve"> = 1.2</w:t>
      </w:r>
      <w:r w:rsidR="002E3B7C" w:rsidRPr="00837858">
        <w:rPr>
          <w:rFonts w:ascii="Times New Roman" w:eastAsia="Times New Roman" w:hAnsi="Times New Roman" w:cs="Times New Roman"/>
          <w:color w:val="000000"/>
          <w:sz w:val="24"/>
          <w:szCs w:val="20"/>
          <w:lang w:val="en-GB" w:eastAsia="nl-BE"/>
        </w:rPr>
        <w:t xml:space="preserve">; Experiment 2: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(45.88) = 2.61,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.012,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0.72, 95% CI [0.16, 1.28],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4.7; Experiment 3: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(40.34) = 5.68,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&lt; .0001,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1.67, 95% CI [0.99, 2.35],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&gt; 10</w:t>
      </w:r>
      <w:r w:rsidR="002E3B7C" w:rsidRPr="00837858">
        <w:rPr>
          <w:rFonts w:ascii="Times New Roman" w:hAnsi="Times New Roman" w:cs="Times New Roman"/>
          <w:sz w:val="24"/>
          <w:szCs w:val="24"/>
          <w:vertAlign w:val="superscript"/>
          <w:lang w:val="en-GB"/>
        </w:rPr>
        <w:t>4</w:t>
      </w:r>
      <w:r w:rsidR="002E3B7C" w:rsidRPr="00837858">
        <w:rPr>
          <w:rFonts w:ascii="Times New Roman" w:hAnsi="Times New Roman" w:cs="Times New Roman"/>
          <w:sz w:val="24"/>
          <w:szCs w:val="24"/>
          <w:lang w:val="en-GB"/>
        </w:rPr>
        <w:t xml:space="preserve">; Experiment 4: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(48.24) = 3.03,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.004,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0.83, 95% CI [0.23, 1.42],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7.8. </w:t>
      </w:r>
      <w:r w:rsidR="00762F2F" w:rsidRPr="00837858">
        <w:rPr>
          <w:rFonts w:ascii="Times New Roman" w:hAnsi="Times New Roman" w:cs="Times New Roman"/>
          <w:sz w:val="24"/>
          <w:szCs w:val="24"/>
          <w:lang w:val="en-GB"/>
        </w:rPr>
        <w:t xml:space="preserve">IAT scores demonstrated evidence for a relative preference for T1 over T2: Experiment 1: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(44.43) = 3.78,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&lt; .001, </w:t>
      </w:r>
      <w:r w:rsidR="00762F2F" w:rsidRPr="00837858">
        <w:rPr>
          <w:rFonts w:ascii="Times New Roman" w:hAnsi="Times New Roman" w:cs="Times New Roman"/>
          <w:i/>
          <w:sz w:val="24"/>
          <w:szCs w:val="24"/>
          <w:lang w:val="en-GB"/>
        </w:rPr>
        <w:t>d</w:t>
      </w:r>
      <w:r w:rsidR="00762F2F" w:rsidRPr="00837858">
        <w:rPr>
          <w:rFonts w:ascii="Times New Roman" w:hAnsi="Times New Roman" w:cs="Times New Roman"/>
          <w:sz w:val="24"/>
          <w:szCs w:val="24"/>
          <w:lang w:val="en-GB"/>
        </w:rPr>
        <w:t xml:space="preserve"> = 1.07, 95% CI [0.47, 1.67],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75; Experiment 2: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(50.19) = 1.91,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 .06, d = 0.52, 95% CI [-0.03, 1.07],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1.2</w:t>
      </w:r>
      <w:r w:rsidR="007E1C20" w:rsidRPr="00837858">
        <w:rPr>
          <w:rFonts w:ascii="Times New Roman" w:hAnsi="Times New Roman" w:cs="Times New Roman"/>
          <w:sz w:val="24"/>
          <w:szCs w:val="24"/>
          <w:lang w:val="en-GB"/>
        </w:rPr>
        <w:t xml:space="preserve">; Experiment 3: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(36.27) = 4.6,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&lt; .0001,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1.39, 95% CI [0.73, 2.04],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856; Experiment 4: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(39.6) = 3.39,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 .002,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0.99, 95% CI [0.38, 1.59],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29.</w:t>
      </w:r>
      <w:r w:rsidR="00303152" w:rsidRPr="00837858">
        <w:rPr>
          <w:rFonts w:ascii="Times New Roman" w:hAnsi="Times New Roman" w:cs="Times New Roman"/>
          <w:sz w:val="24"/>
          <w:szCs w:val="24"/>
          <w:lang w:val="en-GB"/>
        </w:rPr>
        <w:t xml:space="preserve"> Finally, </w:t>
      </w:r>
      <w:r w:rsidR="007E1C20" w:rsidRPr="00837858">
        <w:rPr>
          <w:rFonts w:ascii="Times New Roman" w:hAnsi="Times New Roman"/>
          <w:sz w:val="24"/>
          <w:szCs w:val="24"/>
          <w:lang w:val="en-GB"/>
        </w:rPr>
        <w:t xml:space="preserve">the odds of </w:t>
      </w:r>
      <w:r w:rsidR="007E1C20" w:rsidRPr="00837858">
        <w:rPr>
          <w:rFonts w:ascii="Times New Roman" w:hAnsi="Times New Roman" w:cs="Times New Roman"/>
          <w:sz w:val="24"/>
          <w:szCs w:val="24"/>
          <w:lang w:val="en-GB"/>
        </w:rPr>
        <w:t xml:space="preserve">selecting T1 were higher than those of selecting T2 </w:t>
      </w:r>
      <w:r w:rsidR="00303152" w:rsidRPr="00837858">
        <w:rPr>
          <w:rFonts w:ascii="Times New Roman" w:hAnsi="Times New Roman" w:cs="Times New Roman"/>
          <w:sz w:val="24"/>
          <w:szCs w:val="24"/>
          <w:lang w:val="en-GB"/>
        </w:rPr>
        <w:t xml:space="preserve">in the behavioral intentions task in two of the four studies: Experiment 1 </w:t>
      </w:r>
      <w:r w:rsidR="007E1C20" w:rsidRPr="00837858">
        <w:rPr>
          <w:rFonts w:ascii="Times New Roman" w:hAnsi="Times New Roman" w:cs="Times New Roman"/>
          <w:sz w:val="24"/>
          <w:szCs w:val="24"/>
          <w:lang w:val="en-GB"/>
        </w:rPr>
        <w:t>(</w:t>
      </w:r>
      <w:r w:rsidR="00303152" w:rsidRPr="00837858">
        <w:rPr>
          <w:rFonts w:ascii="Times New Roman" w:hAnsi="Times New Roman"/>
          <w:sz w:val="24"/>
          <w:szCs w:val="24"/>
          <w:lang w:val="en-GB"/>
        </w:rPr>
        <w:t>OR = 2.6</w:t>
      </w:r>
      <w:r w:rsidR="007E1C20" w:rsidRPr="00837858">
        <w:rPr>
          <w:rFonts w:ascii="Times New Roman" w:hAnsi="Times New Roman"/>
          <w:sz w:val="24"/>
          <w:szCs w:val="24"/>
          <w:lang w:val="en-GB"/>
        </w:rPr>
        <w:t>, 95% CI [</w:t>
      </w:r>
      <w:r w:rsidR="00303152" w:rsidRPr="00837858">
        <w:rPr>
          <w:rFonts w:ascii="Times New Roman" w:hAnsi="Times New Roman"/>
          <w:sz w:val="24"/>
          <w:szCs w:val="24"/>
          <w:lang w:val="en-GB"/>
        </w:rPr>
        <w:t>0.6</w:t>
      </w:r>
      <w:r w:rsidR="007E1C20" w:rsidRPr="00837858">
        <w:rPr>
          <w:rFonts w:ascii="Times New Roman" w:hAnsi="Times New Roman"/>
          <w:sz w:val="24"/>
          <w:szCs w:val="24"/>
          <w:lang w:val="en-GB"/>
        </w:rPr>
        <w:t xml:space="preserve">; </w:t>
      </w:r>
      <w:r w:rsidR="00303152" w:rsidRPr="00837858">
        <w:rPr>
          <w:rFonts w:ascii="Times New Roman" w:hAnsi="Times New Roman"/>
          <w:sz w:val="24"/>
          <w:szCs w:val="24"/>
          <w:lang w:val="en-GB"/>
        </w:rPr>
        <w:t>11.31</w:t>
      </w:r>
      <w:r w:rsidR="007E1C20" w:rsidRPr="00837858">
        <w:rPr>
          <w:rFonts w:ascii="Times New Roman" w:hAnsi="Times New Roman"/>
          <w:sz w:val="24"/>
          <w:szCs w:val="24"/>
          <w:lang w:val="en-GB"/>
        </w:rPr>
        <w:t xml:space="preserve">], </w:t>
      </w:r>
      <w:r w:rsidR="007E1C20" w:rsidRPr="00837858">
        <w:rPr>
          <w:rFonts w:ascii="Times New Roman" w:hAnsi="Times New Roman"/>
          <w:i/>
          <w:sz w:val="24"/>
          <w:szCs w:val="24"/>
          <w:lang w:val="en-GB"/>
        </w:rPr>
        <w:t>p</w:t>
      </w:r>
      <w:r w:rsidR="007E1C20" w:rsidRPr="00837858">
        <w:rPr>
          <w:rFonts w:ascii="Times New Roman" w:hAnsi="Times New Roman"/>
          <w:sz w:val="24"/>
          <w:szCs w:val="24"/>
          <w:lang w:val="en-GB"/>
        </w:rPr>
        <w:t xml:space="preserve"> = .</w:t>
      </w:r>
      <w:r w:rsidR="00303152" w:rsidRPr="00837858">
        <w:rPr>
          <w:rFonts w:ascii="Times New Roman" w:hAnsi="Times New Roman"/>
          <w:sz w:val="24"/>
          <w:szCs w:val="24"/>
          <w:lang w:val="en-GB"/>
        </w:rPr>
        <w:t>28</w:t>
      </w:r>
      <w:r w:rsidR="007E1C20" w:rsidRPr="00837858">
        <w:rPr>
          <w:rFonts w:ascii="Times New Roman" w:hAnsi="Times New Roman" w:cs="Times New Roman"/>
          <w:sz w:val="24"/>
          <w:szCs w:val="24"/>
          <w:lang w:val="en-GB"/>
        </w:rPr>
        <w:t>)</w:t>
      </w:r>
      <w:r w:rsidR="00303152" w:rsidRPr="00837858">
        <w:rPr>
          <w:rFonts w:ascii="Times New Roman" w:hAnsi="Times New Roman" w:cs="Times New Roman"/>
          <w:sz w:val="24"/>
          <w:szCs w:val="24"/>
          <w:lang w:val="en-GB"/>
        </w:rPr>
        <w:t>; Experiment 2 (</w:t>
      </w:r>
      <w:r w:rsidR="00303152" w:rsidRPr="00837858">
        <w:rPr>
          <w:rFonts w:ascii="Times New Roman" w:hAnsi="Times New Roman"/>
          <w:sz w:val="24"/>
          <w:szCs w:val="24"/>
          <w:lang w:val="en-GB"/>
        </w:rPr>
        <w:t xml:space="preserve">OR = 15.12, 95% CI [2.28; 100.32],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.003</w:t>
      </w:r>
      <w:r w:rsidR="00303152" w:rsidRPr="00837858">
        <w:rPr>
          <w:rFonts w:ascii="Times New Roman" w:hAnsi="Times New Roman" w:cs="Times New Roman"/>
          <w:sz w:val="24"/>
          <w:szCs w:val="24"/>
          <w:lang w:val="en-GB"/>
        </w:rPr>
        <w:t>); Experiment 3 (</w:t>
      </w:r>
      <w:r w:rsidR="00303152" w:rsidRPr="00837858">
        <w:rPr>
          <w:rFonts w:ascii="Times New Roman" w:hAnsi="Times New Roman"/>
          <w:sz w:val="24"/>
          <w:szCs w:val="24"/>
          <w:lang w:val="en-GB"/>
        </w:rPr>
        <w:t xml:space="preserve">OR = 40, 95% CI [3.56; 450],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&lt; .001</w:t>
      </w:r>
      <w:r w:rsidR="00303152" w:rsidRPr="00837858">
        <w:rPr>
          <w:rFonts w:ascii="Times New Roman" w:hAnsi="Times New Roman" w:cs="Times New Roman"/>
          <w:sz w:val="24"/>
          <w:szCs w:val="24"/>
          <w:lang w:val="en-GB"/>
        </w:rPr>
        <w:t>); Experiment 4 (</w:t>
      </w:r>
      <w:r w:rsidR="00303152" w:rsidRPr="00837858">
        <w:rPr>
          <w:rFonts w:ascii="Times New Roman" w:hAnsi="Times New Roman"/>
          <w:sz w:val="24"/>
          <w:szCs w:val="24"/>
          <w:lang w:val="en-GB"/>
        </w:rPr>
        <w:t xml:space="preserve">OR = 2.89, 95% CI [0.69; 12.12],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.17</w:t>
      </w:r>
      <w:r w:rsidR="00303152" w:rsidRPr="00837858">
        <w:rPr>
          <w:rFonts w:ascii="Times New Roman" w:hAnsi="Times New Roman" w:cs="Times New Roman"/>
          <w:sz w:val="24"/>
          <w:szCs w:val="24"/>
          <w:lang w:val="en-GB"/>
        </w:rPr>
        <w:t>)</w:t>
      </w:r>
      <w:r w:rsidR="007E1C20" w:rsidRPr="00837858">
        <w:rPr>
          <w:rFonts w:ascii="Times New Roman" w:hAnsi="Times New Roman" w:cs="Times New Roman"/>
          <w:sz w:val="24"/>
          <w:szCs w:val="24"/>
          <w:lang w:val="en-GB"/>
        </w:rPr>
        <w:t xml:space="preserve">. </w:t>
      </w:r>
    </w:p>
    <w:p w14:paraId="3246A7F8" w14:textId="6AB5CAF1" w:rsidR="007E1C20" w:rsidRPr="00837858" w:rsidRDefault="00303152" w:rsidP="0030315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t>
      </w:r>
      <w:r w:rsidR="0066275F" w:rsidRPr="00837858">
        <w:rPr>
          <w:rFonts w:ascii="Times New Roman" w:hAnsi="Times New Roman" w:cs="Times New Roman"/>
          <w:b/>
          <w:i/>
          <w:sz w:val="24"/>
          <w:szCs w:val="24"/>
          <w:lang w:val="en-GB"/>
        </w:rPr>
        <w:t xml:space="preserve">Was Evaluative Learning Moderated by the </w:t>
      </w:r>
      <w:r w:rsidRPr="00837858">
        <w:rPr>
          <w:rFonts w:ascii="Times New Roman" w:hAnsi="Times New Roman" w:cs="Times New Roman"/>
          <w:b/>
          <w:i/>
          <w:sz w:val="24"/>
          <w:szCs w:val="24"/>
          <w:lang w:val="en-GB"/>
        </w:rPr>
        <w:t>Extinction Procedures?</w:t>
      </w:r>
    </w:p>
    <w:p w14:paraId="050D346A" w14:textId="77777777" w:rsidR="007D46E0" w:rsidRPr="00837858" w:rsidRDefault="002C53AC"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xml:space="preserve">. Self-reported ratings </w:t>
      </w:r>
      <w:r w:rsidR="00AA686B" w:rsidRPr="00837858">
        <w:rPr>
          <w:rFonts w:ascii="Times New Roman" w:hAnsi="Times New Roman" w:cs="Times New Roman"/>
          <w:sz w:val="24"/>
          <w:szCs w:val="24"/>
          <w:lang w:val="en-GB"/>
        </w:rPr>
        <w:t>decrease</w:t>
      </w:r>
      <w:r w:rsidR="00536B3A" w:rsidRPr="00837858">
        <w:rPr>
          <w:rFonts w:ascii="Times New Roman" w:hAnsi="Times New Roman" w:cs="Times New Roman"/>
          <w:sz w:val="24"/>
          <w:szCs w:val="24"/>
          <w:lang w:val="en-GB"/>
        </w:rPr>
        <w:t>d</w:t>
      </w:r>
      <w:r w:rsidR="00AA686B" w:rsidRPr="00837858">
        <w:rPr>
          <w:rFonts w:ascii="Times New Roman" w:hAnsi="Times New Roman" w:cs="Times New Roman"/>
          <w:sz w:val="24"/>
          <w:szCs w:val="24"/>
          <w:lang w:val="en-GB"/>
        </w:rPr>
        <w:t xml:space="preserve"> in magnitude (relative to the acquisition-only group) when the outcome stimulus was removed from </w:t>
      </w:r>
      <w:r w:rsidR="00F1080D" w:rsidRPr="00837858">
        <w:rPr>
          <w:rFonts w:ascii="Times New Roman" w:hAnsi="Times New Roman" w:cs="Times New Roman"/>
          <w:sz w:val="24"/>
          <w:szCs w:val="24"/>
          <w:lang w:val="en-GB"/>
        </w:rPr>
        <w:t xml:space="preserve">both contingencies (Experiment 3), </w:t>
      </w:r>
      <w:r w:rsidR="00F1080D" w:rsidRPr="00837858">
        <w:rPr>
          <w:rFonts w:ascii="Times New Roman" w:hAnsi="Times New Roman" w:cs="Times New Roman"/>
          <w:i/>
          <w:sz w:val="24"/>
          <w:szCs w:val="24"/>
          <w:lang w:val="en-GB"/>
        </w:rPr>
        <w:t>t</w:t>
      </w:r>
      <w:r w:rsidR="00F1080D" w:rsidRPr="00837858">
        <w:rPr>
          <w:rFonts w:ascii="Times New Roman" w:hAnsi="Times New Roman" w:cs="Times New Roman"/>
          <w:sz w:val="24"/>
          <w:szCs w:val="24"/>
          <w:lang w:val="en-GB"/>
        </w:rPr>
        <w:t xml:space="preserve">(92.88) = -2.14, </w:t>
      </w:r>
      <w:r w:rsidR="00F1080D" w:rsidRPr="00837858">
        <w:rPr>
          <w:rFonts w:ascii="Times New Roman" w:hAnsi="Times New Roman" w:cs="Times New Roman"/>
          <w:i/>
          <w:sz w:val="24"/>
          <w:szCs w:val="24"/>
          <w:lang w:val="en-GB"/>
        </w:rPr>
        <w:t>p</w:t>
      </w:r>
      <w:r w:rsidR="00F1080D" w:rsidRPr="00837858">
        <w:rPr>
          <w:rFonts w:ascii="Times New Roman" w:hAnsi="Times New Roman" w:cs="Times New Roman"/>
          <w:sz w:val="24"/>
          <w:szCs w:val="24"/>
          <w:lang w:val="en-GB"/>
        </w:rPr>
        <w:t xml:space="preserve"> = .04, </w:t>
      </w:r>
      <w:r w:rsidR="00F1080D" w:rsidRPr="00837858">
        <w:rPr>
          <w:rFonts w:ascii="Times New Roman" w:hAnsi="Times New Roman" w:cs="Times New Roman"/>
          <w:i/>
          <w:sz w:val="24"/>
          <w:szCs w:val="24"/>
          <w:lang w:val="en-GB"/>
        </w:rPr>
        <w:t>d</w:t>
      </w:r>
      <w:r w:rsidR="00F1080D" w:rsidRPr="00837858">
        <w:rPr>
          <w:rFonts w:ascii="Times New Roman" w:hAnsi="Times New Roman" w:cs="Times New Roman"/>
          <w:sz w:val="24"/>
          <w:szCs w:val="24"/>
          <w:lang w:val="en-GB"/>
        </w:rPr>
        <w:t xml:space="preserve"> = -0.44, 95% CI [-0.85, -0.03], BF</w:t>
      </w:r>
      <w:r w:rsidR="00F1080D" w:rsidRPr="00837858">
        <w:rPr>
          <w:rFonts w:ascii="Times New Roman" w:hAnsi="Times New Roman" w:cs="Times New Roman"/>
          <w:sz w:val="24"/>
          <w:szCs w:val="24"/>
          <w:vertAlign w:val="subscript"/>
          <w:lang w:val="en-GB"/>
        </w:rPr>
        <w:t>10</w:t>
      </w:r>
      <w:r w:rsidR="00F1080D" w:rsidRPr="00837858">
        <w:rPr>
          <w:rFonts w:ascii="Times New Roman" w:hAnsi="Times New Roman" w:cs="Times New Roman"/>
          <w:sz w:val="24"/>
          <w:szCs w:val="24"/>
          <w:lang w:val="en-GB"/>
        </w:rPr>
        <w:t xml:space="preserve"> = 1.6. </w:t>
      </w:r>
      <w:r w:rsidR="007D46E0" w:rsidRPr="00837858">
        <w:rPr>
          <w:rFonts w:ascii="Times New Roman" w:hAnsi="Times New Roman" w:cs="Times New Roman"/>
          <w:sz w:val="24"/>
          <w:szCs w:val="24"/>
          <w:lang w:val="en-GB"/>
        </w:rPr>
        <w:t xml:space="preserve">There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no difference between extinction and acquisition-only groups </w:t>
      </w:r>
      <w:r w:rsidR="00536B3A" w:rsidRPr="00837858">
        <w:rPr>
          <w:rFonts w:ascii="Times New Roman" w:hAnsi="Times New Roman" w:cs="Times New Roman"/>
          <w:sz w:val="24"/>
          <w:szCs w:val="24"/>
          <w:lang w:val="en-GB"/>
        </w:rPr>
        <w:t xml:space="preserve">when </w:t>
      </w:r>
      <w:r w:rsidR="00F1080D" w:rsidRPr="00837858">
        <w:rPr>
          <w:rFonts w:ascii="Times New Roman" w:hAnsi="Times New Roman" w:cs="Times New Roman"/>
          <w:sz w:val="24"/>
          <w:szCs w:val="24"/>
          <w:lang w:val="en-GB"/>
        </w:rPr>
        <w:t xml:space="preserve">the outcome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only </w:t>
      </w:r>
      <w:r w:rsidR="00536B3A" w:rsidRPr="00837858">
        <w:rPr>
          <w:rFonts w:ascii="Times New Roman" w:hAnsi="Times New Roman" w:cs="Times New Roman"/>
          <w:sz w:val="24"/>
          <w:szCs w:val="24"/>
          <w:lang w:val="en-GB"/>
        </w:rPr>
        <w:t xml:space="preserve">removed </w:t>
      </w:r>
      <w:r w:rsidR="00F1080D" w:rsidRPr="00837858">
        <w:rPr>
          <w:rFonts w:ascii="Times New Roman" w:hAnsi="Times New Roman" w:cs="Times New Roman"/>
          <w:sz w:val="24"/>
          <w:szCs w:val="24"/>
          <w:lang w:val="en-GB"/>
        </w:rPr>
        <w:t>from the source contingency</w:t>
      </w:r>
      <w:r w:rsidR="00AA686B" w:rsidRPr="00837858">
        <w:rPr>
          <w:rFonts w:ascii="Times New Roman" w:hAnsi="Times New Roman" w:cs="Times New Roman"/>
          <w:sz w:val="24"/>
          <w:szCs w:val="24"/>
          <w:lang w:val="en-GB"/>
        </w:rPr>
        <w:t xml:space="preserve"> (Experiment 1):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(93.69) = 0.87,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 .39,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0.18, 95% CI [-0.23, 0.58],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0.3</w:t>
      </w:r>
      <w:r w:rsidR="00126A6A" w:rsidRPr="00837858">
        <w:rPr>
          <w:rFonts w:ascii="Times New Roman" w:hAnsi="Times New Roman" w:cs="Times New Roman"/>
          <w:sz w:val="24"/>
          <w:szCs w:val="24"/>
          <w:lang w:val="en-GB"/>
        </w:rPr>
        <w:t xml:space="preserve">, or </w:t>
      </w:r>
      <w:r w:rsidR="007D46E0" w:rsidRPr="00837858">
        <w:rPr>
          <w:rFonts w:ascii="Times New Roman" w:hAnsi="Times New Roman" w:cs="Times New Roman"/>
          <w:sz w:val="24"/>
          <w:szCs w:val="24"/>
          <w:lang w:val="en-GB"/>
        </w:rPr>
        <w:t xml:space="preserve">when </w:t>
      </w:r>
      <w:r w:rsidR="00126A6A" w:rsidRPr="00837858">
        <w:rPr>
          <w:rFonts w:ascii="Times New Roman" w:hAnsi="Times New Roman" w:cs="Times New Roman"/>
          <w:sz w:val="24"/>
          <w:szCs w:val="24"/>
          <w:lang w:val="en-GB"/>
        </w:rPr>
        <w:t xml:space="preserve">stimuli </w:t>
      </w:r>
      <w:r w:rsidR="00536B3A" w:rsidRPr="00837858">
        <w:rPr>
          <w:rFonts w:ascii="Times New Roman" w:hAnsi="Times New Roman" w:cs="Times New Roman"/>
          <w:sz w:val="24"/>
          <w:szCs w:val="24"/>
          <w:lang w:val="en-GB"/>
        </w:rPr>
        <w:t xml:space="preserve">were presented </w:t>
      </w:r>
      <w:r w:rsidR="00126A6A" w:rsidRPr="00837858">
        <w:rPr>
          <w:rFonts w:ascii="Times New Roman" w:hAnsi="Times New Roman" w:cs="Times New Roman"/>
          <w:sz w:val="24"/>
          <w:szCs w:val="24"/>
          <w:lang w:val="en-GB"/>
        </w:rPr>
        <w:t>in a non-contingent manner</w:t>
      </w:r>
      <w:r w:rsidR="00F1080D" w:rsidRPr="00837858">
        <w:rPr>
          <w:rFonts w:ascii="Times New Roman" w:hAnsi="Times New Roman" w:cs="Times New Roman"/>
          <w:sz w:val="24"/>
          <w:szCs w:val="24"/>
          <w:lang w:val="en-GB"/>
        </w:rPr>
        <w:t xml:space="preserve"> (Experiment 4)</w:t>
      </w:r>
      <w:r w:rsidR="00126A6A" w:rsidRPr="00837858">
        <w:rPr>
          <w:rFonts w:ascii="Times New Roman" w:hAnsi="Times New Roman" w:cs="Times New Roman"/>
          <w:sz w:val="24"/>
          <w:szCs w:val="24"/>
          <w:lang w:val="en-GB"/>
        </w:rPr>
        <w:t xml:space="preserve">, </w:t>
      </w:r>
      <w:r w:rsidR="00126A6A" w:rsidRPr="00837858">
        <w:rPr>
          <w:rFonts w:ascii="Times New Roman" w:hAnsi="Times New Roman" w:cs="Times New Roman"/>
          <w:i/>
          <w:sz w:val="24"/>
          <w:szCs w:val="24"/>
          <w:lang w:val="en-GB"/>
        </w:rPr>
        <w:t>t</w:t>
      </w:r>
      <w:r w:rsidR="00126A6A" w:rsidRPr="00837858">
        <w:rPr>
          <w:rFonts w:ascii="Times New Roman" w:hAnsi="Times New Roman" w:cs="Times New Roman"/>
          <w:sz w:val="24"/>
          <w:szCs w:val="24"/>
          <w:lang w:val="en-GB"/>
        </w:rPr>
        <w:t xml:space="preserve">(93.74) = -1, </w:t>
      </w:r>
      <w:r w:rsidR="00126A6A" w:rsidRPr="00837858">
        <w:rPr>
          <w:rFonts w:ascii="Times New Roman" w:hAnsi="Times New Roman" w:cs="Times New Roman"/>
          <w:i/>
          <w:sz w:val="24"/>
          <w:szCs w:val="24"/>
          <w:lang w:val="en-GB"/>
        </w:rPr>
        <w:t>p</w:t>
      </w:r>
      <w:r w:rsidR="00126A6A" w:rsidRPr="00837858">
        <w:rPr>
          <w:rFonts w:ascii="Times New Roman" w:hAnsi="Times New Roman" w:cs="Times New Roman"/>
          <w:sz w:val="24"/>
          <w:szCs w:val="24"/>
          <w:lang w:val="en-GB"/>
        </w:rPr>
        <w:t xml:space="preserve"> = .32, </w:t>
      </w:r>
      <w:r w:rsidR="00126A6A" w:rsidRPr="00837858">
        <w:rPr>
          <w:rFonts w:ascii="Times New Roman" w:hAnsi="Times New Roman" w:cs="Times New Roman"/>
          <w:i/>
          <w:sz w:val="24"/>
          <w:szCs w:val="24"/>
          <w:lang w:val="en-GB"/>
        </w:rPr>
        <w:t>d</w:t>
      </w:r>
      <w:r w:rsidR="00126A6A" w:rsidRPr="00837858">
        <w:rPr>
          <w:rFonts w:ascii="Times New Roman" w:hAnsi="Times New Roman" w:cs="Times New Roman"/>
          <w:sz w:val="24"/>
          <w:szCs w:val="24"/>
          <w:lang w:val="en-GB"/>
        </w:rPr>
        <w:t xml:space="preserve"> = -0.2, 95% CI [-0.61, 0.2], BF</w:t>
      </w:r>
      <w:r w:rsidR="00126A6A" w:rsidRPr="00837858">
        <w:rPr>
          <w:rFonts w:ascii="Times New Roman" w:hAnsi="Times New Roman" w:cs="Times New Roman"/>
          <w:sz w:val="24"/>
          <w:szCs w:val="24"/>
          <w:vertAlign w:val="subscript"/>
          <w:lang w:val="en-GB"/>
        </w:rPr>
        <w:t>10</w:t>
      </w:r>
      <w:r w:rsidR="00126A6A" w:rsidRPr="00837858">
        <w:rPr>
          <w:rFonts w:ascii="Times New Roman" w:hAnsi="Times New Roman" w:cs="Times New Roman"/>
          <w:sz w:val="24"/>
          <w:szCs w:val="24"/>
          <w:lang w:val="en-GB"/>
        </w:rPr>
        <w:t xml:space="preserve"> = 0.3</w:t>
      </w:r>
      <w:r w:rsidR="00F1080D" w:rsidRPr="00837858">
        <w:rPr>
          <w:rFonts w:ascii="Times New Roman" w:hAnsi="Times New Roman" w:cs="Times New Roman"/>
          <w:sz w:val="24"/>
          <w:szCs w:val="24"/>
          <w:lang w:val="en-GB"/>
        </w:rPr>
        <w:t xml:space="preserve">. </w:t>
      </w:r>
      <w:r w:rsidR="00536B3A" w:rsidRPr="00837858">
        <w:rPr>
          <w:rFonts w:ascii="Times New Roman" w:hAnsi="Times New Roman" w:cs="Times New Roman"/>
          <w:sz w:val="24"/>
          <w:szCs w:val="24"/>
          <w:lang w:val="en-GB"/>
        </w:rPr>
        <w:t>R</w:t>
      </w:r>
      <w:r w:rsidR="00F1080D" w:rsidRPr="00837858">
        <w:rPr>
          <w:rFonts w:ascii="Times New Roman" w:hAnsi="Times New Roman" w:cs="Times New Roman"/>
          <w:sz w:val="24"/>
          <w:szCs w:val="24"/>
          <w:lang w:val="en-GB"/>
        </w:rPr>
        <w:t xml:space="preserve">atings </w:t>
      </w:r>
      <w:r w:rsidR="00AA686B" w:rsidRPr="00837858">
        <w:rPr>
          <w:rFonts w:ascii="Times New Roman" w:hAnsi="Times New Roman" w:cs="Times New Roman"/>
          <w:sz w:val="24"/>
          <w:szCs w:val="24"/>
          <w:lang w:val="en-GB"/>
        </w:rPr>
        <w:t xml:space="preserve">increased in magnitude </w:t>
      </w:r>
      <w:r w:rsidR="00536B3A" w:rsidRPr="00837858">
        <w:rPr>
          <w:rFonts w:ascii="Times New Roman" w:hAnsi="Times New Roman" w:cs="Times New Roman"/>
          <w:sz w:val="24"/>
          <w:szCs w:val="24"/>
          <w:lang w:val="en-GB"/>
        </w:rPr>
        <w:t xml:space="preserve">(as expected) </w:t>
      </w:r>
      <w:r w:rsidR="00AA686B" w:rsidRPr="00837858">
        <w:rPr>
          <w:rFonts w:ascii="Times New Roman" w:hAnsi="Times New Roman" w:cs="Times New Roman"/>
          <w:sz w:val="24"/>
          <w:szCs w:val="24"/>
          <w:lang w:val="en-GB"/>
        </w:rPr>
        <w:t xml:space="preserve">when the outcome stimulus </w:t>
      </w:r>
      <w:r w:rsidR="00F1080D" w:rsidRPr="00837858">
        <w:rPr>
          <w:rFonts w:ascii="Times New Roman" w:hAnsi="Times New Roman" w:cs="Times New Roman"/>
          <w:sz w:val="24"/>
          <w:szCs w:val="24"/>
          <w:lang w:val="en-GB"/>
        </w:rPr>
        <w:t xml:space="preserve">remained in </w:t>
      </w:r>
      <w:r w:rsidR="00F1080D" w:rsidRPr="00837858">
        <w:rPr>
          <w:rFonts w:ascii="Times New Roman" w:hAnsi="Times New Roman" w:cs="Times New Roman"/>
          <w:sz w:val="24"/>
          <w:szCs w:val="24"/>
          <w:lang w:val="en-GB"/>
        </w:rPr>
        <w:lastRenderedPageBreak/>
        <w:t xml:space="preserve">the source contingency and </w:t>
      </w:r>
      <w:r w:rsidR="00AA686B" w:rsidRPr="00837858">
        <w:rPr>
          <w:rFonts w:ascii="Times New Roman" w:hAnsi="Times New Roman" w:cs="Times New Roman"/>
          <w:sz w:val="24"/>
          <w:szCs w:val="24"/>
          <w:lang w:val="en-GB"/>
        </w:rPr>
        <w:t xml:space="preserve">was removed from the target contingency (Experiment 2):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(81.01) = 4.48,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&lt; .0001,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0.94, 95% CI [0.5, 1.38],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922</w:t>
      </w:r>
      <w:r w:rsidR="00F1080D" w:rsidRPr="00837858">
        <w:rPr>
          <w:rFonts w:ascii="Times New Roman" w:hAnsi="Times New Roman" w:cs="Times New Roman"/>
          <w:sz w:val="24"/>
          <w:szCs w:val="24"/>
          <w:lang w:val="en-GB"/>
        </w:rPr>
        <w:t>.</w:t>
      </w:r>
      <w:r w:rsidR="007D46E0" w:rsidRPr="00837858">
        <w:rPr>
          <w:rFonts w:ascii="Times New Roman" w:hAnsi="Times New Roman" w:cs="Times New Roman"/>
          <w:sz w:val="24"/>
          <w:szCs w:val="24"/>
          <w:lang w:val="en-GB"/>
        </w:rPr>
        <w:t xml:space="preserve"> </w:t>
      </w:r>
    </w:p>
    <w:p w14:paraId="5F6B1787" w14:textId="1FE94D72" w:rsidR="007D46E0" w:rsidRPr="00837858" w:rsidRDefault="007D46E0"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Similarly, behavioral intentions did not differ between the extinction and acquisition-only groups in Experiment 1 (OR = 1.36, 95% CI [0.49, 3.76],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.61), </w:t>
      </w:r>
      <w:commentRangeStart w:id="43"/>
      <w:commentRangeStart w:id="44"/>
      <w:r w:rsidRPr="00837858">
        <w:rPr>
          <w:rFonts w:ascii="Times New Roman" w:hAnsi="Times New Roman" w:cs="Times New Roman"/>
          <w:sz w:val="24"/>
          <w:szCs w:val="24"/>
          <w:lang w:val="en-GB"/>
        </w:rPr>
        <w:t>Experiment 2</w:t>
      </w:r>
      <w:commentRangeEnd w:id="43"/>
      <w:r w:rsidR="0007437C" w:rsidRPr="00837858">
        <w:rPr>
          <w:rStyle w:val="CommentReference"/>
          <w:lang w:val="en-GB"/>
        </w:rPr>
        <w:commentReference w:id="43"/>
      </w:r>
      <w:commentRangeEnd w:id="44"/>
      <w:r w:rsidR="00CB35D7" w:rsidRPr="00837858">
        <w:rPr>
          <w:rStyle w:val="CommentReference"/>
          <w:lang w:val="en-GB"/>
        </w:rPr>
        <w:commentReference w:id="44"/>
      </w:r>
      <w:r w:rsidRPr="00837858">
        <w:rPr>
          <w:rFonts w:ascii="Times New Roman" w:hAnsi="Times New Roman" w:cs="Times New Roman"/>
          <w:sz w:val="24"/>
          <w:szCs w:val="24"/>
          <w:lang w:val="en-GB"/>
        </w:rPr>
        <w:t xml:space="preserve"> (OR = 0.55, 95% CI [0.19, 1.54],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.30), Experiment 3 (OR = 0.78, 95% CI [0.26, 2.31],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.78), or Experiment 4 (OR = 0.62, 95% CI [0.19, 2.1],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.55).</w:t>
      </w:r>
    </w:p>
    <w:p w14:paraId="0BFCAB37" w14:textId="3D41AE7D" w:rsidR="00946027" w:rsidRPr="00837858" w:rsidRDefault="0066275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N</w:t>
      </w:r>
      <w:r w:rsidR="007D46E0" w:rsidRPr="00837858">
        <w:rPr>
          <w:rFonts w:ascii="Times New Roman" w:hAnsi="Times New Roman" w:cs="Times New Roman"/>
          <w:sz w:val="24"/>
          <w:szCs w:val="24"/>
          <w:lang w:val="en-GB"/>
        </w:rPr>
        <w:t xml:space="preserve">o </w:t>
      </w:r>
      <w:r w:rsidRPr="00837858">
        <w:rPr>
          <w:rFonts w:ascii="Times New Roman" w:hAnsi="Times New Roman" w:cs="Times New Roman"/>
          <w:sz w:val="24"/>
          <w:szCs w:val="24"/>
          <w:lang w:val="en-GB"/>
        </w:rPr>
        <w:t xml:space="preserve">decrease in </w:t>
      </w:r>
      <w:r w:rsidR="007D46E0"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magnitude </w:t>
      </w:r>
      <w:r w:rsidR="007D46E0" w:rsidRPr="00837858">
        <w:rPr>
          <w:rFonts w:ascii="Times New Roman" w:hAnsi="Times New Roman" w:cs="Times New Roman"/>
          <w:sz w:val="24"/>
          <w:szCs w:val="24"/>
          <w:lang w:val="en-GB"/>
        </w:rPr>
        <w:t xml:space="preserve">of self-reported ratings </w:t>
      </w:r>
      <w:r w:rsidRPr="00837858">
        <w:rPr>
          <w:rFonts w:ascii="Times New Roman" w:hAnsi="Times New Roman" w:cs="Times New Roman"/>
          <w:sz w:val="24"/>
          <w:szCs w:val="24"/>
          <w:lang w:val="en-GB"/>
        </w:rPr>
        <w:t xml:space="preserve">(relative to the acquisition-only group) </w:t>
      </w:r>
      <w:r w:rsidR="001C3FD3" w:rsidRPr="00837858">
        <w:rPr>
          <w:rFonts w:ascii="Times New Roman" w:hAnsi="Times New Roman" w:cs="Times New Roman"/>
          <w:sz w:val="24"/>
          <w:szCs w:val="24"/>
          <w:lang w:val="en-GB"/>
        </w:rPr>
        <w:t xml:space="preserve">occurred </w:t>
      </w:r>
      <w:r w:rsidRPr="00837858">
        <w:rPr>
          <w:rFonts w:ascii="Times New Roman" w:hAnsi="Times New Roman" w:cs="Times New Roman"/>
          <w:sz w:val="24"/>
          <w:szCs w:val="24"/>
          <w:lang w:val="en-GB"/>
        </w:rPr>
        <w:t xml:space="preserve">when the outcome was removed from the source contingency (Experiment 1):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(93.99) = 1.38,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.17,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0.28, 95% CI [-0.13, 0.69],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0.5, both contingencies (Experiment 3):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(92.82) = -1.82,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.07,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-0.37, 95% CI [-0.78, 0.04],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0.9,</w:t>
      </w:r>
      <w:r w:rsidRPr="00837858">
        <w:rPr>
          <w:rFonts w:ascii="Times New Roman" w:hAnsi="Times New Roman" w:cs="Times New Roman"/>
          <w:sz w:val="24"/>
          <w:szCs w:val="24"/>
          <w:lang w:val="en-GB"/>
        </w:rPr>
        <w:t xml:space="preserve"> or when stimuli were presented in a non-contingent manner (Experiment 4):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(90.04) = 0.59,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.56,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0.12, 95% CI [-0.28, 0.52],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0.2.</w:t>
      </w:r>
      <w:r w:rsidR="0007437C"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R</w:t>
      </w:r>
      <w:r w:rsidR="0007437C" w:rsidRPr="00837858">
        <w:rPr>
          <w:rFonts w:ascii="Times New Roman" w:hAnsi="Times New Roman" w:cs="Times New Roman"/>
          <w:sz w:val="24"/>
          <w:szCs w:val="24"/>
          <w:lang w:val="en-GB"/>
        </w:rPr>
        <w:t xml:space="preserve">atings increased in magnitude when the outcome was only removed from the target contingency (Experiment 2): </w:t>
      </w:r>
      <w:r w:rsidR="0007437C" w:rsidRPr="00837858">
        <w:rPr>
          <w:rFonts w:ascii="Times New Roman" w:hAnsi="Times New Roman" w:cs="Times New Roman"/>
          <w:i/>
          <w:sz w:val="24"/>
          <w:szCs w:val="24"/>
          <w:lang w:val="en-GB"/>
        </w:rPr>
        <w:t>t</w:t>
      </w:r>
      <w:r w:rsidR="0007437C" w:rsidRPr="00837858">
        <w:rPr>
          <w:rFonts w:ascii="Times New Roman" w:hAnsi="Times New Roman" w:cs="Times New Roman"/>
          <w:sz w:val="24"/>
          <w:szCs w:val="24"/>
          <w:lang w:val="en-GB"/>
        </w:rPr>
        <w:t xml:space="preserve">(74.64) = 2.59, </w:t>
      </w:r>
      <w:r w:rsidR="0007437C" w:rsidRPr="00837858">
        <w:rPr>
          <w:rFonts w:ascii="Times New Roman" w:hAnsi="Times New Roman" w:cs="Times New Roman"/>
          <w:i/>
          <w:sz w:val="24"/>
          <w:szCs w:val="24"/>
          <w:lang w:val="en-GB"/>
        </w:rPr>
        <w:t>p</w:t>
      </w:r>
      <w:r w:rsidR="0007437C" w:rsidRPr="00837858">
        <w:rPr>
          <w:rFonts w:ascii="Times New Roman" w:hAnsi="Times New Roman" w:cs="Times New Roman"/>
          <w:sz w:val="24"/>
          <w:szCs w:val="24"/>
          <w:lang w:val="en-GB"/>
        </w:rPr>
        <w:t xml:space="preserve"> = .012, </w:t>
      </w:r>
      <w:r w:rsidR="0007437C" w:rsidRPr="00837858">
        <w:rPr>
          <w:rFonts w:ascii="Times New Roman" w:hAnsi="Times New Roman" w:cs="Times New Roman"/>
          <w:i/>
          <w:sz w:val="24"/>
          <w:szCs w:val="24"/>
          <w:lang w:val="en-GB"/>
        </w:rPr>
        <w:t>d</w:t>
      </w:r>
      <w:r w:rsidR="0007437C" w:rsidRPr="00837858">
        <w:rPr>
          <w:rFonts w:ascii="Times New Roman" w:hAnsi="Times New Roman" w:cs="Times New Roman"/>
          <w:sz w:val="24"/>
          <w:szCs w:val="24"/>
          <w:lang w:val="en-GB"/>
        </w:rPr>
        <w:t xml:space="preserve"> = 0.56, 95% CI [0.13, 0.98], BF</w:t>
      </w:r>
      <w:r w:rsidR="0007437C" w:rsidRPr="00837858">
        <w:rPr>
          <w:rFonts w:ascii="Times New Roman" w:hAnsi="Times New Roman" w:cs="Times New Roman"/>
          <w:sz w:val="24"/>
          <w:szCs w:val="24"/>
          <w:vertAlign w:val="subscript"/>
          <w:lang w:val="en-GB"/>
        </w:rPr>
        <w:t>10</w:t>
      </w:r>
      <w:r w:rsidR="0007437C" w:rsidRPr="00837858">
        <w:rPr>
          <w:rFonts w:ascii="Times New Roman" w:hAnsi="Times New Roman" w:cs="Times New Roman"/>
          <w:sz w:val="24"/>
          <w:szCs w:val="24"/>
          <w:lang w:val="en-GB"/>
        </w:rPr>
        <w:t xml:space="preserve"> = 4.6.</w:t>
      </w:r>
    </w:p>
    <w:p w14:paraId="192702B3" w14:textId="7F76A8BF" w:rsidR="00946027" w:rsidRPr="00837858" w:rsidRDefault="00946027" w:rsidP="004147A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IAT scores also did not differ between the extinction and acquisition-only groups in Experiment 1: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(85.72) = -0.77,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.44,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-0.16, 95% CI [-0.56, 0.25],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Experiment 2: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(84.11)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 95% CI [-0.32, 0.51],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Experiment 3: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(90.64)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-0.09, 95% CI [-0.5, 0.31],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or Experiment 4: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(91.22) = -0.6,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.5499,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-0.12, 95% CI [-0.52, 0.28],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w:t>
      </w:r>
    </w:p>
    <w:p w14:paraId="2FC7DF4D" w14:textId="6895FF44" w:rsidR="004147AF" w:rsidRPr="00837858" w:rsidRDefault="004147A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Finally, behavioral intentions did not differ between the extinction and acquisition-only groups in Experiment 1: (</w:t>
      </w:r>
      <w:r w:rsidRPr="00837858">
        <w:rPr>
          <w:rFonts w:ascii="Times New Roman" w:hAnsi="Times New Roman"/>
          <w:sz w:val="24"/>
          <w:szCs w:val="24"/>
          <w:lang w:val="en-GB"/>
        </w:rPr>
        <w:t xml:space="preserve">OR = 0.82, 95% CI [0.28; 2.358],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 Experiment 2: (</w:t>
      </w:r>
      <w:r w:rsidRPr="00837858">
        <w:rPr>
          <w:rFonts w:ascii="Times New Roman" w:hAnsi="Times New Roman"/>
          <w:sz w:val="24"/>
          <w:szCs w:val="24"/>
          <w:lang w:val="en-GB"/>
        </w:rPr>
        <w:t xml:space="preserve">OR = 0.91, 95% CI [0.31; 2.68],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.1)</w:t>
      </w:r>
      <w:r w:rsidRPr="00837858">
        <w:rPr>
          <w:rFonts w:ascii="Times New Roman" w:hAnsi="Times New Roman" w:cs="Times New Roman"/>
          <w:sz w:val="24"/>
          <w:szCs w:val="24"/>
          <w:lang w:val="en-GB"/>
        </w:rPr>
        <w:t>; Experiment 3: (</w:t>
      </w:r>
      <w:r w:rsidRPr="00837858">
        <w:rPr>
          <w:rFonts w:ascii="Times New Roman" w:hAnsi="Times New Roman"/>
          <w:sz w:val="24"/>
          <w:szCs w:val="24"/>
          <w:lang w:val="en-GB"/>
        </w:rPr>
        <w:t xml:space="preserve">OR = 0.52, 95% CI [0.17; 1.61],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.28)</w:t>
      </w:r>
      <w:r w:rsidRPr="00837858">
        <w:rPr>
          <w:rFonts w:ascii="Times New Roman" w:hAnsi="Times New Roman" w:cs="Times New Roman"/>
          <w:sz w:val="24"/>
          <w:szCs w:val="24"/>
          <w:lang w:val="en-GB"/>
        </w:rPr>
        <w:t>; Experiment 4: (</w:t>
      </w:r>
      <w:r w:rsidRPr="00837858">
        <w:rPr>
          <w:rFonts w:ascii="Times New Roman" w:hAnsi="Times New Roman"/>
          <w:sz w:val="24"/>
          <w:szCs w:val="24"/>
          <w:lang w:val="en-GB"/>
        </w:rPr>
        <w:t xml:space="preserve">OR = 1.18, 95% CI [0.41; 3.37],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w:t>
      </w:r>
    </w:p>
    <w:p w14:paraId="5D6EB5C8" w14:textId="1B6BCF3C" w:rsidR="000D1446" w:rsidRPr="00837858" w:rsidRDefault="000D1446" w:rsidP="00BE39A4">
      <w:pPr>
        <w:spacing w:line="480" w:lineRule="auto"/>
        <w:ind w:firstLine="708"/>
        <w:contextualSpacing/>
        <w:rPr>
          <w:rFonts w:ascii="Times New Roman" w:hAnsi="Times New Roman" w:cs="Times New Roman"/>
          <w:sz w:val="24"/>
          <w:szCs w:val="24"/>
          <w:lang w:val="en-GB"/>
        </w:rPr>
      </w:pPr>
    </w:p>
    <w:p w14:paraId="11FA00C0" w14:textId="77777777" w:rsidR="000D1446" w:rsidRPr="00837858" w:rsidRDefault="000D1446" w:rsidP="00BE39A4">
      <w:pPr>
        <w:spacing w:line="480" w:lineRule="auto"/>
        <w:ind w:firstLine="708"/>
        <w:contextualSpacing/>
        <w:rPr>
          <w:rFonts w:ascii="Times New Roman" w:hAnsi="Times New Roman" w:cs="Times New Roman"/>
          <w:sz w:val="24"/>
          <w:szCs w:val="24"/>
          <w:lang w:val="en-GB"/>
        </w:rPr>
      </w:pPr>
    </w:p>
    <w:p w14:paraId="08762759"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 xml:space="preserve">Discussion </w:t>
      </w:r>
    </w:p>
    <w:p w14:paraId="35517693" w14:textId="54757CE7" w:rsidR="00022EDB" w:rsidRPr="00837858" w:rsidRDefault="00553696" w:rsidP="00553696">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ab/>
      </w:r>
      <w:r w:rsidR="002631EE" w:rsidRPr="00837858">
        <w:rPr>
          <w:rFonts w:ascii="Times New Roman" w:hAnsi="Times New Roman" w:cs="Times New Roman"/>
          <w:color w:val="000000" w:themeColor="text1"/>
          <w:sz w:val="24"/>
          <w:lang w:val="en-GB"/>
        </w:rPr>
        <w:t xml:space="preserve">In Experiments 1-4 </w:t>
      </w:r>
      <w:r w:rsidR="001C3FD3" w:rsidRPr="00837858">
        <w:rPr>
          <w:rFonts w:ascii="Times New Roman" w:hAnsi="Times New Roman" w:cs="Times New Roman"/>
          <w:color w:val="000000" w:themeColor="text1"/>
          <w:sz w:val="24"/>
          <w:lang w:val="en-GB"/>
        </w:rPr>
        <w:t xml:space="preserve">people </w:t>
      </w:r>
      <w:r w:rsidR="007D46E0" w:rsidRPr="00837858">
        <w:rPr>
          <w:rFonts w:ascii="Times New Roman" w:hAnsi="Times New Roman" w:cs="Times New Roman"/>
          <w:color w:val="000000" w:themeColor="text1"/>
          <w:sz w:val="24"/>
          <w:lang w:val="en-GB"/>
        </w:rPr>
        <w:t xml:space="preserve">encountered </w:t>
      </w:r>
      <w:r w:rsidR="00022EDB" w:rsidRPr="00837858">
        <w:rPr>
          <w:rFonts w:ascii="Times New Roman" w:hAnsi="Times New Roman" w:cs="Times New Roman"/>
          <w:color w:val="000000" w:themeColor="text1"/>
          <w:sz w:val="24"/>
          <w:lang w:val="en-GB"/>
        </w:rPr>
        <w:t xml:space="preserve">an acquisition phase </w:t>
      </w:r>
      <w:r w:rsidR="002631EE" w:rsidRPr="00837858">
        <w:rPr>
          <w:rFonts w:ascii="Times New Roman" w:hAnsi="Times New Roman" w:cs="Times New Roman"/>
          <w:color w:val="000000" w:themeColor="text1"/>
          <w:sz w:val="24"/>
          <w:lang w:val="en-GB"/>
        </w:rPr>
        <w:t xml:space="preserve">wherein an operant contingency containing a valenced source intersected with a contingency containing a neutral target (i.e., the two contingencies shared a common outcome stimulus). This </w:t>
      </w:r>
      <w:r w:rsidR="00022EDB" w:rsidRPr="00837858">
        <w:rPr>
          <w:rFonts w:ascii="Times New Roman" w:hAnsi="Times New Roman" w:cs="Times New Roman"/>
          <w:color w:val="000000" w:themeColor="text1"/>
          <w:sz w:val="24"/>
          <w:lang w:val="en-GB"/>
        </w:rPr>
        <w:t xml:space="preserve">phase </w:t>
      </w:r>
      <w:r w:rsidR="002631EE" w:rsidRPr="00837858">
        <w:rPr>
          <w:rFonts w:ascii="Times New Roman" w:hAnsi="Times New Roman" w:cs="Times New Roman"/>
          <w:color w:val="000000" w:themeColor="text1"/>
          <w:sz w:val="24"/>
          <w:lang w:val="en-GB"/>
        </w:rPr>
        <w:t xml:space="preserve">was designed to establish novel evaluations towards outcome (OEC effect) and target stimuli (IR effect). Half of the participants then completed a second </w:t>
      </w:r>
      <w:r w:rsidR="00022EDB" w:rsidRPr="00837858">
        <w:rPr>
          <w:rFonts w:ascii="Times New Roman" w:hAnsi="Times New Roman" w:cs="Times New Roman"/>
          <w:color w:val="000000" w:themeColor="text1"/>
          <w:sz w:val="24"/>
          <w:lang w:val="en-GB"/>
        </w:rPr>
        <w:t xml:space="preserve">phase which </w:t>
      </w:r>
      <w:r w:rsidR="002631EE" w:rsidRPr="00837858">
        <w:rPr>
          <w:rFonts w:ascii="Times New Roman" w:hAnsi="Times New Roman" w:cs="Times New Roman"/>
          <w:color w:val="000000" w:themeColor="text1"/>
          <w:sz w:val="24"/>
          <w:lang w:val="en-GB"/>
        </w:rPr>
        <w:t>removed the intersecting element from one contingency (Experiments 1-2), both contingencies (Experiment 3), or presented the stimuli in a non-contingent manner (Experiment 4)</w:t>
      </w:r>
      <w:r w:rsidR="0031364D" w:rsidRPr="00837858">
        <w:rPr>
          <w:rFonts w:ascii="Times New Roman" w:hAnsi="Times New Roman" w:cs="Times New Roman"/>
          <w:color w:val="000000" w:themeColor="text1"/>
          <w:sz w:val="24"/>
          <w:lang w:val="en-GB"/>
        </w:rPr>
        <w:t>, to see if this would reduce or eliminate evaluations</w:t>
      </w:r>
      <w:r w:rsidR="002631EE" w:rsidRPr="00837858">
        <w:rPr>
          <w:rFonts w:ascii="Times New Roman" w:hAnsi="Times New Roman" w:cs="Times New Roman"/>
          <w:color w:val="000000" w:themeColor="text1"/>
          <w:sz w:val="24"/>
          <w:lang w:val="en-GB"/>
        </w:rPr>
        <w:t>.</w:t>
      </w:r>
      <w:r w:rsidR="0031364D" w:rsidRPr="00837858">
        <w:rPr>
          <w:rFonts w:ascii="Times New Roman" w:hAnsi="Times New Roman" w:cs="Times New Roman"/>
          <w:color w:val="000000" w:themeColor="text1"/>
          <w:sz w:val="24"/>
          <w:lang w:val="en-GB"/>
        </w:rPr>
        <w:t xml:space="preserve"> </w:t>
      </w:r>
    </w:p>
    <w:p w14:paraId="5748348A" w14:textId="28A33C8A" w:rsidR="00553696" w:rsidRPr="00837858" w:rsidRDefault="0031364D" w:rsidP="00022EDB">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Results indicated that the </w:t>
      </w:r>
      <w:r w:rsidR="00022EDB" w:rsidRPr="00837858">
        <w:rPr>
          <w:rFonts w:ascii="Times New Roman" w:hAnsi="Times New Roman" w:cs="Times New Roman"/>
          <w:color w:val="000000" w:themeColor="text1"/>
          <w:sz w:val="24"/>
          <w:lang w:val="en-GB"/>
        </w:rPr>
        <w:t xml:space="preserve">acquisition phase gave rise to OEC </w:t>
      </w:r>
      <w:r w:rsidRPr="00837858">
        <w:rPr>
          <w:rFonts w:ascii="Times New Roman" w:hAnsi="Times New Roman" w:cs="Times New Roman"/>
          <w:color w:val="000000" w:themeColor="text1"/>
          <w:sz w:val="24"/>
          <w:lang w:val="en-GB"/>
        </w:rPr>
        <w:t xml:space="preserve">and </w:t>
      </w:r>
      <w:r w:rsidR="00022EDB" w:rsidRPr="00837858">
        <w:rPr>
          <w:rFonts w:ascii="Times New Roman" w:hAnsi="Times New Roman" w:cs="Times New Roman"/>
          <w:color w:val="000000" w:themeColor="text1"/>
          <w:sz w:val="24"/>
          <w:lang w:val="en-GB"/>
        </w:rPr>
        <w:t>IR effects</w:t>
      </w:r>
      <w:r w:rsidRPr="00837858">
        <w:rPr>
          <w:rFonts w:ascii="Times New Roman" w:hAnsi="Times New Roman" w:cs="Times New Roman"/>
          <w:color w:val="000000" w:themeColor="text1"/>
          <w:sz w:val="24"/>
          <w:lang w:val="en-GB"/>
        </w:rPr>
        <w:t>. However, the various ‘extinction’ procedures failed to reduce or eliminate those evaluations (with one exception: removing the outcome from both contingencies reduced OEC effects</w:t>
      </w:r>
      <w:r w:rsidR="00FA582C"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although this reduction appears </w:t>
      </w:r>
      <w:r w:rsidR="00232510" w:rsidRPr="00837858">
        <w:rPr>
          <w:rFonts w:ascii="Times New Roman" w:hAnsi="Times New Roman" w:cs="Times New Roman"/>
          <w:color w:val="000000" w:themeColor="text1"/>
          <w:sz w:val="24"/>
          <w:lang w:val="en-GB"/>
        </w:rPr>
        <w:t xml:space="preserve">to be a </w:t>
      </w:r>
      <w:r w:rsidRPr="00837858">
        <w:rPr>
          <w:rFonts w:ascii="Times New Roman" w:hAnsi="Times New Roman" w:cs="Times New Roman"/>
          <w:color w:val="000000" w:themeColor="text1"/>
          <w:sz w:val="24"/>
          <w:lang w:val="en-GB"/>
        </w:rPr>
        <w:t xml:space="preserve">weak </w:t>
      </w:r>
      <w:r w:rsidR="00232510" w:rsidRPr="00837858">
        <w:rPr>
          <w:rFonts w:ascii="Times New Roman" w:hAnsi="Times New Roman" w:cs="Times New Roman"/>
          <w:color w:val="000000" w:themeColor="text1"/>
          <w:sz w:val="24"/>
          <w:lang w:val="en-GB"/>
        </w:rPr>
        <w:t>one</w:t>
      </w:r>
      <w:r w:rsidRPr="00837858">
        <w:rPr>
          <w:rFonts w:ascii="Times New Roman" w:hAnsi="Times New Roman" w:cs="Times New Roman"/>
          <w:color w:val="000000" w:themeColor="text1"/>
          <w:sz w:val="24"/>
          <w:lang w:val="en-GB"/>
        </w:rPr>
        <w:t xml:space="preserve">). </w:t>
      </w:r>
      <w:r w:rsidR="00553696" w:rsidRPr="00837858">
        <w:rPr>
          <w:rFonts w:ascii="Times New Roman" w:hAnsi="Times New Roman" w:cs="Times New Roman"/>
          <w:sz w:val="24"/>
          <w:lang w:val="en-GB"/>
        </w:rPr>
        <w:t xml:space="preserve">The absence of extinction is particularly noteworthy given </w:t>
      </w:r>
      <w:r w:rsidR="00FA582C" w:rsidRPr="00837858">
        <w:rPr>
          <w:rFonts w:ascii="Times New Roman" w:hAnsi="Times New Roman" w:cs="Times New Roman"/>
          <w:sz w:val="24"/>
          <w:lang w:val="en-GB"/>
        </w:rPr>
        <w:t xml:space="preserve">the variety of procedures used, each of which eliminated the intersection present during the acquisition phase. Likewise, the absence of a reduced effect in Experiment 4 is also noteworthy given that this extinction </w:t>
      </w:r>
      <w:r w:rsidR="00553696" w:rsidRPr="00837858">
        <w:rPr>
          <w:rFonts w:ascii="Times New Roman" w:hAnsi="Times New Roman" w:cs="Times New Roman"/>
          <w:sz w:val="24"/>
          <w:lang w:val="en-GB"/>
        </w:rPr>
        <w:t xml:space="preserve">procedure has </w:t>
      </w:r>
      <w:r w:rsidR="00FA582C" w:rsidRPr="00837858">
        <w:rPr>
          <w:rFonts w:ascii="Times New Roman" w:hAnsi="Times New Roman" w:cs="Times New Roman"/>
          <w:sz w:val="24"/>
          <w:lang w:val="en-GB"/>
        </w:rPr>
        <w:t>been found to successfully extinguish</w:t>
      </w:r>
      <w:r w:rsidR="00553696" w:rsidRPr="00837858">
        <w:rPr>
          <w:rFonts w:ascii="Times New Roman" w:hAnsi="Times New Roman" w:cs="Times New Roman"/>
          <w:sz w:val="24"/>
          <w:lang w:val="en-GB"/>
        </w:rPr>
        <w:t xml:space="preserve"> EC effects (see Hofmann et al., 2010, for a meta-analysis). </w:t>
      </w:r>
    </w:p>
    <w:p w14:paraId="08148394" w14:textId="77777777" w:rsidR="00553696" w:rsidRPr="00837858" w:rsidRDefault="00553696" w:rsidP="00A546DC">
      <w:pPr>
        <w:pStyle w:val="Heading1"/>
        <w:jc w:val="center"/>
        <w:rPr>
          <w:sz w:val="24"/>
          <w:szCs w:val="24"/>
          <w:lang w:val="en-GB"/>
        </w:rPr>
      </w:pPr>
      <w:r w:rsidRPr="00837858">
        <w:rPr>
          <w:sz w:val="24"/>
          <w:szCs w:val="24"/>
          <w:lang w:val="en-GB"/>
        </w:rPr>
        <w:t>Experiments 5-6: Counterconditioning</w:t>
      </w:r>
    </w:p>
    <w:p w14:paraId="5DFF73EF" w14:textId="2EAF89DB" w:rsidR="00553696" w:rsidRPr="00837858" w:rsidRDefault="00553696" w:rsidP="00000494">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Given the difficulty of </w:t>
      </w:r>
      <w:r w:rsidR="006B1476" w:rsidRPr="00837858">
        <w:rPr>
          <w:rFonts w:ascii="Times New Roman" w:hAnsi="Times New Roman" w:cs="Times New Roman"/>
          <w:sz w:val="24"/>
          <w:szCs w:val="24"/>
          <w:lang w:val="en-GB"/>
        </w:rPr>
        <w:t>undoing</w:t>
      </w:r>
      <w:r w:rsidRPr="00837858">
        <w:rPr>
          <w:rFonts w:ascii="Times New Roman" w:hAnsi="Times New Roman" w:cs="Times New Roman"/>
          <w:sz w:val="24"/>
          <w:szCs w:val="24"/>
          <w:lang w:val="en-GB"/>
        </w:rPr>
        <w:t xml:space="preserve"> evaluations established via </w:t>
      </w:r>
      <w:r w:rsidR="00FA582C" w:rsidRPr="00837858">
        <w:rPr>
          <w:rFonts w:ascii="Times New Roman" w:hAnsi="Times New Roman" w:cs="Times New Roman"/>
          <w:sz w:val="24"/>
          <w:szCs w:val="24"/>
          <w:lang w:val="en-GB"/>
        </w:rPr>
        <w:t xml:space="preserve">operant evaluative conditioning and </w:t>
      </w:r>
      <w:r w:rsidRPr="00837858">
        <w:rPr>
          <w:rFonts w:ascii="Times New Roman" w:hAnsi="Times New Roman" w:cs="Times New Roman"/>
          <w:sz w:val="24"/>
          <w:szCs w:val="24"/>
          <w:lang w:val="en-GB"/>
        </w:rPr>
        <w:t>intersecting regularities, we changed direction in Experiment</w:t>
      </w:r>
      <w:r w:rsidR="00FA582C"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5</w:t>
      </w:r>
      <w:r w:rsidR="00FA582C" w:rsidRPr="00837858">
        <w:rPr>
          <w:rFonts w:ascii="Times New Roman" w:hAnsi="Times New Roman" w:cs="Times New Roman"/>
          <w:sz w:val="24"/>
          <w:szCs w:val="24"/>
          <w:lang w:val="en-GB"/>
        </w:rPr>
        <w:t>-6</w:t>
      </w:r>
      <w:r w:rsidRPr="00837858">
        <w:rPr>
          <w:rFonts w:ascii="Times New Roman" w:hAnsi="Times New Roman" w:cs="Times New Roman"/>
          <w:sz w:val="24"/>
          <w:szCs w:val="24"/>
          <w:lang w:val="en-GB"/>
        </w:rPr>
        <w:t xml:space="preserve">, and instead sought to </w:t>
      </w:r>
      <w:r w:rsidR="006B1476" w:rsidRPr="00837858">
        <w:rPr>
          <w:rFonts w:ascii="Times New Roman" w:hAnsi="Times New Roman" w:cs="Times New Roman"/>
          <w:sz w:val="24"/>
          <w:szCs w:val="24"/>
          <w:lang w:val="en-GB"/>
        </w:rPr>
        <w:t xml:space="preserve">revise </w:t>
      </w:r>
      <w:r w:rsidR="00FA582C" w:rsidRPr="00837858">
        <w:rPr>
          <w:rFonts w:ascii="Times New Roman" w:hAnsi="Times New Roman" w:cs="Times New Roman"/>
          <w:sz w:val="24"/>
          <w:szCs w:val="24"/>
          <w:lang w:val="en-GB"/>
        </w:rPr>
        <w:t xml:space="preserve">likes and dislikes </w:t>
      </w:r>
      <w:r w:rsidRPr="00837858">
        <w:rPr>
          <w:rFonts w:ascii="Times New Roman" w:hAnsi="Times New Roman" w:cs="Times New Roman"/>
          <w:sz w:val="24"/>
          <w:szCs w:val="24"/>
          <w:lang w:val="en-GB"/>
        </w:rPr>
        <w:t>using counterconditioning procedure</w:t>
      </w:r>
      <w:r w:rsidR="00232510"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Once again participants </w:t>
      </w:r>
      <w:r w:rsidR="006B1476" w:rsidRPr="00837858">
        <w:rPr>
          <w:rFonts w:ascii="Times New Roman" w:hAnsi="Times New Roman" w:cs="Times New Roman"/>
          <w:sz w:val="24"/>
          <w:szCs w:val="24"/>
          <w:lang w:val="en-GB"/>
        </w:rPr>
        <w:t>completed an acquisition phase</w:t>
      </w:r>
      <w:r w:rsidRPr="00837858">
        <w:rPr>
          <w:rFonts w:ascii="Times New Roman" w:hAnsi="Times New Roman" w:cs="Times New Roman"/>
          <w:sz w:val="24"/>
          <w:szCs w:val="24"/>
          <w:lang w:val="en-GB"/>
        </w:rPr>
        <w:t xml:space="preserve">. </w:t>
      </w:r>
      <w:r w:rsidR="00232510" w:rsidRPr="00837858">
        <w:rPr>
          <w:rFonts w:ascii="Times New Roman" w:hAnsi="Times New Roman" w:cs="Times New Roman"/>
          <w:sz w:val="24"/>
          <w:szCs w:val="24"/>
          <w:lang w:val="en-GB"/>
        </w:rPr>
        <w:t>Afterwards o</w:t>
      </w:r>
      <w:r w:rsidR="00E4080E" w:rsidRPr="00837858">
        <w:rPr>
          <w:rFonts w:ascii="Times New Roman" w:hAnsi="Times New Roman" w:cs="Times New Roman"/>
          <w:sz w:val="24"/>
          <w:szCs w:val="24"/>
          <w:lang w:val="en-GB"/>
        </w:rPr>
        <w:t xml:space="preserve">ne group </w:t>
      </w:r>
      <w:r w:rsidRPr="00837858">
        <w:rPr>
          <w:rFonts w:ascii="Times New Roman" w:hAnsi="Times New Roman" w:cs="Times New Roman"/>
          <w:sz w:val="24"/>
          <w:szCs w:val="24"/>
          <w:lang w:val="en-GB"/>
        </w:rPr>
        <w:t xml:space="preserve">moved </w:t>
      </w:r>
      <w:r w:rsidR="00E4080E" w:rsidRPr="00837858">
        <w:rPr>
          <w:rFonts w:ascii="Times New Roman" w:hAnsi="Times New Roman" w:cs="Times New Roman"/>
          <w:sz w:val="24"/>
          <w:szCs w:val="24"/>
          <w:lang w:val="en-GB"/>
        </w:rPr>
        <w:t xml:space="preserve">directly to </w:t>
      </w:r>
      <w:r w:rsidRPr="00837858">
        <w:rPr>
          <w:rFonts w:ascii="Times New Roman" w:hAnsi="Times New Roman" w:cs="Times New Roman"/>
          <w:sz w:val="24"/>
          <w:szCs w:val="24"/>
          <w:lang w:val="en-GB"/>
        </w:rPr>
        <w:t xml:space="preserve">the evaluative measures </w:t>
      </w:r>
      <w:r w:rsidR="00232510" w:rsidRPr="00837858">
        <w:rPr>
          <w:rFonts w:ascii="Times New Roman" w:hAnsi="Times New Roman" w:cs="Times New Roman"/>
          <w:sz w:val="24"/>
          <w:szCs w:val="24"/>
          <w:lang w:val="en-GB"/>
        </w:rPr>
        <w:t xml:space="preserve">while </w:t>
      </w:r>
      <w:r w:rsidR="00E4080E" w:rsidRPr="00837858">
        <w:rPr>
          <w:rFonts w:ascii="Times New Roman" w:hAnsi="Times New Roman" w:cs="Times New Roman"/>
          <w:sz w:val="24"/>
          <w:szCs w:val="24"/>
          <w:lang w:val="en-GB"/>
        </w:rPr>
        <w:t xml:space="preserve">a second first </w:t>
      </w:r>
      <w:r w:rsidRPr="00837858">
        <w:rPr>
          <w:rFonts w:ascii="Times New Roman" w:hAnsi="Times New Roman" w:cs="Times New Roman"/>
          <w:sz w:val="24"/>
          <w:szCs w:val="24"/>
          <w:lang w:val="en-GB"/>
        </w:rPr>
        <w:t>completed a counterconditioning task</w:t>
      </w:r>
      <w:r w:rsidR="00FA582C" w:rsidRPr="00837858">
        <w:rPr>
          <w:rFonts w:ascii="Times New Roman" w:hAnsi="Times New Roman" w:cs="Times New Roman"/>
          <w:sz w:val="24"/>
          <w:szCs w:val="24"/>
          <w:lang w:val="en-GB"/>
        </w:rPr>
        <w:t>. In Experiment 5</w:t>
      </w:r>
      <w:r w:rsidRPr="00837858">
        <w:rPr>
          <w:rFonts w:ascii="Times New Roman" w:hAnsi="Times New Roman" w:cs="Times New Roman"/>
          <w:sz w:val="24"/>
          <w:szCs w:val="24"/>
          <w:lang w:val="en-GB"/>
        </w:rPr>
        <w:t xml:space="preserve"> </w:t>
      </w:r>
      <w:r w:rsidR="00FA582C" w:rsidRPr="00837858">
        <w:rPr>
          <w:rFonts w:ascii="Times New Roman" w:hAnsi="Times New Roman" w:cs="Times New Roman"/>
          <w:sz w:val="24"/>
          <w:szCs w:val="24"/>
          <w:lang w:val="en-GB"/>
        </w:rPr>
        <w:t xml:space="preserve">this involved replacing the </w:t>
      </w:r>
      <w:r w:rsidRPr="00837858">
        <w:rPr>
          <w:rFonts w:ascii="Times New Roman" w:hAnsi="Times New Roman" w:cs="Times New Roman"/>
          <w:sz w:val="24"/>
          <w:szCs w:val="24"/>
          <w:lang w:val="en-GB"/>
        </w:rPr>
        <w:t xml:space="preserve">valenced source stimulus in one operant contingency with a </w:t>
      </w:r>
      <w:r w:rsidRPr="00837858">
        <w:rPr>
          <w:rFonts w:ascii="Times New Roman" w:hAnsi="Times New Roman" w:cs="Times New Roman"/>
          <w:sz w:val="24"/>
          <w:szCs w:val="24"/>
          <w:lang w:val="en-GB"/>
        </w:rPr>
        <w:lastRenderedPageBreak/>
        <w:t>stimulus of the opposite valence.</w:t>
      </w:r>
      <w:r w:rsidR="00FA582C" w:rsidRPr="00837858">
        <w:rPr>
          <w:rFonts w:ascii="Times New Roman" w:hAnsi="Times New Roman" w:cs="Times New Roman"/>
          <w:sz w:val="24"/>
          <w:szCs w:val="24"/>
          <w:lang w:val="en-GB"/>
        </w:rPr>
        <w:t xml:space="preserve"> In Experiment 6 this involved counterconditioning via </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contingency rearrangement</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 xml:space="preserve"> (</w:t>
      </w:r>
      <w:r w:rsidR="00FA582C" w:rsidRPr="00837858">
        <w:rPr>
          <w:rFonts w:ascii="Times New Roman" w:hAnsi="Times New Roman" w:cs="Times New Roman"/>
          <w:i/>
          <w:sz w:val="24"/>
          <w:szCs w:val="24"/>
          <w:lang w:val="en-GB"/>
        </w:rPr>
        <w:t>see below</w:t>
      </w:r>
      <w:r w:rsidR="00FA582C" w:rsidRPr="00837858">
        <w:rPr>
          <w:rFonts w:ascii="Times New Roman" w:hAnsi="Times New Roman" w:cs="Times New Roman"/>
          <w:sz w:val="24"/>
          <w:szCs w:val="24"/>
          <w:lang w:val="en-GB"/>
        </w:rPr>
        <w:t>).</w:t>
      </w:r>
    </w:p>
    <w:p w14:paraId="2C0F8F5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69DBFDE9" w14:textId="77777777" w:rsidR="0061270E" w:rsidRPr="00837858" w:rsidRDefault="00553696" w:rsidP="0061270E">
      <w:pPr>
        <w:spacing w:line="480" w:lineRule="auto"/>
        <w:contextualSpacing/>
        <w:rPr>
          <w:rFonts w:ascii="Times New Roman" w:hAnsi="Times New Roman" w:cs="Times New Roman"/>
          <w:b/>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Participants </w:t>
      </w:r>
    </w:p>
    <w:p w14:paraId="6BFAA537" w14:textId="2049F59C" w:rsidR="00553696" w:rsidRPr="00837858" w:rsidRDefault="00FA582C" w:rsidP="0061270E">
      <w:pPr>
        <w:spacing w:line="480" w:lineRule="auto"/>
        <w:ind w:firstLine="708"/>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color w:val="000000" w:themeColor="text1"/>
          <w:sz w:val="24"/>
          <w:szCs w:val="24"/>
          <w:lang w:val="en-GB"/>
        </w:rPr>
        <w:t xml:space="preserve">109 </w:t>
      </w:r>
      <w:r w:rsidR="00553696"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 xml:space="preserve">69 </w:t>
      </w:r>
      <w:r w:rsidRPr="00837858">
        <w:rPr>
          <w:rFonts w:ascii="Times New Roman" w:hAnsi="Times New Roman" w:cs="Times New Roman"/>
          <w:color w:val="000000" w:themeColor="text1"/>
          <w:sz w:val="24"/>
          <w:szCs w:val="24"/>
          <w:lang w:val="en-GB"/>
        </w:rPr>
        <w:t>male</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M</w:t>
      </w:r>
      <w:r w:rsidR="00553696" w:rsidRPr="00837858">
        <w:rPr>
          <w:rFonts w:ascii="Times New Roman" w:hAnsi="Times New Roman" w:cs="Times New Roman"/>
          <w:i/>
          <w:color w:val="000000" w:themeColor="text1"/>
          <w:sz w:val="20"/>
          <w:szCs w:val="24"/>
          <w:lang w:val="en-GB"/>
        </w:rPr>
        <w:t xml:space="preserve">age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28.5</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 xml:space="preserve">SD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5.9</w:t>
      </w:r>
      <w:r w:rsidR="00553696"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(Experiment 5) and </w:t>
      </w:r>
      <w:r w:rsidR="00142513" w:rsidRPr="00837858">
        <w:rPr>
          <w:rFonts w:ascii="Times New Roman" w:hAnsi="Times New Roman" w:cs="Times New Roman"/>
          <w:color w:val="000000" w:themeColor="text1"/>
          <w:sz w:val="24"/>
          <w:szCs w:val="24"/>
          <w:lang w:val="en-GB"/>
        </w:rPr>
        <w:t xml:space="preserve">106 </w:t>
      </w:r>
      <w:r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57 fe</w:t>
      </w:r>
      <w:r w:rsidRPr="00837858">
        <w:rPr>
          <w:rFonts w:ascii="Times New Roman" w:hAnsi="Times New Roman" w:cs="Times New Roman"/>
          <w:color w:val="000000" w:themeColor="text1"/>
          <w:sz w:val="24"/>
          <w:szCs w:val="24"/>
          <w:lang w:val="en-GB"/>
        </w:rPr>
        <w:t xml:space="preserve">male, </w:t>
      </w:r>
      <w:r w:rsidRPr="00837858">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0"/>
          <w:szCs w:val="24"/>
          <w:lang w:val="en-GB"/>
        </w:rPr>
        <w:t xml:space="preserve">age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29.7</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5.6</w:t>
      </w:r>
      <w:r w:rsidRPr="00837858">
        <w:rPr>
          <w:rFonts w:ascii="Times New Roman" w:hAnsi="Times New Roman" w:cs="Times New Roman"/>
          <w:color w:val="000000" w:themeColor="text1"/>
          <w:sz w:val="24"/>
          <w:szCs w:val="24"/>
          <w:lang w:val="en-GB"/>
        </w:rPr>
        <w:t xml:space="preserve">) (Experiment 6) </w:t>
      </w:r>
      <w:r w:rsidR="00553696" w:rsidRPr="00837858">
        <w:rPr>
          <w:rFonts w:ascii="Times New Roman" w:hAnsi="Times New Roman" w:cs="Times New Roman"/>
          <w:color w:val="000000" w:themeColor="text1"/>
          <w:sz w:val="24"/>
          <w:szCs w:val="24"/>
          <w:lang w:val="en-GB"/>
        </w:rPr>
        <w:t>took part via Prolific Academic in exchange for a monetary reward.</w:t>
      </w:r>
    </w:p>
    <w:p w14:paraId="09A11A0F" w14:textId="1CF9E6CA" w:rsidR="00553696" w:rsidRPr="00837858" w:rsidRDefault="00553696" w:rsidP="00553696">
      <w:pPr>
        <w:spacing w:after="0" w:line="480" w:lineRule="auto"/>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Procedure</w:t>
      </w:r>
    </w:p>
    <w:p w14:paraId="0471544B" w14:textId="5AD6F087" w:rsidR="00553696" w:rsidRPr="00837858" w:rsidRDefault="00553696" w:rsidP="00553696">
      <w:pPr>
        <w:spacing w:after="0" w:line="480" w:lineRule="auto"/>
        <w:ind w:firstLine="708"/>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the study consisted of four phases: acquisition, counterconditioning, evaluative measures, and exploratory questions. </w:t>
      </w:r>
      <w:r w:rsidR="00232510"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hese </w:t>
      </w:r>
      <w:r w:rsidR="00232510" w:rsidRPr="00837858">
        <w:rPr>
          <w:rFonts w:ascii="Times New Roman" w:hAnsi="Times New Roman" w:cs="Times New Roman"/>
          <w:color w:val="000000" w:themeColor="text1"/>
          <w:sz w:val="24"/>
          <w:lang w:val="en-GB"/>
        </w:rPr>
        <w:t xml:space="preserve">phases </w:t>
      </w:r>
      <w:r w:rsidRPr="00837858">
        <w:rPr>
          <w:rFonts w:ascii="Times New Roman" w:hAnsi="Times New Roman" w:cs="Times New Roman"/>
          <w:color w:val="000000" w:themeColor="text1"/>
          <w:sz w:val="24"/>
          <w:lang w:val="en-GB"/>
        </w:rPr>
        <w:t>were similar to t</w:t>
      </w:r>
      <w:r w:rsidR="0061270E" w:rsidRPr="00837858">
        <w:rPr>
          <w:rFonts w:ascii="Times New Roman" w:hAnsi="Times New Roman" w:cs="Times New Roman"/>
          <w:color w:val="000000" w:themeColor="text1"/>
          <w:sz w:val="24"/>
          <w:lang w:val="en-GB"/>
        </w:rPr>
        <w:t>hose reported in Experiments 1-4</w:t>
      </w:r>
      <w:r w:rsidRPr="00837858">
        <w:rPr>
          <w:rFonts w:ascii="Times New Roman" w:hAnsi="Times New Roman" w:cs="Times New Roman"/>
          <w:color w:val="000000" w:themeColor="text1"/>
          <w:sz w:val="24"/>
          <w:lang w:val="en-GB"/>
        </w:rPr>
        <w:t xml:space="preserve"> unless otherwise stated. </w:t>
      </w:r>
    </w:p>
    <w:p w14:paraId="5B87FE10" w14:textId="77777777" w:rsidR="0061270E" w:rsidRPr="00837858" w:rsidRDefault="00553696" w:rsidP="0061270E">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Counterconditioning</w:t>
      </w:r>
      <w:r w:rsidRPr="00837858">
        <w:rPr>
          <w:rFonts w:ascii="Times New Roman" w:hAnsi="Times New Roman" w:cs="Times New Roman"/>
          <w:i/>
          <w:color w:val="000000" w:themeColor="text1"/>
          <w:sz w:val="24"/>
          <w:lang w:val="en-GB"/>
        </w:rPr>
        <w:t xml:space="preserve"> </w:t>
      </w:r>
    </w:p>
    <w:p w14:paraId="0ABB867C" w14:textId="46A6CE13" w:rsidR="00553696" w:rsidRPr="00837858" w:rsidRDefault="0061270E" w:rsidP="0061270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5</w:t>
      </w:r>
      <w:r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The counterconditioning phase was similar to the acquisition phase with one notable exception:</w:t>
      </w:r>
      <w:r w:rsidR="00553696" w:rsidRPr="00837858">
        <w:rPr>
          <w:rFonts w:ascii="Times New Roman" w:hAnsi="Times New Roman" w:cs="Times New Roman"/>
          <w:b/>
          <w:sz w:val="24"/>
          <w:lang w:val="en-GB"/>
        </w:rPr>
        <w:t xml:space="preserve"> </w:t>
      </w:r>
      <w:r w:rsidRPr="00837858">
        <w:rPr>
          <w:rFonts w:ascii="Times New Roman" w:hAnsi="Times New Roman" w:cs="Times New Roman"/>
          <w:sz w:val="24"/>
          <w:lang w:val="en-GB"/>
        </w:rPr>
        <w:t>the assignment of valence source stimuli</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was </w:t>
      </w:r>
      <w:r w:rsidR="00553696" w:rsidRPr="00837858">
        <w:rPr>
          <w:rFonts w:ascii="Times New Roman" w:hAnsi="Times New Roman" w:cs="Times New Roman"/>
          <w:sz w:val="24"/>
          <w:lang w:val="en-GB"/>
        </w:rPr>
        <w:t xml:space="preserve">reversed. Selecting (R1) in the presence of a negative source (S2), or </w:t>
      </w:r>
      <w:r w:rsidR="000D1446" w:rsidRPr="00837858">
        <w:rPr>
          <w:rFonts w:ascii="Times New Roman" w:hAnsi="Times New Roman" w:cs="Times New Roman"/>
          <w:sz w:val="24"/>
          <w:lang w:val="en-GB"/>
        </w:rPr>
        <w:t xml:space="preserve">(R2) </w:t>
      </w:r>
      <w:r w:rsidR="00553696" w:rsidRPr="00837858">
        <w:rPr>
          <w:rFonts w:ascii="Times New Roman" w:hAnsi="Times New Roman" w:cs="Times New Roman"/>
          <w:sz w:val="24"/>
          <w:lang w:val="en-GB"/>
        </w:rPr>
        <w:t xml:space="preserve">when presented with neutral target (T1), resulted in the presentation of outcome (O1). Selecting (R3) in the presence of a positive source (S1), or </w:t>
      </w:r>
      <w:r w:rsidR="000D1446" w:rsidRPr="00837858">
        <w:rPr>
          <w:rFonts w:ascii="Times New Roman" w:hAnsi="Times New Roman" w:cs="Times New Roman"/>
          <w:sz w:val="24"/>
          <w:lang w:val="en-GB"/>
        </w:rPr>
        <w:t xml:space="preserve">(R4) </w:t>
      </w:r>
      <w:r w:rsidR="00553696" w:rsidRPr="00837858">
        <w:rPr>
          <w:rFonts w:ascii="Times New Roman" w:hAnsi="Times New Roman" w:cs="Times New Roman"/>
          <w:sz w:val="24"/>
          <w:lang w:val="en-GB"/>
        </w:rPr>
        <w:t>in the presence of neutral target (T2), resulted in the presentation of outcome (O2)</w:t>
      </w:r>
      <w:r w:rsidR="00B758D4" w:rsidRPr="00837858">
        <w:rPr>
          <w:rFonts w:ascii="Times New Roman" w:hAnsi="Times New Roman" w:cs="Times New Roman"/>
          <w:sz w:val="24"/>
          <w:lang w:val="en-GB"/>
        </w:rPr>
        <w:t xml:space="preserve"> (see </w:t>
      </w:r>
      <w:r w:rsidRPr="00837858">
        <w:rPr>
          <w:rFonts w:ascii="Times New Roman" w:hAnsi="Times New Roman" w:cs="Times New Roman"/>
          <w:sz w:val="24"/>
          <w:lang w:val="en-GB"/>
        </w:rPr>
        <w:t>Figure 2</w:t>
      </w:r>
      <w:r w:rsidR="00B758D4"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p>
    <w:p w14:paraId="2B844681" w14:textId="36575A4E" w:rsidR="0061270E" w:rsidRPr="00837858" w:rsidRDefault="0061270E" w:rsidP="0061270E">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6</w:t>
      </w:r>
      <w:r w:rsidRPr="00837858">
        <w:rPr>
          <w:rFonts w:ascii="Times New Roman" w:hAnsi="Times New Roman" w:cs="Times New Roman"/>
          <w:sz w:val="24"/>
          <w:lang w:val="en-GB"/>
        </w:rPr>
        <w:t>. The c</w:t>
      </w:r>
      <w:r w:rsidRPr="00837858">
        <w:rPr>
          <w:rFonts w:ascii="Times New Roman" w:hAnsi="Times New Roman" w:cs="Times New Roman"/>
          <w:color w:val="000000" w:themeColor="text1"/>
          <w:sz w:val="24"/>
          <w:lang w:val="en-GB"/>
        </w:rPr>
        <w:t xml:space="preserve">ounterconditioning procedure involved </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contingency rearrangement</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sz w:val="24"/>
          <w:lang w:val="en-GB"/>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w:t>
      </w:r>
      <w:r w:rsidRPr="00837858">
        <w:rPr>
          <w:rFonts w:ascii="Times New Roman" w:hAnsi="Times New Roman" w:cs="Times New Roman"/>
          <w:sz w:val="24"/>
          <w:lang w:val="en-GB"/>
        </w:rPr>
        <w:lastRenderedPageBreak/>
        <w:t xml:space="preserve">the presentation of outcome (O2). Selecting (R4) when presented with neutral target (T2) removed it from the screen and led to outcome (O1). </w:t>
      </w:r>
    </w:p>
    <w:p w14:paraId="0C91870D" w14:textId="72854C19" w:rsidR="0061270E" w:rsidRPr="00837858" w:rsidRDefault="0061270E" w:rsidP="0061270E">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sz w:val="24"/>
          <w:lang w:val="en-GB"/>
        </w:rPr>
        <w:t xml:space="preserve">In short, we sought to rearrange the contingencies so that a ‘neutral’ contingency (Neutral Target 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which previously intersected with a ‘positively valenced’ contingency (Positive Source [S1]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Neutral Outcome 1) now intersected with a ‘negatively valenced’ contingency (Negative Source [S2]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We did the same with the other </w:t>
      </w:r>
      <w:r w:rsidR="00C52289" w:rsidRPr="00837858">
        <w:rPr>
          <w:rFonts w:ascii="Times New Roman" w:hAnsi="Times New Roman" w:cs="Times New Roman"/>
          <w:sz w:val="24"/>
          <w:lang w:val="en-GB"/>
        </w:rPr>
        <w:t xml:space="preserve">two </w:t>
      </w:r>
      <w:r w:rsidRPr="00837858">
        <w:rPr>
          <w:rFonts w:ascii="Times New Roman" w:hAnsi="Times New Roman" w:cs="Times New Roman"/>
          <w:sz w:val="24"/>
          <w:lang w:val="en-GB"/>
        </w:rPr>
        <w:t xml:space="preserve">contingencies (i.e., made </w:t>
      </w:r>
      <w:r w:rsidR="00C52289" w:rsidRPr="00837858">
        <w:rPr>
          <w:rFonts w:ascii="Times New Roman" w:hAnsi="Times New Roman" w:cs="Times New Roman"/>
          <w:sz w:val="24"/>
          <w:lang w:val="en-GB"/>
        </w:rPr>
        <w:t xml:space="preserve">a ‘neutral contingency’ </w:t>
      </w:r>
      <w:r w:rsidRPr="00837858">
        <w:rPr>
          <w:rFonts w:ascii="Times New Roman" w:hAnsi="Times New Roman" w:cs="Times New Roman"/>
          <w:sz w:val="24"/>
          <w:lang w:val="en-GB"/>
        </w:rPr>
        <w:t xml:space="preserve">that originally intersected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positive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 xml:space="preserve">during acquisition now intersect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negative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during counterconditioning)</w:t>
      </w:r>
      <w:r w:rsidR="00232510" w:rsidRPr="00837858">
        <w:rPr>
          <w:rFonts w:ascii="Times New Roman" w:hAnsi="Times New Roman" w:cs="Times New Roman"/>
          <w:sz w:val="24"/>
          <w:lang w:val="en-GB"/>
        </w:rPr>
        <w:t xml:space="preserve"> (see Figure 2)</w:t>
      </w:r>
      <w:r w:rsidRPr="00837858">
        <w:rPr>
          <w:rFonts w:ascii="Times New Roman" w:hAnsi="Times New Roman" w:cs="Times New Roman"/>
          <w:sz w:val="24"/>
          <w:lang w:val="en-GB"/>
        </w:rPr>
        <w:t>.</w:t>
      </w:r>
      <w:r w:rsidRPr="00837858">
        <w:rPr>
          <w:rFonts w:ascii="Times New Roman" w:hAnsi="Times New Roman" w:cs="Times New Roman"/>
          <w:color w:val="000000" w:themeColor="text1"/>
          <w:sz w:val="24"/>
          <w:szCs w:val="24"/>
          <w:lang w:val="en-GB"/>
        </w:rPr>
        <w:t xml:space="preserve"> </w:t>
      </w:r>
      <w:r w:rsidR="00DA488C" w:rsidRPr="00837858">
        <w:rPr>
          <w:rStyle w:val="FootnoteReference"/>
          <w:rFonts w:ascii="Times New Roman" w:hAnsi="Times New Roman" w:cs="Times New Roman"/>
          <w:color w:val="000000" w:themeColor="text1"/>
          <w:sz w:val="24"/>
          <w:szCs w:val="24"/>
          <w:lang w:val="en-GB"/>
        </w:rPr>
        <w:footnoteReference w:id="10"/>
      </w:r>
    </w:p>
    <w:p w14:paraId="5722F03A" w14:textId="77777777" w:rsidR="00553696" w:rsidRPr="00837858" w:rsidRDefault="00553696" w:rsidP="00C52289">
      <w:pPr>
        <w:spacing w:line="360" w:lineRule="auto"/>
        <w:jc w:val="center"/>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Results</w:t>
      </w:r>
    </w:p>
    <w:p w14:paraId="39BC4164" w14:textId="77777777" w:rsidR="00C52289" w:rsidRPr="00837858" w:rsidRDefault="00C52289" w:rsidP="00C52289">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Pr="00837858">
        <w:rPr>
          <w:rFonts w:ascii="Times New Roman" w:hAnsi="Times New Roman" w:cs="Times New Roman"/>
          <w:sz w:val="24"/>
          <w:szCs w:val="24"/>
          <w:lang w:val="en-GB"/>
        </w:rPr>
        <w:t xml:space="preserve"> </w:t>
      </w:r>
    </w:p>
    <w:p w14:paraId="7266CF36" w14:textId="3CA87D58"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C52289" w:rsidRPr="00837858">
        <w:rPr>
          <w:rFonts w:ascii="Times New Roman" w:hAnsi="Times New Roman" w:cs="Times New Roman"/>
          <w:sz w:val="24"/>
          <w:szCs w:val="24"/>
          <w:lang w:val="en-GB"/>
        </w:rPr>
        <w:t xml:space="preserve">or who </w:t>
      </w:r>
      <w:r w:rsidRPr="00837858">
        <w:rPr>
          <w:rFonts w:ascii="Times New Roman" w:eastAsia="Times New Roman" w:hAnsi="Times New Roman" w:cs="Times New Roman"/>
          <w:color w:val="000000" w:themeColor="text1"/>
          <w:sz w:val="24"/>
          <w:szCs w:val="24"/>
          <w:lang w:val="en-GB" w:eastAsia="it-IT"/>
        </w:rPr>
        <w:t xml:space="preserve">had </w:t>
      </w:r>
      <w:r w:rsidR="00C52289"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error </w:t>
      </w:r>
      <w:r w:rsidR="00C52289"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 xml:space="preserve">were </w:t>
      </w:r>
      <w:r w:rsidR="00C52289" w:rsidRPr="00837858">
        <w:rPr>
          <w:rFonts w:ascii="Times New Roman" w:hAnsi="Times New Roman" w:cs="Times New Roman"/>
          <w:sz w:val="24"/>
          <w:szCs w:val="24"/>
          <w:lang w:val="en-GB"/>
        </w:rPr>
        <w:t>excluded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14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16 in Experiment 6). This resulted in a </w:t>
      </w:r>
      <w:r w:rsidRPr="00837858">
        <w:rPr>
          <w:rFonts w:ascii="Times New Roman" w:hAnsi="Times New Roman" w:cs="Times New Roman"/>
          <w:sz w:val="24"/>
          <w:szCs w:val="24"/>
          <w:lang w:val="en-GB"/>
        </w:rPr>
        <w:t xml:space="preserve">final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 </w:t>
      </w:r>
      <w:r w:rsidR="00C52289" w:rsidRPr="00837858">
        <w:rPr>
          <w:rFonts w:ascii="Times New Roman" w:hAnsi="Times New Roman" w:cs="Times New Roman"/>
          <w:sz w:val="24"/>
          <w:szCs w:val="24"/>
          <w:lang w:val="en-GB"/>
        </w:rPr>
        <w:t xml:space="preserve">95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90 in Experiment 6</w:t>
      </w:r>
      <w:r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ab/>
      </w:r>
    </w:p>
    <w:p w14:paraId="4C377999" w14:textId="77777777" w:rsidR="0043485F" w:rsidRPr="00837858" w:rsidRDefault="00553696" w:rsidP="0043485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0A42588F" w14:textId="3D10EEA6" w:rsidR="0043485F" w:rsidRPr="00837858" w:rsidRDefault="0043485F" w:rsidP="0043485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once again asked three questions. First, did participants demonstrate evidence of learning during the acquisition and </w:t>
      </w:r>
      <w:r w:rsidR="00232510"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phases? Second</w:t>
      </w:r>
      <w:r w:rsidR="0035125E"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 Third, did the counterconditioning procedures undermine newly established evaluations? If so, we would expect a significant decrease in the magnitude of evaluative responding in the counterconditioning relative to acquisition-only group.</w:t>
      </w:r>
    </w:p>
    <w:p w14:paraId="130593FC" w14:textId="285F4E18"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Did </w:t>
      </w:r>
      <w:r w:rsidRPr="00837858">
        <w:rPr>
          <w:rFonts w:ascii="Times New Roman" w:hAnsi="Times New Roman" w:cs="Times New Roman"/>
          <w:b/>
          <w:i/>
          <w:sz w:val="24"/>
          <w:szCs w:val="24"/>
          <w:lang w:val="en-GB"/>
        </w:rPr>
        <w:t xml:space="preserve">Participants Perform During the Acquisition &amp; </w:t>
      </w:r>
      <w:r w:rsidR="005B6769"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Phases?</w:t>
      </w:r>
    </w:p>
    <w:p w14:paraId="580AF792" w14:textId="003DFA71" w:rsidR="0035125E" w:rsidRPr="00837858" w:rsidRDefault="00232510"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As can be seen from Table 1</w:t>
      </w:r>
      <w:r w:rsidR="0035125E"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 The</w:t>
      </w:r>
      <w:r w:rsidR="0035125E" w:rsidRPr="00837858">
        <w:rPr>
          <w:rFonts w:ascii="Times New Roman" w:hAnsi="Times New Roman" w:cs="Times New Roman"/>
          <w:sz w:val="24"/>
          <w:szCs w:val="24"/>
          <w:lang w:val="en-GB"/>
        </w:rPr>
        <w:t xml:space="preserve"> vast majority </w:t>
      </w:r>
      <w:r w:rsidRPr="00837858">
        <w:rPr>
          <w:rFonts w:ascii="Times New Roman" w:hAnsi="Times New Roman" w:cs="Times New Roman"/>
          <w:sz w:val="24"/>
          <w:szCs w:val="24"/>
          <w:lang w:val="en-GB"/>
        </w:rPr>
        <w:t xml:space="preserve">also </w:t>
      </w:r>
      <w:r w:rsidR="0035125E" w:rsidRPr="00837858">
        <w:rPr>
          <w:rFonts w:ascii="Times New Roman" w:hAnsi="Times New Roman" w:cs="Times New Roman"/>
          <w:sz w:val="24"/>
          <w:szCs w:val="24"/>
          <w:lang w:val="en-GB"/>
        </w:rPr>
        <w:t xml:space="preserve">met the necessary criterion to be labelled as having “passed” a given phase of the learning task (see Table 2). </w:t>
      </w:r>
    </w:p>
    <w:p w14:paraId="0D87F772" w14:textId="77777777" w:rsidR="0035125E" w:rsidRPr="00837858" w:rsidRDefault="0035125E" w:rsidP="0035125E">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5D75D95B" w14:textId="348180B4" w:rsidR="000635B4" w:rsidRPr="00837858" w:rsidRDefault="0035125E" w:rsidP="000635B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OEC effects emerged in both studies. Participants self-reported that they liked O1 (the outcome that was part of a contingency with positive sources) and disliked O2 (the outcome that was part of a contingency with negative sources),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(42.86) = 5.54,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1.64, 95% CI [0.95, 2.33],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8148; Experiment 6: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(35.56) = 3.27,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.002,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1.03, 95% CI [0.35, 1.71],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15</w:t>
      </w:r>
      <w:r w:rsidRPr="00837858">
        <w:rPr>
          <w:rFonts w:ascii="Times New Roman" w:hAnsi="Times New Roman" w:cs="Times New Roman"/>
          <w:sz w:val="24"/>
          <w:szCs w:val="24"/>
          <w:lang w:val="en-GB"/>
        </w:rPr>
        <w:t>.</w:t>
      </w:r>
      <w:r w:rsidR="000635B4" w:rsidRPr="00837858">
        <w:rPr>
          <w:rFonts w:ascii="Times New Roman" w:hAnsi="Times New Roman"/>
          <w:sz w:val="24"/>
          <w:szCs w:val="24"/>
          <w:lang w:val="en-GB"/>
        </w:rPr>
        <w:t xml:space="preserve"> The odds of </w:t>
      </w:r>
      <w:r w:rsidR="000635B4" w:rsidRPr="00837858">
        <w:rPr>
          <w:rFonts w:ascii="Times New Roman" w:hAnsi="Times New Roman" w:cs="Times New Roman"/>
          <w:sz w:val="24"/>
          <w:szCs w:val="24"/>
          <w:lang w:val="en-GB"/>
        </w:rPr>
        <w:t>selecting O1 were also higher than those of selecting O2 in the behavioral intentions task in Experiment 5 (</w:t>
      </w:r>
      <w:r w:rsidR="000635B4" w:rsidRPr="00837858">
        <w:rPr>
          <w:rFonts w:ascii="Times New Roman" w:hAnsi="Times New Roman"/>
          <w:sz w:val="24"/>
          <w:szCs w:val="24"/>
          <w:lang w:val="en-GB"/>
        </w:rPr>
        <w:t xml:space="preserve">OR = 10.5, 95% CI [2.15, 51.28],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.005</w:t>
      </w:r>
      <w:r w:rsidR="000635B4" w:rsidRPr="00837858">
        <w:rPr>
          <w:rFonts w:ascii="Times New Roman" w:hAnsi="Times New Roman" w:cs="Times New Roman"/>
          <w:sz w:val="24"/>
          <w:szCs w:val="24"/>
          <w:lang w:val="en-GB"/>
        </w:rPr>
        <w:t>), and Experiment 6 (</w:t>
      </w:r>
      <w:r w:rsidR="000635B4" w:rsidRPr="00837858">
        <w:rPr>
          <w:rFonts w:ascii="Times New Roman" w:hAnsi="Times New Roman"/>
          <w:sz w:val="24"/>
          <w:szCs w:val="24"/>
          <w:lang w:val="en-GB"/>
        </w:rPr>
        <w:t xml:space="preserve">OR = 42, 95% CI [3.2, 551.57],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.002</w:t>
      </w:r>
      <w:r w:rsidR="000635B4" w:rsidRPr="00837858">
        <w:rPr>
          <w:rFonts w:ascii="Times New Roman" w:hAnsi="Times New Roman" w:cs="Times New Roman"/>
          <w:sz w:val="24"/>
          <w:szCs w:val="24"/>
          <w:lang w:val="en-GB"/>
        </w:rPr>
        <w:t xml:space="preserve">). </w:t>
      </w:r>
    </w:p>
    <w:p w14:paraId="3C20CB99" w14:textId="6E8F8E95" w:rsidR="0035125E" w:rsidRPr="00837858" w:rsidRDefault="0035125E" w:rsidP="00DA488C">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IR effects emerged in both studies.</w:t>
      </w:r>
      <w:r w:rsidRPr="00837858">
        <w:rPr>
          <w:rFonts w:ascii="Times New Roman" w:hAnsi="Times New Roman" w:cs="Times New Roman"/>
          <w:sz w:val="24"/>
          <w:lang w:val="en-GB"/>
        </w:rPr>
        <w:t xml:space="preserve"> Participants self-reported that they liked T1 (the target that intersected with a contingency containing positive sources) and disliked T2 (the target that intersected with a contingency containing negative sources) in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(41.2) = 3.15,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.003,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0.94, 95% CI [0.31, 1.57],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14</w:t>
      </w:r>
      <w:r w:rsidRPr="00837858">
        <w:rPr>
          <w:rFonts w:ascii="Times New Roman" w:eastAsia="Times New Roman" w:hAnsi="Times New Roman" w:cs="Times New Roman"/>
          <w:color w:val="000000"/>
          <w:sz w:val="24"/>
          <w:szCs w:val="20"/>
          <w:lang w:val="en-GB" w:eastAsia="nl-BE"/>
        </w:rPr>
        <w:t xml:space="preserve">; and Experiment 6: </w:t>
      </w:r>
      <w:r w:rsidRPr="00837858">
        <w:rPr>
          <w:rFonts w:ascii="Times New Roman" w:eastAsia="Times New Roman" w:hAnsi="Times New Roman" w:cs="Times New Roman"/>
          <w:i/>
          <w:color w:val="000000"/>
          <w:sz w:val="24"/>
          <w:szCs w:val="20"/>
          <w:lang w:val="en-GB" w:eastAsia="nl-BE"/>
        </w:rPr>
        <w:t>t</w:t>
      </w:r>
      <w:r w:rsidRPr="00837858">
        <w:rPr>
          <w:rFonts w:ascii="Times New Roman" w:eastAsia="Times New Roman" w:hAnsi="Times New Roman" w:cs="Times New Roman"/>
          <w:color w:val="000000"/>
          <w:sz w:val="24"/>
          <w:szCs w:val="20"/>
          <w:lang w:val="en-GB" w:eastAsia="nl-BE"/>
        </w:rPr>
        <w:t xml:space="preserve">(39) = 3.17, </w:t>
      </w:r>
      <w:r w:rsidRPr="00837858">
        <w:rPr>
          <w:rFonts w:ascii="Times New Roman" w:eastAsia="Times New Roman" w:hAnsi="Times New Roman" w:cs="Times New Roman"/>
          <w:i/>
          <w:color w:val="000000"/>
          <w:sz w:val="24"/>
          <w:szCs w:val="20"/>
          <w:lang w:val="en-GB" w:eastAsia="nl-BE"/>
        </w:rPr>
        <w:t>p</w:t>
      </w:r>
      <w:r w:rsidRPr="00837858">
        <w:rPr>
          <w:rFonts w:ascii="Times New Roman" w:eastAsia="Times New Roman" w:hAnsi="Times New Roman" w:cs="Times New Roman"/>
          <w:color w:val="000000"/>
          <w:sz w:val="24"/>
          <w:szCs w:val="20"/>
          <w:lang w:val="en-GB" w:eastAsia="nl-BE"/>
        </w:rPr>
        <w:t xml:space="preserve"> = .003, </w:t>
      </w:r>
      <w:r w:rsidRPr="00837858">
        <w:rPr>
          <w:rFonts w:ascii="Times New Roman" w:eastAsia="Times New Roman" w:hAnsi="Times New Roman" w:cs="Times New Roman"/>
          <w:i/>
          <w:color w:val="000000"/>
          <w:sz w:val="24"/>
          <w:szCs w:val="20"/>
          <w:lang w:val="en-GB" w:eastAsia="nl-BE"/>
        </w:rPr>
        <w:t>d</w:t>
      </w:r>
      <w:r w:rsidRPr="00837858">
        <w:rPr>
          <w:rFonts w:ascii="Times New Roman" w:eastAsia="Times New Roman" w:hAnsi="Times New Roman" w:cs="Times New Roman"/>
          <w:color w:val="000000"/>
          <w:sz w:val="24"/>
          <w:szCs w:val="20"/>
          <w:lang w:val="en-GB" w:eastAsia="nl-BE"/>
        </w:rPr>
        <w:t xml:space="preserve"> = 0.95, 95% CI [0.27, 1.62], BF</w:t>
      </w:r>
      <w:r w:rsidRPr="00837858">
        <w:rPr>
          <w:rFonts w:ascii="Times New Roman" w:eastAsia="Times New Roman" w:hAnsi="Times New Roman" w:cs="Times New Roman"/>
          <w:color w:val="000000"/>
          <w:sz w:val="24"/>
          <w:szCs w:val="20"/>
          <w:vertAlign w:val="subscript"/>
          <w:lang w:val="en-GB" w:eastAsia="nl-BE"/>
        </w:rPr>
        <w:t>10</w:t>
      </w:r>
      <w:r w:rsidRPr="00837858">
        <w:rPr>
          <w:rFonts w:ascii="Times New Roman" w:eastAsia="Times New Roman" w:hAnsi="Times New Roman" w:cs="Times New Roman"/>
          <w:color w:val="000000"/>
          <w:sz w:val="24"/>
          <w:szCs w:val="20"/>
          <w:lang w:val="en-GB" w:eastAsia="nl-BE"/>
        </w:rPr>
        <w:t xml:space="preserve"> = 9</w:t>
      </w:r>
      <w:r w:rsidRPr="00837858">
        <w:rPr>
          <w:rFonts w:ascii="Times New Roman" w:hAnsi="Times New Roman" w:cs="Times New Roman"/>
          <w:sz w:val="24"/>
          <w:szCs w:val="24"/>
          <w:lang w:val="en-GB"/>
        </w:rPr>
        <w:t xml:space="preserve">. IAT scores also demonstrated evidence for a relative preference for T1 over T2: Experiment 5: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(37.19) = 4.45,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1.35, 95% CI [0.69, 2.01],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474; Experiment 6: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(32.15) = 3.61,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1.17, 95% CI [0.47, 1.86],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42.</w:t>
      </w:r>
      <w:r w:rsidR="00DA488C"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Finally, </w:t>
      </w:r>
      <w:r w:rsidRPr="00837858">
        <w:rPr>
          <w:rFonts w:ascii="Times New Roman" w:hAnsi="Times New Roman"/>
          <w:sz w:val="24"/>
          <w:szCs w:val="24"/>
          <w:lang w:val="en-GB"/>
        </w:rPr>
        <w:t xml:space="preserve">the odds of </w:t>
      </w:r>
      <w:r w:rsidRPr="00837858">
        <w:rPr>
          <w:rFonts w:ascii="Times New Roman" w:hAnsi="Times New Roman" w:cs="Times New Roman"/>
          <w:sz w:val="24"/>
          <w:szCs w:val="24"/>
          <w:lang w:val="en-GB"/>
        </w:rPr>
        <w:t>selecting T1 were higher than those of selecting T2 in the behavioral intentions task in Experiment 5 (</w:t>
      </w:r>
      <w:r w:rsidRPr="00837858">
        <w:rPr>
          <w:rFonts w:ascii="Times New Roman" w:hAnsi="Times New Roman"/>
          <w:sz w:val="24"/>
          <w:szCs w:val="24"/>
          <w:lang w:val="en-GB"/>
        </w:rPr>
        <w:t xml:space="preserve">OR = 26.67, 95% CI [4.64; 153.22],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&lt; .001</w:t>
      </w:r>
      <w:r w:rsidRPr="00837858">
        <w:rPr>
          <w:rFonts w:ascii="Times New Roman" w:hAnsi="Times New Roman" w:cs="Times New Roman"/>
          <w:sz w:val="24"/>
          <w:szCs w:val="24"/>
          <w:lang w:val="en-GB"/>
        </w:rPr>
        <w:t>), but not in Experiment 6 (</w:t>
      </w:r>
      <w:r w:rsidRPr="00837858">
        <w:rPr>
          <w:rFonts w:ascii="Times New Roman" w:hAnsi="Times New Roman"/>
          <w:sz w:val="24"/>
          <w:szCs w:val="24"/>
          <w:lang w:val="en-GB"/>
        </w:rPr>
        <w:t xml:space="preserve">OR = 5.6, 95% CI [0.81; 38.51],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.09</w:t>
      </w:r>
      <w:r w:rsidRPr="00837858">
        <w:rPr>
          <w:rFonts w:ascii="Times New Roman" w:hAnsi="Times New Roman" w:cs="Times New Roman"/>
          <w:sz w:val="24"/>
          <w:szCs w:val="24"/>
          <w:lang w:val="en-GB"/>
        </w:rPr>
        <w:t>)</w:t>
      </w:r>
      <w:r w:rsidR="00DA488C" w:rsidRPr="00837858">
        <w:rPr>
          <w:rFonts w:ascii="Times New Roman" w:hAnsi="Times New Roman" w:cs="Times New Roman"/>
          <w:sz w:val="24"/>
          <w:szCs w:val="24"/>
          <w:lang w:val="en-GB"/>
        </w:rPr>
        <w:t xml:space="preserve">. </w:t>
      </w:r>
    </w:p>
    <w:p w14:paraId="7DBE1193" w14:textId="77777777" w:rsidR="00EA3E5E" w:rsidRPr="00837858" w:rsidRDefault="00EA3E5E" w:rsidP="0035125E">
      <w:pPr>
        <w:spacing w:line="480" w:lineRule="auto"/>
        <w:contextualSpacing/>
        <w:rPr>
          <w:rFonts w:ascii="Times New Roman" w:hAnsi="Times New Roman" w:cs="Times New Roman"/>
          <w:b/>
          <w:i/>
          <w:sz w:val="24"/>
          <w:szCs w:val="24"/>
          <w:lang w:val="en-GB"/>
        </w:rPr>
      </w:pPr>
    </w:p>
    <w:p w14:paraId="14F21C5F" w14:textId="77777777" w:rsidR="00EA3E5E" w:rsidRPr="00837858" w:rsidRDefault="00EA3E5E" w:rsidP="0035125E">
      <w:pPr>
        <w:spacing w:line="480" w:lineRule="auto"/>
        <w:contextualSpacing/>
        <w:rPr>
          <w:rFonts w:ascii="Times New Roman" w:hAnsi="Times New Roman" w:cs="Times New Roman"/>
          <w:b/>
          <w:i/>
          <w:sz w:val="24"/>
          <w:szCs w:val="24"/>
          <w:lang w:val="en-GB"/>
        </w:rPr>
      </w:pPr>
    </w:p>
    <w:p w14:paraId="4A811D7A" w14:textId="0871E886"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 xml:space="preserve">Question 3: Was Evaluative Learning Moderated by the </w:t>
      </w:r>
      <w:r w:rsidR="00DA488C"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Procedures?</w:t>
      </w:r>
    </w:p>
    <w:p w14:paraId="074B4BB9" w14:textId="3E51B3A8" w:rsidR="00147252" w:rsidRPr="00837858" w:rsidRDefault="0035125E" w:rsidP="006A62F9">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Self-reported ratings decrease</w:t>
      </w:r>
      <w:r w:rsidR="00DA4C00"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DA4C00" w:rsidRPr="00837858">
        <w:rPr>
          <w:rFonts w:ascii="Times New Roman" w:hAnsi="Times New Roman" w:cs="Times New Roman"/>
          <w:sz w:val="24"/>
          <w:szCs w:val="24"/>
          <w:lang w:val="en-GB"/>
        </w:rPr>
        <w:t>counterconditioning involved reversing the valence of the source stimulus (Experiment 5</w:t>
      </w:r>
      <w:r w:rsidRPr="00837858">
        <w:rPr>
          <w:rFonts w:ascii="Times New Roman" w:hAnsi="Times New Roman" w:cs="Times New Roman"/>
          <w:sz w:val="24"/>
          <w:szCs w:val="24"/>
          <w:lang w:val="en-GB"/>
        </w:rPr>
        <w:t>),</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(85.69) = -5.17,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&lt; .0001,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-1.07, 95% CI [-1.51, -0.63],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12450. They increased in magnitude, as expected, in the contingency rearrangement condition, which involved additional exposure to operant evaluative conditioning,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(86.47) = 2.18,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 .032,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0.46, 95% CI [0.03, 0.89],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1.7</w:t>
      </w:r>
      <w:r w:rsidR="002004A4" w:rsidRPr="00837858">
        <w:rPr>
          <w:rFonts w:ascii="Times New Roman" w:hAnsi="Times New Roman" w:cs="Times New Roman"/>
          <w:sz w:val="24"/>
          <w:szCs w:val="24"/>
          <w:lang w:val="en-GB"/>
        </w:rPr>
        <w:t>.</w:t>
      </w:r>
      <w:r w:rsidR="006A62F9" w:rsidRPr="00837858">
        <w:rPr>
          <w:rFonts w:ascii="Times New Roman" w:hAnsi="Times New Roman" w:cs="Times New Roman"/>
          <w:sz w:val="24"/>
          <w:szCs w:val="24"/>
          <w:lang w:val="en-GB"/>
        </w:rPr>
        <w:t xml:space="preserve"> Behavioral intentions did not differ between the counterconditioning and acquisition-only groups in Experiment 5, OR = 1.6, 95% CI [0.57, 4.46],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.44, or Experiment 6, OR = 2.77, 95% CI [0.92, 8.32],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.1. </w:t>
      </w:r>
    </w:p>
    <w:p w14:paraId="69018F40" w14:textId="61E6D8AF" w:rsidR="0035125E" w:rsidRPr="00837858" w:rsidRDefault="0035125E"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Self-reported ratings decrease</w:t>
      </w:r>
      <w:r w:rsidR="002004A4"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2004A4" w:rsidRPr="00837858">
        <w:rPr>
          <w:rFonts w:ascii="Times New Roman" w:hAnsi="Times New Roman" w:cs="Times New Roman"/>
          <w:sz w:val="24"/>
          <w:szCs w:val="24"/>
          <w:lang w:val="en-GB"/>
        </w:rPr>
        <w:t xml:space="preserve">counterconditioning involved the reversal of source stimulus valence (Experiment 5),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(64.79) = -3.26,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.002</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-0.68, 95% CI [-1.1, -0.26],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24, but not when contingency rearrangement took place (Experiment 6),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(81.53) = -0.84,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.41</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-0.18, 95% CI [-0.6, 0.24],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0.3.</w:t>
      </w:r>
      <w:r w:rsidR="00022EDB"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IAT scores did not differ between the </w:t>
      </w:r>
      <w:r w:rsidR="002004A4"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 xml:space="preserve">and acquisition-only groups in Experiment </w:t>
      </w:r>
      <w:r w:rsidR="002004A4" w:rsidRPr="00837858">
        <w:rPr>
          <w:rFonts w:ascii="Times New Roman" w:hAnsi="Times New Roman" w:cs="Times New Roman"/>
          <w:sz w:val="24"/>
          <w:szCs w:val="24"/>
          <w:lang w:val="en-GB"/>
        </w:rPr>
        <w:t>5</w:t>
      </w:r>
      <w:r w:rsidR="00022EDB"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(91.05) = -1.87,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.06,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-0.39, 95% CI [-0.8, 0.03],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1,</w:t>
      </w:r>
      <w:r w:rsidRPr="00837858">
        <w:rPr>
          <w:rFonts w:ascii="Times New Roman" w:hAnsi="Times New Roman" w:cs="Times New Roman"/>
          <w:sz w:val="24"/>
          <w:szCs w:val="24"/>
          <w:lang w:val="en-GB"/>
        </w:rPr>
        <w:t xml:space="preserve"> </w:t>
      </w:r>
      <w:r w:rsidR="002004A4" w:rsidRPr="00837858">
        <w:rPr>
          <w:rFonts w:ascii="Times New Roman" w:hAnsi="Times New Roman" w:cs="Times New Roman"/>
          <w:sz w:val="24"/>
          <w:szCs w:val="24"/>
          <w:lang w:val="en-GB"/>
        </w:rPr>
        <w:t>or</w:t>
      </w:r>
      <w:r w:rsidR="002004A4" w:rsidRPr="00837858">
        <w:rPr>
          <w:rFonts w:ascii="Times New Roman" w:hAnsi="Times New Roman" w:cs="Times New Roman"/>
          <w:i/>
          <w:sz w:val="24"/>
          <w:szCs w:val="24"/>
          <w:lang w:val="en-GB"/>
        </w:rPr>
        <w:t xml:space="preserve"> </w:t>
      </w:r>
      <w:r w:rsidR="002004A4" w:rsidRPr="00837858">
        <w:rPr>
          <w:rFonts w:ascii="Times New Roman" w:hAnsi="Times New Roman" w:cs="Times New Roman"/>
          <w:sz w:val="24"/>
          <w:szCs w:val="24"/>
          <w:lang w:val="en-GB"/>
        </w:rPr>
        <w:t>Experiment 6</w:t>
      </w:r>
      <w:r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(76.52) = -0.85,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.39,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-0.18, 95% CI [-0.61, 0.24],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0.3. </w:t>
      </w:r>
      <w:r w:rsidRPr="00837858">
        <w:rPr>
          <w:rFonts w:ascii="Times New Roman" w:hAnsi="Times New Roman" w:cs="Times New Roman"/>
          <w:sz w:val="24"/>
          <w:szCs w:val="24"/>
          <w:lang w:val="en-GB"/>
        </w:rPr>
        <w:t xml:space="preserve">Finally, behavioral intentions did not differ between the </w:t>
      </w:r>
      <w:r w:rsidR="00022EDB"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and acquisi</w:t>
      </w:r>
      <w:r w:rsidR="00022EDB" w:rsidRPr="00837858">
        <w:rPr>
          <w:rFonts w:ascii="Times New Roman" w:hAnsi="Times New Roman" w:cs="Times New Roman"/>
          <w:sz w:val="24"/>
          <w:szCs w:val="24"/>
          <w:lang w:val="en-GB"/>
        </w:rPr>
        <w:t>tion-only groups in Experiment 5</w:t>
      </w:r>
      <w:r w:rsidRPr="00837858">
        <w:rPr>
          <w:rFonts w:ascii="Times New Roman" w:hAnsi="Times New Roman" w:cs="Times New Roman"/>
          <w:sz w:val="24"/>
          <w:szCs w:val="24"/>
          <w:lang w:val="en-GB"/>
        </w:rPr>
        <w:t>: (</w:t>
      </w:r>
      <w:r w:rsidRPr="00837858">
        <w:rPr>
          <w:rFonts w:ascii="Times New Roman" w:hAnsi="Times New Roman"/>
          <w:sz w:val="24"/>
          <w:szCs w:val="24"/>
          <w:lang w:val="en-GB"/>
        </w:rPr>
        <w:t xml:space="preserve">OR = </w:t>
      </w:r>
      <w:r w:rsidR="00022EDB" w:rsidRPr="00837858">
        <w:rPr>
          <w:rFonts w:ascii="Times New Roman" w:hAnsi="Times New Roman"/>
          <w:sz w:val="24"/>
          <w:szCs w:val="24"/>
          <w:lang w:val="en-GB"/>
        </w:rPr>
        <w:t>1.26</w:t>
      </w:r>
      <w:r w:rsidRPr="00837858">
        <w:rPr>
          <w:rFonts w:ascii="Times New Roman" w:hAnsi="Times New Roman"/>
          <w:sz w:val="24"/>
          <w:szCs w:val="24"/>
          <w:lang w:val="en-GB"/>
        </w:rPr>
        <w:t>, 95% CI [</w:t>
      </w:r>
      <w:r w:rsidR="00022EDB" w:rsidRPr="00837858">
        <w:rPr>
          <w:rFonts w:ascii="Times New Roman" w:hAnsi="Times New Roman"/>
          <w:sz w:val="24"/>
          <w:szCs w:val="24"/>
          <w:lang w:val="en-GB"/>
        </w:rPr>
        <w:t>0.43</w:t>
      </w:r>
      <w:r w:rsidRPr="00837858">
        <w:rPr>
          <w:rFonts w:ascii="Times New Roman" w:hAnsi="Times New Roman"/>
          <w:sz w:val="24"/>
          <w:szCs w:val="24"/>
          <w:lang w:val="en-GB"/>
        </w:rPr>
        <w:t xml:space="preserve">; </w:t>
      </w:r>
      <w:r w:rsidR="00022EDB" w:rsidRPr="00837858">
        <w:rPr>
          <w:rFonts w:ascii="Times New Roman" w:hAnsi="Times New Roman"/>
          <w:sz w:val="24"/>
          <w:szCs w:val="24"/>
          <w:lang w:val="en-GB"/>
        </w:rPr>
        <w:t>3.71</w:t>
      </w:r>
      <w:r w:rsidRPr="00837858">
        <w:rPr>
          <w:rFonts w:ascii="Times New Roman" w:hAnsi="Times New Roman"/>
          <w:sz w:val="24"/>
          <w:szCs w:val="24"/>
          <w:lang w:val="en-GB"/>
        </w:rPr>
        <w:t xml:space="preserve">],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00022ED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022EDB" w:rsidRPr="00837858">
        <w:rPr>
          <w:rFonts w:ascii="Times New Roman" w:hAnsi="Times New Roman" w:cs="Times New Roman"/>
          <w:sz w:val="24"/>
          <w:szCs w:val="24"/>
          <w:lang w:val="en-GB"/>
        </w:rPr>
        <w:t>or Experiment 6</w:t>
      </w:r>
      <w:r w:rsidRPr="00837858">
        <w:rPr>
          <w:rFonts w:ascii="Times New Roman" w:hAnsi="Times New Roman" w:cs="Times New Roman"/>
          <w:sz w:val="24"/>
          <w:szCs w:val="24"/>
          <w:lang w:val="en-GB"/>
        </w:rPr>
        <w:t>: (</w:t>
      </w:r>
      <w:r w:rsidRPr="00837858">
        <w:rPr>
          <w:rFonts w:ascii="Times New Roman" w:hAnsi="Times New Roman"/>
          <w:sz w:val="24"/>
          <w:szCs w:val="24"/>
          <w:lang w:val="en-GB"/>
        </w:rPr>
        <w:t>OR = 0.</w:t>
      </w:r>
      <w:r w:rsidR="00022EDB" w:rsidRPr="00837858">
        <w:rPr>
          <w:rFonts w:ascii="Times New Roman" w:hAnsi="Times New Roman"/>
          <w:sz w:val="24"/>
          <w:szCs w:val="24"/>
          <w:lang w:val="en-GB"/>
        </w:rPr>
        <w:t>78</w:t>
      </w:r>
      <w:r w:rsidRPr="00837858">
        <w:rPr>
          <w:rFonts w:ascii="Times New Roman" w:hAnsi="Times New Roman"/>
          <w:sz w:val="24"/>
          <w:szCs w:val="24"/>
          <w:lang w:val="en-GB"/>
        </w:rPr>
        <w:t>, 95% CI [0.</w:t>
      </w:r>
      <w:r w:rsidR="00022EDB" w:rsidRPr="00837858">
        <w:rPr>
          <w:rFonts w:ascii="Times New Roman" w:hAnsi="Times New Roman"/>
          <w:sz w:val="24"/>
          <w:szCs w:val="24"/>
          <w:lang w:val="en-GB"/>
        </w:rPr>
        <w:t>26</w:t>
      </w:r>
      <w:r w:rsidRPr="00837858">
        <w:rPr>
          <w:rFonts w:ascii="Times New Roman" w:hAnsi="Times New Roman"/>
          <w:sz w:val="24"/>
          <w:szCs w:val="24"/>
          <w:lang w:val="en-GB"/>
        </w:rPr>
        <w:t>; 2.</w:t>
      </w:r>
      <w:r w:rsidR="00022EDB" w:rsidRPr="00837858">
        <w:rPr>
          <w:rFonts w:ascii="Times New Roman" w:hAnsi="Times New Roman"/>
          <w:sz w:val="24"/>
          <w:szCs w:val="24"/>
          <w:lang w:val="en-GB"/>
        </w:rPr>
        <w:t>34</w:t>
      </w:r>
      <w:r w:rsidRPr="00837858">
        <w:rPr>
          <w:rFonts w:ascii="Times New Roman" w:hAnsi="Times New Roman"/>
          <w:sz w:val="24"/>
          <w:szCs w:val="24"/>
          <w:lang w:val="en-GB"/>
        </w:rPr>
        <w:t xml:space="preserve">],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w:t>
      </w:r>
      <w:r w:rsidR="00022EDB" w:rsidRPr="00837858">
        <w:rPr>
          <w:rFonts w:ascii="Times New Roman" w:hAnsi="Times New Roman"/>
          <w:sz w:val="24"/>
          <w:szCs w:val="24"/>
          <w:lang w:val="en-GB"/>
        </w:rPr>
        <w:t>78</w:t>
      </w:r>
      <w:r w:rsidRPr="00837858">
        <w:rPr>
          <w:rFonts w:ascii="Times New Roman" w:hAnsi="Times New Roman"/>
          <w:sz w:val="24"/>
          <w:szCs w:val="24"/>
          <w:lang w:val="en-GB"/>
        </w:rPr>
        <w:t>)</w:t>
      </w:r>
      <w:r w:rsidRPr="00837858">
        <w:rPr>
          <w:rFonts w:ascii="Times New Roman" w:hAnsi="Times New Roman" w:cs="Times New Roman"/>
          <w:sz w:val="24"/>
          <w:szCs w:val="24"/>
          <w:lang w:val="en-GB"/>
        </w:rPr>
        <w:t>.</w:t>
      </w:r>
    </w:p>
    <w:p w14:paraId="7A2D71D3"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Discussion</w:t>
      </w:r>
    </w:p>
    <w:p w14:paraId="3C74A4A9" w14:textId="61D89A6C" w:rsidR="00553696" w:rsidRPr="00837858" w:rsidRDefault="00022EDB"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Experiments 5-6 exposed participants to an acquisition phase designed to establish novel evaluations towards outcome (OEC effect) and target stimuli (IR effect). Half of the participants then completed a second phase that sought to </w:t>
      </w:r>
      <w:proofErr w:type="spellStart"/>
      <w:r w:rsidRPr="00837858">
        <w:rPr>
          <w:rFonts w:ascii="Times New Roman" w:hAnsi="Times New Roman" w:cs="Times New Roman"/>
          <w:color w:val="000000" w:themeColor="text1"/>
          <w:sz w:val="24"/>
          <w:lang w:val="en-GB"/>
        </w:rPr>
        <w:t>countercondition</w:t>
      </w:r>
      <w:proofErr w:type="spellEnd"/>
      <w:r w:rsidRPr="00837858">
        <w:rPr>
          <w:rFonts w:ascii="Times New Roman" w:hAnsi="Times New Roman" w:cs="Times New Roman"/>
          <w:color w:val="000000" w:themeColor="text1"/>
          <w:sz w:val="24"/>
          <w:lang w:val="en-GB"/>
        </w:rPr>
        <w:t xml:space="preserve"> those evaluations via stimulus valence reversal (Experiment 5) or contingency rearrangement (Experiment 6). </w:t>
      </w:r>
      <w:r w:rsidRPr="00837858">
        <w:rPr>
          <w:rFonts w:ascii="Times New Roman" w:hAnsi="Times New Roman" w:cs="Times New Roman"/>
          <w:color w:val="000000" w:themeColor="text1"/>
          <w:sz w:val="24"/>
          <w:lang w:val="en-GB"/>
        </w:rPr>
        <w:lastRenderedPageBreak/>
        <w:t>Results indicated that the acquisition phase gave rise to OEC and IR effects. Interestingly, while counterconditioning via stimulus reversal significantly decreased the magnitude of self-reported evaluations (Experiment 5) counterconditioning via contingency rearrangement did not</w:t>
      </w:r>
      <w:r w:rsidR="00731194" w:rsidRPr="00837858">
        <w:rPr>
          <w:rFonts w:ascii="Times New Roman" w:hAnsi="Times New Roman" w:cs="Times New Roman"/>
          <w:color w:val="000000" w:themeColor="text1"/>
          <w:sz w:val="24"/>
          <w:lang w:val="en-GB"/>
        </w:rPr>
        <w:t xml:space="preserve"> do so for IR effects</w:t>
      </w:r>
      <w:r w:rsidRPr="00837858">
        <w:rPr>
          <w:rFonts w:ascii="Times New Roman" w:hAnsi="Times New Roman" w:cs="Times New Roman"/>
          <w:color w:val="000000" w:themeColor="text1"/>
          <w:sz w:val="24"/>
          <w:lang w:val="en-GB"/>
        </w:rPr>
        <w:t xml:space="preserve">. </w:t>
      </w:r>
      <w:r w:rsidR="006A62F9" w:rsidRPr="00837858">
        <w:rPr>
          <w:rFonts w:ascii="Times New Roman" w:hAnsi="Times New Roman" w:cs="Times New Roman"/>
          <w:sz w:val="24"/>
          <w:lang w:val="en-GB"/>
        </w:rPr>
        <w:t xml:space="preserve">In short, </w:t>
      </w:r>
      <w:r w:rsidR="00232510" w:rsidRPr="00837858">
        <w:rPr>
          <w:rFonts w:ascii="Times New Roman" w:hAnsi="Times New Roman" w:cs="Times New Roman"/>
          <w:sz w:val="24"/>
          <w:lang w:val="en-GB"/>
        </w:rPr>
        <w:t xml:space="preserve">it appears that </w:t>
      </w:r>
      <w:r w:rsidR="006A62F9" w:rsidRPr="00837858">
        <w:rPr>
          <w:rFonts w:ascii="Times New Roman" w:hAnsi="Times New Roman" w:cs="Times New Roman"/>
          <w:sz w:val="24"/>
          <w:lang w:val="en-GB"/>
        </w:rPr>
        <w:t xml:space="preserve">OEC </w:t>
      </w:r>
      <w:r w:rsidRPr="00837858">
        <w:rPr>
          <w:rFonts w:ascii="Times New Roman" w:hAnsi="Times New Roman" w:cs="Times New Roman"/>
          <w:sz w:val="24"/>
          <w:lang w:val="en-GB"/>
        </w:rPr>
        <w:t xml:space="preserve">and </w:t>
      </w:r>
      <w:r w:rsidR="006A62F9" w:rsidRPr="00837858">
        <w:rPr>
          <w:rFonts w:ascii="Times New Roman" w:hAnsi="Times New Roman" w:cs="Times New Roman"/>
          <w:sz w:val="24"/>
          <w:lang w:val="en-GB"/>
        </w:rPr>
        <w:t xml:space="preserve">IR </w:t>
      </w:r>
      <w:r w:rsidRPr="00837858">
        <w:rPr>
          <w:rFonts w:ascii="Times New Roman" w:hAnsi="Times New Roman" w:cs="Times New Roman"/>
          <w:sz w:val="24"/>
          <w:lang w:val="en-GB"/>
        </w:rPr>
        <w:t xml:space="preserve">effects </w:t>
      </w:r>
      <w:r w:rsidR="006A62F9" w:rsidRPr="00837858">
        <w:rPr>
          <w:rFonts w:ascii="Times New Roman" w:hAnsi="Times New Roman" w:cs="Times New Roman"/>
          <w:sz w:val="24"/>
          <w:lang w:val="en-GB"/>
        </w:rPr>
        <w:t xml:space="preserve">can be </w:t>
      </w:r>
      <w:proofErr w:type="spellStart"/>
      <w:r w:rsidR="003974E9" w:rsidRPr="00837858">
        <w:rPr>
          <w:rFonts w:ascii="Times New Roman" w:hAnsi="Times New Roman" w:cs="Times New Roman"/>
          <w:sz w:val="24"/>
          <w:lang w:val="en-GB"/>
        </w:rPr>
        <w:t>counterconditioned</w:t>
      </w:r>
      <w:proofErr w:type="spellEnd"/>
      <w:r w:rsidRPr="00837858">
        <w:rPr>
          <w:rFonts w:ascii="Times New Roman" w:hAnsi="Times New Roman" w:cs="Times New Roman"/>
          <w:sz w:val="24"/>
          <w:lang w:val="en-GB"/>
        </w:rPr>
        <w:t xml:space="preserve"> via stimulus valence reversal</w:t>
      </w:r>
      <w:r w:rsidR="003974E9" w:rsidRPr="00837858">
        <w:rPr>
          <w:rFonts w:ascii="Times New Roman" w:hAnsi="Times New Roman" w:cs="Times New Roman"/>
          <w:sz w:val="24"/>
          <w:lang w:val="en-GB"/>
        </w:rPr>
        <w:t xml:space="preserve">. </w:t>
      </w:r>
    </w:p>
    <w:p w14:paraId="0829D27A" w14:textId="77777777" w:rsidR="00553696" w:rsidRPr="00837858" w:rsidRDefault="00553696" w:rsidP="002B15DD">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Experiment 7: Extinction vs. Counterconditioning</w:t>
      </w:r>
    </w:p>
    <w:p w14:paraId="67B737D8" w14:textId="417A3516" w:rsidR="00731194" w:rsidRPr="00837858" w:rsidRDefault="00731194" w:rsidP="0073119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attempting to explain the resistance of OEC and IR effects to extinction </w:t>
      </w:r>
      <w:r w:rsidR="00553696" w:rsidRPr="00837858">
        <w:rPr>
          <w:rFonts w:ascii="Times New Roman" w:hAnsi="Times New Roman" w:cs="Times New Roman"/>
          <w:sz w:val="24"/>
          <w:szCs w:val="24"/>
          <w:lang w:val="en-GB"/>
        </w:rPr>
        <w:t>and countercondition</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identified one possibility: many of the studies reported here </w:t>
      </w:r>
      <w:r w:rsidR="00553696" w:rsidRPr="00837858">
        <w:rPr>
          <w:rFonts w:ascii="Times New Roman" w:hAnsi="Times New Roman" w:cs="Times New Roman"/>
          <w:sz w:val="24"/>
          <w:szCs w:val="24"/>
          <w:lang w:val="en-GB"/>
        </w:rPr>
        <w:t xml:space="preserve">involved not only a ‘visible’ intersection (the outcome) but also a ‘hidden’ intersection (response location). Specifically, during training participants categorized </w:t>
      </w:r>
      <w:r w:rsidR="00267BD8" w:rsidRPr="00837858">
        <w:rPr>
          <w:rFonts w:ascii="Times New Roman" w:hAnsi="Times New Roman" w:cs="Times New Roman"/>
          <w:sz w:val="24"/>
          <w:szCs w:val="24"/>
          <w:lang w:val="en-GB"/>
        </w:rPr>
        <w:t xml:space="preserve">one of the valenced </w:t>
      </w:r>
      <w:r w:rsidR="00553696" w:rsidRPr="00837858">
        <w:rPr>
          <w:rFonts w:ascii="Times New Roman" w:hAnsi="Times New Roman" w:cs="Times New Roman"/>
          <w:sz w:val="24"/>
          <w:szCs w:val="24"/>
          <w:lang w:val="en-GB"/>
        </w:rPr>
        <w:t>source</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w:t>
      </w:r>
      <w:r w:rsidR="00267BD8" w:rsidRPr="00837858">
        <w:rPr>
          <w:rFonts w:ascii="Times New Roman" w:hAnsi="Times New Roman" w:cs="Times New Roman"/>
          <w:sz w:val="24"/>
          <w:szCs w:val="24"/>
          <w:lang w:val="en-GB"/>
        </w:rPr>
        <w:t xml:space="preserve">and a </w:t>
      </w:r>
      <w:r w:rsidR="00553696" w:rsidRPr="00837858">
        <w:rPr>
          <w:rFonts w:ascii="Times New Roman" w:hAnsi="Times New Roman" w:cs="Times New Roman"/>
          <w:sz w:val="24"/>
          <w:szCs w:val="24"/>
          <w:lang w:val="en-GB"/>
        </w:rPr>
        <w:t>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located on ‘left’ side of the keyboard (e.g. D or C). </w:t>
      </w:r>
      <w:r w:rsidR="00267BD8" w:rsidRPr="00837858">
        <w:rPr>
          <w:rFonts w:ascii="Times New Roman" w:hAnsi="Times New Roman" w:cs="Times New Roman"/>
          <w:sz w:val="24"/>
          <w:szCs w:val="24"/>
          <w:lang w:val="en-GB"/>
        </w:rPr>
        <w:t xml:space="preserve">They also </w:t>
      </w:r>
      <w:r w:rsidR="00553696" w:rsidRPr="00837858">
        <w:rPr>
          <w:rFonts w:ascii="Times New Roman" w:hAnsi="Times New Roman" w:cs="Times New Roman"/>
          <w:sz w:val="24"/>
          <w:szCs w:val="24"/>
          <w:lang w:val="en-GB"/>
        </w:rPr>
        <w:t xml:space="preserve">categorized </w:t>
      </w:r>
      <w:r w:rsidR="00267BD8" w:rsidRPr="00837858">
        <w:rPr>
          <w:rFonts w:ascii="Times New Roman" w:hAnsi="Times New Roman" w:cs="Times New Roman"/>
          <w:sz w:val="24"/>
          <w:szCs w:val="24"/>
          <w:lang w:val="en-GB"/>
        </w:rPr>
        <w:t xml:space="preserve">the other valenced </w:t>
      </w:r>
      <w:r w:rsidR="00553696" w:rsidRPr="00837858">
        <w:rPr>
          <w:rFonts w:ascii="Times New Roman" w:hAnsi="Times New Roman" w:cs="Times New Roman"/>
          <w:sz w:val="24"/>
          <w:szCs w:val="24"/>
          <w:lang w:val="en-GB"/>
        </w:rPr>
        <w:t>source and 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on the ‘right’ side of the keyboard (e.g. J or N). Thus</w:t>
      </w:r>
      <w:r w:rsidR="00CB16C6"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stimuli not only intersected in terms of a common outcome but also in terms of a common response feature (use of left or right hand). This second intersection was still present during </w:t>
      </w:r>
      <w:r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 xml:space="preserve">extinction </w:t>
      </w:r>
      <w:r w:rsidR="00F86B9C" w:rsidRPr="00837858">
        <w:rPr>
          <w:rFonts w:ascii="Times New Roman" w:hAnsi="Times New Roman" w:cs="Times New Roman"/>
          <w:sz w:val="24"/>
          <w:szCs w:val="24"/>
          <w:lang w:val="en-GB"/>
        </w:rPr>
        <w:t>phase</w:t>
      </w:r>
      <w:r w:rsidRPr="00837858">
        <w:rPr>
          <w:rFonts w:ascii="Times New Roman" w:hAnsi="Times New Roman" w:cs="Times New Roman"/>
          <w:sz w:val="24"/>
          <w:szCs w:val="24"/>
          <w:lang w:val="en-GB"/>
        </w:rPr>
        <w:t>s</w:t>
      </w:r>
      <w:r w:rsidR="00F86B9C"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e.g., in </w:t>
      </w:r>
      <w:r w:rsidR="00553696" w:rsidRPr="00837858">
        <w:rPr>
          <w:rFonts w:ascii="Times New Roman" w:hAnsi="Times New Roman" w:cs="Times New Roman"/>
          <w:sz w:val="24"/>
          <w:szCs w:val="24"/>
          <w:lang w:val="en-GB"/>
        </w:rPr>
        <w:t>Experiments 1-3</w:t>
      </w:r>
      <w:r w:rsidR="008057A6" w:rsidRPr="00837858">
        <w:rPr>
          <w:rFonts w:ascii="Times New Roman" w:hAnsi="Times New Roman" w:cs="Times New Roman"/>
          <w:sz w:val="24"/>
          <w:szCs w:val="24"/>
          <w:lang w:val="en-GB"/>
        </w:rPr>
        <w:t xml:space="preserve"> but not 4</w:t>
      </w:r>
      <w:r w:rsidR="00553696" w:rsidRPr="00837858">
        <w:rPr>
          <w:rFonts w:ascii="Times New Roman" w:hAnsi="Times New Roman" w:cs="Times New Roman"/>
          <w:sz w:val="24"/>
          <w:szCs w:val="24"/>
          <w:lang w:val="en-GB"/>
        </w:rPr>
        <w:t xml:space="preserve">) and </w:t>
      </w:r>
      <w:r w:rsidR="00F86B9C" w:rsidRPr="00837858">
        <w:rPr>
          <w:rFonts w:ascii="Times New Roman" w:hAnsi="Times New Roman" w:cs="Times New Roman"/>
          <w:sz w:val="24"/>
          <w:szCs w:val="24"/>
          <w:lang w:val="en-GB"/>
        </w:rPr>
        <w:t xml:space="preserve">partially during the </w:t>
      </w:r>
      <w:r w:rsidR="00553696" w:rsidRPr="00837858">
        <w:rPr>
          <w:rFonts w:ascii="Times New Roman" w:hAnsi="Times New Roman" w:cs="Times New Roman"/>
          <w:sz w:val="24"/>
          <w:szCs w:val="24"/>
          <w:lang w:val="en-GB"/>
        </w:rPr>
        <w:t>countercon</w:t>
      </w:r>
      <w:r w:rsidR="00F86B9C" w:rsidRPr="00837858">
        <w:rPr>
          <w:rFonts w:ascii="Times New Roman" w:hAnsi="Times New Roman" w:cs="Times New Roman"/>
          <w:sz w:val="24"/>
          <w:szCs w:val="24"/>
          <w:lang w:val="en-GB"/>
        </w:rPr>
        <w:t xml:space="preserve">ditioning phase of Experiment </w:t>
      </w:r>
      <w:r w:rsidR="00553696" w:rsidRPr="00837858">
        <w:rPr>
          <w:rFonts w:ascii="Times New Roman" w:hAnsi="Times New Roman" w:cs="Times New Roman"/>
          <w:sz w:val="24"/>
          <w:szCs w:val="24"/>
          <w:lang w:val="en-GB"/>
        </w:rPr>
        <w:t>6</w:t>
      </w:r>
      <w:r w:rsidR="00F86B9C" w:rsidRPr="00837858">
        <w:rPr>
          <w:rFonts w:ascii="Times New Roman" w:hAnsi="Times New Roman" w:cs="Times New Roman"/>
          <w:sz w:val="24"/>
          <w:szCs w:val="24"/>
          <w:lang w:val="en-GB"/>
        </w:rPr>
        <w:t xml:space="preserve"> (but not Experiment 5</w:t>
      </w:r>
      <w:r w:rsidR="00114FC6" w:rsidRPr="00837858">
        <w:rPr>
          <w:rFonts w:ascii="Times New Roman" w:hAnsi="Times New Roman" w:cs="Times New Roman"/>
          <w:sz w:val="24"/>
          <w:szCs w:val="24"/>
          <w:lang w:val="en-GB"/>
        </w:rPr>
        <w:t xml:space="preserve"> where we observed counterconditioning</w:t>
      </w:r>
      <w:r w:rsidR="00553696" w:rsidRPr="00837858">
        <w:rPr>
          <w:rFonts w:ascii="Times New Roman" w:hAnsi="Times New Roman" w:cs="Times New Roman"/>
          <w:sz w:val="24"/>
          <w:szCs w:val="24"/>
          <w:lang w:val="en-GB"/>
        </w:rPr>
        <w:t>).</w:t>
      </w:r>
      <w:r w:rsidR="0088027E" w:rsidRPr="00837858">
        <w:rPr>
          <w:rFonts w:ascii="Times New Roman" w:hAnsi="Times New Roman" w:cs="Times New Roman"/>
          <w:sz w:val="24"/>
          <w:szCs w:val="24"/>
          <w:lang w:val="en-GB"/>
        </w:rPr>
        <w:t xml:space="preserve"> Thus</w:t>
      </w:r>
      <w:r w:rsidR="00BE677E"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even when certain outcome stimuli were no longer presented, and the intersection changed, participants still used the same hands to respond to S1 and T1 (left hand) and S2 and T2 (right hand). It may be that stronger extinction and counterconditioning effects emerge when both intersections are eliminated. </w:t>
      </w:r>
      <w:r w:rsidRPr="00837858">
        <w:rPr>
          <w:rFonts w:ascii="Times New Roman" w:hAnsi="Times New Roman" w:cs="Times New Roman"/>
          <w:sz w:val="24"/>
          <w:szCs w:val="24"/>
          <w:lang w:val="en-GB"/>
        </w:rPr>
        <w:t xml:space="preserve">We examined this possibility in </w:t>
      </w:r>
      <w:r w:rsidR="00553696" w:rsidRPr="00837858">
        <w:rPr>
          <w:rFonts w:ascii="Times New Roman" w:hAnsi="Times New Roman" w:cs="Times New Roman"/>
          <w:sz w:val="24"/>
          <w:szCs w:val="24"/>
          <w:lang w:val="en-GB"/>
        </w:rPr>
        <w:t>Experiment 7</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w:t>
      </w:r>
      <w:r w:rsidR="00184A62" w:rsidRPr="00837858">
        <w:rPr>
          <w:rFonts w:ascii="Times New Roman" w:hAnsi="Times New Roman" w:cs="Times New Roman"/>
          <w:sz w:val="24"/>
          <w:szCs w:val="24"/>
          <w:lang w:val="en-GB"/>
        </w:rPr>
        <w:t xml:space="preserve">were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interested in comparing the relative effectiveness of extinction or </w:t>
      </w:r>
      <w:proofErr w:type="spellStart"/>
      <w:r w:rsidR="00184A62" w:rsidRPr="00837858">
        <w:rPr>
          <w:rFonts w:ascii="Times New Roman" w:hAnsi="Times New Roman" w:cs="Times New Roman"/>
          <w:sz w:val="24"/>
          <w:szCs w:val="24"/>
          <w:lang w:val="en-GB"/>
        </w:rPr>
        <w:t>countercondition</w:t>
      </w:r>
      <w:proofErr w:type="spellEnd"/>
      <w:r w:rsidR="00184A62" w:rsidRPr="00837858">
        <w:rPr>
          <w:rFonts w:ascii="Times New Roman" w:hAnsi="Times New Roman" w:cs="Times New Roman"/>
          <w:sz w:val="24"/>
          <w:szCs w:val="24"/>
          <w:lang w:val="en-GB"/>
        </w:rPr>
        <w:t xml:space="preserve"> in changing </w:t>
      </w:r>
      <w:r w:rsidR="003936FE" w:rsidRPr="00837858">
        <w:rPr>
          <w:rFonts w:ascii="Times New Roman" w:hAnsi="Times New Roman" w:cs="Times New Roman"/>
          <w:sz w:val="24"/>
          <w:szCs w:val="24"/>
          <w:lang w:val="en-GB"/>
        </w:rPr>
        <w:t>IR effects</w:t>
      </w:r>
      <w:r w:rsidR="00184A62" w:rsidRPr="00837858">
        <w:rPr>
          <w:rFonts w:ascii="Times New Roman" w:hAnsi="Times New Roman" w:cs="Times New Roman"/>
          <w:sz w:val="24"/>
          <w:szCs w:val="24"/>
          <w:lang w:val="en-GB"/>
        </w:rPr>
        <w:t xml:space="preserve">. We therefore recruited three groups of participants and exposed them to </w:t>
      </w:r>
      <w:r w:rsidR="00114FC6" w:rsidRPr="00837858">
        <w:rPr>
          <w:rFonts w:ascii="Times New Roman" w:hAnsi="Times New Roman" w:cs="Times New Roman"/>
          <w:sz w:val="24"/>
          <w:szCs w:val="24"/>
          <w:lang w:val="en-GB"/>
        </w:rPr>
        <w:t>either (a) only the acquisition phase</w:t>
      </w:r>
      <w:r w:rsidR="00184A62" w:rsidRPr="00837858">
        <w:rPr>
          <w:rFonts w:ascii="Times New Roman" w:hAnsi="Times New Roman" w:cs="Times New Roman"/>
          <w:sz w:val="24"/>
          <w:szCs w:val="24"/>
          <w:lang w:val="en-GB"/>
        </w:rPr>
        <w:t xml:space="preserve">, </w:t>
      </w:r>
      <w:r w:rsidR="00114FC6" w:rsidRPr="00837858">
        <w:rPr>
          <w:rFonts w:ascii="Times New Roman" w:hAnsi="Times New Roman" w:cs="Times New Roman"/>
          <w:sz w:val="24"/>
          <w:szCs w:val="24"/>
          <w:lang w:val="en-GB"/>
        </w:rPr>
        <w:t xml:space="preserve">(b) </w:t>
      </w:r>
      <w:r w:rsidR="00184A62" w:rsidRPr="00837858">
        <w:rPr>
          <w:rFonts w:ascii="Times New Roman" w:hAnsi="Times New Roman" w:cs="Times New Roman"/>
          <w:sz w:val="24"/>
          <w:szCs w:val="24"/>
          <w:lang w:val="en-GB"/>
        </w:rPr>
        <w:t xml:space="preserve">acquisition and then extinction, or </w:t>
      </w:r>
      <w:r w:rsidR="00114FC6" w:rsidRPr="00837858">
        <w:rPr>
          <w:rFonts w:ascii="Times New Roman" w:hAnsi="Times New Roman" w:cs="Times New Roman"/>
          <w:sz w:val="24"/>
          <w:szCs w:val="24"/>
          <w:lang w:val="en-GB"/>
        </w:rPr>
        <w:t xml:space="preserve">(c) acquisition </w:t>
      </w:r>
      <w:r w:rsidR="00184A62" w:rsidRPr="00837858">
        <w:rPr>
          <w:rFonts w:ascii="Times New Roman" w:hAnsi="Times New Roman" w:cs="Times New Roman"/>
          <w:sz w:val="24"/>
          <w:szCs w:val="24"/>
          <w:lang w:val="en-GB"/>
        </w:rPr>
        <w:t>and then counterconditioning.</w:t>
      </w:r>
    </w:p>
    <w:p w14:paraId="085366E9" w14:textId="77777777" w:rsidR="00EA3E5E" w:rsidRPr="00837858" w:rsidRDefault="00EA3E5E" w:rsidP="00731194">
      <w:pPr>
        <w:spacing w:line="480" w:lineRule="auto"/>
        <w:ind w:firstLine="708"/>
        <w:contextualSpacing/>
        <w:rPr>
          <w:rFonts w:ascii="Times New Roman" w:hAnsi="Times New Roman" w:cs="Times New Roman"/>
          <w:sz w:val="24"/>
          <w:szCs w:val="24"/>
          <w:lang w:val="en-GB"/>
        </w:rPr>
      </w:pPr>
    </w:p>
    <w:p w14:paraId="06D905EA" w14:textId="77777777" w:rsidR="00553696" w:rsidRPr="00837858" w:rsidRDefault="00553696" w:rsidP="002B15DD">
      <w:pPr>
        <w:spacing w:line="480" w:lineRule="auto"/>
        <w:contextualSpacing/>
        <w:jc w:val="center"/>
        <w:outlineLvl w:val="1"/>
        <w:rPr>
          <w:rFonts w:ascii="Times New Roman" w:hAnsi="Times New Roman" w:cs="Times New Roman"/>
          <w:b/>
          <w:sz w:val="24"/>
          <w:lang w:val="en-GB"/>
        </w:rPr>
      </w:pPr>
      <w:r w:rsidRPr="00837858">
        <w:rPr>
          <w:rFonts w:ascii="Times New Roman" w:hAnsi="Times New Roman" w:cs="Times New Roman"/>
          <w:b/>
          <w:sz w:val="24"/>
          <w:lang w:val="en-GB"/>
        </w:rPr>
        <w:lastRenderedPageBreak/>
        <w:t>Method</w:t>
      </w:r>
    </w:p>
    <w:p w14:paraId="11CBFEC7" w14:textId="77777777" w:rsidR="00184A62" w:rsidRPr="00837858" w:rsidRDefault="00553696" w:rsidP="00553696">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 xml:space="preserve">Participants and </w:t>
      </w:r>
      <w:r w:rsidR="00184A62" w:rsidRPr="00837858">
        <w:rPr>
          <w:rFonts w:ascii="Times New Roman" w:hAnsi="Times New Roman" w:cs="Times New Roman"/>
          <w:b/>
          <w:color w:val="000000" w:themeColor="text1"/>
          <w:sz w:val="24"/>
          <w:szCs w:val="24"/>
          <w:lang w:val="en-GB"/>
        </w:rPr>
        <w:t>D</w:t>
      </w:r>
      <w:r w:rsidRPr="00837858">
        <w:rPr>
          <w:rFonts w:ascii="Times New Roman" w:hAnsi="Times New Roman" w:cs="Times New Roman"/>
          <w:b/>
          <w:color w:val="000000" w:themeColor="text1"/>
          <w:sz w:val="24"/>
          <w:szCs w:val="24"/>
          <w:lang w:val="en-GB"/>
        </w:rPr>
        <w:t xml:space="preserve">esign </w:t>
      </w:r>
    </w:p>
    <w:p w14:paraId="4EC48779" w14:textId="747477FC"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Three hundred and eighty </w:t>
      </w:r>
      <w:r w:rsidR="00184A62" w:rsidRPr="00837858">
        <w:rPr>
          <w:rFonts w:ascii="Times New Roman" w:hAnsi="Times New Roman" w:cs="Times New Roman"/>
          <w:color w:val="000000" w:themeColor="text1"/>
          <w:sz w:val="24"/>
          <w:szCs w:val="24"/>
          <w:lang w:val="en-GB"/>
        </w:rPr>
        <w:t>six participants (222</w:t>
      </w:r>
      <w:r w:rsidRPr="00837858">
        <w:rPr>
          <w:rFonts w:ascii="Times New Roman" w:hAnsi="Times New Roman" w:cs="Times New Roman"/>
          <w:color w:val="000000" w:themeColor="text1"/>
          <w:sz w:val="24"/>
          <w:szCs w:val="24"/>
          <w:lang w:val="en-GB"/>
        </w:rPr>
        <w:t xml:space="preserve"> women, </w:t>
      </w:r>
      <w:r w:rsidRPr="00837858">
        <w:rPr>
          <w:rFonts w:ascii="Times New Roman" w:hAnsi="Times New Roman" w:cs="Times New Roman"/>
          <w:i/>
          <w:color w:val="000000" w:themeColor="text1"/>
          <w:sz w:val="24"/>
          <w:szCs w:val="24"/>
          <w:lang w:val="en-GB"/>
        </w:rPr>
        <w:t xml:space="preserve">M age </w:t>
      </w:r>
      <w:r w:rsidR="00184A62" w:rsidRPr="00837858">
        <w:rPr>
          <w:rFonts w:ascii="Times New Roman" w:hAnsi="Times New Roman" w:cs="Times New Roman"/>
          <w:color w:val="000000" w:themeColor="text1"/>
          <w:sz w:val="24"/>
          <w:szCs w:val="24"/>
          <w:lang w:val="en-GB"/>
        </w:rPr>
        <w:t>= 29.1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00184A62" w:rsidRPr="00837858">
        <w:rPr>
          <w:rFonts w:ascii="Times New Roman" w:hAnsi="Times New Roman" w:cs="Times New Roman"/>
          <w:color w:val="000000" w:themeColor="text1"/>
          <w:sz w:val="24"/>
          <w:szCs w:val="24"/>
          <w:lang w:val="en-GB"/>
        </w:rPr>
        <w:t>= 5.8</w:t>
      </w:r>
      <w:r w:rsidRPr="00837858">
        <w:rPr>
          <w:rFonts w:ascii="Times New Roman" w:hAnsi="Times New Roman" w:cs="Times New Roman"/>
          <w:color w:val="000000" w:themeColor="text1"/>
          <w:sz w:val="24"/>
          <w:szCs w:val="24"/>
          <w:lang w:val="en-GB"/>
        </w:rPr>
        <w:t>) took part in an online experiment via Prolific Academic in exc</w:t>
      </w:r>
      <w:r w:rsidR="00F77501" w:rsidRPr="00837858">
        <w:rPr>
          <w:rFonts w:ascii="Times New Roman" w:hAnsi="Times New Roman" w:cs="Times New Roman"/>
          <w:color w:val="000000" w:themeColor="text1"/>
          <w:sz w:val="24"/>
          <w:szCs w:val="24"/>
          <w:lang w:val="en-GB"/>
        </w:rPr>
        <w:t>hange for a monetary reward</w:t>
      </w:r>
      <w:r w:rsidRPr="00837858">
        <w:rPr>
          <w:rFonts w:ascii="Times New Roman" w:hAnsi="Times New Roman" w:cs="Times New Roman"/>
          <w:color w:val="000000" w:themeColor="text1"/>
          <w:sz w:val="24"/>
          <w:szCs w:val="24"/>
          <w:lang w:val="en-GB"/>
        </w:rPr>
        <w:t xml:space="preserve">. </w:t>
      </w:r>
    </w:p>
    <w:p w14:paraId="255573AE" w14:textId="77777777" w:rsidR="00184A62" w:rsidRPr="00837858" w:rsidRDefault="00553696" w:rsidP="00184A6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Procedure</w:t>
      </w:r>
      <w:r w:rsidRPr="00837858">
        <w:rPr>
          <w:rFonts w:ascii="Times New Roman" w:hAnsi="Times New Roman" w:cs="Times New Roman"/>
          <w:color w:val="000000" w:themeColor="text1"/>
          <w:sz w:val="24"/>
          <w:szCs w:val="24"/>
          <w:lang w:val="en-GB"/>
        </w:rPr>
        <w:t xml:space="preserve"> </w:t>
      </w:r>
    </w:p>
    <w:p w14:paraId="648DFFE7" w14:textId="28D11D38"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Participants completed an acquisition phase, and either proceeded to the evaluative measures (acquisition-only) or first completed an extinction or counterconditioning task.</w:t>
      </w:r>
    </w:p>
    <w:p w14:paraId="60052820" w14:textId="77777777" w:rsidR="00184A62" w:rsidRPr="00837858" w:rsidRDefault="00553696" w:rsidP="00184A62">
      <w:pPr>
        <w:spacing w:after="0"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color w:val="000000" w:themeColor="text1"/>
          <w:sz w:val="24"/>
          <w:lang w:val="en-GB"/>
        </w:rPr>
        <w:t xml:space="preserve"> </w:t>
      </w:r>
    </w:p>
    <w:p w14:paraId="369F1DAE" w14:textId="1B19E519" w:rsidR="00553696" w:rsidRPr="00837858" w:rsidRDefault="00553696" w:rsidP="00184A62">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lang w:val="en-GB"/>
        </w:rPr>
        <w:t xml:space="preserve">The structure of the acquisition phase was similar to that administered in Experiments 1-6 with </w:t>
      </w:r>
      <w:r w:rsidR="00F77501" w:rsidRPr="00837858">
        <w:rPr>
          <w:rFonts w:ascii="Times New Roman" w:hAnsi="Times New Roman" w:cs="Times New Roman"/>
          <w:color w:val="000000" w:themeColor="text1"/>
          <w:sz w:val="24"/>
          <w:lang w:val="en-GB"/>
        </w:rPr>
        <w:t xml:space="preserve">two </w:t>
      </w:r>
      <w:r w:rsidRPr="00837858">
        <w:rPr>
          <w:rFonts w:ascii="Times New Roman" w:hAnsi="Times New Roman" w:cs="Times New Roman"/>
          <w:color w:val="000000" w:themeColor="text1"/>
          <w:sz w:val="24"/>
          <w:lang w:val="en-GB"/>
        </w:rPr>
        <w:t>exception</w:t>
      </w:r>
      <w:r w:rsidR="00F77501" w:rsidRPr="00837858">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participants now emitted a response using a mouse rather than keyboard</w:t>
      </w:r>
      <w:r w:rsidR="00F77501" w:rsidRPr="00837858">
        <w:rPr>
          <w:rFonts w:ascii="Times New Roman" w:hAnsi="Times New Roman" w:cs="Times New Roman"/>
          <w:color w:val="000000" w:themeColor="text1"/>
          <w:sz w:val="24"/>
          <w:lang w:val="en-GB"/>
        </w:rPr>
        <w:t xml:space="preserve"> and the location of the responses varied randomly across trials (</w:t>
      </w:r>
      <w:r w:rsidR="00F77501" w:rsidRPr="00837858">
        <w:rPr>
          <w:rFonts w:ascii="Times New Roman" w:hAnsi="Times New Roman" w:cs="Times New Roman"/>
          <w:sz w:val="24"/>
          <w:szCs w:val="24"/>
          <w:lang w:val="en-GB"/>
        </w:rPr>
        <w:t>thereby ensuring no common response location could emerge</w:t>
      </w:r>
      <w:r w:rsidR="00F77501"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The four response options (D, C, J, and N) were printed onscreen </w:t>
      </w:r>
      <w:r w:rsidRPr="00837858">
        <w:rPr>
          <w:rFonts w:ascii="Times New Roman" w:hAnsi="Times New Roman" w:cs="Times New Roman"/>
          <w:sz w:val="24"/>
          <w:szCs w:val="24"/>
          <w:lang w:val="en-GB"/>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block. </w:t>
      </w:r>
    </w:p>
    <w:p w14:paraId="4935158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1142711C" w14:textId="50F92C11"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extinction phase was used as in Experiment 3 with three exceptions: we changed the nature of responding (mouse instead of key-press), randomized the location of response options across trials, and </w:t>
      </w:r>
      <w:r w:rsidR="00C23767" w:rsidRPr="00837858">
        <w:rPr>
          <w:rFonts w:ascii="Times New Roman" w:hAnsi="Times New Roman" w:cs="Times New Roman"/>
          <w:sz w:val="24"/>
          <w:szCs w:val="24"/>
          <w:lang w:val="en-GB"/>
        </w:rPr>
        <w:t>provided a fifth block of trials in situations where they emitted less than 80% correct responses during the fourth block.</w:t>
      </w:r>
    </w:p>
    <w:p w14:paraId="588DAF8B"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Counterconditioning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3CF9EAEE" w14:textId="4D5278F1"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counterconditioning phase was used as in Experiment 6 with two exceptions: we changed the nature of responding (mouse instead of key-press), randomized the location of </w:t>
      </w:r>
      <w:r w:rsidRPr="00837858">
        <w:rPr>
          <w:rFonts w:ascii="Times New Roman" w:hAnsi="Times New Roman" w:cs="Times New Roman"/>
          <w:color w:val="000000" w:themeColor="text1"/>
          <w:sz w:val="24"/>
          <w:lang w:val="en-GB"/>
        </w:rPr>
        <w:lastRenderedPageBreak/>
        <w:t xml:space="preserve">response options across trials, </w:t>
      </w:r>
      <w:r w:rsidR="00C23767" w:rsidRPr="00837858">
        <w:rPr>
          <w:rFonts w:ascii="Times New Roman" w:hAnsi="Times New Roman" w:cs="Times New Roman"/>
          <w:color w:val="000000" w:themeColor="text1"/>
          <w:sz w:val="24"/>
          <w:lang w:val="en-GB"/>
        </w:rPr>
        <w:t xml:space="preserve">and </w:t>
      </w:r>
      <w:r w:rsidR="00C23767" w:rsidRPr="00837858">
        <w:rPr>
          <w:rFonts w:ascii="Times New Roman" w:hAnsi="Times New Roman" w:cs="Times New Roman"/>
          <w:sz w:val="24"/>
          <w:szCs w:val="24"/>
          <w:lang w:val="en-GB"/>
        </w:rPr>
        <w:t>provided a fifth block of trials in situations where they emitted less than 80% correct responses during the fourth block</w:t>
      </w:r>
      <w:r w:rsidRPr="00837858">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Once again this counterconditioning phase was expected to </w:t>
      </w:r>
      <w:proofErr w:type="spellStart"/>
      <w:r w:rsidR="003936FE" w:rsidRPr="00837858">
        <w:rPr>
          <w:rFonts w:ascii="Times New Roman" w:hAnsi="Times New Roman" w:cs="Times New Roman"/>
          <w:color w:val="000000" w:themeColor="text1"/>
          <w:sz w:val="24"/>
          <w:lang w:val="en-GB"/>
        </w:rPr>
        <w:t>countercondition</w:t>
      </w:r>
      <w:proofErr w:type="spellEnd"/>
      <w:r w:rsidR="003936FE" w:rsidRPr="00837858">
        <w:rPr>
          <w:rFonts w:ascii="Times New Roman" w:hAnsi="Times New Roman" w:cs="Times New Roman"/>
          <w:color w:val="000000" w:themeColor="text1"/>
          <w:sz w:val="24"/>
          <w:lang w:val="en-GB"/>
        </w:rPr>
        <w:t xml:space="preserve"> IR effects and boost OEC effects.</w:t>
      </w:r>
    </w:p>
    <w:p w14:paraId="770CF41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Exploratory </w:t>
      </w:r>
      <w:r w:rsidR="00184A62" w:rsidRPr="00837858">
        <w:rPr>
          <w:rFonts w:ascii="Times New Roman" w:hAnsi="Times New Roman" w:cs="Times New Roman"/>
          <w:b/>
          <w:i/>
          <w:color w:val="000000" w:themeColor="text1"/>
          <w:sz w:val="24"/>
          <w:lang w:val="en-GB"/>
        </w:rPr>
        <w:t>Q</w:t>
      </w:r>
      <w:r w:rsidRPr="00837858">
        <w:rPr>
          <w:rFonts w:ascii="Times New Roman" w:hAnsi="Times New Roman" w:cs="Times New Roman"/>
          <w:b/>
          <w:i/>
          <w:color w:val="000000" w:themeColor="text1"/>
          <w:sz w:val="24"/>
          <w:lang w:val="en-GB"/>
        </w:rPr>
        <w:t>uestions</w:t>
      </w:r>
      <w:r w:rsidRPr="00837858">
        <w:rPr>
          <w:rFonts w:ascii="Times New Roman" w:hAnsi="Times New Roman" w:cs="Times New Roman"/>
          <w:i/>
          <w:color w:val="000000" w:themeColor="text1"/>
          <w:sz w:val="24"/>
          <w:lang w:val="en-GB"/>
        </w:rPr>
        <w:t xml:space="preserve"> </w:t>
      </w:r>
    </w:p>
    <w:p w14:paraId="5AB6894C" w14:textId="0D074921" w:rsidR="00553696" w:rsidRPr="00837858" w:rsidRDefault="00F77501" w:rsidP="00184A62">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Along with </w:t>
      </w:r>
      <w:r w:rsidR="00553696" w:rsidRPr="00837858">
        <w:rPr>
          <w:rFonts w:ascii="Times New Roman" w:hAnsi="Times New Roman" w:cs="Times New Roman"/>
          <w:color w:val="000000" w:themeColor="text1"/>
          <w:sz w:val="24"/>
          <w:lang w:val="en-GB"/>
        </w:rPr>
        <w:t>the other questions we also included a matching to sample (MTS) procedure. This task was included for exploratory purposes</w:t>
      </w:r>
      <w:r w:rsidR="00DB43AF" w:rsidRPr="00837858">
        <w:rPr>
          <w:rFonts w:ascii="Times New Roman" w:hAnsi="Times New Roman" w:cs="Times New Roman"/>
          <w:color w:val="000000" w:themeColor="text1"/>
          <w:sz w:val="24"/>
          <w:lang w:val="en-GB"/>
        </w:rPr>
        <w:t>, delivered at the very end of the experiment,</w:t>
      </w:r>
      <w:r w:rsidRPr="00837858">
        <w:rPr>
          <w:rFonts w:ascii="Times New Roman" w:hAnsi="Times New Roman" w:cs="Times New Roman"/>
          <w:color w:val="000000" w:themeColor="text1"/>
          <w:sz w:val="24"/>
          <w:lang w:val="en-GB"/>
        </w:rPr>
        <w:t xml:space="preserve"> and will not be discussed further</w:t>
      </w:r>
      <w:r w:rsidR="00553696" w:rsidRPr="00837858">
        <w:rPr>
          <w:rFonts w:ascii="Times New Roman" w:hAnsi="Times New Roman" w:cs="Times New Roman"/>
          <w:color w:val="000000" w:themeColor="text1"/>
          <w:sz w:val="24"/>
          <w:lang w:val="en-GB"/>
        </w:rPr>
        <w:t xml:space="preserve">. </w:t>
      </w:r>
    </w:p>
    <w:p w14:paraId="27BE0479" w14:textId="52292A4C" w:rsidR="00553696" w:rsidRPr="00837858" w:rsidRDefault="00553696" w:rsidP="00184A62">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3F6AE163" w14:textId="77777777" w:rsidR="00184A62" w:rsidRPr="00837858" w:rsidRDefault="00184A62" w:rsidP="00184A62">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00553696" w:rsidRPr="00837858">
        <w:rPr>
          <w:rFonts w:ascii="Times New Roman" w:hAnsi="Times New Roman" w:cs="Times New Roman"/>
          <w:sz w:val="24"/>
          <w:szCs w:val="24"/>
          <w:lang w:val="en-GB"/>
        </w:rPr>
        <w:t xml:space="preserve"> </w:t>
      </w:r>
    </w:p>
    <w:p w14:paraId="3FBE63F5" w14:textId="731620EF"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184A62" w:rsidRPr="00837858">
        <w:rPr>
          <w:rFonts w:ascii="Times New Roman" w:hAnsi="Times New Roman" w:cs="Times New Roman"/>
          <w:sz w:val="24"/>
          <w:szCs w:val="24"/>
          <w:lang w:val="en-GB"/>
        </w:rPr>
        <w:t xml:space="preserve">or </w:t>
      </w:r>
      <w:r w:rsidRPr="00837858">
        <w:rPr>
          <w:rFonts w:ascii="Times New Roman" w:eastAsia="Times New Roman" w:hAnsi="Times New Roman" w:cs="Times New Roman"/>
          <w:color w:val="000000" w:themeColor="text1"/>
          <w:sz w:val="24"/>
          <w:szCs w:val="24"/>
          <w:lang w:val="en-GB" w:eastAsia="it-IT"/>
        </w:rPr>
        <w:t xml:space="preserve">who had </w:t>
      </w:r>
      <w:r w:rsidR="00184A62"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IAT error </w:t>
      </w:r>
      <w:r w:rsidR="00184A62"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were excluded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w:t>
      </w:r>
      <w:r w:rsidR="00184A62" w:rsidRPr="00837858">
        <w:rPr>
          <w:rFonts w:ascii="Times New Roman" w:hAnsi="Times New Roman" w:cs="Times New Roman"/>
          <w:sz w:val="24"/>
          <w:szCs w:val="24"/>
          <w:lang w:val="en-GB"/>
        </w:rPr>
        <w:t xml:space="preserve"> 73</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This led to a final sample of 313 participants.</w:t>
      </w:r>
      <w:r w:rsidRPr="00837858">
        <w:rPr>
          <w:rFonts w:ascii="Times New Roman" w:hAnsi="Times New Roman" w:cs="Times New Roman"/>
          <w:sz w:val="24"/>
          <w:szCs w:val="24"/>
          <w:lang w:val="en-GB"/>
        </w:rPr>
        <w:tab/>
      </w:r>
    </w:p>
    <w:p w14:paraId="32FA65A3" w14:textId="2FB0156D" w:rsidR="00184A62" w:rsidRPr="00837858" w:rsidRDefault="00184A62" w:rsidP="00184A62">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3FA5F7E5" w14:textId="0E8B0964" w:rsidR="00184A62" w:rsidRPr="00837858" w:rsidRDefault="00AB4BAA"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W</w:t>
      </w:r>
      <w:r w:rsidR="00184A62" w:rsidRPr="00837858">
        <w:rPr>
          <w:rFonts w:ascii="Times New Roman" w:hAnsi="Times New Roman" w:cs="Times New Roman"/>
          <w:sz w:val="24"/>
          <w:szCs w:val="24"/>
          <w:lang w:val="en-GB"/>
        </w:rPr>
        <w:t xml:space="preserve">e were interested in four questions. First, did participants demonstrate evidence of learning during the acquisition and intervention phases? Second, did they demonstrate evidence of </w:t>
      </w:r>
      <w:r w:rsidR="00184A62" w:rsidRPr="00837858">
        <w:rPr>
          <w:rFonts w:ascii="Times New Roman" w:hAnsi="Times New Roman" w:cs="Times New Roman"/>
          <w:i/>
          <w:sz w:val="24"/>
          <w:szCs w:val="24"/>
          <w:lang w:val="en-GB"/>
        </w:rPr>
        <w:t>evaluative</w:t>
      </w:r>
      <w:r w:rsidR="00184A62" w:rsidRPr="00837858">
        <w:rPr>
          <w:rFonts w:ascii="Times New Roman" w:hAnsi="Times New Roman" w:cs="Times New Roman"/>
          <w:sz w:val="24"/>
          <w:szCs w:val="24"/>
          <w:lang w:val="en-GB"/>
        </w:rPr>
        <w:t xml:space="preserve"> learning? Third, did the extinction and/or counterconditioning procedures undermine newly established evaluations? </w:t>
      </w:r>
      <w:r w:rsidRPr="00837858">
        <w:rPr>
          <w:rFonts w:ascii="Times New Roman" w:hAnsi="Times New Roman" w:cs="Times New Roman"/>
          <w:sz w:val="24"/>
          <w:szCs w:val="24"/>
          <w:lang w:val="en-GB"/>
        </w:rPr>
        <w:t>Fourth</w:t>
      </w:r>
      <w:r w:rsidR="00184A62" w:rsidRPr="00837858">
        <w:rPr>
          <w:rFonts w:ascii="Times New Roman" w:hAnsi="Times New Roman" w:cs="Times New Roman"/>
          <w:sz w:val="24"/>
          <w:szCs w:val="24"/>
          <w:lang w:val="en-GB"/>
        </w:rPr>
        <w:t>, was counterconditioning or extinction more effective i</w:t>
      </w:r>
      <w:r w:rsidR="005975BE" w:rsidRPr="00837858">
        <w:rPr>
          <w:rFonts w:ascii="Times New Roman" w:hAnsi="Times New Roman" w:cs="Times New Roman"/>
          <w:sz w:val="24"/>
          <w:szCs w:val="24"/>
          <w:lang w:val="en-GB"/>
        </w:rPr>
        <w:t>n doing so?</w:t>
      </w:r>
    </w:p>
    <w:p w14:paraId="5D23E3C8" w14:textId="20F7A874"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A96718"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 xml:space="preserve">Did Participants Perform During the Acquisition &amp; </w:t>
      </w:r>
      <w:r w:rsidR="00A96718" w:rsidRPr="00837858">
        <w:rPr>
          <w:rFonts w:ascii="Times New Roman" w:hAnsi="Times New Roman" w:cs="Times New Roman"/>
          <w:b/>
          <w:i/>
          <w:sz w:val="24"/>
          <w:szCs w:val="24"/>
          <w:lang w:val="en-GB"/>
        </w:rPr>
        <w:t xml:space="preserve">Intervention </w:t>
      </w:r>
      <w:r w:rsidRPr="00837858">
        <w:rPr>
          <w:rFonts w:ascii="Times New Roman" w:hAnsi="Times New Roman" w:cs="Times New Roman"/>
          <w:b/>
          <w:i/>
          <w:sz w:val="24"/>
          <w:szCs w:val="24"/>
          <w:lang w:val="en-GB"/>
        </w:rPr>
        <w:t>Phases?</w:t>
      </w:r>
    </w:p>
    <w:p w14:paraId="44E65675" w14:textId="27901C56" w:rsidR="00184A62" w:rsidRPr="00837858" w:rsidRDefault="00467181"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184A62"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M</w:t>
      </w:r>
      <w:r w:rsidR="005975BE" w:rsidRPr="00837858">
        <w:rPr>
          <w:rFonts w:ascii="Times New Roman" w:hAnsi="Times New Roman" w:cs="Times New Roman"/>
          <w:sz w:val="24"/>
          <w:szCs w:val="24"/>
          <w:lang w:val="en-GB"/>
        </w:rPr>
        <w:t xml:space="preserve">ost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met the criterion </w:t>
      </w:r>
      <w:r w:rsidRPr="00837858">
        <w:rPr>
          <w:rFonts w:ascii="Times New Roman" w:hAnsi="Times New Roman" w:cs="Times New Roman"/>
          <w:sz w:val="24"/>
          <w:szCs w:val="24"/>
          <w:lang w:val="en-GB"/>
        </w:rPr>
        <w:t xml:space="preserve">needed </w:t>
      </w:r>
      <w:r w:rsidR="00184A62" w:rsidRPr="00837858">
        <w:rPr>
          <w:rFonts w:ascii="Times New Roman" w:hAnsi="Times New Roman" w:cs="Times New Roman"/>
          <w:sz w:val="24"/>
          <w:szCs w:val="24"/>
          <w:lang w:val="en-GB"/>
        </w:rPr>
        <w:t xml:space="preserve">to be labelled as having “passed” a given phase of the learning task (see Table 2). </w:t>
      </w:r>
    </w:p>
    <w:p w14:paraId="538FA86F" w14:textId="77777777" w:rsidR="00184A62" w:rsidRPr="00837858" w:rsidRDefault="00184A62" w:rsidP="00184A62">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6A8BAA34" w14:textId="707A2BFB" w:rsidR="00A96718" w:rsidRPr="00837858" w:rsidRDefault="00184A62" w:rsidP="005975B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xml:space="preserve">. OEC effects emerged </w:t>
      </w:r>
      <w:r w:rsidR="005975BE" w:rsidRPr="00837858">
        <w:rPr>
          <w:rFonts w:ascii="Times New Roman" w:hAnsi="Times New Roman" w:cs="Times New Roman"/>
          <w:sz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O1 </w:t>
      </w:r>
      <w:r w:rsidR="005975BE" w:rsidRPr="00837858">
        <w:rPr>
          <w:rFonts w:ascii="Times New Roman" w:hAnsi="Times New Roman" w:cs="Times New Roman"/>
          <w:sz w:val="24"/>
          <w:lang w:val="en-GB"/>
        </w:rPr>
        <w:t>and disliking</w:t>
      </w:r>
      <w:r w:rsidRPr="00837858">
        <w:rPr>
          <w:rFonts w:ascii="Times New Roman" w:hAnsi="Times New Roman" w:cs="Times New Roman"/>
          <w:sz w:val="24"/>
          <w:lang w:val="en-GB"/>
        </w:rPr>
        <w:t xml:space="preserve"> O2:</w:t>
      </w:r>
      <w:r w:rsidRPr="00837858">
        <w:rPr>
          <w:lang w:val="en-GB"/>
        </w:rPr>
        <w:t xml:space="preserve"> </w:t>
      </w:r>
      <w:r w:rsidR="005975BE" w:rsidRPr="00837858">
        <w:rPr>
          <w:rFonts w:ascii="Times New Roman" w:hAnsi="Times New Roman" w:cs="Times New Roman"/>
          <w:i/>
          <w:sz w:val="24"/>
          <w:szCs w:val="24"/>
          <w:lang w:val="en-GB"/>
        </w:rPr>
        <w:t>t</w:t>
      </w:r>
      <w:r w:rsidR="005975BE" w:rsidRPr="00837858">
        <w:rPr>
          <w:rFonts w:ascii="Times New Roman" w:hAnsi="Times New Roman" w:cs="Times New Roman"/>
          <w:sz w:val="24"/>
          <w:szCs w:val="24"/>
          <w:lang w:val="en-GB"/>
        </w:rPr>
        <w:t xml:space="preserve">(98.77) = 5.43, </w:t>
      </w:r>
      <w:r w:rsidR="005975BE" w:rsidRPr="00837858">
        <w:rPr>
          <w:rFonts w:ascii="Times New Roman" w:hAnsi="Times New Roman" w:cs="Times New Roman"/>
          <w:i/>
          <w:sz w:val="24"/>
          <w:szCs w:val="24"/>
          <w:lang w:val="en-GB"/>
        </w:rPr>
        <w:t>p</w:t>
      </w:r>
      <w:r w:rsidR="005975BE" w:rsidRPr="00837858">
        <w:rPr>
          <w:rFonts w:ascii="Times New Roman" w:hAnsi="Times New Roman" w:cs="Times New Roman"/>
          <w:sz w:val="24"/>
          <w:szCs w:val="24"/>
          <w:lang w:val="en-GB"/>
        </w:rPr>
        <w:t xml:space="preserve"> &lt; .0001, </w:t>
      </w:r>
      <w:r w:rsidR="005975BE" w:rsidRPr="00837858">
        <w:rPr>
          <w:rFonts w:ascii="Times New Roman" w:hAnsi="Times New Roman" w:cs="Times New Roman"/>
          <w:i/>
          <w:sz w:val="24"/>
          <w:szCs w:val="24"/>
          <w:lang w:val="en-GB"/>
        </w:rPr>
        <w:t>d</w:t>
      </w:r>
      <w:r w:rsidR="005975BE" w:rsidRPr="00837858">
        <w:rPr>
          <w:rFonts w:ascii="Times New Roman" w:hAnsi="Times New Roman" w:cs="Times New Roman"/>
          <w:sz w:val="24"/>
          <w:szCs w:val="24"/>
          <w:lang w:val="en-GB"/>
        </w:rPr>
        <w:t xml:space="preserve"> = 1.06, 95% CI [0.65, 1.48], </w:t>
      </w:r>
      <w:r w:rsidR="005975BE" w:rsidRPr="00837858">
        <w:rPr>
          <w:rFonts w:ascii="Times New Roman" w:hAnsi="Times New Roman" w:cs="Times New Roman"/>
          <w:sz w:val="24"/>
          <w:szCs w:val="24"/>
          <w:lang w:val="en-GB"/>
        </w:rPr>
        <w:lastRenderedPageBreak/>
        <w:t>BF</w:t>
      </w:r>
      <w:r w:rsidR="005975BE" w:rsidRPr="00837858">
        <w:rPr>
          <w:rFonts w:ascii="Times New Roman" w:hAnsi="Times New Roman" w:cs="Times New Roman"/>
          <w:sz w:val="24"/>
          <w:szCs w:val="24"/>
          <w:vertAlign w:val="subscript"/>
          <w:lang w:val="en-GB"/>
        </w:rPr>
        <w:t>10</w:t>
      </w:r>
      <w:r w:rsidR="005975BE" w:rsidRPr="00837858">
        <w:rPr>
          <w:rFonts w:ascii="Times New Roman" w:hAnsi="Times New Roman" w:cs="Times New Roman"/>
          <w:sz w:val="24"/>
          <w:szCs w:val="24"/>
          <w:lang w:val="en-GB"/>
        </w:rPr>
        <w:t xml:space="preserve"> = 33252.</w:t>
      </w:r>
      <w:r w:rsidR="00A96718" w:rsidRPr="00837858">
        <w:rPr>
          <w:rFonts w:ascii="Times New Roman" w:hAnsi="Times New Roman" w:cs="Times New Roman"/>
          <w:sz w:val="24"/>
          <w:szCs w:val="24"/>
          <w:lang w:val="en-GB"/>
        </w:rPr>
        <w:t xml:space="preserve"> Behavioral intentions also </w:t>
      </w:r>
      <w:proofErr w:type="spellStart"/>
      <w:r w:rsidR="00A96718" w:rsidRPr="00837858">
        <w:rPr>
          <w:rFonts w:ascii="Times New Roman" w:hAnsi="Times New Roman" w:cs="Times New Roman"/>
          <w:sz w:val="24"/>
          <w:szCs w:val="24"/>
          <w:lang w:val="en-GB"/>
        </w:rPr>
        <w:t>favored</w:t>
      </w:r>
      <w:proofErr w:type="spellEnd"/>
      <w:r w:rsidR="00A96718" w:rsidRPr="00837858">
        <w:rPr>
          <w:rFonts w:ascii="Times New Roman" w:hAnsi="Times New Roman" w:cs="Times New Roman"/>
          <w:sz w:val="24"/>
          <w:szCs w:val="24"/>
          <w:lang w:val="en-GB"/>
        </w:rPr>
        <w:t xml:space="preserve"> O1 over O2, OR = 7.56, 95% CI [2.26, 25.22], </w:t>
      </w:r>
      <w:r w:rsidR="00A96718" w:rsidRPr="00837858">
        <w:rPr>
          <w:rFonts w:ascii="Times New Roman" w:hAnsi="Times New Roman" w:cs="Times New Roman"/>
          <w:i/>
          <w:sz w:val="24"/>
          <w:szCs w:val="24"/>
          <w:lang w:val="en-GB"/>
        </w:rPr>
        <w:t>p</w:t>
      </w:r>
      <w:r w:rsidR="00A96718" w:rsidRPr="00837858">
        <w:rPr>
          <w:rFonts w:ascii="Times New Roman" w:hAnsi="Times New Roman" w:cs="Times New Roman"/>
          <w:sz w:val="24"/>
          <w:szCs w:val="24"/>
          <w:lang w:val="en-GB"/>
        </w:rPr>
        <w:t xml:space="preserve"> &lt; .001.</w:t>
      </w:r>
    </w:p>
    <w:p w14:paraId="02C17D39" w14:textId="1F58DC03" w:rsidR="00B74D38" w:rsidRPr="00837858" w:rsidRDefault="00184A62" w:rsidP="00B74D38">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IR effects emerged </w:t>
      </w:r>
      <w:r w:rsidR="005975BE" w:rsidRPr="00837858">
        <w:rPr>
          <w:rFonts w:ascii="Times New Roman" w:hAnsi="Times New Roman" w:cs="Times New Roman"/>
          <w:sz w:val="24"/>
          <w:szCs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T1 and dis</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T2:</w:t>
      </w:r>
      <w:r w:rsidRPr="00837858">
        <w:rPr>
          <w:lang w:val="en-GB"/>
        </w:rPr>
        <w:t xml:space="preserve"> </w:t>
      </w:r>
      <w:r w:rsidR="003936FE" w:rsidRPr="00837858">
        <w:rPr>
          <w:rFonts w:ascii="Times New Roman" w:hAnsi="Times New Roman" w:cs="Times New Roman"/>
          <w:i/>
          <w:sz w:val="24"/>
          <w:lang w:val="en-GB"/>
        </w:rPr>
        <w:t>t</w:t>
      </w:r>
      <w:r w:rsidR="003936FE" w:rsidRPr="00837858">
        <w:rPr>
          <w:rFonts w:ascii="Times New Roman" w:hAnsi="Times New Roman" w:cs="Times New Roman"/>
          <w:sz w:val="24"/>
          <w:lang w:val="en-GB"/>
        </w:rPr>
        <w:t xml:space="preserve">(98.37) = 2.24, </w:t>
      </w:r>
      <w:r w:rsidR="003936FE" w:rsidRPr="00837858">
        <w:rPr>
          <w:rFonts w:ascii="Times New Roman" w:hAnsi="Times New Roman" w:cs="Times New Roman"/>
          <w:i/>
          <w:sz w:val="24"/>
          <w:lang w:val="en-GB"/>
        </w:rPr>
        <w:t>p</w:t>
      </w:r>
      <w:r w:rsidR="003936FE" w:rsidRPr="00837858">
        <w:rPr>
          <w:rFonts w:ascii="Times New Roman" w:hAnsi="Times New Roman" w:cs="Times New Roman"/>
          <w:sz w:val="24"/>
          <w:lang w:val="en-GB"/>
        </w:rPr>
        <w:t xml:space="preserve"> = .028, </w:t>
      </w:r>
      <w:r w:rsidR="003936FE" w:rsidRPr="00837858">
        <w:rPr>
          <w:rFonts w:ascii="Times New Roman" w:hAnsi="Times New Roman" w:cs="Times New Roman"/>
          <w:i/>
          <w:sz w:val="24"/>
          <w:lang w:val="en-GB"/>
        </w:rPr>
        <w:t>d</w:t>
      </w:r>
      <w:r w:rsidR="003936FE" w:rsidRPr="00837858">
        <w:rPr>
          <w:rFonts w:ascii="Times New Roman" w:hAnsi="Times New Roman" w:cs="Times New Roman"/>
          <w:sz w:val="24"/>
          <w:lang w:val="en-GB"/>
        </w:rPr>
        <w:t xml:space="preserve"> = 0.44, 95% CI [0.05, 0.83], BF</w:t>
      </w:r>
      <w:r w:rsidR="003936FE" w:rsidRPr="00837858">
        <w:rPr>
          <w:rFonts w:ascii="Times New Roman" w:hAnsi="Times New Roman" w:cs="Times New Roman"/>
          <w:sz w:val="24"/>
          <w:vertAlign w:val="subscript"/>
          <w:lang w:val="en-GB"/>
        </w:rPr>
        <w:t>10</w:t>
      </w:r>
      <w:r w:rsidR="003936FE" w:rsidRPr="00837858">
        <w:rPr>
          <w:rFonts w:ascii="Times New Roman" w:hAnsi="Times New Roman" w:cs="Times New Roman"/>
          <w:sz w:val="24"/>
          <w:lang w:val="en-GB"/>
        </w:rPr>
        <w:t xml:space="preserve"> = 1.9.</w:t>
      </w:r>
      <w:r w:rsidR="00B74D38"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 xml:space="preserve">IAT scores also demonstrated evidence </w:t>
      </w:r>
      <w:r w:rsidR="00B74D38"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a relative preference for T1 over T2</w:t>
      </w:r>
      <w:r w:rsidR="00B74D38" w:rsidRPr="00837858">
        <w:rPr>
          <w:rFonts w:ascii="Times New Roman" w:hAnsi="Times New Roman" w:cs="Times New Roman"/>
          <w:sz w:val="24"/>
          <w:szCs w:val="24"/>
          <w:lang w:val="en-GB"/>
        </w:rPr>
        <w:t xml:space="preserve">, </w:t>
      </w:r>
      <w:r w:rsidR="00B74D38" w:rsidRPr="00837858">
        <w:rPr>
          <w:rFonts w:ascii="Times New Roman" w:hAnsi="Times New Roman" w:cs="Times New Roman"/>
          <w:i/>
          <w:sz w:val="24"/>
          <w:lang w:val="en-GB"/>
        </w:rPr>
        <w:t>t</w:t>
      </w:r>
      <w:r w:rsidR="00B74D38" w:rsidRPr="00837858">
        <w:rPr>
          <w:rFonts w:ascii="Times New Roman" w:hAnsi="Times New Roman" w:cs="Times New Roman"/>
          <w:sz w:val="24"/>
          <w:lang w:val="en-GB"/>
        </w:rPr>
        <w:t xml:space="preserve">(101.79) = 3.92, </w:t>
      </w:r>
      <w:r w:rsidR="00B74D38" w:rsidRPr="00837858">
        <w:rPr>
          <w:rFonts w:ascii="Times New Roman" w:hAnsi="Times New Roman" w:cs="Times New Roman"/>
          <w:i/>
          <w:sz w:val="24"/>
          <w:lang w:val="en-GB"/>
        </w:rPr>
        <w:t>p</w:t>
      </w:r>
      <w:r w:rsidR="00B74D38" w:rsidRPr="00837858">
        <w:rPr>
          <w:rFonts w:ascii="Times New Roman" w:hAnsi="Times New Roman" w:cs="Times New Roman"/>
          <w:sz w:val="24"/>
          <w:lang w:val="en-GB"/>
        </w:rPr>
        <w:t xml:space="preserve"> &lt; .001, </w:t>
      </w:r>
      <w:r w:rsidR="00B74D38" w:rsidRPr="00837858">
        <w:rPr>
          <w:rFonts w:ascii="Times New Roman" w:hAnsi="Times New Roman" w:cs="Times New Roman"/>
          <w:i/>
          <w:sz w:val="24"/>
          <w:lang w:val="en-GB"/>
        </w:rPr>
        <w:t>d</w:t>
      </w:r>
      <w:r w:rsidR="00B74D38" w:rsidRPr="00837858">
        <w:rPr>
          <w:rFonts w:ascii="Times New Roman" w:hAnsi="Times New Roman" w:cs="Times New Roman"/>
          <w:sz w:val="24"/>
          <w:lang w:val="en-GB"/>
        </w:rPr>
        <w:t xml:space="preserve"> = 0.77, 95% CI [0.37, 1.17], BF</w:t>
      </w:r>
      <w:r w:rsidR="00B74D38" w:rsidRPr="00837858">
        <w:rPr>
          <w:rFonts w:ascii="Times New Roman" w:hAnsi="Times New Roman" w:cs="Times New Roman"/>
          <w:sz w:val="24"/>
          <w:vertAlign w:val="subscript"/>
          <w:lang w:val="en-GB"/>
        </w:rPr>
        <w:t>10</w:t>
      </w:r>
      <w:r w:rsidR="00B74D38" w:rsidRPr="00837858">
        <w:rPr>
          <w:rFonts w:ascii="Times New Roman" w:hAnsi="Times New Roman" w:cs="Times New Roman"/>
          <w:sz w:val="24"/>
          <w:lang w:val="en-GB"/>
        </w:rPr>
        <w:t xml:space="preserve"> = 146</w:t>
      </w:r>
      <w:r w:rsidR="00B74D38" w:rsidRPr="00837858">
        <w:rPr>
          <w:rFonts w:ascii="Times New Roman" w:hAnsi="Times New Roman" w:cs="Times New Roman"/>
          <w:sz w:val="24"/>
          <w:szCs w:val="24"/>
          <w:lang w:val="en-GB"/>
        </w:rPr>
        <w:t xml:space="preserve">. </w:t>
      </w:r>
      <w:r w:rsidR="00536B3A" w:rsidRPr="00837858">
        <w:rPr>
          <w:rFonts w:ascii="Times New Roman" w:hAnsi="Times New Roman" w:cs="Times New Roman"/>
          <w:sz w:val="24"/>
          <w:szCs w:val="24"/>
          <w:lang w:val="en-GB"/>
        </w:rPr>
        <w:t>B</w:t>
      </w:r>
      <w:r w:rsidR="00B74D38" w:rsidRPr="00837858">
        <w:rPr>
          <w:rFonts w:ascii="Times New Roman" w:hAnsi="Times New Roman" w:cs="Times New Roman"/>
          <w:sz w:val="24"/>
          <w:szCs w:val="24"/>
          <w:lang w:val="en-GB"/>
        </w:rPr>
        <w:t xml:space="preserve">ehavioral intention </w:t>
      </w:r>
      <w:r w:rsidR="00536B3A" w:rsidRPr="00837858">
        <w:rPr>
          <w:rFonts w:ascii="Times New Roman" w:hAnsi="Times New Roman" w:cs="Times New Roman"/>
          <w:sz w:val="24"/>
          <w:szCs w:val="24"/>
          <w:lang w:val="en-GB"/>
        </w:rPr>
        <w:t xml:space="preserve">did not </w:t>
      </w:r>
      <w:proofErr w:type="spellStart"/>
      <w:r w:rsidR="00536B3A" w:rsidRPr="00837858">
        <w:rPr>
          <w:rFonts w:ascii="Times New Roman" w:hAnsi="Times New Roman" w:cs="Times New Roman"/>
          <w:sz w:val="24"/>
          <w:szCs w:val="24"/>
          <w:lang w:val="en-GB"/>
        </w:rPr>
        <w:t>favor</w:t>
      </w:r>
      <w:proofErr w:type="spellEnd"/>
      <w:r w:rsidR="00B74D38" w:rsidRPr="00837858">
        <w:rPr>
          <w:rFonts w:ascii="Times New Roman" w:hAnsi="Times New Roman" w:cs="Times New Roman"/>
          <w:sz w:val="24"/>
          <w:szCs w:val="24"/>
          <w:lang w:val="en-GB"/>
        </w:rPr>
        <w:t xml:space="preserve"> T1 over T2, OR = 2, 95% CI [0.69, 5.76], </w:t>
      </w:r>
      <w:r w:rsidR="00B74D38" w:rsidRPr="00837858">
        <w:rPr>
          <w:rFonts w:ascii="Times New Roman" w:hAnsi="Times New Roman" w:cs="Times New Roman"/>
          <w:i/>
          <w:sz w:val="24"/>
          <w:szCs w:val="24"/>
          <w:lang w:val="en-GB"/>
        </w:rPr>
        <w:t>p</w:t>
      </w:r>
      <w:r w:rsidR="00B74D38" w:rsidRPr="00837858">
        <w:rPr>
          <w:rFonts w:ascii="Times New Roman" w:hAnsi="Times New Roman" w:cs="Times New Roman"/>
          <w:sz w:val="24"/>
          <w:szCs w:val="24"/>
          <w:lang w:val="en-GB"/>
        </w:rPr>
        <w:t xml:space="preserve"> = .29.</w:t>
      </w:r>
    </w:p>
    <w:p w14:paraId="59F9F337" w14:textId="61DDB782"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3: Was Evaluative Learning Moderated by</w:t>
      </w:r>
      <w:r w:rsidR="00B74D38" w:rsidRPr="00837858">
        <w:rPr>
          <w:rFonts w:ascii="Times New Roman" w:hAnsi="Times New Roman" w:cs="Times New Roman"/>
          <w:b/>
          <w:i/>
          <w:sz w:val="24"/>
          <w:szCs w:val="24"/>
          <w:lang w:val="en-GB"/>
        </w:rPr>
        <w:t xml:space="preserve"> Extinction or Counterconditioning</w:t>
      </w:r>
      <w:r w:rsidRPr="00837858">
        <w:rPr>
          <w:rFonts w:ascii="Times New Roman" w:hAnsi="Times New Roman" w:cs="Times New Roman"/>
          <w:b/>
          <w:i/>
          <w:sz w:val="24"/>
          <w:szCs w:val="24"/>
          <w:lang w:val="en-GB"/>
        </w:rPr>
        <w:t>?</w:t>
      </w:r>
    </w:p>
    <w:p w14:paraId="3F7F1B25" w14:textId="3FCFCF12" w:rsidR="006A62F9" w:rsidRPr="00837858" w:rsidRDefault="00184A62" w:rsidP="00AB4BAA">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xml:space="preserve">. Self-reported ratings </w:t>
      </w:r>
      <w:r w:rsidR="00AB4BAA" w:rsidRPr="00837858">
        <w:rPr>
          <w:rFonts w:ascii="Times New Roman" w:hAnsi="Times New Roman" w:cs="Times New Roman"/>
          <w:sz w:val="24"/>
          <w:szCs w:val="24"/>
          <w:lang w:val="en-GB"/>
        </w:rPr>
        <w:t>did not decrease</w:t>
      </w:r>
      <w:r w:rsidRPr="00837858">
        <w:rPr>
          <w:rFonts w:ascii="Times New Roman" w:hAnsi="Times New Roman" w:cs="Times New Roman"/>
          <w:sz w:val="24"/>
          <w:szCs w:val="24"/>
          <w:lang w:val="en-GB"/>
        </w:rPr>
        <w:t xml:space="preserve"> in magnitude when </w:t>
      </w:r>
      <w:r w:rsidR="00AB4BAA" w:rsidRPr="00837858">
        <w:rPr>
          <w:rFonts w:ascii="Times New Roman" w:hAnsi="Times New Roman" w:cs="Times New Roman"/>
          <w:sz w:val="24"/>
          <w:szCs w:val="24"/>
          <w:lang w:val="en-GB"/>
        </w:rPr>
        <w:t xml:space="preserve">the outcome was removed from both contingencies </w:t>
      </w:r>
      <w:r w:rsidRPr="00837858">
        <w:rPr>
          <w:rFonts w:ascii="Times New Roman" w:hAnsi="Times New Roman" w:cs="Times New Roman"/>
          <w:sz w:val="24"/>
          <w:szCs w:val="24"/>
          <w:lang w:val="en-GB"/>
        </w:rPr>
        <w:t>(</w:t>
      </w:r>
      <w:r w:rsidR="00AB4BAA" w:rsidRPr="00837858">
        <w:rPr>
          <w:rFonts w:ascii="Times New Roman" w:hAnsi="Times New Roman" w:cs="Times New Roman"/>
          <w:sz w:val="24"/>
          <w:szCs w:val="24"/>
          <w:lang w:val="en-GB"/>
        </w:rPr>
        <w:t>extinction</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(187.92) = 0.69,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.49,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 95% CI [-0.18, 0.37],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w:t>
      </w:r>
      <w:r w:rsidR="006A62F9" w:rsidRPr="00837858">
        <w:rPr>
          <w:rFonts w:ascii="Times New Roman" w:hAnsi="Times New Roman" w:cs="Times New Roman"/>
          <w:sz w:val="24"/>
          <w:szCs w:val="24"/>
          <w:lang w:val="en-GB"/>
        </w:rPr>
        <w:t>They increased in magnitude, as expected, following counterconditioning, which involved additional exposure to operant evaluative conditioning</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(204.38) = 2.23, </w:t>
      </w:r>
      <w:r w:rsidR="00AB4BAA" w:rsidRPr="00837858">
        <w:rPr>
          <w:rFonts w:ascii="Times New Roman" w:hAnsi="Times New Roman" w:cs="Times New Roman"/>
          <w:i/>
          <w:sz w:val="24"/>
          <w:szCs w:val="24"/>
          <w:lang w:val="en-GB"/>
        </w:rPr>
        <w:t>p</w:t>
      </w:r>
      <w:r w:rsidR="004443C8" w:rsidRPr="00837858">
        <w:rPr>
          <w:rFonts w:ascii="Times New Roman" w:hAnsi="Times New Roman" w:cs="Times New Roman"/>
          <w:sz w:val="24"/>
          <w:szCs w:val="24"/>
          <w:lang w:val="en-GB"/>
        </w:rPr>
        <w:t xml:space="preserve"> = .03</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0.31, 95% CI [0.03, 0.58], BF10 = 1.5.</w:t>
      </w:r>
      <w:r w:rsidR="006A62F9" w:rsidRPr="00837858">
        <w:rPr>
          <w:rFonts w:ascii="Times New Roman" w:hAnsi="Times New Roman" w:cs="Times New Roman"/>
          <w:sz w:val="24"/>
          <w:szCs w:val="24"/>
          <w:lang w:val="en-GB"/>
        </w:rPr>
        <w:t xml:space="preserve"> Behavioral intentions were not moderated by either the extinction, </w:t>
      </w:r>
      <w:r w:rsidR="006A62F9" w:rsidRPr="00837858">
        <w:rPr>
          <w:rFonts w:ascii="Times New Roman" w:hAnsi="Times New Roman" w:cs="Times New Roman"/>
          <w:sz w:val="24"/>
          <w:lang w:val="en-GB"/>
        </w:rPr>
        <w:t xml:space="preserve">OR = 0.9, 95% CI [0.43, 1.88],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.85, or counterconditioning procedures, OR = 0.61, 95% CI [0.3, 1.23],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.21.</w:t>
      </w:r>
    </w:p>
    <w:p w14:paraId="08BF5763" w14:textId="56660FF8" w:rsidR="00184A62" w:rsidRPr="00837858" w:rsidRDefault="00184A62" w:rsidP="00AB4BAA">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sz w:val="24"/>
          <w:szCs w:val="24"/>
          <w:lang w:val="en-GB"/>
        </w:rPr>
        <w:t>Neither s</w:t>
      </w:r>
      <w:r w:rsidRPr="00837858">
        <w:rPr>
          <w:rFonts w:ascii="Times New Roman" w:hAnsi="Times New Roman" w:cs="Times New Roman"/>
          <w:sz w:val="24"/>
          <w:szCs w:val="24"/>
          <w:lang w:val="en-GB"/>
        </w:rPr>
        <w:t>elf-reported ratings</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(202.2) = 1.56,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.12,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0.22, 95% CI [-0.06, 0.49],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0.5, nor IAT scores,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(205.09) = 1.11,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.27,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0.15, 95% CI [-0.12, 0.43],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0.3, nor behavioral intentions, OR = 1.1, 95% CI [0.53, 2.29],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.85, differed in the extinction relative to acquisition-only group. Although self-reported ratings decreased in the counterconditioning (relative to acquisition-only) group,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(207) = -2.5,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.01,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-0.35, 95% CI [-0.62, -0.07],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2.7, this was not the case for IAT scores,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(206.02) = 0.84,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.40,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0.12, 95% CI [-0.16, 0.39],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nor behavioral intentions, OR = 1.24, 95% CI [0.61, 2.53],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.59.</w:t>
      </w:r>
    </w:p>
    <w:p w14:paraId="5823EA57" w14:textId="5DCBE4BC" w:rsidR="00AC700C" w:rsidRPr="00837858" w:rsidRDefault="00AC700C" w:rsidP="00AC700C">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4: Which was More Effective in Moderating Evaluations: Extinction or Counterconditioning?</w:t>
      </w:r>
    </w:p>
    <w:p w14:paraId="3C9C38E6" w14:textId="4C38D44A" w:rsidR="004443C8" w:rsidRPr="00837858" w:rsidRDefault="004443C8" w:rsidP="00AC700C">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ab/>
      </w:r>
      <w:r w:rsidRPr="00837858">
        <w:rPr>
          <w:rFonts w:ascii="Times New Roman" w:hAnsi="Times New Roman" w:cs="Times New Roman"/>
          <w:sz w:val="24"/>
          <w:szCs w:val="24"/>
          <w:lang w:val="en-GB"/>
        </w:rPr>
        <w:t xml:space="preserve">A series of paired t-tests revealed that the magnitude of IAT scores,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(203.3) = -0.34,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.73,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-0.05, 95% CI [-0.32, 0.23],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0.2, OEC effects,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(198.46) = 1.24,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.22,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0.17, 95% CI [-0.1, 0.45],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0.3, behavioral intentions</w:t>
      </w:r>
      <w:r w:rsidR="00785A28" w:rsidRPr="00837858">
        <w:rPr>
          <w:rFonts w:ascii="Times New Roman" w:hAnsi="Times New Roman" w:cs="Times New Roman"/>
          <w:sz w:val="24"/>
          <w:szCs w:val="24"/>
          <w:lang w:val="en-GB"/>
        </w:rPr>
        <w:t xml:space="preserve"> (IR)</w:t>
      </w:r>
      <w:r w:rsidRPr="00837858">
        <w:rPr>
          <w:rFonts w:ascii="Times New Roman" w:hAnsi="Times New Roman" w:cs="Times New Roman"/>
          <w:sz w:val="24"/>
          <w:szCs w:val="24"/>
          <w:lang w:val="en-GB"/>
        </w:rPr>
        <w:t xml:space="preserve">, OR = 1.13, 95% CI [0.56, 2.29],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.86, </w:t>
      </w:r>
      <w:r w:rsidR="00785A28" w:rsidRPr="00837858">
        <w:rPr>
          <w:rFonts w:ascii="Times New Roman" w:hAnsi="Times New Roman" w:cs="Times New Roman"/>
          <w:sz w:val="24"/>
          <w:szCs w:val="24"/>
          <w:lang w:val="en-GB"/>
        </w:rPr>
        <w:t xml:space="preserve">and behavioral intentions (OEC), OR = 0.67, 95% CI [0.34, 1.33], </w:t>
      </w:r>
      <w:r w:rsidR="00785A28" w:rsidRPr="00837858">
        <w:rPr>
          <w:rFonts w:ascii="Times New Roman" w:hAnsi="Times New Roman" w:cs="Times New Roman"/>
          <w:i/>
          <w:sz w:val="24"/>
          <w:szCs w:val="24"/>
          <w:lang w:val="en-GB"/>
        </w:rPr>
        <w:t>p</w:t>
      </w:r>
      <w:r w:rsidR="00785A28" w:rsidRPr="00837858">
        <w:rPr>
          <w:rFonts w:ascii="Times New Roman" w:hAnsi="Times New Roman" w:cs="Times New Roman"/>
          <w:sz w:val="24"/>
          <w:szCs w:val="24"/>
          <w:lang w:val="en-GB"/>
        </w:rPr>
        <w:t xml:space="preserve"> = .29, </w:t>
      </w:r>
      <w:r w:rsidRPr="00837858">
        <w:rPr>
          <w:rFonts w:ascii="Times New Roman" w:hAnsi="Times New Roman" w:cs="Times New Roman"/>
          <w:sz w:val="24"/>
          <w:szCs w:val="24"/>
          <w:lang w:val="en-GB"/>
        </w:rPr>
        <w:t xml:space="preserve">did not differ in the extinction relative to counterconditioning groups. The only difference was found in self-reported IR effects, which were smaller in the counterconditioning relative to extinction group,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(203.14) = -3.91,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-0.54, 95% CI [-0.82, -0.26],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167.</w:t>
      </w:r>
    </w:p>
    <w:p w14:paraId="4E6F1AC3" w14:textId="1B8F38FF" w:rsidR="00553696" w:rsidRPr="00837858" w:rsidRDefault="00553696" w:rsidP="002B15DD">
      <w:pPr>
        <w:spacing w:line="480" w:lineRule="auto"/>
        <w:contextualSpacing/>
        <w:outlineLvl w:val="1"/>
        <w:rPr>
          <w:rFonts w:ascii="Times New Roman" w:hAnsi="Times New Roman" w:cs="Times New Roman"/>
          <w:sz w:val="24"/>
          <w:szCs w:val="24"/>
          <w:lang w:val="en-GB"/>
        </w:rPr>
      </w:pPr>
      <w:r w:rsidRPr="00837858">
        <w:rPr>
          <w:rFonts w:ascii="Times New Roman" w:hAnsi="Times New Roman" w:cs="Times New Roman"/>
          <w:b/>
          <w:sz w:val="24"/>
          <w:szCs w:val="24"/>
          <w:lang w:val="en-GB"/>
        </w:rPr>
        <w:t>Discussion</w:t>
      </w:r>
    </w:p>
    <w:p w14:paraId="3D0A8C1A" w14:textId="2560B928" w:rsidR="00E92282" w:rsidRPr="00837858" w:rsidRDefault="00E92282" w:rsidP="00E9228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ab/>
      </w:r>
      <w:r w:rsidRPr="00837858">
        <w:rPr>
          <w:rFonts w:ascii="Times New Roman" w:hAnsi="Times New Roman" w:cs="Times New Roman"/>
          <w:color w:val="000000" w:themeColor="text1"/>
          <w:sz w:val="24"/>
          <w:szCs w:val="24"/>
          <w:lang w:val="en-GB"/>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837858">
        <w:rPr>
          <w:rFonts w:ascii="Times New Roman" w:hAnsi="Times New Roman" w:cs="Times New Roman"/>
          <w:color w:val="000000" w:themeColor="text1"/>
          <w:sz w:val="24"/>
          <w:szCs w:val="24"/>
          <w:lang w:val="en-GB"/>
        </w:rPr>
        <w:t xml:space="preserve">only </w:t>
      </w:r>
      <w:r w:rsidRPr="00837858">
        <w:rPr>
          <w:rFonts w:ascii="Times New Roman" w:hAnsi="Times New Roman" w:cs="Times New Roman"/>
          <w:color w:val="000000" w:themeColor="text1"/>
          <w:sz w:val="24"/>
          <w:szCs w:val="24"/>
          <w:lang w:val="en-GB"/>
        </w:rPr>
        <w:t>partially successful in that it reduced 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837858" w:rsidRDefault="00553696" w:rsidP="00955ADA">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Meta-Analyses</w:t>
      </w:r>
    </w:p>
    <w:p w14:paraId="408E8D11" w14:textId="5A630289" w:rsidR="004957E4" w:rsidRPr="00837858" w:rsidRDefault="00AC78BC" w:rsidP="00011AEF">
      <w:pPr>
        <w:pStyle w:val="NormalWeb"/>
        <w:spacing w:before="0" w:beforeAutospacing="0" w:after="0" w:afterAutospacing="0" w:line="480" w:lineRule="auto"/>
        <w:ind w:firstLine="708"/>
        <w:rPr>
          <w:color w:val="000000" w:themeColor="text1"/>
          <w:lang w:val="en-GB"/>
        </w:rPr>
      </w:pPr>
      <w:r w:rsidRPr="00837858">
        <w:rPr>
          <w:color w:val="000000" w:themeColor="text1"/>
          <w:lang w:val="en-GB"/>
        </w:rPr>
        <w:t xml:space="preserve">We carried out a series of </w:t>
      </w:r>
      <w:del w:id="45" w:author="Ian Hussey" w:date="2020-07-17T12:25:00Z">
        <w:r w:rsidRPr="00837858" w:rsidDel="00680E6A">
          <w:rPr>
            <w:color w:val="000000" w:themeColor="text1"/>
            <w:lang w:val="en-GB"/>
          </w:rPr>
          <w:delText>multi-level</w:delText>
        </w:r>
      </w:del>
      <w:ins w:id="46" w:author="Ian Hussey" w:date="2020-07-17T12:25:00Z">
        <w:r w:rsidR="00680E6A">
          <w:rPr>
            <w:color w:val="000000" w:themeColor="text1"/>
            <w:lang w:val="en-GB"/>
          </w:rPr>
          <w:t xml:space="preserve">multilevel </w:t>
        </w:r>
      </w:ins>
      <w:del w:id="47" w:author="Ian Hussey" w:date="2020-07-17T12:25:00Z">
        <w:r w:rsidRPr="00837858" w:rsidDel="00680E6A">
          <w:rPr>
            <w:color w:val="000000" w:themeColor="text1"/>
            <w:lang w:val="en-GB"/>
          </w:rPr>
          <w:delText xml:space="preserve"> (moderator) </w:delText>
        </w:r>
      </w:del>
      <w:r w:rsidRPr="00837858">
        <w:rPr>
          <w:color w:val="000000" w:themeColor="text1"/>
          <w:lang w:val="en-GB"/>
        </w:rPr>
        <w:t xml:space="preserve">meta-analyses to ask three general questions about our findings that individual studies lacked the power to </w:t>
      </w:r>
      <w:r w:rsidR="005D3A6C" w:rsidRPr="00837858">
        <w:rPr>
          <w:color w:val="000000" w:themeColor="text1"/>
          <w:lang w:val="en-GB"/>
        </w:rPr>
        <w:t>address</w:t>
      </w:r>
      <w:ins w:id="48" w:author="Ian Hussey" w:date="2020-07-17T12:07:00Z">
        <w:r w:rsidR="00CB35D7" w:rsidRPr="00837858">
          <w:rPr>
            <w:color w:val="000000" w:themeColor="text1"/>
            <w:lang w:val="en-GB"/>
          </w:rPr>
          <w:t xml:space="preserve"> or to make general conclusions from</w:t>
        </w:r>
      </w:ins>
      <w:r w:rsidRPr="00837858">
        <w:rPr>
          <w:color w:val="000000" w:themeColor="text1"/>
          <w:lang w:val="en-GB"/>
        </w:rPr>
        <w:t xml:space="preserve">: (a) do OEC and IR procedures give rise to evaluations </w:t>
      </w:r>
      <w:r w:rsidRPr="00837858">
        <w:rPr>
          <w:i/>
          <w:color w:val="000000" w:themeColor="text1"/>
          <w:lang w:val="en-GB"/>
        </w:rPr>
        <w:t>in general</w:t>
      </w:r>
      <w:r w:rsidRPr="00837858">
        <w:rPr>
          <w:color w:val="000000" w:themeColor="text1"/>
          <w:lang w:val="en-GB"/>
        </w:rPr>
        <w:t xml:space="preserve">, (b) are </w:t>
      </w:r>
      <w:r w:rsidR="005D3A6C" w:rsidRPr="00837858">
        <w:rPr>
          <w:color w:val="000000" w:themeColor="text1"/>
          <w:lang w:val="en-GB"/>
        </w:rPr>
        <w:t>evaluation</w:t>
      </w:r>
      <w:r w:rsidR="00F2690B" w:rsidRPr="00837858">
        <w:rPr>
          <w:color w:val="000000" w:themeColor="text1"/>
          <w:lang w:val="en-GB"/>
        </w:rPr>
        <w:t>s</w:t>
      </w:r>
      <w:r w:rsidRPr="00837858">
        <w:rPr>
          <w:color w:val="000000" w:themeColor="text1"/>
          <w:lang w:val="en-GB"/>
        </w:rPr>
        <w:t xml:space="preserve"> moderated by extinction or counterconditioning</w:t>
      </w:r>
      <w:r w:rsidR="005D3A6C" w:rsidRPr="00837858">
        <w:rPr>
          <w:color w:val="000000" w:themeColor="text1"/>
          <w:lang w:val="en-GB"/>
        </w:rPr>
        <w:t xml:space="preserve"> </w:t>
      </w:r>
      <w:r w:rsidR="005D3A6C" w:rsidRPr="00837858">
        <w:rPr>
          <w:i/>
          <w:color w:val="000000" w:themeColor="text1"/>
          <w:lang w:val="en-GB"/>
        </w:rPr>
        <w:t>in general</w:t>
      </w:r>
      <w:r w:rsidRPr="00837858">
        <w:rPr>
          <w:color w:val="000000" w:themeColor="text1"/>
          <w:lang w:val="en-GB"/>
        </w:rPr>
        <w:t>, and (c) do those effects differ when we exclude participants who failed the learning task?</w:t>
      </w:r>
      <w:r w:rsidR="005D3A6C" w:rsidRPr="00837858">
        <w:rPr>
          <w:color w:val="000000" w:themeColor="text1"/>
          <w:lang w:val="en-GB"/>
        </w:rPr>
        <w:t xml:space="preserve"> Analyses were conducted using t</w:t>
      </w:r>
      <w:r w:rsidR="004957E4" w:rsidRPr="00837858">
        <w:rPr>
          <w:color w:val="000000" w:themeColor="text1"/>
          <w:lang w:val="en-GB"/>
        </w:rPr>
        <w:t>he metafor R package (Viechtbauer, 2010)</w:t>
      </w:r>
      <w:ins w:id="49" w:author="Ian Hussey" w:date="2020-07-17T12:08:00Z">
        <w:r w:rsidR="0017083A" w:rsidRPr="00837858">
          <w:rPr>
            <w:color w:val="000000" w:themeColor="text1"/>
            <w:lang w:val="en-GB"/>
          </w:rPr>
          <w:t xml:space="preserve">. All models employed </w:t>
        </w:r>
      </w:ins>
      <w:del w:id="50" w:author="Ian Hussey" w:date="2020-07-17T12:08:00Z">
        <w:r w:rsidR="004957E4" w:rsidRPr="00837858" w:rsidDel="0017083A">
          <w:rPr>
            <w:color w:val="000000" w:themeColor="text1"/>
            <w:lang w:val="en-GB"/>
          </w:rPr>
          <w:delText xml:space="preserve"> </w:delText>
        </w:r>
        <w:r w:rsidR="004957E4" w:rsidRPr="00837858" w:rsidDel="00CB35D7">
          <w:rPr>
            <w:color w:val="000000" w:themeColor="text1"/>
            <w:lang w:val="en-GB"/>
          </w:rPr>
          <w:delText xml:space="preserve">and </w:delText>
        </w:r>
        <w:r w:rsidR="004957E4" w:rsidRPr="00837858" w:rsidDel="0017083A">
          <w:rPr>
            <w:color w:val="000000" w:themeColor="text1"/>
            <w:lang w:val="en-GB"/>
          </w:rPr>
          <w:delText xml:space="preserve">the </w:delText>
        </w:r>
      </w:del>
      <w:ins w:id="51" w:author="Ian Hussey" w:date="2020-07-17T12:08:00Z">
        <w:r w:rsidR="0017083A" w:rsidRPr="00837858">
          <w:rPr>
            <w:color w:val="000000" w:themeColor="text1"/>
            <w:lang w:val="en-GB"/>
          </w:rPr>
          <w:t xml:space="preserve">a </w:t>
        </w:r>
        <w:r w:rsidR="00CB35D7" w:rsidRPr="00837858">
          <w:rPr>
            <w:color w:val="000000" w:themeColor="text1"/>
            <w:lang w:val="en-GB"/>
          </w:rPr>
          <w:t>R</w:t>
        </w:r>
      </w:ins>
      <w:del w:id="52" w:author="Ian Hussey" w:date="2020-07-17T12:08:00Z">
        <w:r w:rsidR="004957E4" w:rsidRPr="00837858" w:rsidDel="00CB35D7">
          <w:rPr>
            <w:color w:val="000000" w:themeColor="text1"/>
            <w:lang w:val="en-GB"/>
          </w:rPr>
          <w:delText>r</w:delText>
        </w:r>
      </w:del>
      <w:r w:rsidR="004957E4" w:rsidRPr="00837858">
        <w:rPr>
          <w:color w:val="000000" w:themeColor="text1"/>
          <w:lang w:val="en-GB"/>
        </w:rPr>
        <w:t xml:space="preserve">estricted </w:t>
      </w:r>
      <w:ins w:id="53" w:author="Ian Hussey" w:date="2020-07-17T12:08:00Z">
        <w:r w:rsidR="00CB35D7" w:rsidRPr="00837858">
          <w:rPr>
            <w:color w:val="000000" w:themeColor="text1"/>
            <w:lang w:val="en-GB"/>
          </w:rPr>
          <w:t>M</w:t>
        </w:r>
      </w:ins>
      <w:del w:id="54" w:author="Ian Hussey" w:date="2020-07-17T12:08:00Z">
        <w:r w:rsidR="004957E4" w:rsidRPr="00837858" w:rsidDel="00CB35D7">
          <w:rPr>
            <w:color w:val="000000" w:themeColor="text1"/>
            <w:lang w:val="en-GB"/>
          </w:rPr>
          <w:delText>m</w:delText>
        </w:r>
      </w:del>
      <w:r w:rsidR="004957E4" w:rsidRPr="00837858">
        <w:rPr>
          <w:color w:val="000000" w:themeColor="text1"/>
          <w:lang w:val="en-GB"/>
        </w:rPr>
        <w:t xml:space="preserve">aximum </w:t>
      </w:r>
      <w:ins w:id="55" w:author="Ian Hussey" w:date="2020-07-17T12:08:00Z">
        <w:r w:rsidR="00CB35D7" w:rsidRPr="00837858">
          <w:rPr>
            <w:color w:val="000000" w:themeColor="text1"/>
            <w:lang w:val="en-GB"/>
          </w:rPr>
          <w:t>L</w:t>
        </w:r>
      </w:ins>
      <w:del w:id="56" w:author="Ian Hussey" w:date="2020-07-17T12:08:00Z">
        <w:r w:rsidR="004957E4" w:rsidRPr="00837858" w:rsidDel="00CB35D7">
          <w:rPr>
            <w:color w:val="000000" w:themeColor="text1"/>
            <w:lang w:val="en-GB"/>
          </w:rPr>
          <w:delText>l</w:delText>
        </w:r>
      </w:del>
      <w:r w:rsidR="004957E4" w:rsidRPr="00837858">
        <w:rPr>
          <w:color w:val="000000" w:themeColor="text1"/>
          <w:lang w:val="en-GB"/>
        </w:rPr>
        <w:t xml:space="preserve">ikelihood </w:t>
      </w:r>
      <w:ins w:id="57" w:author="Ian Hussey" w:date="2020-07-17T12:08:00Z">
        <w:r w:rsidR="0017083A" w:rsidRPr="00837858">
          <w:rPr>
            <w:color w:val="000000" w:themeColor="text1"/>
            <w:lang w:val="en-GB"/>
          </w:rPr>
          <w:t>e</w:t>
        </w:r>
      </w:ins>
      <w:del w:id="58" w:author="Ian Hussey" w:date="2020-07-17T12:08:00Z">
        <w:r w:rsidR="004957E4" w:rsidRPr="00837858" w:rsidDel="00CB35D7">
          <w:rPr>
            <w:color w:val="000000" w:themeColor="text1"/>
            <w:lang w:val="en-GB"/>
          </w:rPr>
          <w:delText>e</w:delText>
        </w:r>
      </w:del>
      <w:r w:rsidR="004957E4" w:rsidRPr="00837858">
        <w:rPr>
          <w:color w:val="000000" w:themeColor="text1"/>
          <w:lang w:val="en-GB"/>
        </w:rPr>
        <w:t>stimator function</w:t>
      </w:r>
      <w:commentRangeStart w:id="59"/>
      <w:r w:rsidR="004957E4" w:rsidRPr="00837858">
        <w:rPr>
          <w:color w:val="000000" w:themeColor="text1"/>
          <w:lang w:val="en-GB"/>
        </w:rPr>
        <w:t xml:space="preserve">. </w:t>
      </w:r>
      <w:ins w:id="60" w:author="Ian Hussey" w:date="2020-07-17T12:26:00Z">
        <w:r w:rsidR="007916F8">
          <w:rPr>
            <w:color w:val="000000" w:themeColor="text1"/>
            <w:lang w:val="en-GB"/>
          </w:rPr>
          <w:t xml:space="preserve">In each case, study was entered as a random intercept in order to acknowledge the non-independence of </w:t>
        </w:r>
      </w:ins>
      <w:ins w:id="61" w:author="Ian Hussey" w:date="2020-07-17T12:27:00Z">
        <w:r w:rsidR="007916F8">
          <w:rPr>
            <w:color w:val="000000" w:themeColor="text1"/>
            <w:lang w:val="en-GB"/>
          </w:rPr>
          <w:t>each study’s</w:t>
        </w:r>
      </w:ins>
      <w:ins w:id="62" w:author="Ian Hussey" w:date="2020-07-17T12:26:00Z">
        <w:r w:rsidR="007916F8">
          <w:rPr>
            <w:color w:val="000000" w:themeColor="text1"/>
            <w:lang w:val="en-GB"/>
          </w:rPr>
          <w:t xml:space="preserve"> outcome variables</w:t>
        </w:r>
      </w:ins>
      <w:ins w:id="63" w:author="Ian Hussey" w:date="2020-07-17T12:27:00Z">
        <w:r w:rsidR="007916F8">
          <w:rPr>
            <w:color w:val="000000" w:themeColor="text1"/>
            <w:lang w:val="en-GB"/>
          </w:rPr>
          <w:t xml:space="preserve">, and outcome variable type (i.e., IAT, </w:t>
        </w:r>
      </w:ins>
      <w:ins w:id="64" w:author="Ian Hussey" w:date="2020-07-17T12:28:00Z">
        <w:r w:rsidR="007916F8">
          <w:rPr>
            <w:color w:val="000000" w:themeColor="text1"/>
            <w:lang w:val="en-GB"/>
          </w:rPr>
          <w:t xml:space="preserve">self-reported evaluations, behavioural </w:t>
        </w:r>
        <w:r w:rsidR="007916F8">
          <w:rPr>
            <w:color w:val="000000" w:themeColor="text1"/>
            <w:lang w:val="en-GB"/>
          </w:rPr>
          <w:lastRenderedPageBreak/>
          <w:t>intentions) was entered as a random slope in order to acknowledge that changes of different magnitudes may be observed between them</w:t>
        </w:r>
      </w:ins>
      <w:ins w:id="65" w:author="Ian Hussey" w:date="2020-07-17T12:27:00Z">
        <w:r w:rsidR="007916F8">
          <w:rPr>
            <w:color w:val="000000" w:themeColor="text1"/>
            <w:lang w:val="en-GB"/>
          </w:rPr>
          <w:t>.</w:t>
        </w:r>
      </w:ins>
      <w:ins w:id="66" w:author="Ian Hussey" w:date="2020-07-17T12:26:00Z">
        <w:r w:rsidR="007916F8">
          <w:rPr>
            <w:color w:val="000000" w:themeColor="text1"/>
            <w:lang w:val="en-GB"/>
          </w:rPr>
          <w:t xml:space="preserve"> </w:t>
        </w:r>
      </w:ins>
      <w:commentRangeEnd w:id="59"/>
      <w:ins w:id="67" w:author="Ian Hussey" w:date="2020-07-17T12:29:00Z">
        <w:r w:rsidR="001B643A">
          <w:rPr>
            <w:rStyle w:val="CommentReference"/>
            <w:rFonts w:asciiTheme="minorHAnsi" w:eastAsiaTheme="minorHAnsi" w:hAnsiTheme="minorHAnsi" w:cstheme="minorBidi"/>
            <w:lang w:val="it-IT" w:eastAsia="en-US"/>
          </w:rPr>
          <w:commentReference w:id="59"/>
        </w:r>
      </w:ins>
      <w:r w:rsidR="005D3A6C" w:rsidRPr="00837858">
        <w:rPr>
          <w:color w:val="000000" w:themeColor="text1"/>
          <w:lang w:val="en-GB"/>
        </w:rPr>
        <w:t>P</w:t>
      </w:r>
      <w:r w:rsidR="004957E4" w:rsidRPr="00837858">
        <w:rPr>
          <w:color w:val="000000" w:themeColor="text1"/>
          <w:lang w:val="en-GB"/>
        </w:rPr>
        <w:t xml:space="preserve">rior to meta-analysis, behavioral intention data were converted from Odds Ratios to Cohen’s </w:t>
      </w:r>
      <w:r w:rsidR="004957E4" w:rsidRPr="00837858">
        <w:rPr>
          <w:i/>
          <w:color w:val="000000" w:themeColor="text1"/>
          <w:lang w:val="en-GB"/>
          <w:rPrChange w:id="68" w:author="Ian Hussey" w:date="2020-07-17T12:08:00Z">
            <w:rPr>
              <w:color w:val="000000" w:themeColor="text1"/>
              <w:lang w:val="en-US"/>
            </w:rPr>
          </w:rPrChange>
        </w:rPr>
        <w:t>d</w:t>
      </w:r>
      <w:r w:rsidR="004957E4" w:rsidRPr="00837858">
        <w:rPr>
          <w:color w:val="000000" w:themeColor="text1"/>
          <w:lang w:val="en-GB"/>
        </w:rPr>
        <w:t xml:space="preserve"> scores using the method specified by Hasselblad </w:t>
      </w:r>
      <w:r w:rsidR="005D3A6C" w:rsidRPr="00837858">
        <w:rPr>
          <w:color w:val="000000" w:themeColor="text1"/>
          <w:lang w:val="en-GB"/>
        </w:rPr>
        <w:t xml:space="preserve">and </w:t>
      </w:r>
      <w:r w:rsidR="004957E4" w:rsidRPr="00837858">
        <w:rPr>
          <w:color w:val="000000" w:themeColor="text1"/>
          <w:lang w:val="en-GB"/>
        </w:rPr>
        <w:t>Hedges (1995; see also Sánchez-</w:t>
      </w:r>
      <w:proofErr w:type="spellStart"/>
      <w:r w:rsidR="004957E4" w:rsidRPr="00837858">
        <w:rPr>
          <w:color w:val="000000" w:themeColor="text1"/>
          <w:lang w:val="en-GB"/>
        </w:rPr>
        <w:t>Meca</w:t>
      </w:r>
      <w:proofErr w:type="spellEnd"/>
      <w:r w:rsidR="004957E4" w:rsidRPr="00837858">
        <w:rPr>
          <w:color w:val="000000" w:themeColor="text1"/>
          <w:lang w:val="en-GB"/>
        </w:rPr>
        <w:t xml:space="preserve">, Marín-Martínez &amp; </w:t>
      </w:r>
      <w:proofErr w:type="spellStart"/>
      <w:r w:rsidR="004957E4" w:rsidRPr="00837858">
        <w:rPr>
          <w:color w:val="000000" w:themeColor="text1"/>
          <w:lang w:val="en-GB"/>
        </w:rPr>
        <w:t>Chacón-Moscoso</w:t>
      </w:r>
      <w:proofErr w:type="spellEnd"/>
      <w:r w:rsidR="004957E4" w:rsidRPr="00837858">
        <w:rPr>
          <w:color w:val="000000" w:themeColor="text1"/>
          <w:lang w:val="en-GB"/>
        </w:rPr>
        <w:t xml:space="preserve">, 2003) which has been shown to balance ease of use, bias, and coverage. </w:t>
      </w:r>
      <w:r w:rsidR="004957E4" w:rsidRPr="00837858">
        <w:rPr>
          <w:color w:val="000000"/>
          <w:shd w:val="clear" w:color="auto" w:fill="FFFFFF"/>
          <w:lang w:val="en-GB"/>
        </w:rPr>
        <w:t xml:space="preserve">Meta-analyses were not pre-registered, although the hypotheses assessed within them are similar to the those pre-registered in the </w:t>
      </w:r>
      <w:del w:id="69" w:author="Ian Hussey" w:date="2020-07-17T12:09:00Z">
        <w:r w:rsidR="004957E4" w:rsidRPr="00837858" w:rsidDel="0017083A">
          <w:rPr>
            <w:color w:val="000000"/>
            <w:shd w:val="clear" w:color="auto" w:fill="FFFFFF"/>
            <w:lang w:val="en-GB"/>
          </w:rPr>
          <w:delText xml:space="preserve">original </w:delText>
        </w:r>
      </w:del>
      <w:ins w:id="70" w:author="Ian Hussey" w:date="2020-07-17T12:09:00Z">
        <w:r w:rsidR="0017083A" w:rsidRPr="00837858">
          <w:rPr>
            <w:color w:val="000000"/>
            <w:shd w:val="clear" w:color="auto" w:fill="FFFFFF"/>
            <w:lang w:val="en-GB"/>
          </w:rPr>
          <w:t>individual</w:t>
        </w:r>
        <w:r w:rsidR="0017083A" w:rsidRPr="00837858">
          <w:rPr>
            <w:color w:val="000000"/>
            <w:shd w:val="clear" w:color="auto" w:fill="FFFFFF"/>
            <w:lang w:val="en-GB"/>
          </w:rPr>
          <w:t xml:space="preserve"> </w:t>
        </w:r>
      </w:ins>
      <w:r w:rsidR="004957E4" w:rsidRPr="00837858">
        <w:rPr>
          <w:color w:val="000000"/>
          <w:shd w:val="clear" w:color="auto" w:fill="FFFFFF"/>
          <w:lang w:val="en-GB"/>
        </w:rPr>
        <w:t>experiments.</w:t>
      </w:r>
    </w:p>
    <w:p w14:paraId="451F5890" w14:textId="6D653947" w:rsidR="004957E4" w:rsidRPr="00837858" w:rsidRDefault="004957E4" w:rsidP="00011AEF">
      <w:pPr>
        <w:pStyle w:val="Heading2"/>
        <w:spacing w:line="480" w:lineRule="auto"/>
        <w:rPr>
          <w:color w:val="000000" w:themeColor="text1"/>
          <w:lang w:val="en-GB"/>
        </w:rPr>
      </w:pPr>
      <w:r w:rsidRPr="00837858">
        <w:rPr>
          <w:rStyle w:val="Heading2Char"/>
          <w:rFonts w:ascii="Times New Roman" w:hAnsi="Times New Roman" w:cs="Times New Roman"/>
          <w:b/>
          <w:color w:val="auto"/>
          <w:sz w:val="24"/>
          <w:lang w:val="en-GB"/>
        </w:rPr>
        <w:t>Question 1: Do OEC and IR Procedures Give Rise to Novel Evaluations in General?</w:t>
      </w:r>
      <w:r w:rsidR="00553696" w:rsidRPr="00837858">
        <w:rPr>
          <w:rFonts w:ascii="Times New Roman" w:hAnsi="Times New Roman" w:cs="Times New Roman"/>
          <w:color w:val="auto"/>
          <w:sz w:val="20"/>
          <w:lang w:val="en-GB"/>
        </w:rPr>
        <w:tab/>
      </w:r>
      <w:r w:rsidR="00D63767" w:rsidRPr="00837858">
        <w:rPr>
          <w:rFonts w:ascii="Times New Roman" w:hAnsi="Times New Roman" w:cs="Times New Roman"/>
          <w:color w:val="auto"/>
          <w:sz w:val="24"/>
          <w:lang w:val="en-GB"/>
        </w:rPr>
        <w:t xml:space="preserve">Each of our studies employed </w:t>
      </w:r>
      <w:r w:rsidR="0088154D" w:rsidRPr="00837858">
        <w:rPr>
          <w:rFonts w:ascii="Times New Roman" w:hAnsi="Times New Roman" w:cs="Times New Roman"/>
          <w:color w:val="auto"/>
          <w:sz w:val="24"/>
          <w:lang w:val="en-GB"/>
        </w:rPr>
        <w:t xml:space="preserve">multiple </w:t>
      </w:r>
      <w:r w:rsidR="00D63767" w:rsidRPr="00837858">
        <w:rPr>
          <w:rFonts w:ascii="Times New Roman" w:hAnsi="Times New Roman" w:cs="Times New Roman"/>
          <w:color w:val="auto"/>
          <w:sz w:val="24"/>
          <w:lang w:val="en-GB"/>
        </w:rPr>
        <w:t xml:space="preserve">evaluative measures (self-reports, IATs, behavioral intentions). These measures were not included for theoretical reasons (e.g., to examine dissociations between automatic and non-automatic evaluations) but instead to provide convergent evidence for evaluative learning. </w:t>
      </w:r>
      <w:r w:rsidR="009E4910" w:rsidRPr="00837858">
        <w:rPr>
          <w:rFonts w:ascii="Times New Roman" w:hAnsi="Times New Roman" w:cs="Times New Roman"/>
          <w:color w:val="auto"/>
          <w:sz w:val="24"/>
          <w:lang w:val="en-GB"/>
        </w:rPr>
        <w:t>W</w:t>
      </w:r>
      <w:r w:rsidR="00D63767" w:rsidRPr="00837858">
        <w:rPr>
          <w:rFonts w:ascii="Times New Roman" w:hAnsi="Times New Roman" w:cs="Times New Roman"/>
          <w:color w:val="auto"/>
          <w:sz w:val="24"/>
          <w:lang w:val="en-GB"/>
        </w:rPr>
        <w:t xml:space="preserve">e </w:t>
      </w:r>
      <w:r w:rsidR="009E4910" w:rsidRPr="00837858">
        <w:rPr>
          <w:rFonts w:ascii="Times New Roman" w:hAnsi="Times New Roman" w:cs="Times New Roman"/>
          <w:color w:val="auto"/>
          <w:sz w:val="24"/>
          <w:lang w:val="en-GB"/>
        </w:rPr>
        <w:t xml:space="preserve">therefore </w:t>
      </w:r>
      <w:r w:rsidR="00D63767"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D63767" w:rsidRPr="00837858">
        <w:rPr>
          <w:rFonts w:ascii="Times New Roman" w:hAnsi="Times New Roman" w:cs="Times New Roman"/>
          <w:i/>
          <w:color w:val="auto"/>
          <w:sz w:val="24"/>
          <w:lang w:val="en-GB"/>
        </w:rPr>
        <w:t>in general</w:t>
      </w:r>
      <w:r w:rsidR="00D63767" w:rsidRPr="00837858">
        <w:rPr>
          <w:rFonts w:ascii="Times New Roman" w:hAnsi="Times New Roman" w:cs="Times New Roman"/>
          <w:color w:val="auto"/>
          <w:sz w:val="24"/>
          <w:lang w:val="en-GB"/>
        </w:rPr>
        <w:t xml:space="preserve"> (i.e., regardless of the specific measure used). </w:t>
      </w:r>
      <w:r w:rsidR="009E4910" w:rsidRPr="00837858">
        <w:rPr>
          <w:rFonts w:ascii="Times New Roman" w:hAnsi="Times New Roman" w:cs="Times New Roman"/>
          <w:color w:val="auto"/>
          <w:sz w:val="24"/>
          <w:lang w:val="en-GB"/>
        </w:rPr>
        <w:t xml:space="preserve">To answer this question we </w:t>
      </w:r>
      <w:r w:rsidR="00A94309" w:rsidRPr="00837858">
        <w:rPr>
          <w:rFonts w:ascii="Times New Roman" w:hAnsi="Times New Roman" w:cs="Times New Roman"/>
          <w:color w:val="auto"/>
          <w:sz w:val="24"/>
          <w:lang w:val="en-GB"/>
        </w:rPr>
        <w:t xml:space="preserve">carried out </w:t>
      </w:r>
      <w:del w:id="71" w:author="Ian Hussey" w:date="2020-07-17T12:30:00Z">
        <w:r w:rsidR="00A94309" w:rsidRPr="00837858" w:rsidDel="001B643A">
          <w:rPr>
            <w:rFonts w:ascii="Times New Roman" w:hAnsi="Times New Roman" w:cs="Times New Roman"/>
            <w:color w:val="auto"/>
            <w:sz w:val="24"/>
            <w:lang w:val="en-GB"/>
          </w:rPr>
          <w:delText xml:space="preserve">a </w:delText>
        </w:r>
      </w:del>
      <w:del w:id="72" w:author="Ian Hussey" w:date="2020-07-17T12:25:00Z">
        <w:r w:rsidR="00A94309" w:rsidRPr="00837858" w:rsidDel="00680E6A">
          <w:rPr>
            <w:rFonts w:ascii="Times New Roman" w:hAnsi="Times New Roman" w:cs="Times New Roman"/>
            <w:color w:val="auto"/>
            <w:sz w:val="24"/>
            <w:lang w:val="en-GB"/>
          </w:rPr>
          <w:delText>multi-level</w:delText>
        </w:r>
      </w:del>
      <w:ins w:id="73" w:author="Ian Hussey" w:date="2020-07-17T12:25:00Z">
        <w:r w:rsidR="00680E6A">
          <w:rPr>
            <w:rFonts w:ascii="Times New Roman" w:hAnsi="Times New Roman" w:cs="Times New Roman"/>
            <w:color w:val="auto"/>
            <w:sz w:val="24"/>
            <w:lang w:val="en-GB"/>
          </w:rPr>
          <w:t>multilevel</w:t>
        </w:r>
      </w:ins>
      <w:r w:rsidR="00A94309" w:rsidRPr="00837858">
        <w:rPr>
          <w:rFonts w:ascii="Times New Roman" w:hAnsi="Times New Roman" w:cs="Times New Roman"/>
          <w:color w:val="auto"/>
          <w:sz w:val="24"/>
          <w:lang w:val="en-GB"/>
        </w:rPr>
        <w:t xml:space="preserve"> meta-analys</w:t>
      </w:r>
      <w:ins w:id="74" w:author="Ian Hussey" w:date="2020-07-17T12:30:00Z">
        <w:r w:rsidR="001B643A">
          <w:rPr>
            <w:rFonts w:ascii="Times New Roman" w:hAnsi="Times New Roman" w:cs="Times New Roman"/>
            <w:color w:val="auto"/>
            <w:sz w:val="24"/>
            <w:lang w:val="en-GB"/>
          </w:rPr>
          <w:t>e</w:t>
        </w:r>
      </w:ins>
      <w:del w:id="75" w:author="Ian Hussey" w:date="2020-07-17T12:30:00Z">
        <w:r w:rsidR="00A94309" w:rsidRPr="00837858" w:rsidDel="001B643A">
          <w:rPr>
            <w:rFonts w:ascii="Times New Roman" w:hAnsi="Times New Roman" w:cs="Times New Roman"/>
            <w:color w:val="auto"/>
            <w:sz w:val="24"/>
            <w:lang w:val="en-GB"/>
          </w:rPr>
          <w:delText>i</w:delText>
        </w:r>
      </w:del>
      <w:r w:rsidR="00A94309" w:rsidRPr="00837858">
        <w:rPr>
          <w:rFonts w:ascii="Times New Roman" w:hAnsi="Times New Roman" w:cs="Times New Roman"/>
          <w:color w:val="auto"/>
          <w:sz w:val="24"/>
          <w:lang w:val="en-GB"/>
        </w:rPr>
        <w:t>s</w:t>
      </w:r>
      <w:r w:rsidR="00553696" w:rsidRPr="00837858">
        <w:rPr>
          <w:rFonts w:ascii="Times New Roman" w:hAnsi="Times New Roman" w:cs="Times New Roman"/>
          <w:color w:val="auto"/>
          <w:sz w:val="24"/>
          <w:lang w:val="en-GB"/>
        </w:rPr>
        <w:t xml:space="preserve"> </w:t>
      </w:r>
      <w:r w:rsidR="00A94309" w:rsidRPr="00837858">
        <w:rPr>
          <w:rFonts w:ascii="Times New Roman" w:hAnsi="Times New Roman" w:cs="Times New Roman"/>
          <w:color w:val="auto"/>
          <w:sz w:val="24"/>
          <w:lang w:val="en-GB"/>
        </w:rPr>
        <w:t xml:space="preserve">of </w:t>
      </w:r>
      <w:ins w:id="76" w:author="Ian Hussey" w:date="2020-07-17T12:30:00Z">
        <w:r w:rsidR="001B643A">
          <w:rPr>
            <w:rFonts w:ascii="Times New Roman" w:hAnsi="Times New Roman" w:cs="Times New Roman"/>
            <w:color w:val="auto"/>
            <w:sz w:val="24"/>
            <w:lang w:val="en-GB"/>
          </w:rPr>
          <w:t xml:space="preserve">both </w:t>
        </w:r>
      </w:ins>
      <w:r w:rsidRPr="00837858">
        <w:rPr>
          <w:rFonts w:ascii="Times New Roman" w:hAnsi="Times New Roman" w:cs="Times New Roman"/>
          <w:color w:val="auto"/>
          <w:sz w:val="24"/>
          <w:lang w:val="en-GB"/>
        </w:rPr>
        <w:t xml:space="preserve">the </w:t>
      </w:r>
      <w:r w:rsidR="0088154D" w:rsidRPr="00837858">
        <w:rPr>
          <w:rFonts w:ascii="Times New Roman" w:hAnsi="Times New Roman" w:cs="Times New Roman"/>
          <w:color w:val="auto"/>
          <w:sz w:val="24"/>
          <w:lang w:val="en-GB"/>
        </w:rPr>
        <w:t xml:space="preserve">IR and OEC effects </w:t>
      </w:r>
      <w:del w:id="77" w:author="Ian Hussey" w:date="2020-07-17T12:30:00Z">
        <w:r w:rsidR="0088154D" w:rsidRPr="00837858" w:rsidDel="001B643A">
          <w:rPr>
            <w:rFonts w:ascii="Times New Roman" w:hAnsi="Times New Roman" w:cs="Times New Roman"/>
            <w:color w:val="auto"/>
            <w:sz w:val="24"/>
            <w:lang w:val="en-GB"/>
          </w:rPr>
          <w:delText xml:space="preserve">from </w:delText>
        </w:r>
      </w:del>
      <w:ins w:id="78" w:author="Ian Hussey" w:date="2020-07-17T12:30:00Z">
        <w:r w:rsidR="001B643A">
          <w:rPr>
            <w:rFonts w:ascii="Times New Roman" w:hAnsi="Times New Roman" w:cs="Times New Roman"/>
            <w:color w:val="auto"/>
            <w:sz w:val="24"/>
            <w:lang w:val="en-GB"/>
          </w:rPr>
          <w:t>within</w:t>
        </w:r>
        <w:r w:rsidR="001B643A" w:rsidRPr="00837858">
          <w:rPr>
            <w:rFonts w:ascii="Times New Roman" w:hAnsi="Times New Roman" w:cs="Times New Roman"/>
            <w:color w:val="auto"/>
            <w:sz w:val="24"/>
            <w:lang w:val="en-GB"/>
          </w:rPr>
          <w:t xml:space="preserve"> </w:t>
        </w:r>
      </w:ins>
      <w:r w:rsidR="0088154D" w:rsidRPr="00837858">
        <w:rPr>
          <w:rFonts w:ascii="Times New Roman" w:hAnsi="Times New Roman" w:cs="Times New Roman"/>
          <w:color w:val="auto"/>
          <w:sz w:val="24"/>
          <w:lang w:val="en-GB"/>
        </w:rPr>
        <w:t xml:space="preserve">the </w:t>
      </w:r>
      <w:r w:rsidRPr="00837858">
        <w:rPr>
          <w:rFonts w:ascii="Times New Roman" w:hAnsi="Times New Roman" w:cs="Times New Roman"/>
          <w:color w:val="auto"/>
          <w:sz w:val="24"/>
          <w:lang w:val="en-GB"/>
        </w:rPr>
        <w:t xml:space="preserve">acquisition-only group </w:t>
      </w:r>
      <w:r w:rsidR="00B50F40" w:rsidRPr="00837858">
        <w:rPr>
          <w:rFonts w:ascii="Times New Roman" w:hAnsi="Times New Roman" w:cs="Times New Roman"/>
          <w:color w:val="auto"/>
          <w:sz w:val="24"/>
          <w:lang w:val="en-GB"/>
        </w:rPr>
        <w:t>(see Figure 3)</w:t>
      </w:r>
      <w:r w:rsidRPr="00837858">
        <w:rPr>
          <w:rFonts w:ascii="Times New Roman" w:hAnsi="Times New Roman" w:cs="Times New Roman"/>
          <w:color w:val="auto"/>
          <w:sz w:val="24"/>
          <w:lang w:val="en-GB"/>
        </w:rPr>
        <w:t>.</w:t>
      </w:r>
      <w:r w:rsidRPr="00837858">
        <w:rPr>
          <w:color w:val="auto"/>
          <w:sz w:val="24"/>
          <w:lang w:val="en-GB"/>
        </w:rPr>
        <w:t xml:space="preserve">  </w:t>
      </w:r>
    </w:p>
    <w:p w14:paraId="48584D3D" w14:textId="77777777" w:rsidR="00FC4964" w:rsidRPr="00837858" w:rsidRDefault="00B50F40" w:rsidP="00E4208A">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Operant </w:t>
      </w:r>
      <w:r w:rsidR="00FC4964" w:rsidRPr="00837858">
        <w:rPr>
          <w:rFonts w:ascii="Times New Roman" w:hAnsi="Times New Roman" w:cs="Times New Roman"/>
          <w:b/>
          <w:i/>
          <w:color w:val="000000" w:themeColor="text1"/>
          <w:sz w:val="24"/>
          <w:szCs w:val="24"/>
          <w:lang w:val="en-GB"/>
        </w:rPr>
        <w:t>E</w:t>
      </w:r>
      <w:r w:rsidRPr="00837858">
        <w:rPr>
          <w:rFonts w:ascii="Times New Roman" w:hAnsi="Times New Roman" w:cs="Times New Roman"/>
          <w:b/>
          <w:i/>
          <w:color w:val="000000" w:themeColor="text1"/>
          <w:sz w:val="24"/>
          <w:szCs w:val="24"/>
          <w:lang w:val="en-GB"/>
        </w:rPr>
        <w:t xml:space="preserve">valuative </w:t>
      </w:r>
      <w:r w:rsidR="00FC4964" w:rsidRPr="00837858">
        <w:rPr>
          <w:rFonts w:ascii="Times New Roman" w:hAnsi="Times New Roman" w:cs="Times New Roman"/>
          <w:b/>
          <w:i/>
          <w:color w:val="000000" w:themeColor="text1"/>
          <w:sz w:val="24"/>
          <w:szCs w:val="24"/>
          <w:lang w:val="en-GB"/>
        </w:rPr>
        <w:t>C</w:t>
      </w:r>
      <w:r w:rsidRPr="00837858">
        <w:rPr>
          <w:rFonts w:ascii="Times New Roman" w:hAnsi="Times New Roman" w:cs="Times New Roman"/>
          <w:b/>
          <w:i/>
          <w:color w:val="000000" w:themeColor="text1"/>
          <w:sz w:val="24"/>
          <w:szCs w:val="24"/>
          <w:lang w:val="en-GB"/>
        </w:rPr>
        <w:t>onditioning</w:t>
      </w:r>
      <w:r w:rsidRPr="00837858">
        <w:rPr>
          <w:rFonts w:ascii="Times New Roman" w:hAnsi="Times New Roman" w:cs="Times New Roman"/>
          <w:i/>
          <w:color w:val="000000" w:themeColor="text1"/>
          <w:sz w:val="24"/>
          <w:szCs w:val="24"/>
          <w:lang w:val="en-GB"/>
        </w:rPr>
        <w:t xml:space="preserve"> </w:t>
      </w:r>
    </w:p>
    <w:p w14:paraId="3EEBA700" w14:textId="5D029D45" w:rsidR="00B50F40" w:rsidRPr="00837858" w:rsidRDefault="00F2690B"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w:t>
      </w:r>
      <w:r w:rsidR="00B50F4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indicated </w:t>
      </w:r>
      <w:r w:rsidR="00B50F40" w:rsidRPr="00837858">
        <w:rPr>
          <w:rFonts w:ascii="Times New Roman" w:hAnsi="Times New Roman" w:cs="Times New Roman"/>
          <w:color w:val="000000" w:themeColor="text1"/>
          <w:sz w:val="24"/>
          <w:szCs w:val="24"/>
          <w:lang w:val="en-GB"/>
        </w:rPr>
        <w:t xml:space="preserve">that a change in </w:t>
      </w:r>
      <w:r w:rsidRPr="00837858">
        <w:rPr>
          <w:rFonts w:ascii="Times New Roman" w:hAnsi="Times New Roman" w:cs="Times New Roman"/>
          <w:color w:val="000000" w:themeColor="text1"/>
          <w:sz w:val="24"/>
          <w:szCs w:val="24"/>
          <w:lang w:val="en-GB"/>
        </w:rPr>
        <w:t xml:space="preserve">liking </w:t>
      </w:r>
      <w:r w:rsidR="00B50F40" w:rsidRPr="00837858">
        <w:rPr>
          <w:rFonts w:ascii="Times New Roman" w:hAnsi="Times New Roman" w:cs="Times New Roman"/>
          <w:color w:val="000000" w:themeColor="text1"/>
          <w:sz w:val="24"/>
          <w:szCs w:val="24"/>
          <w:lang w:val="en-GB"/>
        </w:rPr>
        <w:t xml:space="preserve">takes place </w:t>
      </w:r>
      <w:r w:rsidRPr="00837858">
        <w:rPr>
          <w:rFonts w:ascii="Times New Roman" w:hAnsi="Times New Roman" w:cs="Times New Roman"/>
          <w:color w:val="000000" w:themeColor="text1"/>
          <w:sz w:val="24"/>
          <w:szCs w:val="24"/>
          <w:lang w:val="en-GB"/>
        </w:rPr>
        <w:t xml:space="preserve">after </w:t>
      </w:r>
      <w:r w:rsidR="00B50F40" w:rsidRPr="00837858">
        <w:rPr>
          <w:rFonts w:ascii="Times New Roman" w:hAnsi="Times New Roman" w:cs="Times New Roman"/>
          <w:color w:val="000000" w:themeColor="text1"/>
          <w:sz w:val="24"/>
          <w:szCs w:val="24"/>
          <w:lang w:val="en-GB"/>
        </w:rPr>
        <w:t xml:space="preserve">OEC, </w:t>
      </w:r>
      <w:r w:rsidR="00B50F40" w:rsidRPr="00837858">
        <w:rPr>
          <w:rFonts w:ascii="Times New Roman" w:hAnsi="Times New Roman" w:cs="Times New Roman"/>
          <w:i/>
          <w:color w:val="000000" w:themeColor="text1"/>
          <w:sz w:val="24"/>
          <w:szCs w:val="24"/>
          <w:lang w:val="en-GB"/>
        </w:rPr>
        <w:t>d</w:t>
      </w:r>
      <w:r w:rsidR="00B50F40" w:rsidRPr="00837858">
        <w:rPr>
          <w:rFonts w:ascii="Times New Roman" w:hAnsi="Times New Roman" w:cs="Times New Roman"/>
          <w:color w:val="000000" w:themeColor="text1"/>
          <w:sz w:val="24"/>
          <w:szCs w:val="24"/>
          <w:lang w:val="en-GB"/>
        </w:rPr>
        <w:t xml:space="preserve"> = 1.25, 95% CI [1.06, 1.43], </w:t>
      </w:r>
      <w:r w:rsidR="00B50F40" w:rsidRPr="00837858">
        <w:rPr>
          <w:rFonts w:ascii="Times New Roman" w:hAnsi="Times New Roman" w:cs="Times New Roman"/>
          <w:i/>
          <w:color w:val="000000" w:themeColor="text1"/>
          <w:sz w:val="24"/>
          <w:szCs w:val="24"/>
          <w:lang w:val="en-GB"/>
        </w:rPr>
        <w:t>p</w:t>
      </w:r>
      <w:r w:rsidR="00B50F40" w:rsidRPr="00837858">
        <w:rPr>
          <w:rFonts w:ascii="Times New Roman" w:hAnsi="Times New Roman" w:cs="Times New Roman"/>
          <w:color w:val="000000" w:themeColor="text1"/>
          <w:sz w:val="24"/>
          <w:szCs w:val="24"/>
          <w:lang w:val="en-GB"/>
        </w:rPr>
        <w:t xml:space="preserve"> &lt; .001.</w:t>
      </w:r>
    </w:p>
    <w:p w14:paraId="17089BF3" w14:textId="77777777" w:rsidR="00FC4964" w:rsidRPr="00837858" w:rsidRDefault="00E4208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Intersecting </w:t>
      </w:r>
      <w:r w:rsidR="00FC4964" w:rsidRPr="00837858">
        <w:rPr>
          <w:rFonts w:ascii="Times New Roman" w:hAnsi="Times New Roman" w:cs="Times New Roman"/>
          <w:b/>
          <w:i/>
          <w:color w:val="000000" w:themeColor="text1"/>
          <w:sz w:val="24"/>
          <w:szCs w:val="24"/>
          <w:lang w:val="en-GB"/>
        </w:rPr>
        <w:t>R</w:t>
      </w:r>
      <w:r w:rsidRPr="00837858">
        <w:rPr>
          <w:rFonts w:ascii="Times New Roman" w:hAnsi="Times New Roman" w:cs="Times New Roman"/>
          <w:b/>
          <w:i/>
          <w:color w:val="000000" w:themeColor="text1"/>
          <w:sz w:val="24"/>
          <w:szCs w:val="24"/>
          <w:lang w:val="en-GB"/>
        </w:rPr>
        <w:t>egularities</w:t>
      </w:r>
      <w:r w:rsidRPr="00837858">
        <w:rPr>
          <w:rFonts w:ascii="Times New Roman" w:hAnsi="Times New Roman" w:cs="Times New Roman"/>
          <w:i/>
          <w:color w:val="000000" w:themeColor="text1"/>
          <w:sz w:val="24"/>
          <w:szCs w:val="24"/>
          <w:lang w:val="en-GB"/>
        </w:rPr>
        <w:t xml:space="preserve"> </w:t>
      </w:r>
    </w:p>
    <w:p w14:paraId="066560F5" w14:textId="13CF6955" w:rsidR="00D63767"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a change in liking takes place after IR training,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0.92, 95% CI [0.64, 1.19],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&lt; .001.</w:t>
      </w:r>
    </w:p>
    <w:p w14:paraId="34888389" w14:textId="77777777" w:rsidR="0017083A" w:rsidRPr="00837858" w:rsidRDefault="0017083A">
      <w:pPr>
        <w:rPr>
          <w:ins w:id="79" w:author="Ian Hussey" w:date="2020-07-17T12:09:00Z"/>
          <w:rFonts w:ascii="Times New Roman" w:hAnsi="Times New Roman" w:cs="Times New Roman"/>
          <w:b/>
          <w:color w:val="000000" w:themeColor="text1"/>
          <w:sz w:val="24"/>
          <w:szCs w:val="24"/>
          <w:lang w:val="en-GB"/>
        </w:rPr>
      </w:pPr>
      <w:ins w:id="80" w:author="Ian Hussey" w:date="2020-07-17T12:09:00Z">
        <w:r w:rsidRPr="00837858">
          <w:rPr>
            <w:rFonts w:ascii="Times New Roman" w:hAnsi="Times New Roman" w:cs="Times New Roman"/>
            <w:b/>
            <w:color w:val="000000" w:themeColor="text1"/>
            <w:sz w:val="24"/>
            <w:szCs w:val="24"/>
            <w:lang w:val="en-GB"/>
          </w:rPr>
          <w:br w:type="page"/>
        </w:r>
      </w:ins>
    </w:p>
    <w:p w14:paraId="6FFDFEEF" w14:textId="6855897E" w:rsidR="00D63767" w:rsidRPr="00837858" w:rsidRDefault="00B50F40" w:rsidP="00B50F40">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Figure 3</w:t>
      </w:r>
    </w:p>
    <w:p w14:paraId="48726890" w14:textId="6C7503E2" w:rsidR="00D63767" w:rsidRPr="00837858" w:rsidRDefault="0088154D" w:rsidP="0088154D">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 In each forest plot, squares represent observed Cohen’s d effect sizes, size of square represents weighting in the model, and error bars represent 95% Confidence Intervals (CIs) around the effect size.</w:t>
      </w:r>
    </w:p>
    <w:p w14:paraId="190830A1" w14:textId="7BC7C06E" w:rsidR="00D63767" w:rsidRPr="00837858" w:rsidRDefault="0017083A" w:rsidP="00553696">
      <w:pPr>
        <w:spacing w:line="480" w:lineRule="auto"/>
        <w:contextualSpacing/>
        <w:rPr>
          <w:rFonts w:ascii="Times New Roman" w:hAnsi="Times New Roman" w:cs="Times New Roman"/>
          <w:color w:val="000000" w:themeColor="text1"/>
          <w:sz w:val="24"/>
          <w:szCs w:val="24"/>
          <w:lang w:val="en-GB"/>
        </w:rPr>
      </w:pPr>
      <w:ins w:id="81" w:author="Ian Hussey" w:date="2020-07-17T12:09:00Z">
        <w:r w:rsidRPr="00837858">
          <w:rPr>
            <w:rFonts w:ascii="Times New Roman" w:hAnsi="Times New Roman" w:cs="Times New Roman"/>
            <w:color w:val="000000" w:themeColor="text1"/>
            <w:sz w:val="24"/>
            <w:szCs w:val="24"/>
            <w:lang w:val="en-GB" w:eastAsia="nl-BE"/>
          </w:rPr>
          <mc:AlternateContent>
            <mc:Choice Requires="wpg">
              <w:drawing>
                <wp:anchor distT="0" distB="0" distL="114300" distR="114300" simplePos="0" relativeHeight="251661312" behindDoc="0" locked="0" layoutInCell="1" allowOverlap="1" wp14:anchorId="392E2CE1" wp14:editId="43C1EE7B">
                  <wp:simplePos x="0" y="0"/>
                  <wp:positionH relativeFrom="margin">
                    <wp:posOffset>-528734</wp:posOffset>
                  </wp:positionH>
                  <wp:positionV relativeFrom="paragraph">
                    <wp:posOffset>132218</wp:posOffset>
                  </wp:positionV>
                  <wp:extent cx="6932930" cy="2856865"/>
                  <wp:effectExtent l="0" t="0" r="1270" b="635"/>
                  <wp:wrapTopAndBottom/>
                  <wp:docPr id="2" name="Group 2"/>
                  <wp:cNvGraphicFramePr/>
                  <a:graphic xmlns:a="http://schemas.openxmlformats.org/drawingml/2006/main">
                    <a:graphicData uri="http://schemas.microsoft.com/office/word/2010/wordprocessingGroup">
                      <wpg:wgp>
                        <wpg:cNvGrpSpPr/>
                        <wpg:grpSpPr>
                          <a:xfrm>
                            <a:off x="0" y="0"/>
                            <a:ext cx="6932930" cy="2856865"/>
                            <a:chOff x="0" y="0"/>
                            <a:chExt cx="6933151" cy="2856865"/>
                          </a:xfrm>
                        </wpg:grpSpPr>
                        <pic:pic xmlns:pic="http://schemas.openxmlformats.org/drawingml/2006/picture">
                          <pic:nvPicPr>
                            <pic:cNvPr id="3" name="Picture 3" descr="C:\Users\Sean\Desktop\1.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0595" cy="2837815"/>
                            </a:xfrm>
                            <a:prstGeom prst="rect">
                              <a:avLst/>
                            </a:prstGeom>
                            <a:noFill/>
                            <a:ln>
                              <a:noFill/>
                            </a:ln>
                          </pic:spPr>
                        </pic:pic>
                        <pic:pic xmlns:pic="http://schemas.openxmlformats.org/drawingml/2006/picture">
                          <pic:nvPicPr>
                            <pic:cNvPr id="4" name="Picture 4" descr="C:\Users\Sean\Desktop\2.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419061" y="0"/>
                              <a:ext cx="3514090" cy="285686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FBCB654" id="Group 2" o:spid="_x0000_s1026" style="position:absolute;margin-left:-41.65pt;margin-top:10.4pt;width:545.9pt;height:224.95pt;z-index:251661312;mso-position-horizontal-relative:margin" coordsize="69331,285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4905;height:28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">
                    <v:imagedata r:id="rId16" o:title="1"/>
                  </v:shape>
                  <v:shape id="Picture 4" o:spid="_x0000_s1028" type="#_x0000_t75" style="position:absolute;left:34190;width:35141;height:285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">
                    <v:imagedata r:id="rId17" o:title="2"/>
                  </v:shape>
                  <w10:wrap type="topAndBottom" anchorx="margin"/>
                </v:group>
              </w:pict>
            </mc:Fallback>
          </mc:AlternateContent>
        </w:r>
      </w:ins>
      <w:del w:id="82" w:author="Ian Hussey" w:date="2020-07-17T12:09:00Z">
        <w:r w:rsidR="0088154D" w:rsidRPr="00837858" w:rsidDel="0017083A">
          <w:rPr>
            <w:rFonts w:ascii="Times New Roman" w:hAnsi="Times New Roman" w:cs="Times New Roman"/>
            <w:color w:val="000000" w:themeColor="text1"/>
            <w:sz w:val="24"/>
            <w:szCs w:val="24"/>
            <w:lang w:val="en-GB" w:eastAsia="nl-BE"/>
          </w:rPr>
          <mc:AlternateContent>
            <mc:Choice Requires="wpg">
              <w:drawing>
                <wp:anchor distT="0" distB="0" distL="114300" distR="114300" simplePos="0" relativeHeight="251654144" behindDoc="0" locked="0" layoutInCell="1" allowOverlap="1" wp14:anchorId="723589F3" wp14:editId="0D7883B5">
                  <wp:simplePos x="0" y="0"/>
                  <wp:positionH relativeFrom="margin">
                    <wp:align>center</wp:align>
                  </wp:positionH>
                  <wp:positionV relativeFrom="paragraph">
                    <wp:posOffset>119711</wp:posOffset>
                  </wp:positionV>
                  <wp:extent cx="6932930" cy="2856865"/>
                  <wp:effectExtent l="0" t="0" r="1270" b="635"/>
                  <wp:wrapNone/>
                  <wp:docPr id="1703" name="Group 1703"/>
                  <wp:cNvGraphicFramePr/>
                  <a:graphic xmlns:a="http://schemas.openxmlformats.org/drawingml/2006/main">
                    <a:graphicData uri="http://schemas.microsoft.com/office/word/2010/wordprocessingGroup">
                      <wpg:wgp>
                        <wpg:cNvGrpSpPr/>
                        <wpg:grpSpPr>
                          <a:xfrm>
                            <a:off x="0" y="0"/>
                            <a:ext cx="6932930" cy="2856865"/>
                            <a:chOff x="0" y="0"/>
                            <a:chExt cx="6933151" cy="2856865"/>
                          </a:xfrm>
                        </wpg:grpSpPr>
                        <pic:pic xmlns:pic="http://schemas.openxmlformats.org/drawingml/2006/picture">
                          <pic:nvPicPr>
                            <pic:cNvPr id="1699" name="Picture 1699" descr="C:\Users\Sean\Desktop\1.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0595" cy="2837815"/>
                            </a:xfrm>
                            <a:prstGeom prst="rect">
                              <a:avLst/>
                            </a:prstGeom>
                            <a:noFill/>
                            <a:ln>
                              <a:noFill/>
                            </a:ln>
                          </pic:spPr>
                        </pic:pic>
                        <pic:pic xmlns:pic="http://schemas.openxmlformats.org/drawingml/2006/picture">
                          <pic:nvPicPr>
                            <pic:cNvPr id="1702" name="Picture 1702" descr="C:\Users\Sean\Desktop\2.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419061" y="0"/>
                              <a:ext cx="3514090" cy="285686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203A266C" id="Group 1703" o:spid="_x0000_s1026" style="position:absolute;margin-left:0;margin-top:9.45pt;width:545.9pt;height:224.95pt;z-index:251654144;mso-position-horizontal:center;mso-position-horizontal-relative:margin" coordsize="69331,285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">
                  <v:shape id="Picture 1699" o:spid="_x0000_s1027" type="#_x0000_t75" style="position:absolute;width:34905;height:28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">
                    <v:imagedata r:id="rId16" o:title="1"/>
                  </v:shape>
                  <v:shape id="Picture 1702" o:spid="_x0000_s1028" type="#_x0000_t75" style="position:absolute;left:34190;width:35141;height:285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">
                    <v:imagedata r:id="rId17" o:title="2"/>
                  </v:shape>
                  <w10:wrap anchorx="margin"/>
                </v:group>
              </w:pict>
            </mc:Fallback>
          </mc:AlternateContent>
        </w:r>
      </w:del>
    </w:p>
    <w:p w14:paraId="253546EA" w14:textId="5CAD4817" w:rsidR="00D63767" w:rsidRPr="00837858" w:rsidDel="0017083A" w:rsidRDefault="00D63767" w:rsidP="00553696">
      <w:pPr>
        <w:spacing w:line="480" w:lineRule="auto"/>
        <w:contextualSpacing/>
        <w:rPr>
          <w:del w:id="83" w:author="Ian Hussey" w:date="2020-07-17T12:09:00Z"/>
          <w:rFonts w:ascii="Times New Roman" w:hAnsi="Times New Roman" w:cs="Times New Roman"/>
          <w:color w:val="000000" w:themeColor="text1"/>
          <w:sz w:val="24"/>
          <w:szCs w:val="24"/>
          <w:lang w:val="en-GB"/>
        </w:rPr>
      </w:pPr>
    </w:p>
    <w:p w14:paraId="56D81075" w14:textId="3FF737E0" w:rsidR="004670F0" w:rsidRPr="00837858" w:rsidDel="0017083A" w:rsidRDefault="004670F0" w:rsidP="00553696">
      <w:pPr>
        <w:spacing w:line="480" w:lineRule="auto"/>
        <w:contextualSpacing/>
        <w:rPr>
          <w:del w:id="84" w:author="Ian Hussey" w:date="2020-07-17T12:09:00Z"/>
          <w:rFonts w:ascii="Times New Roman" w:hAnsi="Times New Roman" w:cs="Times New Roman"/>
          <w:color w:val="000000" w:themeColor="text1"/>
          <w:sz w:val="24"/>
          <w:szCs w:val="24"/>
          <w:lang w:val="en-GB"/>
        </w:rPr>
      </w:pPr>
    </w:p>
    <w:p w14:paraId="7AF1BD61" w14:textId="380ABBA1" w:rsidR="004670F0" w:rsidRPr="00837858" w:rsidDel="0017083A" w:rsidRDefault="004670F0" w:rsidP="00553696">
      <w:pPr>
        <w:spacing w:line="480" w:lineRule="auto"/>
        <w:contextualSpacing/>
        <w:rPr>
          <w:del w:id="85" w:author="Ian Hussey" w:date="2020-07-17T12:09:00Z"/>
          <w:rFonts w:ascii="Times New Roman" w:hAnsi="Times New Roman" w:cs="Times New Roman"/>
          <w:color w:val="000000" w:themeColor="text1"/>
          <w:sz w:val="24"/>
          <w:szCs w:val="24"/>
          <w:lang w:val="en-GB"/>
        </w:rPr>
      </w:pPr>
    </w:p>
    <w:p w14:paraId="475755B4" w14:textId="29226585" w:rsidR="004670F0" w:rsidRPr="00837858" w:rsidDel="0017083A" w:rsidRDefault="004670F0" w:rsidP="00553696">
      <w:pPr>
        <w:spacing w:line="480" w:lineRule="auto"/>
        <w:contextualSpacing/>
        <w:rPr>
          <w:del w:id="86" w:author="Ian Hussey" w:date="2020-07-17T12:09:00Z"/>
          <w:rFonts w:ascii="Times New Roman" w:hAnsi="Times New Roman" w:cs="Times New Roman"/>
          <w:color w:val="000000" w:themeColor="text1"/>
          <w:sz w:val="24"/>
          <w:szCs w:val="24"/>
          <w:lang w:val="en-GB"/>
        </w:rPr>
      </w:pPr>
    </w:p>
    <w:p w14:paraId="5C561190" w14:textId="79DF7A55" w:rsidR="004670F0" w:rsidRPr="00837858" w:rsidDel="0017083A" w:rsidRDefault="004670F0" w:rsidP="00553696">
      <w:pPr>
        <w:spacing w:line="480" w:lineRule="auto"/>
        <w:contextualSpacing/>
        <w:rPr>
          <w:del w:id="87" w:author="Ian Hussey" w:date="2020-07-17T12:09:00Z"/>
          <w:rFonts w:ascii="Times New Roman" w:hAnsi="Times New Roman" w:cs="Times New Roman"/>
          <w:color w:val="000000" w:themeColor="text1"/>
          <w:sz w:val="24"/>
          <w:szCs w:val="24"/>
          <w:lang w:val="en-GB"/>
        </w:rPr>
      </w:pPr>
    </w:p>
    <w:p w14:paraId="5C29D7AD" w14:textId="214CF03F" w:rsidR="004670F0" w:rsidRPr="00837858" w:rsidDel="0017083A" w:rsidRDefault="004670F0" w:rsidP="00553696">
      <w:pPr>
        <w:spacing w:line="480" w:lineRule="auto"/>
        <w:contextualSpacing/>
        <w:rPr>
          <w:del w:id="88" w:author="Ian Hussey" w:date="2020-07-17T12:09:00Z"/>
          <w:rFonts w:ascii="Times New Roman" w:hAnsi="Times New Roman" w:cs="Times New Roman"/>
          <w:color w:val="000000" w:themeColor="text1"/>
          <w:sz w:val="24"/>
          <w:szCs w:val="24"/>
          <w:lang w:val="en-GB"/>
        </w:rPr>
      </w:pPr>
    </w:p>
    <w:p w14:paraId="52F77EC9" w14:textId="77777777" w:rsidR="0017083A" w:rsidRPr="00837858" w:rsidRDefault="0017083A" w:rsidP="00011AEF">
      <w:pPr>
        <w:pStyle w:val="Heading2"/>
        <w:spacing w:line="480" w:lineRule="auto"/>
        <w:rPr>
          <w:ins w:id="89" w:author="Ian Hussey" w:date="2020-07-17T12:09:00Z"/>
          <w:rFonts w:ascii="Times New Roman" w:hAnsi="Times New Roman" w:cs="Times New Roman"/>
          <w:b/>
          <w:color w:val="auto"/>
          <w:sz w:val="24"/>
          <w:lang w:val="en-GB"/>
        </w:rPr>
      </w:pPr>
    </w:p>
    <w:p w14:paraId="5853BC18" w14:textId="5DF31EF5" w:rsidR="00A94309" w:rsidRPr="00837858" w:rsidRDefault="00F2690B"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2: Are Evaluations Moderated by Extinction or Counterconditioning?</w:t>
      </w:r>
    </w:p>
    <w:p w14:paraId="7B89800A" w14:textId="38730B0F" w:rsidR="00E4208A" w:rsidRPr="00837858" w:rsidRDefault="00E4208A" w:rsidP="00E4208A">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Four variants of </w:t>
      </w:r>
      <w:r w:rsidR="009E4910" w:rsidRPr="00837858">
        <w:rPr>
          <w:rFonts w:ascii="Times New Roman" w:hAnsi="Times New Roman" w:cs="Times New Roman"/>
          <w:color w:val="000000" w:themeColor="text1"/>
          <w:sz w:val="24"/>
          <w:szCs w:val="24"/>
          <w:lang w:val="en-GB"/>
        </w:rPr>
        <w:t xml:space="preserve">extinction </w:t>
      </w:r>
      <w:r w:rsidRPr="00837858">
        <w:rPr>
          <w:rFonts w:ascii="Times New Roman" w:hAnsi="Times New Roman" w:cs="Times New Roman"/>
          <w:color w:val="000000" w:themeColor="text1"/>
          <w:sz w:val="24"/>
          <w:szCs w:val="24"/>
          <w:lang w:val="en-GB"/>
        </w:rPr>
        <w:t xml:space="preserve">procedure </w:t>
      </w:r>
      <w:r w:rsidR="009E4910" w:rsidRPr="00837858">
        <w:rPr>
          <w:rFonts w:ascii="Times New Roman" w:hAnsi="Times New Roman" w:cs="Times New Roman"/>
          <w:color w:val="000000" w:themeColor="text1"/>
          <w:sz w:val="24"/>
          <w:szCs w:val="24"/>
          <w:lang w:val="en-GB"/>
        </w:rPr>
        <w:t xml:space="preserve">and </w:t>
      </w:r>
      <w:r w:rsidRPr="00837858">
        <w:rPr>
          <w:rFonts w:ascii="Times New Roman" w:hAnsi="Times New Roman" w:cs="Times New Roman"/>
          <w:color w:val="000000" w:themeColor="text1"/>
          <w:sz w:val="24"/>
          <w:szCs w:val="24"/>
          <w:lang w:val="en-GB"/>
        </w:rPr>
        <w:t xml:space="preserve">two </w:t>
      </w:r>
      <w:r w:rsidR="009E4910" w:rsidRPr="00837858">
        <w:rPr>
          <w:rFonts w:ascii="Times New Roman" w:hAnsi="Times New Roman" w:cs="Times New Roman"/>
          <w:color w:val="000000" w:themeColor="text1"/>
          <w:sz w:val="24"/>
          <w:szCs w:val="24"/>
          <w:lang w:val="en-GB"/>
        </w:rPr>
        <w:t xml:space="preserve">counterconditioning procedures </w:t>
      </w:r>
      <w:r w:rsidRPr="00837858">
        <w:rPr>
          <w:rFonts w:ascii="Times New Roman" w:hAnsi="Times New Roman" w:cs="Times New Roman"/>
          <w:color w:val="000000" w:themeColor="text1"/>
          <w:sz w:val="24"/>
          <w:szCs w:val="24"/>
          <w:lang w:val="en-GB"/>
        </w:rPr>
        <w:t>were implemented in Experiments 1-7</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These interventions moderated evaluations in certain studies and failed to do so in others. The question remains: to what extent do </w:t>
      </w:r>
      <w:r w:rsidR="009E4910" w:rsidRPr="00837858">
        <w:rPr>
          <w:rFonts w:ascii="Times New Roman" w:hAnsi="Times New Roman" w:cs="Times New Roman"/>
          <w:color w:val="000000" w:themeColor="text1"/>
          <w:sz w:val="24"/>
          <w:szCs w:val="24"/>
          <w:lang w:val="en-GB"/>
        </w:rPr>
        <w:t>“extinction” and “counterconditioning” moderate evaluations</w:t>
      </w:r>
      <w:r w:rsidRPr="00837858">
        <w:rPr>
          <w:rFonts w:ascii="Times New Roman" w:hAnsi="Times New Roman" w:cs="Times New Roman"/>
          <w:color w:val="000000" w:themeColor="text1"/>
          <w:sz w:val="24"/>
          <w:szCs w:val="24"/>
          <w:lang w:val="en-GB"/>
        </w:rPr>
        <w:t xml:space="preserve"> </w:t>
      </w:r>
      <w:ins w:id="90" w:author="Ian Hussey" w:date="2020-07-17T12:31:00Z">
        <w:r w:rsidR="00AC38B6">
          <w:rPr>
            <w:rFonts w:ascii="Times New Roman" w:hAnsi="Times New Roman" w:cs="Times New Roman"/>
            <w:color w:val="000000" w:themeColor="text1"/>
            <w:sz w:val="24"/>
            <w:szCs w:val="24"/>
            <w:lang w:val="en-GB"/>
          </w:rPr>
          <w:t xml:space="preserve">that were established via intersecting regularities </w:t>
        </w:r>
      </w:ins>
      <w:r w:rsidRPr="00837858">
        <w:rPr>
          <w:rFonts w:ascii="Times New Roman" w:hAnsi="Times New Roman" w:cs="Times New Roman"/>
          <w:i/>
          <w:color w:val="000000" w:themeColor="text1"/>
          <w:sz w:val="24"/>
          <w:szCs w:val="24"/>
          <w:lang w:val="en-GB"/>
        </w:rPr>
        <w:t>in general</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A moderator </w:t>
      </w:r>
      <w:del w:id="91" w:author="Ian Hussey" w:date="2020-07-17T12:25:00Z">
        <w:r w:rsidRPr="00837858" w:rsidDel="00680E6A">
          <w:rPr>
            <w:rFonts w:ascii="Times New Roman" w:hAnsi="Times New Roman" w:cs="Times New Roman"/>
            <w:color w:val="000000" w:themeColor="text1"/>
            <w:sz w:val="24"/>
            <w:szCs w:val="24"/>
            <w:lang w:val="en-GB"/>
          </w:rPr>
          <w:delText>multi-level</w:delText>
        </w:r>
      </w:del>
      <w:ins w:id="92" w:author="Ian Hussey" w:date="2020-07-17T12:25:00Z">
        <w:r w:rsidR="00680E6A">
          <w:rPr>
            <w:rFonts w:ascii="Times New Roman" w:hAnsi="Times New Roman" w:cs="Times New Roman"/>
            <w:color w:val="000000" w:themeColor="text1"/>
            <w:sz w:val="24"/>
            <w:szCs w:val="24"/>
            <w:lang w:val="en-GB"/>
          </w:rPr>
          <w:t>multilevel</w:t>
        </w:r>
      </w:ins>
      <w:r w:rsidRPr="00837858">
        <w:rPr>
          <w:rFonts w:ascii="Times New Roman" w:hAnsi="Times New Roman" w:cs="Times New Roman"/>
          <w:color w:val="000000" w:themeColor="text1"/>
          <w:sz w:val="24"/>
          <w:szCs w:val="24"/>
          <w:lang w:val="en-GB"/>
        </w:rPr>
        <w:t xml:space="preserve"> meta-analysis was conducted on the OEC and IR effects to answer this question. </w:t>
      </w:r>
    </w:p>
    <w:p w14:paraId="6BB83AEB" w14:textId="77777777" w:rsidR="00FC4964" w:rsidRPr="00837858" w:rsidRDefault="00BD6B3A" w:rsidP="00FC4964">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t>Extinction</w:t>
      </w:r>
      <w:r w:rsidR="00E4208A" w:rsidRPr="00837858">
        <w:rPr>
          <w:rFonts w:ascii="Times New Roman" w:hAnsi="Times New Roman" w:cs="Times New Roman"/>
          <w:color w:val="000000" w:themeColor="text1"/>
          <w:sz w:val="24"/>
          <w:szCs w:val="24"/>
          <w:lang w:val="en-GB"/>
        </w:rPr>
        <w:t xml:space="preserve"> </w:t>
      </w:r>
    </w:p>
    <w:p w14:paraId="74C66C3D" w14:textId="1F571B1F" w:rsidR="00E4208A"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 indicated that</w:t>
      </w:r>
      <w:r w:rsidR="00BD6B3A"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in general, OEC effects</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lang w:val="en-GB"/>
        </w:rPr>
        <w:t>-0.01</w:t>
      </w:r>
      <w:r w:rsidRPr="00837858">
        <w:rPr>
          <w:rFonts w:ascii="Times New Roman" w:hAnsi="Times New Roman" w:cs="Times New Roman"/>
          <w:color w:val="000000" w:themeColor="text1"/>
          <w:sz w:val="24"/>
          <w:szCs w:val="24"/>
          <w:lang w:val="en-GB"/>
        </w:rPr>
        <w:t>, 95% CI [</w:t>
      </w:r>
      <w:r w:rsidR="00BD6B3A" w:rsidRPr="00837858">
        <w:rPr>
          <w:rFonts w:ascii="Times New Roman" w:hAnsi="Times New Roman" w:cs="Times New Roman"/>
          <w:color w:val="000000" w:themeColor="text1"/>
          <w:sz w:val="24"/>
          <w:szCs w:val="24"/>
          <w:lang w:val="en-GB"/>
        </w:rPr>
        <w:t>-0.20</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0.19</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commentRangeStart w:id="93"/>
      <w:commentRangeStart w:id="94"/>
      <w:r w:rsidR="00BD6B3A" w:rsidRPr="00837858">
        <w:rPr>
          <w:rFonts w:ascii="Times New Roman" w:hAnsi="Times New Roman" w:cs="Times New Roman"/>
          <w:color w:val="000000" w:themeColor="text1"/>
          <w:sz w:val="24"/>
          <w:szCs w:val="24"/>
          <w:highlight w:val="yellow"/>
          <w:lang w:val="en-GB"/>
        </w:rPr>
        <w:t>XXX</w:t>
      </w:r>
      <w:commentRangeEnd w:id="93"/>
      <w:r w:rsidR="00BD6B3A" w:rsidRPr="00837858">
        <w:rPr>
          <w:rStyle w:val="CommentReference"/>
          <w:lang w:val="en-GB"/>
        </w:rPr>
        <w:commentReference w:id="93"/>
      </w:r>
      <w:commentRangeEnd w:id="94"/>
      <w:r w:rsidR="00680E6A">
        <w:rPr>
          <w:rStyle w:val="CommentReference"/>
        </w:rPr>
        <w:commentReference w:id="94"/>
      </w:r>
      <w:r w:rsidR="00BD6B3A" w:rsidRPr="00837858">
        <w:rPr>
          <w:rFonts w:ascii="Times New Roman" w:hAnsi="Times New Roman" w:cs="Times New Roman"/>
          <w:color w:val="000000" w:themeColor="text1"/>
          <w:sz w:val="24"/>
          <w:szCs w:val="24"/>
          <w:lang w:val="en-GB"/>
        </w:rPr>
        <w:t>, and IR effects</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d</w:t>
      </w:r>
      <w:r w:rsidR="00BD6B3A" w:rsidRPr="00837858">
        <w:rPr>
          <w:rFonts w:ascii="Times New Roman" w:hAnsi="Times New Roman" w:cs="Times New Roman"/>
          <w:color w:val="000000" w:themeColor="text1"/>
          <w:sz w:val="24"/>
          <w:szCs w:val="24"/>
          <w:lang w:val="en-GB"/>
        </w:rPr>
        <w:t xml:space="preserve"> = .01, 95% CI [-0.13, 0.15], </w:t>
      </w:r>
      <w:r w:rsidR="00BD6B3A"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highlight w:val="yellow"/>
          <w:lang w:val="en-GB"/>
        </w:rPr>
        <w:t>XXX</w:t>
      </w:r>
      <w:r w:rsidR="00BD6B3A" w:rsidRPr="00837858">
        <w:rPr>
          <w:rFonts w:ascii="Times New Roman" w:hAnsi="Times New Roman" w:cs="Times New Roman"/>
          <w:color w:val="000000" w:themeColor="text1"/>
          <w:sz w:val="24"/>
          <w:szCs w:val="24"/>
          <w:lang w:val="en-GB"/>
        </w:rPr>
        <w:t>, were not moderated by the extinction procedures used in this paper</w:t>
      </w:r>
      <w:r w:rsidRPr="00837858">
        <w:rPr>
          <w:rFonts w:ascii="Times New Roman" w:hAnsi="Times New Roman" w:cs="Times New Roman"/>
          <w:color w:val="000000" w:themeColor="text1"/>
          <w:sz w:val="24"/>
          <w:szCs w:val="24"/>
          <w:lang w:val="en-GB"/>
        </w:rPr>
        <w:t>.</w:t>
      </w:r>
    </w:p>
    <w:p w14:paraId="201B3860" w14:textId="77777777" w:rsidR="00FC4964" w:rsidRPr="00837858" w:rsidRDefault="00BD6B3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Counterconditioning</w:t>
      </w:r>
      <w:r w:rsidRPr="00837858">
        <w:rPr>
          <w:rFonts w:ascii="Times New Roman" w:hAnsi="Times New Roman" w:cs="Times New Roman"/>
          <w:i/>
          <w:color w:val="000000" w:themeColor="text1"/>
          <w:sz w:val="24"/>
          <w:szCs w:val="24"/>
          <w:lang w:val="en-GB"/>
        </w:rPr>
        <w:t xml:space="preserve"> </w:t>
      </w:r>
    </w:p>
    <w:p w14:paraId="327380D4" w14:textId="61AC0A7D" w:rsidR="00BD6B3A" w:rsidRPr="00837858" w:rsidRDefault="00BD6B3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lastRenderedPageBreak/>
        <w:t xml:space="preserve">The meta-analytic model indicated that, in general, IR effects,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-0.14, 95% CI [-0.29, 0.02],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 </w:t>
      </w:r>
      <w:r w:rsidRPr="00837858">
        <w:rPr>
          <w:rFonts w:ascii="Times New Roman" w:hAnsi="Times New Roman" w:cs="Times New Roman"/>
          <w:color w:val="000000" w:themeColor="text1"/>
          <w:sz w:val="24"/>
          <w:szCs w:val="24"/>
          <w:highlight w:val="yellow"/>
          <w:lang w:val="en-GB"/>
        </w:rPr>
        <w:t>XXX</w:t>
      </w:r>
      <w:r w:rsidRPr="00837858">
        <w:rPr>
          <w:rFonts w:ascii="Times New Roman" w:hAnsi="Times New Roman" w:cs="Times New Roman"/>
          <w:color w:val="000000" w:themeColor="text1"/>
          <w:sz w:val="24"/>
          <w:szCs w:val="24"/>
          <w:lang w:val="en-GB"/>
        </w:rPr>
        <w:t xml:space="preserve">, </w:t>
      </w:r>
      <w:commentRangeStart w:id="95"/>
      <w:r w:rsidRPr="00837858">
        <w:rPr>
          <w:rFonts w:ascii="Times New Roman" w:hAnsi="Times New Roman" w:cs="Times New Roman"/>
          <w:color w:val="000000" w:themeColor="text1"/>
          <w:sz w:val="24"/>
          <w:szCs w:val="24"/>
          <w:lang w:val="en-GB"/>
        </w:rPr>
        <w:t>were not moderated</w:t>
      </w:r>
      <w:commentRangeEnd w:id="95"/>
      <w:r w:rsidR="00837858">
        <w:rPr>
          <w:rStyle w:val="CommentReference"/>
        </w:rPr>
        <w:commentReference w:id="95"/>
      </w:r>
      <w:r w:rsidRPr="00837858">
        <w:rPr>
          <w:rFonts w:ascii="Times New Roman" w:hAnsi="Times New Roman" w:cs="Times New Roman"/>
          <w:color w:val="000000" w:themeColor="text1"/>
          <w:sz w:val="24"/>
          <w:szCs w:val="24"/>
          <w:lang w:val="en-GB"/>
        </w:rPr>
        <w:t xml:space="preserve"> by the extinction procedures used in this paper. </w:t>
      </w:r>
      <w:r w:rsidRPr="00837858">
        <w:rPr>
          <w:rStyle w:val="FootnoteReference"/>
          <w:rFonts w:ascii="Times New Roman" w:hAnsi="Times New Roman" w:cs="Times New Roman"/>
          <w:color w:val="000000" w:themeColor="text1"/>
          <w:sz w:val="24"/>
          <w:szCs w:val="24"/>
          <w:lang w:val="en-GB"/>
        </w:rPr>
        <w:footnoteReference w:id="11"/>
      </w:r>
    </w:p>
    <w:p w14:paraId="5F54610E" w14:textId="623BE768" w:rsidR="00011AEF" w:rsidRPr="00837858" w:rsidRDefault="003F7949"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3: Do Our Conclusions Change When Only Considering Those Who Passed the Learning Phase?</w:t>
      </w:r>
    </w:p>
    <w:p w14:paraId="0313F913" w14:textId="71868385" w:rsidR="003F7949" w:rsidRPr="00837858" w:rsidRDefault="003F7949" w:rsidP="00011AEF">
      <w:pPr>
        <w:spacing w:line="480" w:lineRule="auto"/>
        <w:rPr>
          <w:rFonts w:ascii="Times New Roman" w:hAnsi="Times New Roman" w:cs="Times New Roman"/>
          <w:sz w:val="24"/>
          <w:lang w:val="en-GB"/>
        </w:rPr>
      </w:pPr>
      <w:r w:rsidRPr="00837858">
        <w:rPr>
          <w:b/>
          <w:lang w:val="en-GB"/>
        </w:rPr>
        <w:tab/>
      </w:r>
      <w:r w:rsidR="00B838F2" w:rsidRPr="00837858">
        <w:rPr>
          <w:rFonts w:ascii="Times New Roman" w:hAnsi="Times New Roman" w:cs="Times New Roman"/>
          <w:sz w:val="24"/>
          <w:lang w:val="en-GB"/>
        </w:rPr>
        <w:t xml:space="preserve">Thus far we have </w:t>
      </w:r>
      <w:proofErr w:type="spellStart"/>
      <w:r w:rsidR="00B838F2" w:rsidRPr="00837858">
        <w:rPr>
          <w:rFonts w:ascii="Times New Roman" w:hAnsi="Times New Roman" w:cs="Times New Roman"/>
          <w:sz w:val="24"/>
          <w:lang w:val="en-GB"/>
        </w:rPr>
        <w:t>analyzed</w:t>
      </w:r>
      <w:proofErr w:type="spellEnd"/>
      <w:r w:rsidR="00B838F2" w:rsidRPr="00837858">
        <w:rPr>
          <w:rFonts w:ascii="Times New Roman" w:hAnsi="Times New Roman" w:cs="Times New Roman"/>
          <w:sz w:val="24"/>
          <w:lang w:val="en-GB"/>
        </w:rPr>
        <w:t xml:space="preserve"> the data of all participants regardless of their performance </w:t>
      </w:r>
      <w:r w:rsidR="00B77ED1" w:rsidRPr="00837858">
        <w:rPr>
          <w:rFonts w:ascii="Times New Roman" w:hAnsi="Times New Roman" w:cs="Times New Roman"/>
          <w:sz w:val="24"/>
          <w:lang w:val="en-GB"/>
        </w:rPr>
        <w:t xml:space="preserve">on </w:t>
      </w:r>
      <w:r w:rsidR="00B838F2" w:rsidRPr="00837858">
        <w:rPr>
          <w:rFonts w:ascii="Times New Roman" w:hAnsi="Times New Roman" w:cs="Times New Roman"/>
          <w:sz w:val="24"/>
          <w:lang w:val="en-GB"/>
        </w:rPr>
        <w:t xml:space="preserve">the learning task. However, upon reflection, people who </w:t>
      </w:r>
      <w:r w:rsidR="00B77ED1" w:rsidRPr="00837858">
        <w:rPr>
          <w:rFonts w:ascii="Times New Roman" w:hAnsi="Times New Roman" w:cs="Times New Roman"/>
          <w:sz w:val="24"/>
          <w:lang w:val="en-GB"/>
        </w:rPr>
        <w:t xml:space="preserve">performed poorly during that </w:t>
      </w:r>
      <w:r w:rsidR="00B838F2" w:rsidRPr="00837858">
        <w:rPr>
          <w:rFonts w:ascii="Times New Roman" w:hAnsi="Times New Roman" w:cs="Times New Roman"/>
          <w:sz w:val="24"/>
          <w:lang w:val="en-GB"/>
        </w:rPr>
        <w:t xml:space="preserve">task </w:t>
      </w:r>
      <w:r w:rsidR="00B77ED1" w:rsidRPr="00837858">
        <w:rPr>
          <w:rFonts w:ascii="Times New Roman" w:hAnsi="Times New Roman" w:cs="Times New Roman"/>
          <w:sz w:val="24"/>
          <w:lang w:val="en-GB"/>
        </w:rPr>
        <w:t xml:space="preserve">may be </w:t>
      </w:r>
      <w:r w:rsidR="00B838F2" w:rsidRPr="00837858">
        <w:rPr>
          <w:rFonts w:ascii="Times New Roman" w:hAnsi="Times New Roman" w:cs="Times New Roman"/>
          <w:sz w:val="24"/>
          <w:lang w:val="en-GB"/>
        </w:rPr>
        <w:t>responsible for the absence of extinction and counterconditioning</w:t>
      </w:r>
      <w:r w:rsidR="00B77ED1" w:rsidRPr="00837858">
        <w:rPr>
          <w:rFonts w:ascii="Times New Roman" w:hAnsi="Times New Roman" w:cs="Times New Roman"/>
          <w:sz w:val="24"/>
          <w:lang w:val="en-GB"/>
        </w:rPr>
        <w:t xml:space="preserve"> (i.e., if they did not discriminate the contingencies during the acquisition and intervention phases then it seems unlikely that evaluative effects will emerge or be later modified)</w:t>
      </w:r>
      <w:r w:rsidR="00B838F2" w:rsidRPr="00837858">
        <w:rPr>
          <w:rFonts w:ascii="Times New Roman" w:hAnsi="Times New Roman" w:cs="Times New Roman"/>
          <w:sz w:val="24"/>
          <w:lang w:val="en-GB"/>
        </w:rPr>
        <w:t xml:space="preserve">. </w:t>
      </w:r>
      <w:r w:rsidR="00B77ED1" w:rsidRPr="00837858">
        <w:rPr>
          <w:rFonts w:ascii="Times New Roman" w:hAnsi="Times New Roman" w:cs="Times New Roman"/>
          <w:sz w:val="24"/>
          <w:lang w:val="en-GB"/>
        </w:rPr>
        <w:t xml:space="preserve">With this in mind, we carried out </w:t>
      </w:r>
      <w:proofErr w:type="spellStart"/>
      <w:r w:rsidR="00B77ED1" w:rsidRPr="00837858">
        <w:rPr>
          <w:rFonts w:ascii="Times New Roman" w:hAnsi="Times New Roman" w:cs="Times New Roman"/>
          <w:sz w:val="24"/>
          <w:lang w:val="en-GB"/>
        </w:rPr>
        <w:t>a</w:t>
      </w:r>
      <w:proofErr w:type="spellEnd"/>
      <w:r w:rsidR="00B77ED1" w:rsidRPr="00837858">
        <w:rPr>
          <w:rFonts w:ascii="Times New Roman" w:hAnsi="Times New Roman" w:cs="Times New Roman"/>
          <w:sz w:val="24"/>
          <w:lang w:val="en-GB"/>
        </w:rPr>
        <w:t xml:space="preserve"> </w:t>
      </w:r>
      <w:del w:id="96" w:author="Ian Hussey" w:date="2020-07-17T12:19:00Z">
        <w:r w:rsidR="00B77ED1" w:rsidRPr="00837858" w:rsidDel="00837858">
          <w:rPr>
            <w:rFonts w:ascii="Times New Roman" w:hAnsi="Times New Roman" w:cs="Times New Roman"/>
            <w:sz w:val="24"/>
            <w:lang w:val="en-GB"/>
          </w:rPr>
          <w:delText xml:space="preserve">similar </w:delText>
        </w:r>
      </w:del>
      <w:ins w:id="97" w:author="Ian Hussey" w:date="2020-07-17T12:19:00Z">
        <w:r w:rsidR="00837858">
          <w:rPr>
            <w:rFonts w:ascii="Times New Roman" w:hAnsi="Times New Roman" w:cs="Times New Roman"/>
            <w:sz w:val="24"/>
            <w:lang w:val="en-GB"/>
          </w:rPr>
          <w:t>the same</w:t>
        </w:r>
        <w:r w:rsidR="00837858" w:rsidRPr="00837858">
          <w:rPr>
            <w:rFonts w:ascii="Times New Roman" w:hAnsi="Times New Roman" w:cs="Times New Roman"/>
            <w:sz w:val="24"/>
            <w:lang w:val="en-GB"/>
          </w:rPr>
          <w:t xml:space="preserve"> </w:t>
        </w:r>
      </w:ins>
      <w:r w:rsidR="00B77ED1" w:rsidRPr="00837858">
        <w:rPr>
          <w:rFonts w:ascii="Times New Roman" w:hAnsi="Times New Roman" w:cs="Times New Roman"/>
          <w:sz w:val="24"/>
          <w:lang w:val="en-GB"/>
        </w:rPr>
        <w:t xml:space="preserve">set of analyses as reported throughout this paper </w:t>
      </w:r>
      <w:ins w:id="98" w:author="Ian Hussey" w:date="2020-07-17T12:19:00Z">
        <w:r w:rsidR="00837858">
          <w:rPr>
            <w:rFonts w:ascii="Times New Roman" w:hAnsi="Times New Roman" w:cs="Times New Roman"/>
            <w:sz w:val="24"/>
            <w:lang w:val="en-GB"/>
          </w:rPr>
          <w:t xml:space="preserve">after excluding </w:t>
        </w:r>
      </w:ins>
      <w:del w:id="99" w:author="Ian Hussey" w:date="2020-07-17T12:19:00Z">
        <w:r w:rsidR="00F36113" w:rsidRPr="00837858" w:rsidDel="00837858">
          <w:rPr>
            <w:rFonts w:ascii="Times New Roman" w:hAnsi="Times New Roman" w:cs="Times New Roman"/>
            <w:sz w:val="24"/>
            <w:lang w:val="en-GB"/>
          </w:rPr>
          <w:delText xml:space="preserve">exclusively </w:delText>
        </w:r>
        <w:r w:rsidR="001A3761" w:rsidRPr="00837858" w:rsidDel="00837858">
          <w:rPr>
            <w:rFonts w:ascii="Times New Roman" w:hAnsi="Times New Roman" w:cs="Times New Roman"/>
            <w:sz w:val="24"/>
            <w:lang w:val="en-GB"/>
          </w:rPr>
          <w:delText xml:space="preserve">on the data of </w:delText>
        </w:r>
      </w:del>
      <w:r w:rsidR="001A3761" w:rsidRPr="00837858">
        <w:rPr>
          <w:rFonts w:ascii="Times New Roman" w:hAnsi="Times New Roman" w:cs="Times New Roman"/>
          <w:sz w:val="24"/>
          <w:lang w:val="en-GB"/>
        </w:rPr>
        <w:t xml:space="preserve">participants who </w:t>
      </w:r>
      <w:ins w:id="100" w:author="Ian Hussey" w:date="2020-07-17T12:19:00Z">
        <w:r w:rsidR="00837858">
          <w:rPr>
            <w:rFonts w:ascii="Times New Roman" w:hAnsi="Times New Roman" w:cs="Times New Roman"/>
            <w:sz w:val="24"/>
            <w:lang w:val="en-GB"/>
          </w:rPr>
          <w:t xml:space="preserve">did not </w:t>
        </w:r>
      </w:ins>
      <w:r w:rsidR="001A3761" w:rsidRPr="00837858">
        <w:rPr>
          <w:rFonts w:ascii="Times New Roman" w:hAnsi="Times New Roman" w:cs="Times New Roman"/>
          <w:sz w:val="24"/>
          <w:lang w:val="en-GB"/>
        </w:rPr>
        <w:t>pas</w:t>
      </w:r>
      <w:ins w:id="101" w:author="Ian Hussey" w:date="2020-07-17T12:19:00Z">
        <w:r w:rsidR="00837858">
          <w:rPr>
            <w:rFonts w:ascii="Times New Roman" w:hAnsi="Times New Roman" w:cs="Times New Roman"/>
            <w:sz w:val="24"/>
            <w:lang w:val="en-GB"/>
          </w:rPr>
          <w:t>s</w:t>
        </w:r>
      </w:ins>
      <w:del w:id="102" w:author="Ian Hussey" w:date="2020-07-17T12:19:00Z">
        <w:r w:rsidR="001A3761" w:rsidRPr="00837858" w:rsidDel="00837858">
          <w:rPr>
            <w:rFonts w:ascii="Times New Roman" w:hAnsi="Times New Roman" w:cs="Times New Roman"/>
            <w:sz w:val="24"/>
            <w:lang w:val="en-GB"/>
          </w:rPr>
          <w:delText>sed</w:delText>
        </w:r>
      </w:del>
      <w:r w:rsidR="001A3761" w:rsidRPr="00837858">
        <w:rPr>
          <w:rFonts w:ascii="Times New Roman" w:hAnsi="Times New Roman" w:cs="Times New Roman"/>
          <w:sz w:val="24"/>
          <w:lang w:val="en-GB"/>
        </w:rPr>
        <w:t xml:space="preserve"> the learning phase </w:t>
      </w:r>
      <w:r w:rsidR="00B77ED1" w:rsidRPr="00837858">
        <w:rPr>
          <w:rFonts w:ascii="Times New Roman" w:hAnsi="Times New Roman" w:cs="Times New Roman"/>
          <w:sz w:val="24"/>
          <w:lang w:val="en-GB"/>
        </w:rPr>
        <w:t>(</w:t>
      </w:r>
      <w:ins w:id="103" w:author="Ian Hussey" w:date="2020-07-17T12:19:00Z">
        <w:r w:rsidR="00837858">
          <w:rPr>
            <w:rFonts w:ascii="Times New Roman" w:hAnsi="Times New Roman" w:cs="Times New Roman"/>
            <w:sz w:val="24"/>
            <w:lang w:val="en-GB"/>
          </w:rPr>
          <w:t xml:space="preserve">i.e., who did not demonstrate accuracy </w:t>
        </w:r>
        <w:commentRangeStart w:id="104"/>
        <w:r w:rsidR="00837858">
          <w:rPr>
            <w:rFonts w:ascii="Times New Roman" w:hAnsi="Times New Roman" w:cs="Times New Roman"/>
            <w:sz w:val="24"/>
            <w:lang w:val="en-GB"/>
          </w:rPr>
          <w:t xml:space="preserve">&gt;70% on the final block </w:t>
        </w:r>
      </w:ins>
      <w:ins w:id="105" w:author="Ian Hussey" w:date="2020-07-17T12:20:00Z">
        <w:r w:rsidR="00837858">
          <w:rPr>
            <w:rFonts w:ascii="Times New Roman" w:hAnsi="Times New Roman" w:cs="Times New Roman"/>
            <w:sz w:val="24"/>
            <w:lang w:val="en-GB"/>
          </w:rPr>
          <w:t>of the training and testing within the learning phase</w:t>
        </w:r>
        <w:commentRangeEnd w:id="104"/>
        <w:r w:rsidR="00837858">
          <w:rPr>
            <w:rStyle w:val="CommentReference"/>
          </w:rPr>
          <w:commentReference w:id="104"/>
        </w:r>
      </w:ins>
      <w:ins w:id="106" w:author="Ian Hussey" w:date="2020-07-17T12:19:00Z">
        <w:r w:rsidR="00837858">
          <w:rPr>
            <w:rFonts w:ascii="Times New Roman" w:hAnsi="Times New Roman" w:cs="Times New Roman"/>
            <w:sz w:val="24"/>
            <w:lang w:val="en-GB"/>
          </w:rPr>
          <w:t xml:space="preserve">; </w:t>
        </w:r>
      </w:ins>
      <w:r w:rsidR="00B77ED1" w:rsidRPr="00837858">
        <w:rPr>
          <w:rFonts w:ascii="Times New Roman" w:hAnsi="Times New Roman" w:cs="Times New Roman"/>
          <w:sz w:val="24"/>
          <w:lang w:val="en-GB"/>
        </w:rPr>
        <w:t xml:space="preserve">see </w:t>
      </w:r>
      <w:commentRangeStart w:id="107"/>
      <w:r w:rsidR="00B77ED1" w:rsidRPr="00837858">
        <w:rPr>
          <w:rFonts w:ascii="Times New Roman" w:hAnsi="Times New Roman" w:cs="Times New Roman"/>
          <w:sz w:val="24"/>
          <w:lang w:val="en-GB"/>
        </w:rPr>
        <w:t>Supplementary Materials</w:t>
      </w:r>
      <w:commentRangeEnd w:id="107"/>
      <w:r w:rsidR="00FD3B1D" w:rsidRPr="00837858">
        <w:rPr>
          <w:rStyle w:val="CommentReference"/>
          <w:lang w:val="en-GB"/>
        </w:rPr>
        <w:commentReference w:id="107"/>
      </w:r>
      <w:r w:rsidR="00B77ED1" w:rsidRPr="00837858">
        <w:rPr>
          <w:rFonts w:ascii="Times New Roman" w:hAnsi="Times New Roman" w:cs="Times New Roman"/>
          <w:sz w:val="24"/>
          <w:lang w:val="en-GB"/>
        </w:rPr>
        <w:t xml:space="preserve">). </w:t>
      </w:r>
      <w:commentRangeStart w:id="108"/>
      <w:r w:rsidR="00FD3B1D" w:rsidRPr="00837858">
        <w:rPr>
          <w:rFonts w:ascii="Times New Roman" w:hAnsi="Times New Roman" w:cs="Times New Roman"/>
          <w:sz w:val="24"/>
          <w:lang w:val="en-GB"/>
        </w:rPr>
        <w:t xml:space="preserve">A broadly comparable </w:t>
      </w:r>
      <w:r w:rsidR="00F36113" w:rsidRPr="00837858">
        <w:rPr>
          <w:rFonts w:ascii="Times New Roman" w:hAnsi="Times New Roman" w:cs="Times New Roman"/>
          <w:sz w:val="24"/>
          <w:lang w:val="en-GB"/>
        </w:rPr>
        <w:t xml:space="preserve">same set of conclusions emerged as reported </w:t>
      </w:r>
      <w:r w:rsidR="00FD3B1D" w:rsidRPr="00837858">
        <w:rPr>
          <w:rFonts w:ascii="Times New Roman" w:hAnsi="Times New Roman" w:cs="Times New Roman"/>
          <w:sz w:val="24"/>
          <w:lang w:val="en-GB"/>
        </w:rPr>
        <w:t>above</w:t>
      </w:r>
      <w:commentRangeEnd w:id="108"/>
      <w:r w:rsidR="00837858" w:rsidRPr="00837858">
        <w:rPr>
          <w:rStyle w:val="CommentReference"/>
          <w:lang w:val="en-GB"/>
        </w:rPr>
        <w:commentReference w:id="108"/>
      </w:r>
      <w:r w:rsidR="00F36113" w:rsidRPr="00837858">
        <w:rPr>
          <w:rFonts w:ascii="Times New Roman" w:hAnsi="Times New Roman" w:cs="Times New Roman"/>
          <w:sz w:val="24"/>
          <w:lang w:val="en-GB"/>
        </w:rPr>
        <w:t xml:space="preserve">. Thus the absence of extinction and counterconditioning effects cannot be attributed to a failure of participants to ‘learn’ during the acquisition and intervention phases. </w:t>
      </w:r>
    </w:p>
    <w:p w14:paraId="2AD47BFC" w14:textId="77777777" w:rsidR="00837858" w:rsidRDefault="00837858">
      <w:pPr>
        <w:rPr>
          <w:ins w:id="109" w:author="Ian Hussey" w:date="2020-07-17T12:16:00Z"/>
          <w:rFonts w:ascii="Times New Roman" w:hAnsi="Times New Roman" w:cs="Times New Roman"/>
          <w:b/>
          <w:color w:val="000000" w:themeColor="text1"/>
          <w:sz w:val="24"/>
          <w:szCs w:val="24"/>
          <w:lang w:val="en-GB"/>
        </w:rPr>
      </w:pPr>
      <w:ins w:id="110" w:author="Ian Hussey" w:date="2020-07-17T12:16:00Z">
        <w:r>
          <w:rPr>
            <w:rFonts w:ascii="Times New Roman" w:hAnsi="Times New Roman" w:cs="Times New Roman"/>
            <w:b/>
            <w:color w:val="000000" w:themeColor="text1"/>
            <w:sz w:val="24"/>
            <w:szCs w:val="24"/>
            <w:lang w:val="en-GB"/>
          </w:rPr>
          <w:br w:type="page"/>
        </w:r>
      </w:ins>
    </w:p>
    <w:p w14:paraId="061E003D" w14:textId="2103D379" w:rsidR="00EA3E5E" w:rsidRPr="00837858" w:rsidRDefault="00EA3E5E" w:rsidP="00EA3E5E">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Figure 4</w:t>
      </w:r>
    </w:p>
    <w:p w14:paraId="47FBE3B3" w14:textId="09EBBFEC" w:rsidR="00EA3E5E" w:rsidRPr="00837858" w:rsidRDefault="00EA3E5E" w:rsidP="00EA3E5E">
      <w:pPr>
        <w:spacing w:line="240" w:lineRule="auto"/>
        <w:contextualSpacing/>
        <w:rPr>
          <w:rFonts w:ascii="Times New Roman" w:hAnsi="Times New Roman" w:cs="Times New Roman"/>
          <w:i/>
          <w:color w:val="000000" w:themeColor="text1"/>
          <w:sz w:val="24"/>
          <w:szCs w:val="24"/>
          <w:lang w:val="en-GB"/>
        </w:rPr>
      </w:pPr>
      <w:commentRangeStart w:id="111"/>
      <w:commentRangeStart w:id="112"/>
      <w:commentRangeStart w:id="113"/>
      <w:del w:id="114" w:author="Ian Hussey" w:date="2020-07-17T12:16:00Z">
        <w:r w:rsidRPr="00837858" w:rsidDel="00837858">
          <w:rPr>
            <w:rFonts w:ascii="Times New Roman" w:hAnsi="Times New Roman" w:cs="Times New Roman"/>
            <w:i/>
            <w:color w:val="000000" w:themeColor="text1"/>
            <w:sz w:val="24"/>
            <w:szCs w:val="24"/>
            <w:lang w:val="en-GB"/>
          </w:rPr>
          <w:delText xml:space="preserve">Moderator </w:delText>
        </w:r>
      </w:del>
      <w:ins w:id="115" w:author="Ian Hussey" w:date="2020-07-17T12:16:00Z">
        <w:r w:rsidR="00837858">
          <w:rPr>
            <w:rFonts w:ascii="Times New Roman" w:hAnsi="Times New Roman" w:cs="Times New Roman"/>
            <w:i/>
            <w:color w:val="000000" w:themeColor="text1"/>
            <w:sz w:val="24"/>
            <w:szCs w:val="24"/>
            <w:lang w:val="en-GB"/>
          </w:rPr>
          <w:t>M</w:t>
        </w:r>
      </w:ins>
      <w:del w:id="116" w:author="Ian Hussey" w:date="2020-07-17T12:16:00Z">
        <w:r w:rsidRPr="00837858" w:rsidDel="00837858">
          <w:rPr>
            <w:rFonts w:ascii="Times New Roman" w:hAnsi="Times New Roman" w:cs="Times New Roman"/>
            <w:i/>
            <w:color w:val="000000" w:themeColor="text1"/>
            <w:sz w:val="24"/>
            <w:szCs w:val="24"/>
            <w:lang w:val="en-GB"/>
          </w:rPr>
          <w:delText>m</w:delText>
        </w:r>
      </w:del>
      <w:r w:rsidRPr="00837858">
        <w:rPr>
          <w:rFonts w:ascii="Times New Roman" w:hAnsi="Times New Roman" w:cs="Times New Roman"/>
          <w:i/>
          <w:color w:val="000000" w:themeColor="text1"/>
          <w:sz w:val="24"/>
          <w:szCs w:val="24"/>
          <w:lang w:val="en-GB"/>
        </w:rPr>
        <w:t xml:space="preserve">eta-analytic models </w:t>
      </w:r>
      <w:commentRangeEnd w:id="111"/>
      <w:r w:rsidRPr="00837858">
        <w:rPr>
          <w:rStyle w:val="CommentReference"/>
          <w:lang w:val="en-GB"/>
        </w:rPr>
        <w:commentReference w:id="111"/>
      </w:r>
      <w:commentRangeEnd w:id="113"/>
      <w:r w:rsidR="00837858">
        <w:rPr>
          <w:rStyle w:val="CommentReference"/>
        </w:rPr>
        <w:commentReference w:id="113"/>
      </w:r>
      <w:r w:rsidRPr="00837858">
        <w:rPr>
          <w:rFonts w:ascii="Times New Roman" w:hAnsi="Times New Roman" w:cs="Times New Roman"/>
          <w:i/>
          <w:color w:val="000000" w:themeColor="text1"/>
          <w:sz w:val="24"/>
          <w:szCs w:val="24"/>
          <w:lang w:val="en-GB"/>
        </w:rPr>
        <w:t>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commentRangeEnd w:id="112"/>
      <w:r w:rsidR="00837858">
        <w:rPr>
          <w:rStyle w:val="CommentReference"/>
        </w:rPr>
        <w:commentReference w:id="112"/>
      </w:r>
    </w:p>
    <w:p w14:paraId="255B2511" w14:textId="77777777" w:rsidR="00EA3E5E" w:rsidRPr="00837858" w:rsidRDefault="00EA3E5E" w:rsidP="00EA3E5E">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eastAsia="nl-BE"/>
        </w:rPr>
        <mc:AlternateContent>
          <mc:Choice Requires="wpg">
            <w:drawing>
              <wp:anchor distT="0" distB="0" distL="114300" distR="114300" simplePos="0" relativeHeight="251659264" behindDoc="0" locked="0" layoutInCell="1" allowOverlap="1" wp14:anchorId="1A82CB58" wp14:editId="36DBDE29">
                <wp:simplePos x="0" y="0"/>
                <wp:positionH relativeFrom="column">
                  <wp:posOffset>-629920</wp:posOffset>
                </wp:positionH>
                <wp:positionV relativeFrom="paragraph">
                  <wp:posOffset>200952</wp:posOffset>
                </wp:positionV>
                <wp:extent cx="7162676" cy="4257823"/>
                <wp:effectExtent l="0" t="0" r="635" b="9525"/>
                <wp:wrapNone/>
                <wp:docPr id="1709" name="Group 1709"/>
                <wp:cNvGraphicFramePr/>
                <a:graphic xmlns:a="http://schemas.openxmlformats.org/drawingml/2006/main">
                  <a:graphicData uri="http://schemas.microsoft.com/office/word/2010/wordprocessingGroup">
                    <wpg:wgp>
                      <wpg:cNvGrpSpPr/>
                      <wpg:grpSpPr>
                        <a:xfrm>
                          <a:off x="0" y="0"/>
                          <a:ext cx="7162676" cy="4257823"/>
                          <a:chOff x="0" y="0"/>
                          <a:chExt cx="7162676" cy="4257823"/>
                        </a:xfrm>
                      </wpg:grpSpPr>
                      <pic:pic xmlns:pic="http://schemas.openxmlformats.org/drawingml/2006/picture">
                        <pic:nvPicPr>
                          <pic:cNvPr id="1705" name="Picture 1705" descr="C:\Users\Sean\Desktop\00004e.png"/>
                          <pic:cNvPicPr>
                            <a:picLocks noChangeAspect="1"/>
                          </pic:cNvPicPr>
                        </pic:nvPicPr>
                        <pic:blipFill rotWithShape="1">
                          <a:blip r:embed="rId18">
                            <a:extLst>
                              <a:ext uri="{28A0092B-C50C-407E-A947-70E740481C1C}">
                                <a14:useLocalDpi xmlns:a14="http://schemas.microsoft.com/office/drawing/2010/main" val="0"/>
                              </a:ext>
                            </a:extLst>
                          </a:blip>
                          <a:srcRect l="2344" t="8206" r="2182"/>
                          <a:stretch/>
                        </pic:blipFill>
                        <pic:spPr bwMode="auto">
                          <a:xfrm>
                            <a:off x="3623941" y="0"/>
                            <a:ext cx="3510280" cy="23215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04" name="Picture 1704" descr="C:\Users\Sean\Desktop\000015.png"/>
                          <pic:cNvPicPr>
                            <a:picLocks noChangeAspect="1"/>
                          </pic:cNvPicPr>
                        </pic:nvPicPr>
                        <pic:blipFill rotWithShape="1">
                          <a:blip r:embed="rId19">
                            <a:extLst>
                              <a:ext uri="{28A0092B-C50C-407E-A947-70E740481C1C}">
                                <a14:useLocalDpi xmlns:a14="http://schemas.microsoft.com/office/drawing/2010/main" val="0"/>
                              </a:ext>
                            </a:extLst>
                          </a:blip>
                          <a:srcRect t="6882" r="3"/>
                          <a:stretch/>
                        </pic:blipFill>
                        <pic:spPr bwMode="auto">
                          <a:xfrm>
                            <a:off x="11220" y="22440"/>
                            <a:ext cx="3554730" cy="2276475"/>
                          </a:xfrm>
                          <a:prstGeom prst="rect">
                            <a:avLst/>
                          </a:prstGeom>
                          <a:noFill/>
                          <a:ln>
                            <a:noFill/>
                          </a:ln>
                        </pic:spPr>
                      </pic:pic>
                      <pic:pic xmlns:pic="http://schemas.openxmlformats.org/drawingml/2006/picture">
                        <pic:nvPicPr>
                          <pic:cNvPr id="1707" name="Picture 1707" descr="C:\Users\Sean\Desktop\000015.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2243927"/>
                            <a:ext cx="3509010" cy="1974215"/>
                          </a:xfrm>
                          <a:prstGeom prst="rect">
                            <a:avLst/>
                          </a:prstGeom>
                          <a:noFill/>
                          <a:ln>
                            <a:noFill/>
                          </a:ln>
                        </pic:spPr>
                      </pic:pic>
                      <pic:pic xmlns:pic="http://schemas.openxmlformats.org/drawingml/2006/picture">
                        <pic:nvPicPr>
                          <pic:cNvPr id="1708" name="Picture 1708" descr="C:\Users\Sean\Desktop\000054.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3494916" y="2193438"/>
                            <a:ext cx="3667760" cy="2064385"/>
                          </a:xfrm>
                          <a:prstGeom prst="rect">
                            <a:avLst/>
                          </a:prstGeom>
                          <a:noFill/>
                          <a:ln>
                            <a:noFill/>
                          </a:ln>
                        </pic:spPr>
                      </pic:pic>
                    </wpg:wgp>
                  </a:graphicData>
                </a:graphic>
              </wp:anchor>
            </w:drawing>
          </mc:Choice>
          <mc:Fallback>
            <w:pict>
              <v:group w14:anchorId="6758F6AA" id="Group 1709" o:spid="_x0000_s1026" style="position:absolute;margin-left:-49.6pt;margin-top:15.8pt;width:564pt;height:335.25pt;z-index:251659264" coordsize="71626,4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5" o:spid="_x0000_s1027" type="#_x0000_t75" style="position:absolute;left:36239;width:35103;height:2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">
                  <v:imagedata r:id="rId22" o:title="00004e" croptop="5378f" cropleft="1536f" cropright="1430f"/>
                  <v:path arrowok="t"/>
                </v:shape>
                <v:shape id="Picture 1704" o:spid="_x0000_s1028" type="#_x0000_t75" style="position:absolute;left:112;top:224;width:35547;height:2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">
                  <v:imagedata r:id="rId23" o:title="000015" croptop="4510f" cropright="2f"/>
                  <v:path arrowok="t"/>
                </v:shape>
                <v:shape id="Picture 1707" o:spid="_x0000_s1029" type="#_x0000_t75" style="position:absolute;top:22439;width:35090;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">
                  <v:imagedata r:id="rId24" o:title="000015"/>
                  <v:path arrowok="t"/>
                </v:shape>
                <v:shape id="Picture 1708" o:spid="_x0000_s1030" type="#_x0000_t75" style="position:absolute;left:34949;top:21934;width:36677;height:20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">
                  <v:imagedata r:id="rId25" o:title="000054"/>
                  <v:path arrowok="t"/>
                </v:shape>
              </v:group>
            </w:pict>
          </mc:Fallback>
        </mc:AlternateContent>
      </w:r>
    </w:p>
    <w:p w14:paraId="34A9CB41" w14:textId="77777777" w:rsidR="00EA3E5E" w:rsidRPr="00837858" w:rsidRDefault="00EA3E5E" w:rsidP="00EA3E5E">
      <w:pPr>
        <w:spacing w:line="480" w:lineRule="auto"/>
        <w:ind w:firstLine="708"/>
        <w:contextualSpacing/>
        <w:rPr>
          <w:rFonts w:ascii="Times New Roman" w:hAnsi="Times New Roman" w:cs="Times New Roman"/>
          <w:color w:val="000000" w:themeColor="text1"/>
          <w:sz w:val="24"/>
          <w:szCs w:val="24"/>
          <w:lang w:val="en-GB"/>
        </w:rPr>
      </w:pPr>
    </w:p>
    <w:p w14:paraId="70E73A6D" w14:textId="77777777" w:rsidR="00EA3E5E" w:rsidRPr="00837858" w:rsidRDefault="00EA3E5E" w:rsidP="00EA3E5E">
      <w:pPr>
        <w:spacing w:line="480" w:lineRule="auto"/>
        <w:ind w:firstLine="708"/>
        <w:contextualSpacing/>
        <w:rPr>
          <w:rFonts w:ascii="Times New Roman" w:hAnsi="Times New Roman" w:cs="Times New Roman"/>
          <w:color w:val="000000" w:themeColor="text1"/>
          <w:sz w:val="24"/>
          <w:szCs w:val="24"/>
          <w:lang w:val="en-GB"/>
        </w:rPr>
      </w:pPr>
    </w:p>
    <w:p w14:paraId="71B9622D" w14:textId="77777777" w:rsidR="00EA3E5E" w:rsidRPr="00837858" w:rsidRDefault="00EA3E5E" w:rsidP="00EA3E5E">
      <w:pPr>
        <w:spacing w:line="480" w:lineRule="auto"/>
        <w:ind w:firstLine="708"/>
        <w:contextualSpacing/>
        <w:rPr>
          <w:rFonts w:ascii="Times New Roman" w:hAnsi="Times New Roman" w:cs="Times New Roman"/>
          <w:color w:val="000000" w:themeColor="text1"/>
          <w:sz w:val="24"/>
          <w:szCs w:val="24"/>
          <w:lang w:val="en-GB"/>
        </w:rPr>
      </w:pPr>
    </w:p>
    <w:p w14:paraId="6FF85ED7" w14:textId="77777777" w:rsidR="00EA3E5E" w:rsidRPr="00837858" w:rsidRDefault="00EA3E5E" w:rsidP="00EA3E5E">
      <w:pPr>
        <w:spacing w:line="480" w:lineRule="auto"/>
        <w:ind w:firstLine="708"/>
        <w:contextualSpacing/>
        <w:rPr>
          <w:rFonts w:ascii="Times New Roman" w:hAnsi="Times New Roman" w:cs="Times New Roman"/>
          <w:color w:val="000000" w:themeColor="text1"/>
          <w:sz w:val="24"/>
          <w:szCs w:val="24"/>
          <w:lang w:val="en-GB"/>
        </w:rPr>
      </w:pPr>
    </w:p>
    <w:p w14:paraId="265B601C" w14:textId="77777777" w:rsidR="00EA3E5E" w:rsidRPr="00837858" w:rsidRDefault="00EA3E5E" w:rsidP="00EA3E5E">
      <w:pPr>
        <w:spacing w:line="480" w:lineRule="auto"/>
        <w:ind w:firstLine="708"/>
        <w:contextualSpacing/>
        <w:rPr>
          <w:rFonts w:ascii="Times New Roman" w:hAnsi="Times New Roman" w:cs="Times New Roman"/>
          <w:color w:val="000000" w:themeColor="text1"/>
          <w:sz w:val="24"/>
          <w:szCs w:val="24"/>
          <w:lang w:val="en-GB"/>
        </w:rPr>
      </w:pPr>
    </w:p>
    <w:p w14:paraId="78F6E23A" w14:textId="6DCF75E9" w:rsidR="00EA3E5E" w:rsidRPr="00837858" w:rsidRDefault="00EA3E5E" w:rsidP="00011AEF">
      <w:pPr>
        <w:spacing w:line="480" w:lineRule="auto"/>
        <w:rPr>
          <w:rFonts w:ascii="Times New Roman" w:hAnsi="Times New Roman" w:cs="Times New Roman"/>
          <w:sz w:val="24"/>
          <w:lang w:val="en-GB"/>
        </w:rPr>
      </w:pPr>
    </w:p>
    <w:p w14:paraId="4AEB5AB0" w14:textId="016D8E80" w:rsidR="00EA3E5E" w:rsidRPr="00837858" w:rsidRDefault="00EA3E5E" w:rsidP="00011AEF">
      <w:pPr>
        <w:spacing w:line="480" w:lineRule="auto"/>
        <w:rPr>
          <w:rFonts w:ascii="Times New Roman" w:hAnsi="Times New Roman" w:cs="Times New Roman"/>
          <w:sz w:val="24"/>
          <w:lang w:val="en-GB"/>
        </w:rPr>
      </w:pPr>
    </w:p>
    <w:p w14:paraId="63006F48" w14:textId="0D183D54" w:rsidR="00EA3E5E" w:rsidRPr="00837858" w:rsidRDefault="00EA3E5E" w:rsidP="00011AEF">
      <w:pPr>
        <w:spacing w:line="480" w:lineRule="auto"/>
        <w:rPr>
          <w:rFonts w:ascii="Times New Roman" w:hAnsi="Times New Roman" w:cs="Times New Roman"/>
          <w:sz w:val="24"/>
          <w:lang w:val="en-GB"/>
        </w:rPr>
      </w:pPr>
    </w:p>
    <w:p w14:paraId="75F58545" w14:textId="05FFC4B3" w:rsidR="00EA3E5E" w:rsidRPr="00837858" w:rsidRDefault="00EA3E5E" w:rsidP="00011AEF">
      <w:pPr>
        <w:spacing w:line="480" w:lineRule="auto"/>
        <w:rPr>
          <w:rFonts w:ascii="Times New Roman" w:hAnsi="Times New Roman" w:cs="Times New Roman"/>
          <w:sz w:val="24"/>
          <w:lang w:val="en-GB"/>
        </w:rPr>
      </w:pPr>
    </w:p>
    <w:p w14:paraId="4029AE54" w14:textId="5DC3E387" w:rsidR="00EA3E5E" w:rsidRPr="00837858" w:rsidRDefault="00EA3E5E" w:rsidP="00011AEF">
      <w:pPr>
        <w:spacing w:line="480" w:lineRule="auto"/>
        <w:rPr>
          <w:rFonts w:ascii="Times New Roman" w:hAnsi="Times New Roman" w:cs="Times New Roman"/>
          <w:sz w:val="24"/>
          <w:lang w:val="en-GB"/>
        </w:rPr>
      </w:pPr>
    </w:p>
    <w:p w14:paraId="43DF0AB6" w14:textId="77777777" w:rsidR="00EA3E5E" w:rsidRPr="00837858" w:rsidRDefault="00EA3E5E" w:rsidP="00000494">
      <w:pPr>
        <w:spacing w:line="480" w:lineRule="auto"/>
        <w:contextualSpacing/>
        <w:jc w:val="center"/>
        <w:outlineLvl w:val="0"/>
        <w:rPr>
          <w:rFonts w:ascii="Times New Roman" w:hAnsi="Times New Roman" w:cs="Times New Roman"/>
          <w:b/>
          <w:sz w:val="24"/>
          <w:lang w:val="en-GB"/>
        </w:rPr>
      </w:pPr>
    </w:p>
    <w:p w14:paraId="5F2988D8" w14:textId="76415822" w:rsidR="00553696" w:rsidRPr="00837858" w:rsidRDefault="00553696" w:rsidP="00000494">
      <w:pPr>
        <w:spacing w:line="480" w:lineRule="auto"/>
        <w:contextualSpacing/>
        <w:jc w:val="center"/>
        <w:outlineLvl w:val="0"/>
        <w:rPr>
          <w:rFonts w:ascii="Times New Roman" w:hAnsi="Times New Roman" w:cs="Times New Roman"/>
          <w:b/>
          <w:sz w:val="24"/>
          <w:lang w:val="en-GB"/>
        </w:rPr>
      </w:pPr>
      <w:r w:rsidRPr="00837858">
        <w:rPr>
          <w:rFonts w:ascii="Times New Roman" w:hAnsi="Times New Roman" w:cs="Times New Roman"/>
          <w:b/>
          <w:sz w:val="24"/>
          <w:lang w:val="en-GB"/>
        </w:rPr>
        <w:t>General Discussion</w:t>
      </w:r>
    </w:p>
    <w:p w14:paraId="5773BB5B" w14:textId="35D15DF5" w:rsidR="00553696" w:rsidRPr="00837858" w:rsidRDefault="00EC5D52" w:rsidP="001C795F">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 xml:space="preserve">Across seven studies we </w:t>
      </w:r>
      <w:r w:rsidR="001C795F" w:rsidRPr="00837858">
        <w:rPr>
          <w:rFonts w:ascii="Times New Roman" w:hAnsi="Times New Roman" w:cs="Times New Roman"/>
          <w:sz w:val="24"/>
          <w:lang w:val="en-GB"/>
        </w:rPr>
        <w:t xml:space="preserve">sought </w:t>
      </w:r>
      <w:r w:rsidR="0097691D" w:rsidRPr="00837858">
        <w:rPr>
          <w:rFonts w:ascii="Times New Roman" w:hAnsi="Times New Roman" w:cs="Times New Roman"/>
          <w:sz w:val="24"/>
          <w:lang w:val="en-GB"/>
        </w:rPr>
        <w:t xml:space="preserve">to gain </w:t>
      </w:r>
      <w:r w:rsidRPr="00837858">
        <w:rPr>
          <w:rFonts w:ascii="Times New Roman" w:hAnsi="Times New Roman" w:cs="Times New Roman"/>
          <w:sz w:val="24"/>
          <w:lang w:val="en-GB"/>
        </w:rPr>
        <w:t xml:space="preserve">a </w:t>
      </w:r>
      <w:r w:rsidR="0097691D" w:rsidRPr="00837858">
        <w:rPr>
          <w:rFonts w:ascii="Times New Roman" w:hAnsi="Times New Roman" w:cs="Times New Roman"/>
          <w:sz w:val="24"/>
          <w:lang w:val="en-GB"/>
        </w:rPr>
        <w:t xml:space="preserve">deeper </w:t>
      </w:r>
      <w:r w:rsidRPr="00837858">
        <w:rPr>
          <w:rFonts w:ascii="Times New Roman" w:hAnsi="Times New Roman" w:cs="Times New Roman"/>
          <w:sz w:val="24"/>
          <w:lang w:val="en-GB"/>
        </w:rPr>
        <w:t xml:space="preserve">understanding of </w:t>
      </w:r>
      <w:r w:rsidR="001C795F" w:rsidRPr="00837858">
        <w:rPr>
          <w:rFonts w:ascii="Times New Roman" w:hAnsi="Times New Roman" w:cs="Times New Roman"/>
          <w:sz w:val="24"/>
          <w:lang w:val="en-GB"/>
        </w:rPr>
        <w:t xml:space="preserve">the </w:t>
      </w:r>
      <w:r w:rsidR="0097691D" w:rsidRPr="00837858">
        <w:rPr>
          <w:rFonts w:ascii="Times New Roman" w:hAnsi="Times New Roman" w:cs="Times New Roman"/>
          <w:sz w:val="24"/>
          <w:lang w:val="en-GB"/>
        </w:rPr>
        <w:t>conditions under which</w:t>
      </w:r>
      <w:r w:rsidR="001C795F"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evaluations established via intersecting regularities </w:t>
      </w:r>
      <w:r w:rsidR="007C33AC" w:rsidRPr="00837858">
        <w:rPr>
          <w:rFonts w:ascii="Times New Roman" w:hAnsi="Times New Roman" w:cs="Times New Roman"/>
          <w:sz w:val="24"/>
          <w:lang w:val="en-GB"/>
        </w:rPr>
        <w:t xml:space="preserve">or operant evaluative conditioning </w:t>
      </w:r>
      <w:r w:rsidR="001C795F" w:rsidRPr="00837858">
        <w:rPr>
          <w:rFonts w:ascii="Times New Roman" w:hAnsi="Times New Roman" w:cs="Times New Roman"/>
          <w:sz w:val="24"/>
          <w:lang w:val="en-GB"/>
        </w:rPr>
        <w:t xml:space="preserve">can either </w:t>
      </w:r>
      <w:r w:rsidR="007C33AC" w:rsidRPr="00837858">
        <w:rPr>
          <w:rFonts w:ascii="Times New Roman" w:hAnsi="Times New Roman" w:cs="Times New Roman"/>
          <w:sz w:val="24"/>
          <w:lang w:val="en-GB"/>
        </w:rPr>
        <w:t xml:space="preserve">be undone (via </w:t>
      </w:r>
      <w:r w:rsidR="00553696" w:rsidRPr="00837858">
        <w:rPr>
          <w:rFonts w:ascii="Times New Roman" w:hAnsi="Times New Roman" w:cs="Times New Roman"/>
          <w:sz w:val="24"/>
          <w:lang w:val="en-GB"/>
        </w:rPr>
        <w:t>extinction</w:t>
      </w:r>
      <w:r w:rsidR="007C33AC"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or </w:t>
      </w:r>
      <w:r w:rsidR="001C795F" w:rsidRPr="00837858">
        <w:rPr>
          <w:rFonts w:ascii="Times New Roman" w:hAnsi="Times New Roman" w:cs="Times New Roman"/>
          <w:sz w:val="24"/>
          <w:lang w:val="en-GB"/>
        </w:rPr>
        <w:t xml:space="preserve">modified </w:t>
      </w:r>
      <w:r w:rsidR="007C33AC" w:rsidRPr="00837858">
        <w:rPr>
          <w:rFonts w:ascii="Times New Roman" w:hAnsi="Times New Roman" w:cs="Times New Roman"/>
          <w:sz w:val="24"/>
          <w:lang w:val="en-GB"/>
        </w:rPr>
        <w:t xml:space="preserve">(via </w:t>
      </w:r>
      <w:r w:rsidR="00553696" w:rsidRPr="00837858">
        <w:rPr>
          <w:rFonts w:ascii="Times New Roman" w:hAnsi="Times New Roman" w:cs="Times New Roman"/>
          <w:sz w:val="24"/>
          <w:lang w:val="en-GB"/>
        </w:rPr>
        <w:t>counterconditioning</w:t>
      </w:r>
      <w:r w:rsidR="007C33AC"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During an </w:t>
      </w:r>
      <w:r w:rsidR="00553696" w:rsidRPr="00837858">
        <w:rPr>
          <w:rFonts w:ascii="Times New Roman" w:hAnsi="Times New Roman" w:cs="Times New Roman"/>
          <w:sz w:val="24"/>
          <w:szCs w:val="24"/>
          <w:lang w:val="en-GB"/>
        </w:rPr>
        <w:t xml:space="preserve">acquisition phase, participants learned that a contingency containing a valenced source </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intersected</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with a contingency containing a neutral target</w:t>
      </w:r>
      <w:r w:rsidR="007C33AC" w:rsidRPr="00837858">
        <w:rPr>
          <w:rFonts w:ascii="Times New Roman" w:hAnsi="Times New Roman" w:cs="Times New Roman"/>
          <w:sz w:val="24"/>
          <w:szCs w:val="24"/>
          <w:lang w:val="en-GB"/>
        </w:rPr>
        <w:t xml:space="preserve"> (i.e., that they both contained a common outcome stimulus)</w:t>
      </w:r>
      <w:r w:rsidR="00553696" w:rsidRPr="00837858">
        <w:rPr>
          <w:rFonts w:ascii="Times New Roman" w:hAnsi="Times New Roman" w:cs="Times New Roman"/>
          <w:sz w:val="24"/>
          <w:szCs w:val="24"/>
          <w:lang w:val="en-GB"/>
        </w:rPr>
        <w:t xml:space="preserve">. An extinction procedure was then administered </w:t>
      </w:r>
      <w:r w:rsidRPr="00837858">
        <w:rPr>
          <w:rFonts w:ascii="Times New Roman" w:hAnsi="Times New Roman" w:cs="Times New Roman"/>
          <w:sz w:val="24"/>
          <w:szCs w:val="24"/>
          <w:lang w:val="en-GB"/>
        </w:rPr>
        <w:t xml:space="preserve">which </w:t>
      </w:r>
      <w:r w:rsidR="00553696" w:rsidRPr="00837858">
        <w:rPr>
          <w:rFonts w:ascii="Times New Roman" w:hAnsi="Times New Roman" w:cs="Times New Roman"/>
          <w:sz w:val="24"/>
          <w:szCs w:val="24"/>
          <w:lang w:val="en-GB"/>
        </w:rPr>
        <w:t xml:space="preserve">eliminated </w:t>
      </w:r>
      <w:r w:rsidRPr="00837858">
        <w:rPr>
          <w:rFonts w:ascii="Times New Roman" w:hAnsi="Times New Roman" w:cs="Times New Roman"/>
          <w:sz w:val="24"/>
          <w:szCs w:val="24"/>
          <w:lang w:val="en-GB"/>
        </w:rPr>
        <w:t xml:space="preserve">the </w:t>
      </w:r>
      <w:r w:rsidR="00553696" w:rsidRPr="00837858">
        <w:rPr>
          <w:rFonts w:ascii="Times New Roman" w:hAnsi="Times New Roman" w:cs="Times New Roman"/>
          <w:sz w:val="24"/>
          <w:szCs w:val="24"/>
          <w:lang w:val="en-GB"/>
        </w:rPr>
        <w:t xml:space="preserve">intersection by removing the common outcome from the valenced (Experiment 1), target (Experiment 2), or both contingencies (Experiment 3). Experiment 4 examined if a different </w:t>
      </w:r>
      <w:r w:rsidR="00553696" w:rsidRPr="00837858">
        <w:rPr>
          <w:rFonts w:ascii="Times New Roman" w:hAnsi="Times New Roman" w:cs="Times New Roman"/>
          <w:sz w:val="24"/>
          <w:szCs w:val="24"/>
          <w:lang w:val="en-GB"/>
        </w:rPr>
        <w:lastRenderedPageBreak/>
        <w:t xml:space="preserve">extinction procedure (CS-only presentations) would eliminate evaluations. In Experiments 5-7 we sought to </w:t>
      </w:r>
      <w:proofErr w:type="spellStart"/>
      <w:r w:rsidR="00553696" w:rsidRPr="00837858">
        <w:rPr>
          <w:rFonts w:ascii="Times New Roman" w:hAnsi="Times New Roman" w:cs="Times New Roman"/>
          <w:sz w:val="24"/>
          <w:szCs w:val="24"/>
          <w:lang w:val="en-GB"/>
        </w:rPr>
        <w:t>countercondition</w:t>
      </w:r>
      <w:proofErr w:type="spellEnd"/>
      <w:r w:rsidR="00553696" w:rsidRPr="00837858">
        <w:rPr>
          <w:rFonts w:ascii="Times New Roman" w:hAnsi="Times New Roman" w:cs="Times New Roman"/>
          <w:sz w:val="24"/>
          <w:szCs w:val="24"/>
          <w:lang w:val="en-GB"/>
        </w:rPr>
        <w:t xml:space="preserve"> evaluations, by </w:t>
      </w:r>
      <w:r w:rsidRPr="00837858">
        <w:rPr>
          <w:rFonts w:ascii="Times New Roman" w:hAnsi="Times New Roman" w:cs="Times New Roman"/>
          <w:sz w:val="24"/>
          <w:szCs w:val="24"/>
          <w:lang w:val="en-GB"/>
        </w:rPr>
        <w:t xml:space="preserve">either </w:t>
      </w:r>
      <w:r w:rsidR="00553696" w:rsidRPr="00837858">
        <w:rPr>
          <w:rFonts w:ascii="Times New Roman" w:hAnsi="Times New Roman" w:cs="Times New Roman"/>
          <w:sz w:val="24"/>
          <w:szCs w:val="24"/>
          <w:lang w:val="en-GB"/>
        </w:rPr>
        <w:t xml:space="preserve">replacing the valenced source with a stimulus of the opposite valence (Experiment 5) or by </w:t>
      </w:r>
      <w:r w:rsidRPr="00837858">
        <w:rPr>
          <w:rFonts w:ascii="Times New Roman" w:hAnsi="Times New Roman" w:cs="Times New Roman"/>
          <w:sz w:val="24"/>
          <w:szCs w:val="24"/>
          <w:lang w:val="en-GB"/>
        </w:rPr>
        <w:t xml:space="preserve">contingency rearrangement </w:t>
      </w:r>
      <w:r w:rsidR="00553696" w:rsidRPr="00837858">
        <w:rPr>
          <w:rFonts w:ascii="Times New Roman" w:hAnsi="Times New Roman" w:cs="Times New Roman"/>
          <w:sz w:val="24"/>
          <w:szCs w:val="24"/>
          <w:lang w:val="en-GB"/>
        </w:rPr>
        <w:t xml:space="preserve">(Experiments 6-7). Participants in the acquisition-only </w:t>
      </w:r>
      <w:r w:rsidRPr="00837858">
        <w:rPr>
          <w:rFonts w:ascii="Times New Roman" w:hAnsi="Times New Roman" w:cs="Times New Roman"/>
          <w:sz w:val="24"/>
          <w:szCs w:val="24"/>
          <w:lang w:val="en-GB"/>
        </w:rPr>
        <w:t xml:space="preserve">group </w:t>
      </w:r>
      <w:r w:rsidR="00553696" w:rsidRPr="00837858">
        <w:rPr>
          <w:rFonts w:ascii="Times New Roman" w:hAnsi="Times New Roman" w:cs="Times New Roman"/>
          <w:sz w:val="24"/>
          <w:szCs w:val="24"/>
          <w:lang w:val="en-GB"/>
        </w:rPr>
        <w:t xml:space="preserve">never encountered an extinction or counterconditioning phase and </w:t>
      </w:r>
      <w:r w:rsidR="007C33AC" w:rsidRPr="00837858">
        <w:rPr>
          <w:rFonts w:ascii="Times New Roman" w:hAnsi="Times New Roman" w:cs="Times New Roman"/>
          <w:sz w:val="24"/>
          <w:szCs w:val="24"/>
          <w:lang w:val="en-GB"/>
        </w:rPr>
        <w:t xml:space="preserve">proceeded </w:t>
      </w:r>
      <w:r w:rsidRPr="00837858">
        <w:rPr>
          <w:rFonts w:ascii="Times New Roman" w:hAnsi="Times New Roman" w:cs="Times New Roman"/>
          <w:sz w:val="24"/>
          <w:szCs w:val="24"/>
          <w:lang w:val="en-GB"/>
        </w:rPr>
        <w:t xml:space="preserve">directly </w:t>
      </w:r>
      <w:r w:rsidR="007C33AC" w:rsidRPr="00837858">
        <w:rPr>
          <w:rFonts w:ascii="Times New Roman" w:hAnsi="Times New Roman" w:cs="Times New Roman"/>
          <w:sz w:val="24"/>
          <w:szCs w:val="24"/>
          <w:lang w:val="en-GB"/>
        </w:rPr>
        <w:t xml:space="preserve">to </w:t>
      </w:r>
      <w:r w:rsidR="00553696" w:rsidRPr="00837858">
        <w:rPr>
          <w:rFonts w:ascii="Times New Roman" w:hAnsi="Times New Roman" w:cs="Times New Roman"/>
          <w:sz w:val="24"/>
          <w:szCs w:val="24"/>
          <w:lang w:val="en-GB"/>
        </w:rPr>
        <w:t xml:space="preserve">the evaluative measures. </w:t>
      </w:r>
    </w:p>
    <w:p w14:paraId="0DE779B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Summary of Findings</w:t>
      </w:r>
    </w:p>
    <w:p w14:paraId="021124C3" w14:textId="77777777" w:rsidR="00FC4964" w:rsidRPr="00837858" w:rsidRDefault="00553696" w:rsidP="00FC4964">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Intersecting </w:t>
      </w:r>
      <w:r w:rsidR="00FC4964"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egularities</w:t>
      </w:r>
      <w:r w:rsidRPr="00837858">
        <w:rPr>
          <w:rFonts w:ascii="Times New Roman" w:hAnsi="Times New Roman" w:cs="Times New Roman"/>
          <w:sz w:val="24"/>
          <w:szCs w:val="24"/>
          <w:lang w:val="en-GB"/>
        </w:rPr>
        <w:t xml:space="preserve"> </w:t>
      </w:r>
    </w:p>
    <w:p w14:paraId="2E61C48C" w14:textId="647518E2" w:rsidR="00587CE3" w:rsidRPr="00837858" w:rsidRDefault="00FC4964" w:rsidP="00587CE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del w:id="117" w:author="Ian Hussey" w:date="2020-07-17T12:25:00Z">
        <w:r w:rsidRPr="00837858" w:rsidDel="00680E6A">
          <w:rPr>
            <w:rFonts w:ascii="Times New Roman" w:hAnsi="Times New Roman" w:cs="Times New Roman"/>
            <w:sz w:val="24"/>
            <w:szCs w:val="24"/>
            <w:lang w:val="en-GB"/>
          </w:rPr>
          <w:delText>multi-level</w:delText>
        </w:r>
      </w:del>
      <w:ins w:id="118" w:author="Ian Hussey" w:date="2020-07-17T12:25:00Z">
        <w:r w:rsidR="00680E6A">
          <w:rPr>
            <w:rFonts w:ascii="Times New Roman" w:hAnsi="Times New Roman" w:cs="Times New Roman"/>
            <w:sz w:val="24"/>
            <w:szCs w:val="24"/>
            <w:lang w:val="en-GB"/>
          </w:rPr>
          <w:t>multilevel</w:t>
        </w:r>
      </w:ins>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meta-analysis of Experiments 1-7 shows that that </w:t>
      </w:r>
      <w:r w:rsidR="00B43295" w:rsidRPr="00837858">
        <w:rPr>
          <w:rFonts w:ascii="Times New Roman" w:hAnsi="Times New Roman" w:cs="Times New Roman"/>
          <w:sz w:val="24"/>
          <w:szCs w:val="24"/>
          <w:lang w:val="en-GB"/>
        </w:rPr>
        <w:t xml:space="preserve">evaluative </w:t>
      </w:r>
      <w:r w:rsidR="00553696" w:rsidRPr="00837858">
        <w:rPr>
          <w:rFonts w:ascii="Times New Roman" w:hAnsi="Times New Roman" w:cs="Times New Roman"/>
          <w:sz w:val="24"/>
          <w:szCs w:val="24"/>
          <w:lang w:val="en-GB"/>
        </w:rPr>
        <w:t xml:space="preserve">learning via intersecting regularities gives rise to </w:t>
      </w:r>
      <w:r w:rsidRPr="00837858">
        <w:rPr>
          <w:rFonts w:ascii="Times New Roman" w:hAnsi="Times New Roman" w:cs="Times New Roman"/>
          <w:sz w:val="24"/>
          <w:szCs w:val="24"/>
          <w:lang w:val="en-GB"/>
        </w:rPr>
        <w:t xml:space="preserve">strong </w:t>
      </w:r>
      <w:r w:rsidR="00553696" w:rsidRPr="00837858">
        <w:rPr>
          <w:rFonts w:ascii="Times New Roman" w:hAnsi="Times New Roman" w:cs="Times New Roman"/>
          <w:sz w:val="24"/>
          <w:szCs w:val="24"/>
          <w:lang w:val="en-GB"/>
        </w:rPr>
        <w:t xml:space="preserve">changes in </w:t>
      </w:r>
      <w:r w:rsidR="00B43295" w:rsidRPr="00837858">
        <w:rPr>
          <w:rFonts w:ascii="Times New Roman" w:hAnsi="Times New Roman" w:cs="Times New Roman"/>
          <w:sz w:val="24"/>
          <w:szCs w:val="24"/>
          <w:lang w:val="en-GB"/>
        </w:rPr>
        <w:t>likes and dislikes, replicating</w:t>
      </w:r>
      <w:r w:rsidR="00553696" w:rsidRPr="00837858">
        <w:rPr>
          <w:rFonts w:ascii="Times New Roman" w:hAnsi="Times New Roman" w:cs="Times New Roman"/>
          <w:sz w:val="24"/>
          <w:szCs w:val="24"/>
          <w:lang w:val="en-GB"/>
        </w:rPr>
        <w:t xml:space="preserve"> prior work </w:t>
      </w:r>
      <w:r w:rsidR="00B43295" w:rsidRPr="00837858">
        <w:rPr>
          <w:rFonts w:ascii="Times New Roman" w:hAnsi="Times New Roman" w:cs="Times New Roman"/>
          <w:sz w:val="24"/>
          <w:szCs w:val="24"/>
          <w:lang w:val="en-GB"/>
        </w:rPr>
        <w:t xml:space="preserve">in this area </w:t>
      </w:r>
      <w:r w:rsidR="00553696" w:rsidRPr="00837858">
        <w:rPr>
          <w:rFonts w:ascii="Times New Roman" w:hAnsi="Times New Roman" w:cs="Times New Roman"/>
          <w:sz w:val="24"/>
          <w:szCs w:val="24"/>
          <w:lang w:val="en-GB"/>
        </w:rPr>
        <w:t xml:space="preserve">(Hughes et al., 2016). </w:t>
      </w:r>
      <w:r w:rsidRPr="00837858">
        <w:rPr>
          <w:rFonts w:ascii="Times New Roman" w:hAnsi="Times New Roman" w:cs="Times New Roman"/>
          <w:sz w:val="24"/>
          <w:szCs w:val="24"/>
          <w:lang w:val="en-GB"/>
        </w:rPr>
        <w:t>A moderator meta-analysis indicated</w:t>
      </w:r>
      <w:r w:rsidR="00553696" w:rsidRPr="00837858">
        <w:rPr>
          <w:rFonts w:ascii="Times New Roman" w:hAnsi="Times New Roman" w:cs="Times New Roman"/>
          <w:sz w:val="24"/>
          <w:szCs w:val="24"/>
          <w:lang w:val="en-GB"/>
        </w:rPr>
        <w:t xml:space="preserve"> that </w:t>
      </w:r>
      <w:r w:rsidR="00B43295" w:rsidRPr="00837858">
        <w:rPr>
          <w:rFonts w:ascii="Times New Roman" w:hAnsi="Times New Roman" w:cs="Times New Roman"/>
          <w:sz w:val="24"/>
          <w:szCs w:val="24"/>
          <w:lang w:val="en-GB"/>
        </w:rPr>
        <w:t>such evaluations are relatively ‘sticky’ insofar as eliminating</w:t>
      </w:r>
      <w:r w:rsidR="00553696" w:rsidRPr="00837858">
        <w:rPr>
          <w:rFonts w:ascii="Times New Roman" w:hAnsi="Times New Roman" w:cs="Times New Roman"/>
          <w:sz w:val="24"/>
          <w:szCs w:val="24"/>
          <w:lang w:val="en-GB"/>
        </w:rPr>
        <w:t xml:space="preserve"> the ‘intersection’ between regularities failed to reduce </w:t>
      </w:r>
      <w:r w:rsidRPr="00837858">
        <w:rPr>
          <w:rFonts w:ascii="Times New Roman" w:hAnsi="Times New Roman" w:cs="Times New Roman"/>
          <w:sz w:val="24"/>
          <w:szCs w:val="24"/>
          <w:lang w:val="en-GB"/>
        </w:rPr>
        <w:t xml:space="preserve">or eliminate </w:t>
      </w:r>
      <w:r w:rsidR="00553696" w:rsidRPr="00837858">
        <w:rPr>
          <w:rFonts w:ascii="Times New Roman" w:hAnsi="Times New Roman" w:cs="Times New Roman"/>
          <w:sz w:val="24"/>
          <w:szCs w:val="24"/>
          <w:lang w:val="en-GB"/>
        </w:rPr>
        <w:t xml:space="preserve">evaluations. </w:t>
      </w:r>
      <w:r w:rsidR="0091092C" w:rsidRPr="00837858">
        <w:rPr>
          <w:rFonts w:ascii="Times New Roman" w:hAnsi="Times New Roman" w:cs="Times New Roman"/>
          <w:sz w:val="24"/>
          <w:szCs w:val="24"/>
          <w:lang w:val="en-GB"/>
        </w:rPr>
        <w:t xml:space="preserve">Taken together, our </w:t>
      </w:r>
      <w:r w:rsidR="00553696" w:rsidRPr="00837858">
        <w:rPr>
          <w:rFonts w:ascii="Times New Roman" w:hAnsi="Times New Roman" w:cs="Times New Roman"/>
          <w:sz w:val="24"/>
          <w:szCs w:val="24"/>
          <w:lang w:val="en-GB"/>
        </w:rPr>
        <w:t xml:space="preserve">findings suggest that learning via intersecting regularities may produce lasting changes in liking that persist even when those intersections are no longer present. </w:t>
      </w:r>
      <w:commentRangeStart w:id="119"/>
      <w:r w:rsidR="00587CE3" w:rsidRPr="00837858">
        <w:rPr>
          <w:rFonts w:ascii="Times New Roman" w:hAnsi="Times New Roman" w:cs="Times New Roman"/>
          <w:sz w:val="24"/>
          <w:szCs w:val="24"/>
          <w:lang w:val="en-GB"/>
        </w:rPr>
        <w:t xml:space="preserve">A second moderator meta-analysis further reinforced the ‘stickiness’ of these evaluations: </w:t>
      </w:r>
      <w:commentRangeEnd w:id="119"/>
      <w:r w:rsidR="005254EB">
        <w:rPr>
          <w:rStyle w:val="CommentReference"/>
        </w:rPr>
        <w:commentReference w:id="119"/>
      </w:r>
      <w:r w:rsidR="00587CE3" w:rsidRPr="00837858">
        <w:rPr>
          <w:rFonts w:ascii="Times New Roman" w:hAnsi="Times New Roman" w:cs="Times New Roman"/>
          <w:sz w:val="24"/>
          <w:szCs w:val="24"/>
          <w:lang w:val="en-GB"/>
        </w:rPr>
        <w:t xml:space="preserve">counterconditioning procedures in general failed to reverse or eliminate IR effects. However, closer inspection of the data reveals that self-reported evaluations (and IAT scores to a far weaker extent) were reversed in Experiment 5, suggest that reversing the valence of the source stimulus may be a more effective way of counterconditioning (Experiment 5) than contingency rearrangement (Experiments 6-7). </w:t>
      </w:r>
    </w:p>
    <w:p w14:paraId="4DAF93DD" w14:textId="77777777" w:rsidR="00587CE3" w:rsidRPr="00837858" w:rsidRDefault="00553696" w:rsidP="00587CE3">
      <w:pPr>
        <w:pStyle w:val="CommentText"/>
        <w:spacing w:after="0" w:line="480" w:lineRule="auto"/>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Operant </w:t>
      </w:r>
      <w:r w:rsidR="00587CE3"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587CE3"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onditioning</w:t>
      </w:r>
      <w:r w:rsidRPr="00837858">
        <w:rPr>
          <w:rFonts w:ascii="Times New Roman" w:hAnsi="Times New Roman" w:cs="Times New Roman"/>
          <w:sz w:val="24"/>
          <w:szCs w:val="24"/>
          <w:lang w:val="en-GB"/>
        </w:rPr>
        <w:t xml:space="preserve"> </w:t>
      </w:r>
    </w:p>
    <w:p w14:paraId="627988CE" w14:textId="584F3FB3" w:rsidR="007C549F" w:rsidRPr="00837858" w:rsidRDefault="007C549F" w:rsidP="00587CE3">
      <w:pPr>
        <w:pStyle w:val="CommentText"/>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del w:id="120" w:author="Ian Hussey" w:date="2020-07-17T12:25:00Z">
        <w:r w:rsidRPr="00837858" w:rsidDel="00680E6A">
          <w:rPr>
            <w:rFonts w:ascii="Times New Roman" w:hAnsi="Times New Roman" w:cs="Times New Roman"/>
            <w:sz w:val="24"/>
            <w:szCs w:val="24"/>
            <w:lang w:val="en-GB"/>
          </w:rPr>
          <w:delText>multi-level</w:delText>
        </w:r>
      </w:del>
      <w:ins w:id="121" w:author="Ian Hussey" w:date="2020-07-17T12:25:00Z">
        <w:r w:rsidR="00680E6A">
          <w:rPr>
            <w:rFonts w:ascii="Times New Roman" w:hAnsi="Times New Roman" w:cs="Times New Roman"/>
            <w:sz w:val="24"/>
            <w:szCs w:val="24"/>
            <w:lang w:val="en-GB"/>
          </w:rPr>
          <w:t>multilevel</w:t>
        </w:r>
      </w:ins>
      <w:r w:rsidRPr="00837858">
        <w:rPr>
          <w:rFonts w:ascii="Times New Roman" w:hAnsi="Times New Roman" w:cs="Times New Roman"/>
          <w:sz w:val="24"/>
          <w:szCs w:val="24"/>
          <w:lang w:val="en-GB"/>
        </w:rPr>
        <w:t xml:space="preserve"> meta-analysis of Experiments 1-7 also showed that operant evaluative conditioning gave rise to strong changes in likes and dislikes whereas a moderator meta-analysis indicated that extinction procedures, in general, failed to reduce or eliminate those </w:t>
      </w:r>
      <w:commentRangeStart w:id="122"/>
      <w:commentRangeStart w:id="123"/>
      <w:r w:rsidRPr="00837858">
        <w:rPr>
          <w:rFonts w:ascii="Times New Roman" w:hAnsi="Times New Roman" w:cs="Times New Roman"/>
          <w:sz w:val="24"/>
          <w:szCs w:val="24"/>
          <w:lang w:val="en-GB"/>
        </w:rPr>
        <w:t>evaluations</w:t>
      </w:r>
      <w:commentRangeEnd w:id="122"/>
      <w:r w:rsidRPr="00837858">
        <w:rPr>
          <w:rStyle w:val="CommentReference"/>
          <w:lang w:val="en-GB"/>
        </w:rPr>
        <w:commentReference w:id="122"/>
      </w:r>
      <w:commentRangeEnd w:id="123"/>
      <w:r w:rsidR="005254EB">
        <w:rPr>
          <w:rStyle w:val="CommentReference"/>
        </w:rPr>
        <w:commentReference w:id="123"/>
      </w:r>
      <w:r w:rsidRPr="00837858">
        <w:rPr>
          <w:rFonts w:ascii="Times New Roman" w:hAnsi="Times New Roman" w:cs="Times New Roman"/>
          <w:sz w:val="24"/>
          <w:szCs w:val="24"/>
          <w:lang w:val="en-GB"/>
        </w:rPr>
        <w:t xml:space="preserve">. Inspection of the data revealed one notable exception: removing the outcome from both contingencies did decrease self-reported ratings. This was also the case in </w:t>
      </w:r>
      <w:r w:rsidRPr="00837858">
        <w:rPr>
          <w:rFonts w:ascii="Times New Roman" w:hAnsi="Times New Roman" w:cs="Times New Roman"/>
          <w:sz w:val="24"/>
          <w:szCs w:val="24"/>
          <w:lang w:val="en-GB"/>
        </w:rPr>
        <w:lastRenderedPageBreak/>
        <w:t xml:space="preserve">Experiment 5, </w:t>
      </w:r>
      <w:r w:rsidR="00553696" w:rsidRPr="00837858">
        <w:rPr>
          <w:rFonts w:ascii="Times New Roman" w:hAnsi="Times New Roman" w:cs="Times New Roman"/>
          <w:sz w:val="24"/>
          <w:szCs w:val="24"/>
          <w:lang w:val="en-GB"/>
        </w:rPr>
        <w:t xml:space="preserve">the </w:t>
      </w:r>
      <w:r w:rsidR="0091092C" w:rsidRPr="00837858">
        <w:rPr>
          <w:rFonts w:ascii="Times New Roman" w:hAnsi="Times New Roman" w:cs="Times New Roman"/>
          <w:sz w:val="24"/>
          <w:szCs w:val="24"/>
          <w:lang w:val="en-GB"/>
        </w:rPr>
        <w:t xml:space="preserve">only </w:t>
      </w:r>
      <w:r w:rsidR="00553696" w:rsidRPr="00837858">
        <w:rPr>
          <w:rFonts w:ascii="Times New Roman" w:hAnsi="Times New Roman" w:cs="Times New Roman"/>
          <w:sz w:val="24"/>
          <w:szCs w:val="24"/>
          <w:lang w:val="en-GB"/>
        </w:rPr>
        <w:t xml:space="preserve">study designed to </w:t>
      </w:r>
      <w:proofErr w:type="spellStart"/>
      <w:r w:rsidR="00553696" w:rsidRPr="00837858">
        <w:rPr>
          <w:rFonts w:ascii="Times New Roman" w:hAnsi="Times New Roman" w:cs="Times New Roman"/>
          <w:sz w:val="24"/>
          <w:szCs w:val="24"/>
          <w:lang w:val="en-GB"/>
        </w:rPr>
        <w:t>countercondition</w:t>
      </w:r>
      <w:proofErr w:type="spellEnd"/>
      <w:r w:rsidR="00553696" w:rsidRPr="00837858">
        <w:rPr>
          <w:rFonts w:ascii="Times New Roman" w:hAnsi="Times New Roman" w:cs="Times New Roman"/>
          <w:sz w:val="24"/>
          <w:szCs w:val="24"/>
          <w:lang w:val="en-GB"/>
        </w:rPr>
        <w:t xml:space="preserve"> OEC effects</w:t>
      </w:r>
      <w:r w:rsidRPr="00837858">
        <w:rPr>
          <w:rFonts w:ascii="Times New Roman" w:hAnsi="Times New Roman" w:cs="Times New Roman"/>
          <w:sz w:val="24"/>
          <w:szCs w:val="24"/>
          <w:lang w:val="en-GB"/>
        </w:rPr>
        <w:t xml:space="preserve">. Here too self-reported ratings were reduced when source stimulus valence was reversed from acquisition to counterconditioning. </w:t>
      </w:r>
      <w:r w:rsidR="0091092C" w:rsidRPr="00837858">
        <w:rPr>
          <w:rFonts w:ascii="Times New Roman" w:hAnsi="Times New Roman" w:cs="Times New Roman"/>
          <w:sz w:val="24"/>
          <w:szCs w:val="24"/>
          <w:lang w:val="en-GB"/>
        </w:rPr>
        <w:t>Taken together</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the</w:t>
      </w:r>
      <w:ins w:id="124" w:author="Ian Hussey" w:date="2020-07-17T12:41:00Z">
        <w:r w:rsidR="0067186F">
          <w:rPr>
            <w:rFonts w:ascii="Times New Roman" w:hAnsi="Times New Roman" w:cs="Times New Roman"/>
            <w:sz w:val="24"/>
            <w:szCs w:val="24"/>
            <w:lang w:val="en-GB"/>
          </w:rPr>
          <w:t xml:space="preserve"> individual</w:t>
        </w:r>
      </w:ins>
      <w:del w:id="125" w:author="Ian Hussey" w:date="2020-07-17T12:41:00Z">
        <w:r w:rsidRPr="00837858" w:rsidDel="0067186F">
          <w:rPr>
            <w:rFonts w:ascii="Times New Roman" w:hAnsi="Times New Roman" w:cs="Times New Roman"/>
            <w:sz w:val="24"/>
            <w:szCs w:val="24"/>
            <w:lang w:val="en-GB"/>
          </w:rPr>
          <w:delText>se</w:delText>
        </w:r>
      </w:del>
      <w:r w:rsidRPr="00837858">
        <w:rPr>
          <w:rFonts w:ascii="Times New Roman" w:hAnsi="Times New Roman" w:cs="Times New Roman"/>
          <w:sz w:val="24"/>
          <w:szCs w:val="24"/>
          <w:lang w:val="en-GB"/>
        </w:rPr>
        <w:t xml:space="preserve"> studies suggest that extinction and counterconditioning of OEC effects may be possible under specific </w:t>
      </w:r>
      <w:commentRangeStart w:id="126"/>
      <w:commentRangeStart w:id="127"/>
      <w:r w:rsidRPr="00837858">
        <w:rPr>
          <w:rFonts w:ascii="Times New Roman" w:hAnsi="Times New Roman" w:cs="Times New Roman"/>
          <w:sz w:val="24"/>
          <w:szCs w:val="24"/>
          <w:lang w:val="en-GB"/>
        </w:rPr>
        <w:t>conditions</w:t>
      </w:r>
      <w:commentRangeEnd w:id="126"/>
      <w:r w:rsidRPr="00837858">
        <w:rPr>
          <w:rStyle w:val="CommentReference"/>
          <w:lang w:val="en-GB"/>
        </w:rPr>
        <w:commentReference w:id="126"/>
      </w:r>
      <w:commentRangeEnd w:id="127"/>
      <w:r w:rsidR="0067186F">
        <w:rPr>
          <w:rStyle w:val="CommentReference"/>
        </w:rPr>
        <w:commentReference w:id="127"/>
      </w:r>
      <w:ins w:id="128" w:author="Ian Hussey" w:date="2020-07-17T12:42:00Z">
        <w:r w:rsidR="0067186F">
          <w:rPr>
            <w:rFonts w:ascii="Times New Roman" w:hAnsi="Times New Roman" w:cs="Times New Roman"/>
            <w:sz w:val="24"/>
            <w:szCs w:val="24"/>
            <w:lang w:val="en-GB"/>
          </w:rPr>
          <w:t xml:space="preserve">, but that the evaluative learning effects were not undermined in general. </w:t>
        </w:r>
      </w:ins>
      <w:del w:id="129" w:author="Ian Hussey" w:date="2020-07-17T12:42:00Z">
        <w:r w:rsidRPr="00837858" w:rsidDel="0067186F">
          <w:rPr>
            <w:rFonts w:ascii="Times New Roman" w:hAnsi="Times New Roman" w:cs="Times New Roman"/>
            <w:sz w:val="24"/>
            <w:szCs w:val="24"/>
            <w:lang w:val="en-GB"/>
          </w:rPr>
          <w:delText>.</w:delText>
        </w:r>
      </w:del>
    </w:p>
    <w:p w14:paraId="29B3FEDD"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Empirical Implications</w:t>
      </w:r>
    </w:p>
    <w:p w14:paraId="51DD38D3" w14:textId="77777777" w:rsidR="00B87FEA" w:rsidRPr="00837858" w:rsidRDefault="00176FA7" w:rsidP="00B87FE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Extinction of </w:t>
      </w:r>
      <w:r w:rsidR="00B87FE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i/>
          <w:sz w:val="24"/>
          <w:szCs w:val="24"/>
          <w:lang w:val="en-GB"/>
        </w:rPr>
        <w:t xml:space="preserve"> </w:t>
      </w:r>
    </w:p>
    <w:p w14:paraId="7945385A" w14:textId="6FFF9694" w:rsidR="00553696" w:rsidRPr="00837858" w:rsidRDefault="00C71200" w:rsidP="00B87FE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On the one hand, o</w:t>
      </w:r>
      <w:r w:rsidR="00E93BD0"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are </w:t>
      </w:r>
      <w:r w:rsidR="00A91FA2" w:rsidRPr="00837858">
        <w:rPr>
          <w:rFonts w:ascii="Times New Roman" w:hAnsi="Times New Roman" w:cs="Times New Roman"/>
          <w:sz w:val="24"/>
          <w:szCs w:val="24"/>
          <w:lang w:val="en-GB"/>
        </w:rPr>
        <w:t xml:space="preserve">broadly </w:t>
      </w:r>
      <w:r w:rsidR="00553696" w:rsidRPr="00837858">
        <w:rPr>
          <w:rFonts w:ascii="Times New Roman" w:hAnsi="Times New Roman" w:cs="Times New Roman"/>
          <w:sz w:val="24"/>
          <w:szCs w:val="24"/>
          <w:lang w:val="en-GB"/>
        </w:rPr>
        <w:t xml:space="preserve">consistent with </w:t>
      </w:r>
      <w:r w:rsidR="00E93BD0" w:rsidRPr="00837858">
        <w:rPr>
          <w:rFonts w:ascii="Times New Roman" w:hAnsi="Times New Roman" w:cs="Times New Roman"/>
          <w:sz w:val="24"/>
          <w:szCs w:val="24"/>
          <w:lang w:val="en-GB"/>
        </w:rPr>
        <w:t xml:space="preserve">past work </w:t>
      </w:r>
      <w:r w:rsidRPr="00837858">
        <w:rPr>
          <w:rFonts w:ascii="Times New Roman" w:hAnsi="Times New Roman" w:cs="Times New Roman"/>
          <w:sz w:val="24"/>
          <w:szCs w:val="24"/>
          <w:lang w:val="en-GB"/>
        </w:rPr>
        <w:t xml:space="preserve">suggesting that </w:t>
      </w:r>
      <w:r w:rsidR="00B87FEA" w:rsidRPr="00837858">
        <w:rPr>
          <w:rFonts w:ascii="Times New Roman" w:hAnsi="Times New Roman" w:cs="Times New Roman"/>
          <w:sz w:val="24"/>
          <w:szCs w:val="24"/>
          <w:lang w:val="en-GB"/>
        </w:rPr>
        <w:t xml:space="preserve">evaluations established via regularities (e.g., EC) can be difficult to extinguish </w:t>
      </w:r>
      <w:r w:rsidR="00553696" w:rsidRPr="00837858">
        <w:rPr>
          <w:rFonts w:ascii="Times New Roman" w:hAnsi="Times New Roman" w:cs="Times New Roman"/>
          <w:sz w:val="24"/>
          <w:szCs w:val="24"/>
          <w:lang w:val="en-GB"/>
        </w:rPr>
        <w:t xml:space="preserve">(Hoffman et al., 2010; but see </w:t>
      </w:r>
      <w:proofErr w:type="spellStart"/>
      <w:r w:rsidR="00553696" w:rsidRPr="00837858">
        <w:rPr>
          <w:rFonts w:ascii="Times New Roman" w:hAnsi="Times New Roman" w:cs="Times New Roman"/>
          <w:sz w:val="24"/>
          <w:szCs w:val="24"/>
          <w:lang w:val="en-GB"/>
        </w:rPr>
        <w:t>Lipp</w:t>
      </w:r>
      <w:proofErr w:type="spellEnd"/>
      <w:r w:rsidR="00553696" w:rsidRPr="00837858">
        <w:rPr>
          <w:rFonts w:ascii="Times New Roman" w:hAnsi="Times New Roman" w:cs="Times New Roman"/>
          <w:sz w:val="24"/>
          <w:szCs w:val="24"/>
          <w:lang w:val="en-GB"/>
        </w:rPr>
        <w:t xml:space="preserve"> et al., 2003; 2010). It seems that </w:t>
      </w:r>
      <w:r w:rsidR="00B87FEA" w:rsidRPr="00837858">
        <w:rPr>
          <w:rFonts w:ascii="Times New Roman" w:hAnsi="Times New Roman" w:cs="Times New Roman"/>
          <w:sz w:val="24"/>
          <w:szCs w:val="24"/>
          <w:lang w:val="en-GB"/>
        </w:rPr>
        <w:t>o</w:t>
      </w:r>
      <w:r w:rsidR="00553696" w:rsidRPr="00837858">
        <w:rPr>
          <w:rFonts w:ascii="Times New Roman" w:hAnsi="Times New Roman" w:cs="Times New Roman"/>
          <w:sz w:val="24"/>
          <w:szCs w:val="24"/>
          <w:lang w:val="en-GB"/>
        </w:rPr>
        <w:t xml:space="preserve">nce a relationship between source and target stimuli </w:t>
      </w:r>
      <w:r w:rsidRPr="00837858">
        <w:rPr>
          <w:rFonts w:ascii="Times New Roman" w:hAnsi="Times New Roman" w:cs="Times New Roman"/>
          <w:sz w:val="24"/>
          <w:szCs w:val="24"/>
          <w:lang w:val="en-GB"/>
        </w:rPr>
        <w:t xml:space="preserve">has been </w:t>
      </w:r>
      <w:r w:rsidR="00553696" w:rsidRPr="00837858">
        <w:rPr>
          <w:rFonts w:ascii="Times New Roman" w:hAnsi="Times New Roman" w:cs="Times New Roman"/>
          <w:sz w:val="24"/>
          <w:szCs w:val="24"/>
          <w:lang w:val="en-GB"/>
        </w:rPr>
        <w:t xml:space="preserve">established, and the valence of the former has transferred to the latter, removing the intersection that </w:t>
      </w:r>
      <w:r w:rsidRPr="00837858">
        <w:rPr>
          <w:rFonts w:ascii="Times New Roman" w:hAnsi="Times New Roman" w:cs="Times New Roman"/>
          <w:sz w:val="24"/>
          <w:szCs w:val="24"/>
          <w:lang w:val="en-GB"/>
        </w:rPr>
        <w:t xml:space="preserve">initially </w:t>
      </w:r>
      <w:r w:rsidR="00553696" w:rsidRPr="00837858">
        <w:rPr>
          <w:rFonts w:ascii="Times New Roman" w:hAnsi="Times New Roman" w:cs="Times New Roman"/>
          <w:sz w:val="24"/>
          <w:szCs w:val="24"/>
          <w:lang w:val="en-GB"/>
        </w:rPr>
        <w:t xml:space="preserve">gave rise to those evaluations </w:t>
      </w:r>
      <w:r w:rsidR="00B87FEA" w:rsidRPr="00837858">
        <w:rPr>
          <w:rFonts w:ascii="Times New Roman" w:hAnsi="Times New Roman" w:cs="Times New Roman"/>
          <w:sz w:val="24"/>
          <w:szCs w:val="24"/>
          <w:lang w:val="en-GB"/>
        </w:rPr>
        <w:t xml:space="preserve">may be </w:t>
      </w:r>
      <w:r w:rsidR="00553696" w:rsidRPr="00837858">
        <w:rPr>
          <w:rFonts w:ascii="Times New Roman" w:hAnsi="Times New Roman" w:cs="Times New Roman"/>
          <w:sz w:val="24"/>
          <w:szCs w:val="24"/>
          <w:lang w:val="en-GB"/>
        </w:rPr>
        <w:t xml:space="preserve">“too little, too late” (i.e., post-acquisition </w:t>
      </w:r>
      <w:r w:rsidRPr="00837858">
        <w:rPr>
          <w:rFonts w:ascii="Times New Roman" w:hAnsi="Times New Roman" w:cs="Times New Roman"/>
          <w:sz w:val="24"/>
          <w:szCs w:val="24"/>
          <w:lang w:val="en-GB"/>
        </w:rPr>
        <w:t xml:space="preserve">changes </w:t>
      </w:r>
      <w:r w:rsidR="00553696" w:rsidRPr="00837858">
        <w:rPr>
          <w:rFonts w:ascii="Times New Roman" w:hAnsi="Times New Roman" w:cs="Times New Roman"/>
          <w:sz w:val="24"/>
          <w:szCs w:val="24"/>
          <w:lang w:val="en-GB"/>
        </w:rPr>
        <w:t xml:space="preserve">to the intersection does not decrease </w:t>
      </w:r>
      <w:r w:rsidR="00B87FEA" w:rsidRPr="00837858">
        <w:rPr>
          <w:rFonts w:ascii="Times New Roman" w:hAnsi="Times New Roman" w:cs="Times New Roman"/>
          <w:sz w:val="24"/>
          <w:szCs w:val="24"/>
          <w:lang w:val="en-GB"/>
        </w:rPr>
        <w:t>liking</w:t>
      </w:r>
      <w:r w:rsidR="00553696" w:rsidRPr="00837858">
        <w:rPr>
          <w:rFonts w:ascii="Times New Roman" w:hAnsi="Times New Roman" w:cs="Times New Roman"/>
          <w:sz w:val="24"/>
          <w:szCs w:val="24"/>
          <w:lang w:val="en-GB"/>
        </w:rPr>
        <w:t>).</w:t>
      </w:r>
    </w:p>
    <w:p w14:paraId="55E5B6C5" w14:textId="77777777" w:rsidR="00243F8A" w:rsidRPr="00837858" w:rsidRDefault="00A91FA2"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On the other hand, the absence of </w:t>
      </w:r>
      <w:r w:rsidR="00176FA7" w:rsidRPr="00837858">
        <w:rPr>
          <w:rFonts w:ascii="Times New Roman" w:hAnsi="Times New Roman" w:cs="Times New Roman"/>
          <w:sz w:val="24"/>
          <w:szCs w:val="24"/>
          <w:lang w:val="en-GB"/>
        </w:rPr>
        <w:t xml:space="preserve">extinction </w:t>
      </w:r>
      <w:r w:rsidRPr="00837858">
        <w:rPr>
          <w:rFonts w:ascii="Times New Roman" w:hAnsi="Times New Roman" w:cs="Times New Roman"/>
          <w:sz w:val="24"/>
          <w:szCs w:val="24"/>
          <w:lang w:val="en-GB"/>
        </w:rPr>
        <w:t xml:space="preserve">effects was </w:t>
      </w:r>
      <w:r w:rsidR="007E1E82" w:rsidRPr="00837858">
        <w:rPr>
          <w:rFonts w:ascii="Times New Roman" w:hAnsi="Times New Roman" w:cs="Times New Roman"/>
          <w:sz w:val="24"/>
          <w:szCs w:val="24"/>
          <w:lang w:val="en-GB"/>
        </w:rPr>
        <w:t xml:space="preserve">likely </w:t>
      </w:r>
      <w:r w:rsidRPr="00837858">
        <w:rPr>
          <w:rFonts w:ascii="Times New Roman" w:hAnsi="Times New Roman" w:cs="Times New Roman"/>
          <w:sz w:val="24"/>
          <w:szCs w:val="24"/>
          <w:lang w:val="en-GB"/>
        </w:rPr>
        <w:t xml:space="preserve">due to </w:t>
      </w:r>
      <w:r w:rsidR="00176FA7" w:rsidRPr="00837858">
        <w:rPr>
          <w:rFonts w:ascii="Times New Roman" w:hAnsi="Times New Roman" w:cs="Times New Roman"/>
          <w:sz w:val="24"/>
          <w:szCs w:val="24"/>
          <w:lang w:val="en-GB"/>
        </w:rPr>
        <w:t xml:space="preserve">the specific </w:t>
      </w:r>
      <w:r w:rsidRPr="00837858">
        <w:rPr>
          <w:rFonts w:ascii="Times New Roman" w:hAnsi="Times New Roman" w:cs="Times New Roman"/>
          <w:sz w:val="24"/>
          <w:szCs w:val="24"/>
          <w:lang w:val="en-GB"/>
        </w:rPr>
        <w:t xml:space="preserve">parameters </w:t>
      </w:r>
      <w:r w:rsidR="00176FA7" w:rsidRPr="00837858">
        <w:rPr>
          <w:rFonts w:ascii="Times New Roman" w:hAnsi="Times New Roman" w:cs="Times New Roman"/>
          <w:sz w:val="24"/>
          <w:szCs w:val="24"/>
          <w:lang w:val="en-GB"/>
        </w:rPr>
        <w:t xml:space="preserve">used in our studies and extinction </w:t>
      </w:r>
      <w:r w:rsidRPr="00837858">
        <w:rPr>
          <w:rFonts w:ascii="Times New Roman" w:hAnsi="Times New Roman" w:cs="Times New Roman"/>
          <w:sz w:val="24"/>
          <w:szCs w:val="24"/>
          <w:lang w:val="en-GB"/>
        </w:rPr>
        <w:t xml:space="preserve">may </w:t>
      </w:r>
      <w:r w:rsidR="00176FA7" w:rsidRPr="00837858">
        <w:rPr>
          <w:rFonts w:ascii="Times New Roman" w:hAnsi="Times New Roman" w:cs="Times New Roman"/>
          <w:sz w:val="24"/>
          <w:szCs w:val="24"/>
          <w:lang w:val="en-GB"/>
        </w:rPr>
        <w:t xml:space="preserve">occur if other conditions </w:t>
      </w:r>
      <w:r w:rsidRPr="00837858">
        <w:rPr>
          <w:rFonts w:ascii="Times New Roman" w:hAnsi="Times New Roman" w:cs="Times New Roman"/>
          <w:sz w:val="24"/>
          <w:szCs w:val="24"/>
          <w:lang w:val="en-GB"/>
        </w:rPr>
        <w:t xml:space="preserve">are </w:t>
      </w:r>
      <w:r w:rsidR="00176FA7" w:rsidRPr="00837858">
        <w:rPr>
          <w:rFonts w:ascii="Times New Roman" w:hAnsi="Times New Roman" w:cs="Times New Roman"/>
          <w:sz w:val="24"/>
          <w:szCs w:val="24"/>
          <w:lang w:val="en-GB"/>
        </w:rPr>
        <w:t xml:space="preserve">met. For instance, </w:t>
      </w:r>
      <w:r w:rsidR="007E1E82" w:rsidRPr="00837858">
        <w:rPr>
          <w:rFonts w:ascii="Times New Roman" w:hAnsi="Times New Roman" w:cs="Times New Roman"/>
          <w:sz w:val="24"/>
          <w:szCs w:val="24"/>
          <w:lang w:val="en-GB"/>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applies to one specific context). Likewise, extinction of evaluations could be facilitated by using </w:t>
      </w:r>
      <w:r w:rsidR="00176FA7" w:rsidRPr="00837858">
        <w:rPr>
          <w:rFonts w:ascii="Times New Roman" w:hAnsi="Times New Roman" w:cs="Times New Roman"/>
          <w:sz w:val="24"/>
          <w:szCs w:val="24"/>
          <w:lang w:val="en-GB"/>
        </w:rPr>
        <w:t>a single instead of multiple valenced sources</w:t>
      </w:r>
      <w:r w:rsidR="002E0758" w:rsidRPr="00837858">
        <w:rPr>
          <w:rFonts w:ascii="Times New Roman" w:hAnsi="Times New Roman" w:cs="Times New Roman"/>
          <w:sz w:val="24"/>
          <w:szCs w:val="24"/>
          <w:lang w:val="en-GB"/>
        </w:rPr>
        <w:t xml:space="preserve"> (as we used)</w:t>
      </w:r>
      <w:r w:rsidR="00176FA7" w:rsidRPr="00837858">
        <w:rPr>
          <w:rFonts w:ascii="Times New Roman" w:hAnsi="Times New Roman" w:cs="Times New Roman"/>
          <w:sz w:val="24"/>
          <w:szCs w:val="24"/>
          <w:lang w:val="en-GB"/>
        </w:rPr>
        <w:t xml:space="preserve">, presenting stimuli simultaneously instead of sequentially, or even asking participants to rate the targets and outcomes multiple times. </w:t>
      </w:r>
      <w:r w:rsidRPr="00837858">
        <w:rPr>
          <w:rFonts w:ascii="Times New Roman" w:hAnsi="Times New Roman" w:cs="Times New Roman"/>
          <w:sz w:val="24"/>
          <w:szCs w:val="24"/>
          <w:lang w:val="en-GB"/>
        </w:rPr>
        <w:t>F</w:t>
      </w:r>
      <w:r w:rsidR="00176FA7" w:rsidRPr="00837858">
        <w:rPr>
          <w:rFonts w:ascii="Times New Roman" w:hAnsi="Times New Roman" w:cs="Times New Roman"/>
          <w:sz w:val="24"/>
          <w:szCs w:val="24"/>
          <w:lang w:val="en-GB"/>
        </w:rPr>
        <w:t xml:space="preserve">uture work </w:t>
      </w:r>
      <w:r w:rsidR="002E0758" w:rsidRPr="00837858">
        <w:rPr>
          <w:rFonts w:ascii="Times New Roman" w:hAnsi="Times New Roman" w:cs="Times New Roman"/>
          <w:sz w:val="24"/>
          <w:szCs w:val="24"/>
          <w:lang w:val="en-GB"/>
        </w:rPr>
        <w:t xml:space="preserve">should better </w:t>
      </w:r>
      <w:r w:rsidR="00176FA7" w:rsidRPr="00837858">
        <w:rPr>
          <w:rFonts w:ascii="Times New Roman" w:hAnsi="Times New Roman" w:cs="Times New Roman"/>
          <w:sz w:val="24"/>
          <w:szCs w:val="24"/>
          <w:lang w:val="en-GB"/>
        </w:rPr>
        <w:t>study the boundary conditions of extinction in the context of IR</w:t>
      </w:r>
      <w:r w:rsidR="007E1E82" w:rsidRPr="00837858">
        <w:rPr>
          <w:rFonts w:ascii="Times New Roman" w:hAnsi="Times New Roman" w:cs="Times New Roman"/>
          <w:sz w:val="24"/>
          <w:szCs w:val="24"/>
          <w:lang w:val="en-GB"/>
        </w:rPr>
        <w:t xml:space="preserve"> and OEC</w:t>
      </w:r>
      <w:r w:rsidR="00176FA7" w:rsidRPr="00837858">
        <w:rPr>
          <w:rFonts w:ascii="Times New Roman" w:hAnsi="Times New Roman" w:cs="Times New Roman"/>
          <w:sz w:val="24"/>
          <w:szCs w:val="24"/>
          <w:lang w:val="en-GB"/>
        </w:rPr>
        <w:t>.</w:t>
      </w:r>
      <w:r w:rsidR="00243F8A" w:rsidRPr="00837858">
        <w:rPr>
          <w:rFonts w:ascii="Times New Roman" w:hAnsi="Times New Roman" w:cs="Times New Roman"/>
          <w:b/>
          <w:sz w:val="24"/>
          <w:szCs w:val="24"/>
          <w:lang w:val="en-GB"/>
        </w:rPr>
        <w:t xml:space="preserve"> </w:t>
      </w:r>
      <w:r w:rsidR="00176FA7" w:rsidRPr="00837858">
        <w:rPr>
          <w:rFonts w:ascii="Times New Roman" w:hAnsi="Times New Roman" w:cs="Times New Roman"/>
          <w:b/>
          <w:i/>
          <w:sz w:val="24"/>
          <w:szCs w:val="24"/>
          <w:lang w:val="en-GB"/>
        </w:rPr>
        <w:t xml:space="preserve">Counterconditioning of </w:t>
      </w:r>
      <w:r w:rsidR="00243F8A" w:rsidRPr="00837858">
        <w:rPr>
          <w:rFonts w:ascii="Times New Roman" w:hAnsi="Times New Roman" w:cs="Times New Roman"/>
          <w:b/>
          <w:i/>
          <w:sz w:val="24"/>
          <w:szCs w:val="24"/>
          <w:lang w:val="en-GB"/>
        </w:rPr>
        <w:t>E</w:t>
      </w:r>
      <w:r w:rsidR="00176FA7" w:rsidRPr="00837858">
        <w:rPr>
          <w:rFonts w:ascii="Times New Roman" w:hAnsi="Times New Roman" w:cs="Times New Roman"/>
          <w:b/>
          <w:i/>
          <w:sz w:val="24"/>
          <w:szCs w:val="24"/>
          <w:lang w:val="en-GB"/>
        </w:rPr>
        <w:t>valuations</w:t>
      </w:r>
      <w:r w:rsidR="00176FA7" w:rsidRPr="00837858">
        <w:rPr>
          <w:rFonts w:ascii="Times New Roman" w:hAnsi="Times New Roman" w:cs="Times New Roman"/>
          <w:sz w:val="24"/>
          <w:szCs w:val="24"/>
          <w:lang w:val="en-GB"/>
        </w:rPr>
        <w:t xml:space="preserve"> </w:t>
      </w:r>
    </w:p>
    <w:p w14:paraId="6F8FCD41" w14:textId="232C3708"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Our findings on counterconditioning are also consistent with those elsewhere in the attitudes literature. For instance, when it comes to EC, preferences can be reversed or be eliminated following experience (Hu, Gawronski, &amp; Balas, 2017) or instruction-based counterconditioning </w:t>
      </w:r>
      <w:r w:rsidR="00243F8A" w:rsidRPr="00837858">
        <w:rPr>
          <w:rFonts w:ascii="Times New Roman" w:hAnsi="Times New Roman" w:cs="Times New Roman"/>
          <w:sz w:val="24"/>
          <w:szCs w:val="24"/>
          <w:lang w:val="en-GB"/>
        </w:rPr>
        <w:t xml:space="preserve">via stimulus valence reversal </w:t>
      </w:r>
      <w:r w:rsidRPr="00837858">
        <w:rPr>
          <w:rFonts w:ascii="Times New Roman" w:hAnsi="Times New Roman" w:cs="Times New Roman"/>
          <w:sz w:val="24"/>
          <w:szCs w:val="24"/>
          <w:lang w:val="en-GB"/>
        </w:rPr>
        <w:t xml:space="preserve">(Gast &amp; De Houwer, 2013), and the former is often more effective than the latter (Hu et al., 2017). In the impression formation literature, evaluations can be formed when people are told that certain positive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are characteristic of a fictional person and then later reversed when they are given contradictory information (e.g., </w:t>
      </w:r>
      <w:r w:rsidR="00FC5490" w:rsidRPr="00837858">
        <w:rPr>
          <w:rFonts w:ascii="Times New Roman" w:hAnsi="Times New Roman" w:cs="Times New Roman"/>
          <w:sz w:val="24"/>
          <w:szCs w:val="24"/>
          <w:lang w:val="en-GB"/>
        </w:rPr>
        <w:t>Mann</w:t>
      </w:r>
      <w:r w:rsidRPr="00837858">
        <w:rPr>
          <w:rFonts w:ascii="Times New Roman" w:hAnsi="Times New Roman" w:cs="Times New Roman"/>
          <w:sz w:val="24"/>
          <w:szCs w:val="24"/>
          <w:lang w:val="en-GB"/>
        </w:rPr>
        <w:t xml:space="preserve"> &amp; Ferguson, 2015). </w:t>
      </w:r>
      <w:r w:rsidRPr="00837858">
        <w:rPr>
          <w:rFonts w:ascii="Times New Roman" w:hAnsi="Times New Roman" w:cs="Times New Roman"/>
          <w:sz w:val="24"/>
          <w:lang w:val="en-GB"/>
        </w:rPr>
        <w:t xml:space="preserve">At the same time, </w:t>
      </w:r>
      <w:r w:rsidRPr="00837858">
        <w:rPr>
          <w:rFonts w:ascii="Times New Roman" w:hAnsi="Times New Roman" w:cs="Times New Roman"/>
          <w:sz w:val="24"/>
          <w:szCs w:val="24"/>
          <w:lang w:val="en-GB"/>
        </w:rPr>
        <w:t>counterconditioning seems to be a more powerful technique for changing evaluations than other procedures such as extinction. This is true not only for likes and dislikes (</w:t>
      </w:r>
      <w:r w:rsidRPr="00837858">
        <w:rPr>
          <w:rFonts w:ascii="Times New Roman" w:hAnsi="Times New Roman" w:cs="Times New Roman"/>
          <w:sz w:val="24"/>
          <w:lang w:val="en-GB"/>
        </w:rPr>
        <w:t>Gast &amp; De Houwer, 2013</w:t>
      </w:r>
      <w:r w:rsidRPr="00837858">
        <w:rPr>
          <w:rFonts w:ascii="Times New Roman" w:hAnsi="Times New Roman" w:cs="Times New Roman"/>
          <w:sz w:val="24"/>
          <w:szCs w:val="24"/>
          <w:lang w:val="en-GB"/>
        </w:rPr>
        <w:t xml:space="preserve">), but also fear (Raes, &amp; De Raedt, 2012), disgust (Engelhard, Leer, Lange, &amp; Olatunji, 2014), and eating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(Van Gucht et al., 2013). Thus establishing a </w:t>
      </w:r>
      <w:r w:rsidR="00243F8A" w:rsidRPr="00837858">
        <w:rPr>
          <w:rFonts w:ascii="Times New Roman" w:hAnsi="Times New Roman" w:cs="Times New Roman"/>
          <w:sz w:val="24"/>
          <w:szCs w:val="24"/>
          <w:lang w:val="en-GB"/>
        </w:rPr>
        <w:t xml:space="preserve">novel </w:t>
      </w:r>
      <w:r w:rsidRPr="00837858">
        <w:rPr>
          <w:rFonts w:ascii="Times New Roman" w:hAnsi="Times New Roman" w:cs="Times New Roman"/>
          <w:sz w:val="24"/>
          <w:szCs w:val="24"/>
          <w:lang w:val="en-GB"/>
        </w:rPr>
        <w:t xml:space="preserve">relation between a stimulus and valence (counterconditioning) </w:t>
      </w:r>
      <w:r w:rsidR="00243F8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more effective in changing </w:t>
      </w:r>
      <w:r w:rsidR="00243F8A" w:rsidRPr="00837858">
        <w:rPr>
          <w:rFonts w:ascii="Times New Roman" w:hAnsi="Times New Roman" w:cs="Times New Roman"/>
          <w:sz w:val="24"/>
          <w:szCs w:val="24"/>
          <w:lang w:val="en-GB"/>
        </w:rPr>
        <w:t xml:space="preserve">liking </w:t>
      </w:r>
      <w:r w:rsidRPr="00837858">
        <w:rPr>
          <w:rFonts w:ascii="Times New Roman" w:hAnsi="Times New Roman" w:cs="Times New Roman"/>
          <w:sz w:val="24"/>
          <w:szCs w:val="24"/>
          <w:lang w:val="en-GB"/>
        </w:rPr>
        <w:t xml:space="preserve">than </w:t>
      </w:r>
      <w:r w:rsidR="00243F8A" w:rsidRPr="00837858">
        <w:rPr>
          <w:rFonts w:ascii="Times New Roman" w:hAnsi="Times New Roman" w:cs="Times New Roman"/>
          <w:sz w:val="24"/>
          <w:szCs w:val="24"/>
          <w:lang w:val="en-GB"/>
        </w:rPr>
        <w:t>trying to eliminate</w:t>
      </w:r>
      <w:r w:rsidRPr="00837858">
        <w:rPr>
          <w:rFonts w:ascii="Times New Roman" w:hAnsi="Times New Roman" w:cs="Times New Roman"/>
          <w:sz w:val="24"/>
          <w:szCs w:val="24"/>
          <w:lang w:val="en-GB"/>
        </w:rPr>
        <w:t xml:space="preserve"> the relation between stimulus and valence altogether (extinction). F</w:t>
      </w:r>
      <w:r w:rsidRPr="00837858">
        <w:rPr>
          <w:rFonts w:ascii="Times New Roman" w:hAnsi="Times New Roman" w:cs="Times New Roman"/>
          <w:sz w:val="24"/>
          <w:lang w:val="en-GB"/>
        </w:rPr>
        <w:t xml:space="preserve">uture work could explore whether (a) </w:t>
      </w:r>
      <w:r w:rsidR="00243F8A" w:rsidRPr="00837858">
        <w:rPr>
          <w:rFonts w:ascii="Times New Roman" w:hAnsi="Times New Roman" w:cs="Times New Roman"/>
          <w:sz w:val="24"/>
          <w:lang w:val="en-GB"/>
        </w:rPr>
        <w:t>experience</w:t>
      </w:r>
      <w:r w:rsidRPr="00837858">
        <w:rPr>
          <w:rFonts w:ascii="Times New Roman" w:hAnsi="Times New Roman" w:cs="Times New Roman"/>
          <w:sz w:val="24"/>
          <w:lang w:val="en-GB"/>
        </w:rPr>
        <w:t xml:space="preserve">-based counterconditioning </w:t>
      </w:r>
      <w:r w:rsidR="00243F8A" w:rsidRPr="00837858">
        <w:rPr>
          <w:rFonts w:ascii="Times New Roman" w:hAnsi="Times New Roman" w:cs="Times New Roman"/>
          <w:sz w:val="24"/>
          <w:lang w:val="en-GB"/>
        </w:rPr>
        <w:t xml:space="preserve">is also more effective that instruction-based counterconditioning </w:t>
      </w:r>
      <w:r w:rsidRPr="00837858">
        <w:rPr>
          <w:rFonts w:ascii="Times New Roman" w:hAnsi="Times New Roman" w:cs="Times New Roman"/>
          <w:sz w:val="24"/>
          <w:lang w:val="en-GB"/>
        </w:rPr>
        <w:t>in IR and (b) if counterconditioning is more or less effective than other change procedures (e.g., US revaluation).</w:t>
      </w:r>
    </w:p>
    <w:p w14:paraId="3402966F" w14:textId="77777777" w:rsidR="00243F8A" w:rsidRPr="00837858" w:rsidRDefault="00176FA7" w:rsidP="00243F8A">
      <w:pPr>
        <w:spacing w:line="480" w:lineRule="auto"/>
        <w:contextualSpacing/>
        <w:rPr>
          <w:rFonts w:ascii="Times New Roman" w:hAnsi="Times New Roman" w:cs="Times New Roman"/>
          <w:i/>
          <w:sz w:val="24"/>
          <w:szCs w:val="24"/>
          <w:lang w:val="en-GB"/>
        </w:rPr>
      </w:pPr>
      <w:proofErr w:type="spellStart"/>
      <w:r w:rsidRPr="00837858">
        <w:rPr>
          <w:rFonts w:ascii="Times New Roman" w:hAnsi="Times New Roman" w:cs="Times New Roman"/>
          <w:b/>
          <w:i/>
          <w:sz w:val="24"/>
          <w:szCs w:val="24"/>
          <w:lang w:val="en-GB"/>
        </w:rPr>
        <w:t>Behavior</w:t>
      </w:r>
      <w:proofErr w:type="spellEnd"/>
      <w:r w:rsidRPr="00837858">
        <w:rPr>
          <w:rFonts w:ascii="Times New Roman" w:hAnsi="Times New Roman" w:cs="Times New Roman"/>
          <w:b/>
          <w:i/>
          <w:sz w:val="24"/>
          <w:szCs w:val="24"/>
          <w:lang w:val="en-GB"/>
        </w:rPr>
        <w:t xml:space="preserve"> </w:t>
      </w:r>
      <w:r w:rsidR="00243F8A"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hange</w:t>
      </w:r>
      <w:r w:rsidRPr="00837858">
        <w:rPr>
          <w:rFonts w:ascii="Times New Roman" w:hAnsi="Times New Roman" w:cs="Times New Roman"/>
          <w:i/>
          <w:sz w:val="24"/>
          <w:szCs w:val="24"/>
          <w:lang w:val="en-GB"/>
        </w:rPr>
        <w:t xml:space="preserve"> </w:t>
      </w:r>
    </w:p>
    <w:p w14:paraId="7AC21A7D" w14:textId="342777B3" w:rsidR="00553696" w:rsidRPr="00837858" w:rsidRDefault="00553696" w:rsidP="00243F8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It also remains to be seen whether changes in </w:t>
      </w:r>
      <w:r w:rsidR="00373C24" w:rsidRPr="00837858">
        <w:rPr>
          <w:rFonts w:ascii="Times New Roman" w:hAnsi="Times New Roman" w:cs="Times New Roman"/>
          <w:sz w:val="24"/>
          <w:szCs w:val="24"/>
          <w:lang w:val="en-GB"/>
        </w:rPr>
        <w:t>self-reported</w:t>
      </w:r>
      <w:r w:rsidRPr="00837858">
        <w:rPr>
          <w:rFonts w:ascii="Times New Roman" w:hAnsi="Times New Roman" w:cs="Times New Roman"/>
          <w:sz w:val="24"/>
          <w:szCs w:val="24"/>
          <w:lang w:val="en-GB"/>
        </w:rPr>
        <w:t xml:space="preserve"> and </w:t>
      </w:r>
      <w:r w:rsidR="00373C24" w:rsidRPr="00837858">
        <w:rPr>
          <w:rFonts w:ascii="Times New Roman" w:hAnsi="Times New Roman" w:cs="Times New Roman"/>
          <w:sz w:val="24"/>
          <w:szCs w:val="24"/>
          <w:lang w:val="en-GB"/>
        </w:rPr>
        <w:t xml:space="preserve">automatic </w:t>
      </w:r>
      <w:r w:rsidRPr="00837858">
        <w:rPr>
          <w:rFonts w:ascii="Times New Roman" w:hAnsi="Times New Roman" w:cs="Times New Roman"/>
          <w:sz w:val="24"/>
          <w:szCs w:val="24"/>
          <w:lang w:val="en-GB"/>
        </w:rPr>
        <w:t xml:space="preserve">evaluations via extinction or counterconditioning correlate with changes in other classes of (real-world) </w:t>
      </w:r>
      <w:proofErr w:type="spellStart"/>
      <w:r w:rsidRPr="00837858">
        <w:rPr>
          <w:rFonts w:ascii="Times New Roman" w:hAnsi="Times New Roman" w:cs="Times New Roman"/>
          <w:sz w:val="24"/>
          <w:szCs w:val="24"/>
          <w:lang w:val="en-GB"/>
        </w:rPr>
        <w:t>behavior</w:t>
      </w:r>
      <w:proofErr w:type="spellEnd"/>
      <w:r w:rsidRPr="00837858">
        <w:rPr>
          <w:rFonts w:ascii="Times New Roman" w:hAnsi="Times New Roman" w:cs="Times New Roman"/>
          <w:sz w:val="24"/>
          <w:szCs w:val="24"/>
          <w:lang w:val="en-GB"/>
        </w:rPr>
        <w:t xml:space="preserve">. For instance, Hollands, Prestwich, and Marteau (2011) </w:t>
      </w:r>
      <w:proofErr w:type="spellStart"/>
      <w:r w:rsidRPr="00837858">
        <w:rPr>
          <w:rFonts w:ascii="Times New Roman" w:hAnsi="Times New Roman" w:cs="Times New Roman"/>
          <w:sz w:val="24"/>
          <w:szCs w:val="24"/>
          <w:lang w:val="en-GB"/>
        </w:rPr>
        <w:t>counterconditioned</w:t>
      </w:r>
      <w:proofErr w:type="spellEnd"/>
      <w:r w:rsidRPr="00837858">
        <w:rPr>
          <w:rFonts w:ascii="Times New Roman" w:hAnsi="Times New Roman" w:cs="Times New Roman"/>
          <w:sz w:val="24"/>
          <w:szCs w:val="24"/>
          <w:lang w:val="en-GB"/>
        </w:rPr>
        <w:t xml:space="preserve"> unhealthy snacks (typically considered positive) with negative images. This intervention not only increased the negativity of implicit attitudes toward unhealthy snacks but also the subsequent consumption of healthy foods instead of those snacks. One possibility would be to </w:t>
      </w:r>
      <w:proofErr w:type="spellStart"/>
      <w:r w:rsidRPr="00837858">
        <w:rPr>
          <w:rFonts w:ascii="Times New Roman" w:hAnsi="Times New Roman" w:cs="Times New Roman"/>
          <w:sz w:val="24"/>
          <w:szCs w:val="24"/>
          <w:lang w:val="en-GB"/>
        </w:rPr>
        <w:t>countercondition</w:t>
      </w:r>
      <w:proofErr w:type="spellEnd"/>
      <w:r w:rsidRPr="00837858">
        <w:rPr>
          <w:rFonts w:ascii="Times New Roman" w:hAnsi="Times New Roman" w:cs="Times New Roman"/>
          <w:sz w:val="24"/>
          <w:szCs w:val="24"/>
          <w:lang w:val="en-GB"/>
        </w:rPr>
        <w:t xml:space="preserve"> evaluations via IR and determine whether these changes impact meaningful </w:t>
      </w:r>
      <w:r w:rsidRPr="00837858">
        <w:rPr>
          <w:rFonts w:ascii="Times New Roman" w:hAnsi="Times New Roman" w:cs="Times New Roman"/>
          <w:sz w:val="24"/>
          <w:szCs w:val="24"/>
          <w:lang w:val="en-GB"/>
        </w:rPr>
        <w:lastRenderedPageBreak/>
        <w:t xml:space="preserve">outcomes (e.g., purchasing and consumption </w:t>
      </w:r>
      <w:proofErr w:type="spellStart"/>
      <w:r w:rsidRPr="00837858">
        <w:rPr>
          <w:rFonts w:ascii="Times New Roman" w:hAnsi="Times New Roman" w:cs="Times New Roman"/>
          <w:sz w:val="24"/>
          <w:szCs w:val="24"/>
          <w:lang w:val="en-GB"/>
        </w:rPr>
        <w:t>behavior</w:t>
      </w:r>
      <w:proofErr w:type="spellEnd"/>
      <w:r w:rsidRPr="00837858">
        <w:rPr>
          <w:rFonts w:ascii="Times New Roman" w:hAnsi="Times New Roman" w:cs="Times New Roman"/>
          <w:sz w:val="24"/>
          <w:szCs w:val="24"/>
          <w:lang w:val="en-GB"/>
        </w:rPr>
        <w:t xml:space="preserve"> of brands). Note, that research on IR has mostly focused on establishing or changing evaluations towards </w:t>
      </w:r>
      <w:r w:rsidRPr="00837858">
        <w:rPr>
          <w:rFonts w:ascii="Times New Roman" w:hAnsi="Times New Roman" w:cs="Times New Roman"/>
          <w:i/>
          <w:sz w:val="24"/>
          <w:szCs w:val="24"/>
          <w:lang w:val="en-GB"/>
        </w:rPr>
        <w:t>novel</w:t>
      </w:r>
      <w:r w:rsidRPr="00837858">
        <w:rPr>
          <w:rFonts w:ascii="Times New Roman" w:hAnsi="Times New Roman" w:cs="Times New Roman"/>
          <w:sz w:val="24"/>
          <w:szCs w:val="24"/>
          <w:lang w:val="en-GB"/>
        </w:rPr>
        <w:t xml:space="preserve"> stimuli. However, Mattavelli, </w:t>
      </w:r>
      <w:proofErr w:type="spellStart"/>
      <w:r w:rsidRPr="00837858">
        <w:rPr>
          <w:rFonts w:ascii="Times New Roman" w:hAnsi="Times New Roman" w:cs="Times New Roman"/>
          <w:sz w:val="24"/>
          <w:szCs w:val="24"/>
          <w:lang w:val="en-GB"/>
        </w:rPr>
        <w:t>Avishai</w:t>
      </w:r>
      <w:proofErr w:type="spellEnd"/>
      <w:r w:rsidRPr="00837858">
        <w:rPr>
          <w:rFonts w:ascii="Times New Roman" w:hAnsi="Times New Roman" w:cs="Times New Roman"/>
          <w:sz w:val="24"/>
          <w:szCs w:val="24"/>
          <w:lang w:val="en-GB"/>
        </w:rPr>
        <w:t xml:space="preserve">, Perugini, Richetin, and Sheeran (2017) used the Self-Referencing task, an IR-based paradigm in which stimuli are related with the (generally positive) </w:t>
      </w:r>
      <w:ins w:id="130" w:author="Ian Hussey" w:date="2020-07-17T12:47:00Z">
        <w:r w:rsidR="0067186F">
          <w:rPr>
            <w:rFonts w:ascii="Times New Roman" w:hAnsi="Times New Roman" w:cs="Times New Roman"/>
            <w:sz w:val="24"/>
            <w:szCs w:val="24"/>
            <w:lang w:val="en-GB"/>
          </w:rPr>
          <w:t xml:space="preserve">concept of </w:t>
        </w:r>
      </w:ins>
      <w:r w:rsidRPr="00837858">
        <w:rPr>
          <w:rFonts w:ascii="Times New Roman" w:hAnsi="Times New Roman" w:cs="Times New Roman"/>
          <w:sz w:val="24"/>
          <w:szCs w:val="24"/>
          <w:lang w:val="en-GB"/>
        </w:rPr>
        <w:t xml:space="preserve">self, to </w:t>
      </w:r>
      <w:proofErr w:type="spellStart"/>
      <w:r w:rsidRPr="00837858">
        <w:rPr>
          <w:rFonts w:ascii="Times New Roman" w:hAnsi="Times New Roman" w:cs="Times New Roman"/>
          <w:sz w:val="24"/>
          <w:szCs w:val="24"/>
          <w:lang w:val="en-GB"/>
        </w:rPr>
        <w:t>countercondition</w:t>
      </w:r>
      <w:proofErr w:type="spellEnd"/>
      <w:r w:rsidRPr="00837858">
        <w:rPr>
          <w:rFonts w:ascii="Times New Roman" w:hAnsi="Times New Roman" w:cs="Times New Roman"/>
          <w:sz w:val="24"/>
          <w:szCs w:val="24"/>
          <w:lang w:val="en-GB"/>
        </w:rPr>
        <w:t xml:space="preserve"> green vegetables in a population of participants who did not like green vegetables. This intervention led to more positive implicit attitudes towards green vegetables and to an increased intention to consume them in future. That said, it still remains to be seen if IR-based procedures are also effective when it comes to actual behavioral change (e.g., increased green vegetable consumption). </w:t>
      </w:r>
    </w:p>
    <w:p w14:paraId="037F3290" w14:textId="66489745" w:rsidR="00553696" w:rsidRPr="00837858" w:rsidRDefault="00553696" w:rsidP="00553696">
      <w:pPr>
        <w:spacing w:line="480" w:lineRule="auto"/>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b/>
      </w:r>
      <w:r w:rsidR="005355CB" w:rsidRPr="00837858">
        <w:rPr>
          <w:rFonts w:ascii="Times New Roman" w:hAnsi="Times New Roman" w:cs="Times New Roman"/>
          <w:sz w:val="24"/>
          <w:szCs w:val="24"/>
          <w:lang w:val="en-GB"/>
        </w:rPr>
        <w:t xml:space="preserve">Still other </w:t>
      </w:r>
      <w:r w:rsidRPr="00837858">
        <w:rPr>
          <w:rFonts w:ascii="Times New Roman" w:hAnsi="Times New Roman" w:cs="Times New Roman"/>
          <w:sz w:val="24"/>
          <w:szCs w:val="24"/>
          <w:lang w:val="en-GB"/>
        </w:rPr>
        <w:t xml:space="preserve">work suggests that the impact of counterconditioning and extinction may be context dependent (e.g., Van Gucht et al., 2013). For instance, </w:t>
      </w:r>
      <w:proofErr w:type="spellStart"/>
      <w:r w:rsidRPr="00837858">
        <w:rPr>
          <w:rFonts w:ascii="Times New Roman" w:hAnsi="Times New Roman" w:cs="Times New Roman"/>
          <w:sz w:val="24"/>
          <w:szCs w:val="24"/>
          <w:lang w:val="en-GB"/>
        </w:rPr>
        <w:t>counterconditioned</w:t>
      </w:r>
      <w:proofErr w:type="spellEnd"/>
      <w:r w:rsidRPr="00837858">
        <w:rPr>
          <w:rFonts w:ascii="Times New Roman" w:hAnsi="Times New Roman" w:cs="Times New Roman"/>
          <w:sz w:val="24"/>
          <w:szCs w:val="24"/>
          <w:lang w:val="en-GB"/>
        </w:rPr>
        <w:t xml:space="preserve"> effects are relatively stable across time </w:t>
      </w:r>
      <w:r w:rsidRPr="00837858">
        <w:rPr>
          <w:rFonts w:ascii="Times New Roman" w:hAnsi="Times New Roman" w:cs="Times New Roman"/>
          <w:i/>
          <w:sz w:val="24"/>
          <w:szCs w:val="24"/>
          <w:lang w:val="en-GB"/>
        </w:rPr>
        <w:t>within</w:t>
      </w:r>
      <w:r w:rsidRPr="00837858">
        <w:rPr>
          <w:rFonts w:ascii="Times New Roman" w:hAnsi="Times New Roman" w:cs="Times New Roman"/>
          <w:sz w:val="24"/>
          <w:szCs w:val="24"/>
          <w:lang w:val="en-GB"/>
        </w:rPr>
        <w:t xml:space="preserve"> a given context (i.e., little evidence for spontaneous recovery; see Kerkhof et al., 2011), and yet such effects are often confined to those contexts in which they are </w:t>
      </w:r>
      <w:proofErr w:type="spellStart"/>
      <w:r w:rsidRPr="00837858">
        <w:rPr>
          <w:rFonts w:ascii="Times New Roman" w:hAnsi="Times New Roman" w:cs="Times New Roman"/>
          <w:sz w:val="24"/>
          <w:szCs w:val="24"/>
          <w:lang w:val="en-GB"/>
        </w:rPr>
        <w:t>counterconditioned</w:t>
      </w:r>
      <w:proofErr w:type="spellEnd"/>
      <w:r w:rsidRPr="00837858">
        <w:rPr>
          <w:rFonts w:ascii="Times New Roman" w:hAnsi="Times New Roman" w:cs="Times New Roman"/>
          <w:sz w:val="24"/>
          <w:szCs w:val="24"/>
          <w:lang w:val="en-GB"/>
        </w:rPr>
        <w:t xml:space="preserve">, returning once more when the organism finds itself in a novel environment (Bouton, 2000). </w:t>
      </w:r>
      <w:r w:rsidR="00DC2800" w:rsidRPr="00837858">
        <w:rPr>
          <w:rFonts w:ascii="Times New Roman" w:hAnsi="Times New Roman" w:cs="Times New Roman"/>
          <w:sz w:val="24"/>
          <w:szCs w:val="24"/>
          <w:lang w:val="en-GB"/>
        </w:rPr>
        <w:t>As mentioned earlier, it</w:t>
      </w:r>
      <w:ins w:id="131" w:author="Ian Hussey" w:date="2020-07-17T12:52:00Z">
        <w:r w:rsidR="003B2905">
          <w:rPr>
            <w:rFonts w:ascii="Times New Roman" w:hAnsi="Times New Roman" w:cs="Times New Roman"/>
            <w:sz w:val="24"/>
            <w:szCs w:val="24"/>
            <w:lang w:val="en-GB"/>
          </w:rPr>
          <w:t xml:space="preserve"> </w:t>
        </w:r>
      </w:ins>
      <w:r w:rsidRPr="00837858">
        <w:rPr>
          <w:rFonts w:ascii="Times New Roman" w:hAnsi="Times New Roman" w:cs="Times New Roman"/>
          <w:sz w:val="24"/>
          <w:szCs w:val="24"/>
          <w:lang w:val="en-GB"/>
        </w:rPr>
        <w:t xml:space="preserve">would be worth examining the long-term effects and context dependency of counterconditioning </w:t>
      </w:r>
      <w:r w:rsidR="005355CB"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IR </w:t>
      </w:r>
      <w:r w:rsidR="005355CB" w:rsidRPr="00837858">
        <w:rPr>
          <w:rFonts w:ascii="Times New Roman" w:hAnsi="Times New Roman" w:cs="Times New Roman"/>
          <w:sz w:val="24"/>
          <w:szCs w:val="24"/>
          <w:lang w:val="en-GB"/>
        </w:rPr>
        <w:t xml:space="preserve">and OEC effects </w:t>
      </w:r>
      <w:r w:rsidRPr="00837858">
        <w:rPr>
          <w:rFonts w:ascii="Times New Roman" w:hAnsi="Times New Roman" w:cs="Times New Roman"/>
          <w:sz w:val="24"/>
          <w:szCs w:val="24"/>
          <w:lang w:val="en-GB"/>
        </w:rPr>
        <w:t>in order to determine if these changes in evaluation are stable across time and context.</w:t>
      </w:r>
    </w:p>
    <w:p w14:paraId="41C3693F"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Practical Implications</w:t>
      </w:r>
    </w:p>
    <w:p w14:paraId="00A972CD" w14:textId="72D75481" w:rsidR="00553696" w:rsidRPr="00837858" w:rsidRDefault="00553696" w:rsidP="00B02D65">
      <w:pPr>
        <w:spacing w:line="480" w:lineRule="auto"/>
        <w:ind w:firstLine="708"/>
        <w:contextualSpacing/>
        <w:rPr>
          <w:rFonts w:ascii="Times New Roman" w:hAnsi="Times New Roman" w:cs="Times New Roman"/>
          <w:sz w:val="24"/>
          <w:szCs w:val="24"/>
          <w:lang w:val="en-GB"/>
        </w:rPr>
      </w:pPr>
      <w:commentRangeStart w:id="132"/>
      <w:r w:rsidRPr="00837858">
        <w:rPr>
          <w:rFonts w:ascii="Times New Roman" w:hAnsi="Times New Roman" w:cs="Times New Roman"/>
          <w:sz w:val="24"/>
          <w:szCs w:val="24"/>
          <w:lang w:val="en-GB"/>
        </w:rPr>
        <w:t xml:space="preserve">The ultimate goal when changing evaluations is to </w:t>
      </w:r>
      <w:r w:rsidR="0074379F" w:rsidRPr="00837858">
        <w:rPr>
          <w:rFonts w:ascii="Times New Roman" w:hAnsi="Times New Roman" w:cs="Times New Roman"/>
          <w:sz w:val="24"/>
          <w:szCs w:val="24"/>
          <w:lang w:val="en-GB"/>
        </w:rPr>
        <w:t xml:space="preserve">demonstrate that doing so leads to a </w:t>
      </w:r>
      <w:r w:rsidRPr="00837858">
        <w:rPr>
          <w:rFonts w:ascii="Times New Roman" w:hAnsi="Times New Roman" w:cs="Times New Roman"/>
          <w:sz w:val="24"/>
          <w:szCs w:val="24"/>
          <w:lang w:val="en-GB"/>
        </w:rPr>
        <w:t xml:space="preserve">corresponding change in </w:t>
      </w:r>
      <w:proofErr w:type="spellStart"/>
      <w:r w:rsidRPr="00837858">
        <w:rPr>
          <w:rFonts w:ascii="Times New Roman" w:hAnsi="Times New Roman" w:cs="Times New Roman"/>
          <w:sz w:val="24"/>
          <w:szCs w:val="24"/>
          <w:lang w:val="en-GB"/>
        </w:rPr>
        <w:t>behavior</w:t>
      </w:r>
      <w:proofErr w:type="spellEnd"/>
      <w:r w:rsidRPr="00837858">
        <w:rPr>
          <w:rFonts w:ascii="Times New Roman" w:hAnsi="Times New Roman" w:cs="Times New Roman"/>
          <w:sz w:val="24"/>
          <w:szCs w:val="24"/>
          <w:lang w:val="en-GB"/>
        </w:rPr>
        <w:t xml:space="preserve">. </w:t>
      </w:r>
      <w:commentRangeEnd w:id="132"/>
      <w:r w:rsidR="0067186F">
        <w:rPr>
          <w:rStyle w:val="CommentReference"/>
        </w:rPr>
        <w:commentReference w:id="132"/>
      </w:r>
      <w:r w:rsidRPr="00837858">
        <w:rPr>
          <w:rFonts w:ascii="Times New Roman" w:hAnsi="Times New Roman" w:cs="Times New Roman"/>
          <w:sz w:val="24"/>
          <w:szCs w:val="24"/>
          <w:lang w:val="en-GB"/>
        </w:rPr>
        <w:t xml:space="preserve">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where changes in liking were still detectable even when the intersection or contingencies was subsequently disrupted. If </w:t>
      </w:r>
      <w:r w:rsidRPr="00837858">
        <w:rPr>
          <w:rFonts w:ascii="Times New Roman" w:hAnsi="Times New Roman" w:cs="Times New Roman"/>
          <w:sz w:val="24"/>
          <w:szCs w:val="24"/>
          <w:lang w:val="en-GB"/>
        </w:rPr>
        <w:lastRenderedPageBreak/>
        <w:t xml:space="preserve">anything, IR </w:t>
      </w:r>
      <w:r w:rsidR="009531CE" w:rsidRPr="00837858">
        <w:rPr>
          <w:rFonts w:ascii="Times New Roman" w:hAnsi="Times New Roman" w:cs="Times New Roman"/>
          <w:sz w:val="24"/>
          <w:szCs w:val="24"/>
          <w:lang w:val="en-GB"/>
        </w:rPr>
        <w:t xml:space="preserve">and OEC </w:t>
      </w:r>
      <w:r w:rsidRPr="00837858">
        <w:rPr>
          <w:rFonts w:ascii="Times New Roman" w:hAnsi="Times New Roman" w:cs="Times New Roman"/>
          <w:sz w:val="24"/>
          <w:szCs w:val="24"/>
          <w:lang w:val="en-GB"/>
        </w:rPr>
        <w:t>effects persisted</w:t>
      </w:r>
      <w:r w:rsidR="009531CE"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in the face of extinction procedures.</w:t>
      </w:r>
      <w:r w:rsidR="0074379F" w:rsidRPr="00837858">
        <w:rPr>
          <w:rFonts w:ascii="Times New Roman" w:hAnsi="Times New Roman" w:cs="Times New Roman"/>
          <w:sz w:val="24"/>
          <w:szCs w:val="24"/>
          <w:lang w:val="en-GB"/>
        </w:rPr>
        <w:t xml:space="preserve"> Thus if a consumer product acquires a positive valence via IR or OEC, </w:t>
      </w:r>
      <w:r w:rsidR="009531CE" w:rsidRPr="00837858">
        <w:rPr>
          <w:rFonts w:ascii="Times New Roman" w:hAnsi="Times New Roman" w:cs="Times New Roman"/>
          <w:sz w:val="24"/>
          <w:szCs w:val="24"/>
          <w:lang w:val="en-GB"/>
        </w:rPr>
        <w:t xml:space="preserve">people may </w:t>
      </w:r>
      <w:r w:rsidR="0074379F" w:rsidRPr="00837858">
        <w:rPr>
          <w:rFonts w:ascii="Times New Roman" w:hAnsi="Times New Roman" w:cs="Times New Roman"/>
          <w:sz w:val="24"/>
          <w:szCs w:val="24"/>
          <w:lang w:val="en-GB"/>
        </w:rPr>
        <w:t>continue to like that item even when they later encounter it by itself in the supermarket. That said, such evaluations are open to change: if one’s product has acquired an unwanted negative valence one could alter those evaluations via a counterconditioning procedure in order to bias the item in a more positive direction.</w:t>
      </w:r>
      <w:r w:rsidR="00B02D65"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Future work could take this idea one step further and compare IR</w:t>
      </w:r>
      <w:r w:rsidR="009531CE" w:rsidRPr="00837858">
        <w:rPr>
          <w:rFonts w:ascii="Times New Roman" w:hAnsi="Times New Roman" w:cs="Times New Roman"/>
          <w:sz w:val="24"/>
          <w:szCs w:val="24"/>
          <w:lang w:val="en-GB"/>
        </w:rPr>
        <w:t xml:space="preserve"> and OEC </w:t>
      </w:r>
      <w:r w:rsidRPr="00837858">
        <w:rPr>
          <w:rFonts w:ascii="Times New Roman" w:hAnsi="Times New Roman" w:cs="Times New Roman"/>
          <w:sz w:val="24"/>
          <w:szCs w:val="24"/>
          <w:lang w:val="en-GB"/>
        </w:rPr>
        <w:t>to other known evaluative learning pathways (e.g., ME, EC, AA) to determine which pat</w:t>
      </w:r>
      <w:r w:rsidR="009531CE" w:rsidRPr="00837858">
        <w:rPr>
          <w:rFonts w:ascii="Times New Roman" w:hAnsi="Times New Roman" w:cs="Times New Roman"/>
          <w:sz w:val="24"/>
          <w:szCs w:val="24"/>
          <w:lang w:val="en-GB"/>
        </w:rPr>
        <w:t xml:space="preserve">hway </w:t>
      </w:r>
      <w:r w:rsidRPr="00837858">
        <w:rPr>
          <w:rFonts w:ascii="Times New Roman" w:hAnsi="Times New Roman" w:cs="Times New Roman"/>
          <w:sz w:val="24"/>
          <w:szCs w:val="24"/>
          <w:lang w:val="en-GB"/>
        </w:rPr>
        <w:t xml:space="preserve">influences evaluations and </w:t>
      </w:r>
      <w:proofErr w:type="spellStart"/>
      <w:r w:rsidRPr="00837858">
        <w:rPr>
          <w:rFonts w:ascii="Times New Roman" w:hAnsi="Times New Roman" w:cs="Times New Roman"/>
          <w:sz w:val="24"/>
          <w:szCs w:val="24"/>
          <w:lang w:val="en-GB"/>
        </w:rPr>
        <w:t>behavior</w:t>
      </w:r>
      <w:proofErr w:type="spellEnd"/>
      <w:r w:rsidRPr="00837858">
        <w:rPr>
          <w:rFonts w:ascii="Times New Roman" w:hAnsi="Times New Roman" w:cs="Times New Roman"/>
          <w:sz w:val="24"/>
          <w:szCs w:val="24"/>
          <w:lang w:val="en-GB"/>
        </w:rPr>
        <w:t xml:space="preserve"> to the greatest extent. </w:t>
      </w:r>
    </w:p>
    <w:p w14:paraId="7FA5DEF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Limitations</w:t>
      </w:r>
    </w:p>
    <w:p w14:paraId="24C481AA" w14:textId="7C6B9BC5" w:rsidR="0008720D" w:rsidRPr="00837858"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One </w:t>
      </w:r>
      <w:r w:rsidR="00D0704E" w:rsidRPr="00837858">
        <w:rPr>
          <w:rFonts w:ascii="Times New Roman" w:eastAsia="Times New Roman" w:hAnsi="Times New Roman" w:cs="Times New Roman"/>
          <w:sz w:val="24"/>
          <w:szCs w:val="20"/>
          <w:shd w:val="clear" w:color="auto" w:fill="FFFFFF"/>
          <w:lang w:val="en-GB" w:eastAsia="en-GB"/>
        </w:rPr>
        <w:t>limitation was</w:t>
      </w:r>
      <w:ins w:id="133" w:author="Ian Hussey" w:date="2020-07-17T12:49:00Z">
        <w:r w:rsidR="0067186F">
          <w:rPr>
            <w:rFonts w:ascii="Times New Roman" w:eastAsia="Times New Roman" w:hAnsi="Times New Roman" w:cs="Times New Roman"/>
            <w:sz w:val="24"/>
            <w:szCs w:val="20"/>
            <w:shd w:val="clear" w:color="auto" w:fill="FFFFFF"/>
            <w:lang w:val="en-GB" w:eastAsia="en-GB"/>
          </w:rPr>
          <w:t xml:space="preserve"> the difficulty</w:t>
        </w:r>
      </w:ins>
      <w:r w:rsidR="00D0704E" w:rsidRPr="00837858">
        <w:rPr>
          <w:rFonts w:ascii="Times New Roman" w:eastAsia="Times New Roman" w:hAnsi="Times New Roman" w:cs="Times New Roman"/>
          <w:sz w:val="24"/>
          <w:szCs w:val="20"/>
          <w:shd w:val="clear" w:color="auto" w:fill="FFFFFF"/>
          <w:lang w:val="en-GB" w:eastAsia="en-GB"/>
        </w:rPr>
        <w:t xml:space="preserve"> </w:t>
      </w:r>
      <w:ins w:id="134" w:author="Ian Hussey" w:date="2020-07-17T12:49:00Z">
        <w:r w:rsidR="0067186F">
          <w:rPr>
            <w:rFonts w:ascii="Times New Roman" w:eastAsia="Times New Roman" w:hAnsi="Times New Roman" w:cs="Times New Roman"/>
            <w:sz w:val="24"/>
            <w:szCs w:val="20"/>
            <w:shd w:val="clear" w:color="auto" w:fill="FFFFFF"/>
            <w:lang w:val="en-GB" w:eastAsia="en-GB"/>
          </w:rPr>
          <w:t xml:space="preserve">we observed </w:t>
        </w:r>
      </w:ins>
      <w:r w:rsidR="00225CC6" w:rsidRPr="00837858">
        <w:rPr>
          <w:rFonts w:ascii="Times New Roman" w:eastAsia="Times New Roman" w:hAnsi="Times New Roman" w:cs="Times New Roman"/>
          <w:sz w:val="24"/>
          <w:szCs w:val="20"/>
          <w:shd w:val="clear" w:color="auto" w:fill="FFFFFF"/>
          <w:lang w:val="en-GB" w:eastAsia="en-GB"/>
        </w:rPr>
        <w:t xml:space="preserve">in creating an extinction procedure </w:t>
      </w:r>
      <w:r w:rsidR="00D0704E" w:rsidRPr="00837858">
        <w:rPr>
          <w:rFonts w:ascii="Times New Roman" w:eastAsia="Times New Roman" w:hAnsi="Times New Roman" w:cs="Times New Roman"/>
          <w:sz w:val="24"/>
          <w:szCs w:val="20"/>
          <w:shd w:val="clear" w:color="auto" w:fill="FFFFFF"/>
          <w:lang w:val="en-GB" w:eastAsia="en-GB"/>
        </w:rPr>
        <w:t xml:space="preserve">which </w:t>
      </w:r>
      <w:r w:rsidR="00225CC6" w:rsidRPr="00837858">
        <w:rPr>
          <w:rFonts w:ascii="Times New Roman" w:eastAsia="Times New Roman" w:hAnsi="Times New Roman" w:cs="Times New Roman"/>
          <w:sz w:val="24"/>
          <w:szCs w:val="20"/>
          <w:shd w:val="clear" w:color="auto" w:fill="FFFFFF"/>
          <w:lang w:val="en-GB" w:eastAsia="en-GB"/>
        </w:rPr>
        <w:t>effectively undermine</w:t>
      </w:r>
      <w:r w:rsidRPr="00837858">
        <w:rPr>
          <w:rFonts w:ascii="Times New Roman" w:eastAsia="Times New Roman" w:hAnsi="Times New Roman" w:cs="Times New Roman"/>
          <w:sz w:val="24"/>
          <w:szCs w:val="20"/>
          <w:shd w:val="clear" w:color="auto" w:fill="FFFFFF"/>
          <w:lang w:val="en-GB" w:eastAsia="en-GB"/>
        </w:rPr>
        <w:t>d evaluations of the target stimulus (IR effects)</w:t>
      </w:r>
      <w:r w:rsidR="00225CC6" w:rsidRPr="00837858">
        <w:rPr>
          <w:rFonts w:ascii="Times New Roman" w:eastAsia="Times New Roman" w:hAnsi="Times New Roman" w:cs="Times New Roman"/>
          <w:sz w:val="24"/>
          <w:szCs w:val="20"/>
          <w:shd w:val="clear" w:color="auto" w:fill="FFFFFF"/>
          <w:lang w:val="en-GB" w:eastAsia="en-GB"/>
        </w:rPr>
        <w:t>. It may be that the extinction p</w:t>
      </w:r>
      <w:r w:rsidR="00D0704E" w:rsidRPr="00837858">
        <w:rPr>
          <w:rFonts w:ascii="Times New Roman" w:eastAsia="Times New Roman" w:hAnsi="Times New Roman" w:cs="Times New Roman"/>
          <w:sz w:val="24"/>
          <w:szCs w:val="20"/>
          <w:shd w:val="clear" w:color="auto" w:fill="FFFFFF"/>
          <w:lang w:val="en-GB" w:eastAsia="en-GB"/>
        </w:rPr>
        <w:t>rocedure used in Experiments 1-3</w:t>
      </w:r>
      <w:r w:rsidR="00225CC6" w:rsidRPr="00837858">
        <w:rPr>
          <w:rFonts w:ascii="Times New Roman" w:eastAsia="Times New Roman" w:hAnsi="Times New Roman" w:cs="Times New Roman"/>
          <w:sz w:val="24"/>
          <w:szCs w:val="20"/>
          <w:shd w:val="clear" w:color="auto" w:fill="FFFFFF"/>
          <w:lang w:val="en-GB" w:eastAsia="en-GB"/>
        </w:rPr>
        <w:t xml:space="preserve"> still retained some valenced elements (e.g., the responses emitted in the presence of the source stimuli) which may have </w:t>
      </w:r>
      <w:r w:rsidR="00D0704E" w:rsidRPr="00837858">
        <w:rPr>
          <w:rFonts w:ascii="Times New Roman" w:eastAsia="Times New Roman" w:hAnsi="Times New Roman" w:cs="Times New Roman"/>
          <w:sz w:val="24"/>
          <w:szCs w:val="20"/>
          <w:shd w:val="clear" w:color="auto" w:fill="FFFFFF"/>
          <w:lang w:val="en-GB" w:eastAsia="en-GB"/>
        </w:rPr>
        <w:t xml:space="preserve">hampered </w:t>
      </w:r>
      <w:r w:rsidR="00225CC6" w:rsidRPr="00837858">
        <w:rPr>
          <w:rFonts w:ascii="Times New Roman" w:eastAsia="Times New Roman" w:hAnsi="Times New Roman" w:cs="Times New Roman"/>
          <w:sz w:val="24"/>
          <w:szCs w:val="20"/>
          <w:shd w:val="clear" w:color="auto" w:fill="FFFFFF"/>
          <w:lang w:val="en-GB" w:eastAsia="en-GB"/>
        </w:rPr>
        <w:t xml:space="preserve">our efforts to extinguish target evaluations. Experiment </w:t>
      </w:r>
      <w:r w:rsidR="00D0704E" w:rsidRPr="00837858">
        <w:rPr>
          <w:rFonts w:ascii="Times New Roman" w:eastAsia="Times New Roman" w:hAnsi="Times New Roman" w:cs="Times New Roman"/>
          <w:sz w:val="24"/>
          <w:szCs w:val="20"/>
          <w:shd w:val="clear" w:color="auto" w:fill="FFFFFF"/>
          <w:lang w:val="en-GB" w:eastAsia="en-GB"/>
        </w:rPr>
        <w:t xml:space="preserve">4 </w:t>
      </w:r>
      <w:r w:rsidR="00225CC6" w:rsidRPr="00837858">
        <w:rPr>
          <w:rFonts w:ascii="Times New Roman" w:eastAsia="Times New Roman" w:hAnsi="Times New Roman" w:cs="Times New Roman"/>
          <w:sz w:val="24"/>
          <w:szCs w:val="20"/>
          <w:shd w:val="clear" w:color="auto" w:fill="FFFFFF"/>
          <w:lang w:val="en-GB" w:eastAsia="en-GB"/>
        </w:rPr>
        <w:t xml:space="preserve">sought to control for this possibility by presenting stimuli without the need to emit responses – but even this task is not without its </w:t>
      </w:r>
      <w:r w:rsidR="00D0704E" w:rsidRPr="00837858">
        <w:rPr>
          <w:rFonts w:ascii="Times New Roman" w:eastAsia="Times New Roman" w:hAnsi="Times New Roman" w:cs="Times New Roman"/>
          <w:sz w:val="24"/>
          <w:szCs w:val="20"/>
          <w:shd w:val="clear" w:color="auto" w:fill="FFFFFF"/>
          <w:lang w:val="en-GB" w:eastAsia="en-GB"/>
        </w:rPr>
        <w:t xml:space="preserve">own </w:t>
      </w:r>
      <w:r w:rsidR="00225CC6" w:rsidRPr="00837858">
        <w:rPr>
          <w:rFonts w:ascii="Times New Roman" w:eastAsia="Times New Roman" w:hAnsi="Times New Roman" w:cs="Times New Roman"/>
          <w:sz w:val="24"/>
          <w:szCs w:val="20"/>
          <w:shd w:val="clear" w:color="auto" w:fill="FFFFFF"/>
          <w:lang w:val="en-GB" w:eastAsia="en-GB"/>
        </w:rPr>
        <w:t xml:space="preserve">issues (e.g., presenting stimuli in a non-contingent way might </w:t>
      </w:r>
      <w:r w:rsidR="00D0704E" w:rsidRPr="00837858">
        <w:rPr>
          <w:rFonts w:ascii="Times New Roman" w:eastAsia="Times New Roman" w:hAnsi="Times New Roman" w:cs="Times New Roman"/>
          <w:sz w:val="24"/>
          <w:szCs w:val="20"/>
          <w:shd w:val="clear" w:color="auto" w:fill="FFFFFF"/>
          <w:lang w:val="en-GB" w:eastAsia="en-GB"/>
        </w:rPr>
        <w:t>be perceived as being unrelated to the acquisition phase</w:t>
      </w:r>
      <w:r w:rsidRPr="00837858">
        <w:rPr>
          <w:rFonts w:ascii="Times New Roman" w:eastAsia="Times New Roman" w:hAnsi="Times New Roman" w:cs="Times New Roman"/>
          <w:sz w:val="24"/>
          <w:szCs w:val="20"/>
          <w:shd w:val="clear" w:color="auto" w:fill="FFFFFF"/>
          <w:lang w:val="en-GB" w:eastAsia="en-GB"/>
        </w:rPr>
        <w:t>; see our previous point about contextual versus a-contextual learning</w:t>
      </w:r>
      <w:r w:rsidR="00D0704E" w:rsidRPr="00837858">
        <w:rPr>
          <w:rFonts w:ascii="Times New Roman" w:eastAsia="Times New Roman" w:hAnsi="Times New Roman" w:cs="Times New Roman"/>
          <w:sz w:val="24"/>
          <w:szCs w:val="20"/>
          <w:shd w:val="clear" w:color="auto" w:fill="FFFFFF"/>
          <w:lang w:val="en-GB"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837858">
        <w:rPr>
          <w:rFonts w:ascii="Times New Roman" w:eastAsia="Times New Roman" w:hAnsi="Times New Roman" w:cs="Times New Roman"/>
          <w:sz w:val="24"/>
          <w:szCs w:val="20"/>
          <w:shd w:val="clear" w:color="auto" w:fill="FFFFFF"/>
          <w:lang w:val="en-GB" w:eastAsia="en-GB"/>
        </w:rPr>
        <w:t xml:space="preserve"> and refine on our efforts here. </w:t>
      </w:r>
    </w:p>
    <w:p w14:paraId="567C45DE" w14:textId="1A29E243" w:rsidR="00225CC6" w:rsidRPr="00837858"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Another limitation was the </w:t>
      </w:r>
      <w:r w:rsidR="00D518AA" w:rsidRPr="00837858">
        <w:rPr>
          <w:rFonts w:ascii="Times New Roman" w:eastAsia="Times New Roman" w:hAnsi="Times New Roman" w:cs="Times New Roman"/>
          <w:sz w:val="24"/>
          <w:szCs w:val="20"/>
          <w:shd w:val="clear" w:color="auto" w:fill="FFFFFF"/>
          <w:lang w:val="en-GB" w:eastAsia="en-GB"/>
        </w:rPr>
        <w:t xml:space="preserve">presence of </w:t>
      </w:r>
      <w:r w:rsidR="0005522F" w:rsidRPr="00837858">
        <w:rPr>
          <w:rFonts w:ascii="Times New Roman" w:eastAsia="Times New Roman" w:hAnsi="Times New Roman" w:cs="Times New Roman"/>
          <w:sz w:val="24"/>
          <w:szCs w:val="20"/>
          <w:shd w:val="clear" w:color="auto" w:fill="FFFFFF"/>
          <w:lang w:val="en-GB" w:eastAsia="en-GB"/>
        </w:rPr>
        <w:t xml:space="preserve">both a ‘visible intersection’ (e.g., common outcome) </w:t>
      </w:r>
      <w:r w:rsidRPr="00837858">
        <w:rPr>
          <w:rFonts w:ascii="Times New Roman" w:eastAsia="Times New Roman" w:hAnsi="Times New Roman" w:cs="Times New Roman"/>
          <w:sz w:val="24"/>
          <w:szCs w:val="20"/>
          <w:shd w:val="clear" w:color="auto" w:fill="FFFFFF"/>
          <w:lang w:val="en-GB" w:eastAsia="en-GB"/>
        </w:rPr>
        <w:t xml:space="preserve">and </w:t>
      </w:r>
      <w:r w:rsidR="0005522F" w:rsidRPr="00837858">
        <w:rPr>
          <w:rFonts w:ascii="Times New Roman" w:eastAsia="Times New Roman" w:hAnsi="Times New Roman" w:cs="Times New Roman"/>
          <w:sz w:val="24"/>
          <w:szCs w:val="20"/>
          <w:shd w:val="clear" w:color="auto" w:fill="FFFFFF"/>
          <w:lang w:val="en-GB" w:eastAsia="en-GB"/>
        </w:rPr>
        <w:t>a ‘hidden intersection’ (i.e., common response locations)</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connecting</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the contingencies in many studies</w:t>
      </w:r>
      <w:r w:rsidR="0005522F" w:rsidRPr="00837858">
        <w:rPr>
          <w:rFonts w:ascii="Times New Roman" w:eastAsia="Times New Roman" w:hAnsi="Times New Roman" w:cs="Times New Roman"/>
          <w:sz w:val="24"/>
          <w:szCs w:val="20"/>
          <w:shd w:val="clear" w:color="auto" w:fill="FFFFFF"/>
          <w:lang w:val="en-GB" w:eastAsia="en-GB"/>
        </w:rPr>
        <w:t xml:space="preserve">. </w:t>
      </w:r>
      <w:r w:rsidR="00263D78" w:rsidRPr="00837858">
        <w:rPr>
          <w:rFonts w:ascii="Times New Roman" w:eastAsia="Times New Roman" w:hAnsi="Times New Roman" w:cs="Times New Roman"/>
          <w:sz w:val="24"/>
          <w:szCs w:val="20"/>
          <w:shd w:val="clear" w:color="auto" w:fill="FFFFFF"/>
          <w:lang w:val="en-GB" w:eastAsia="en-GB"/>
        </w:rPr>
        <w:t xml:space="preserve">This latter type of intersection may have </w:t>
      </w:r>
      <w:r w:rsidR="00F677E7" w:rsidRPr="00837858">
        <w:rPr>
          <w:rFonts w:ascii="Times New Roman" w:eastAsia="Times New Roman" w:hAnsi="Times New Roman" w:cs="Times New Roman"/>
          <w:sz w:val="24"/>
          <w:szCs w:val="20"/>
          <w:shd w:val="clear" w:color="auto" w:fill="FFFFFF"/>
          <w:lang w:val="en-GB" w:eastAsia="en-GB"/>
        </w:rPr>
        <w:t xml:space="preserve">augmented the </w:t>
      </w:r>
      <w:r w:rsidR="00D518AA" w:rsidRPr="00837858">
        <w:rPr>
          <w:rFonts w:ascii="Times New Roman" w:eastAsia="Times New Roman" w:hAnsi="Times New Roman" w:cs="Times New Roman"/>
          <w:sz w:val="24"/>
          <w:szCs w:val="20"/>
          <w:shd w:val="clear" w:color="auto" w:fill="FFFFFF"/>
          <w:lang w:val="en-GB" w:eastAsia="en-GB"/>
        </w:rPr>
        <w:t xml:space="preserve">IR and </w:t>
      </w:r>
      <w:r w:rsidR="00D518AA" w:rsidRPr="00837858">
        <w:rPr>
          <w:rFonts w:ascii="Times New Roman" w:eastAsia="Times New Roman" w:hAnsi="Times New Roman" w:cs="Times New Roman"/>
          <w:sz w:val="24"/>
          <w:szCs w:val="20"/>
          <w:shd w:val="clear" w:color="auto" w:fill="FFFFFF"/>
          <w:lang w:val="en-GB" w:eastAsia="en-GB"/>
        </w:rPr>
        <w:lastRenderedPageBreak/>
        <w:t xml:space="preserve">OEC </w:t>
      </w:r>
      <w:r w:rsidR="00F677E7" w:rsidRPr="00837858">
        <w:rPr>
          <w:rFonts w:ascii="Times New Roman" w:eastAsia="Times New Roman" w:hAnsi="Times New Roman" w:cs="Times New Roman"/>
          <w:sz w:val="24"/>
          <w:szCs w:val="20"/>
          <w:shd w:val="clear" w:color="auto" w:fill="FFFFFF"/>
          <w:lang w:val="en-GB" w:eastAsia="en-GB"/>
        </w:rPr>
        <w:t>effect</w:t>
      </w:r>
      <w:r w:rsidR="00D518AA" w:rsidRPr="00837858">
        <w:rPr>
          <w:rFonts w:ascii="Times New Roman" w:eastAsia="Times New Roman" w:hAnsi="Times New Roman" w:cs="Times New Roman"/>
          <w:sz w:val="24"/>
          <w:szCs w:val="20"/>
          <w:shd w:val="clear" w:color="auto" w:fill="FFFFFF"/>
          <w:lang w:val="en-GB" w:eastAsia="en-GB"/>
        </w:rPr>
        <w:t>s</w:t>
      </w:r>
      <w:r w:rsidR="00F677E7" w:rsidRPr="00837858">
        <w:rPr>
          <w:rFonts w:ascii="Times New Roman" w:eastAsia="Times New Roman" w:hAnsi="Times New Roman" w:cs="Times New Roman"/>
          <w:sz w:val="24"/>
          <w:szCs w:val="20"/>
          <w:shd w:val="clear" w:color="auto" w:fill="FFFFFF"/>
          <w:lang w:val="en-GB" w:eastAsia="en-GB"/>
        </w:rPr>
        <w:t xml:space="preserve"> during the acquisition phase and undermined attempts to reduce </w:t>
      </w:r>
      <w:r w:rsidR="00D518AA" w:rsidRPr="00837858">
        <w:rPr>
          <w:rFonts w:ascii="Times New Roman" w:eastAsia="Times New Roman" w:hAnsi="Times New Roman" w:cs="Times New Roman"/>
          <w:sz w:val="24"/>
          <w:szCs w:val="20"/>
          <w:shd w:val="clear" w:color="auto" w:fill="FFFFFF"/>
          <w:lang w:val="en-GB" w:eastAsia="en-GB"/>
        </w:rPr>
        <w:t xml:space="preserve">them </w:t>
      </w:r>
      <w:r w:rsidR="00F677E7" w:rsidRPr="00837858">
        <w:rPr>
          <w:rFonts w:ascii="Times New Roman" w:eastAsia="Times New Roman" w:hAnsi="Times New Roman" w:cs="Times New Roman"/>
          <w:sz w:val="24"/>
          <w:szCs w:val="20"/>
          <w:shd w:val="clear" w:color="auto" w:fill="FFFFFF"/>
          <w:lang w:val="en-GB" w:eastAsia="en-GB"/>
        </w:rPr>
        <w:t>during extinction and counterconditioning.</w:t>
      </w:r>
      <w:r w:rsidR="00D46E2B" w:rsidRPr="00837858">
        <w:rPr>
          <w:rFonts w:ascii="Times New Roman" w:eastAsia="Times New Roman" w:hAnsi="Times New Roman" w:cs="Times New Roman"/>
          <w:sz w:val="24"/>
          <w:szCs w:val="20"/>
          <w:shd w:val="clear" w:color="auto" w:fill="FFFFFF"/>
          <w:lang w:val="en-GB" w:eastAsia="en-GB"/>
        </w:rPr>
        <w:t xml:space="preserve"> That said, when </w:t>
      </w:r>
      <w:r w:rsidR="0088027E" w:rsidRPr="00837858">
        <w:rPr>
          <w:rFonts w:ascii="Times New Roman" w:eastAsia="Times New Roman" w:hAnsi="Times New Roman" w:cs="Times New Roman"/>
          <w:sz w:val="24"/>
          <w:szCs w:val="20"/>
          <w:shd w:val="clear" w:color="auto" w:fill="FFFFFF"/>
          <w:lang w:val="en-GB" w:eastAsia="en-GB"/>
        </w:rPr>
        <w:t xml:space="preserve">this hidden intersection was </w:t>
      </w:r>
      <w:r w:rsidR="00D518AA" w:rsidRPr="00837858">
        <w:rPr>
          <w:rFonts w:ascii="Times New Roman" w:eastAsia="Times New Roman" w:hAnsi="Times New Roman" w:cs="Times New Roman"/>
          <w:sz w:val="24"/>
          <w:szCs w:val="20"/>
          <w:shd w:val="clear" w:color="auto" w:fill="FFFFFF"/>
          <w:lang w:val="en-GB" w:eastAsia="en-GB"/>
        </w:rPr>
        <w:t xml:space="preserve">absent (Experiment 4) or controlled for (Experiment 7) </w:t>
      </w:r>
      <w:r w:rsidR="0088027E" w:rsidRPr="00837858">
        <w:rPr>
          <w:rFonts w:ascii="Times New Roman" w:eastAsia="Times New Roman" w:hAnsi="Times New Roman" w:cs="Times New Roman"/>
          <w:sz w:val="24"/>
          <w:szCs w:val="20"/>
          <w:shd w:val="clear" w:color="auto" w:fill="FFFFFF"/>
          <w:lang w:val="en-GB" w:eastAsia="en-GB"/>
        </w:rPr>
        <w:t xml:space="preserve">we still failed to observe extinction </w:t>
      </w:r>
      <w:r w:rsidR="002C77EE" w:rsidRPr="00837858">
        <w:rPr>
          <w:rFonts w:ascii="Times New Roman" w:eastAsia="Times New Roman" w:hAnsi="Times New Roman" w:cs="Times New Roman"/>
          <w:sz w:val="24"/>
          <w:szCs w:val="20"/>
          <w:shd w:val="clear" w:color="auto" w:fill="FFFFFF"/>
          <w:lang w:val="en-GB" w:eastAsia="en-GB"/>
        </w:rPr>
        <w:t>or counterconditioning</w:t>
      </w:r>
      <w:r w:rsidR="0088027E" w:rsidRPr="00837858">
        <w:rPr>
          <w:rFonts w:ascii="Times New Roman" w:eastAsia="Times New Roman" w:hAnsi="Times New Roman" w:cs="Times New Roman"/>
          <w:sz w:val="24"/>
          <w:szCs w:val="20"/>
          <w:shd w:val="clear" w:color="auto" w:fill="FFFFFF"/>
          <w:lang w:val="en-GB" w:eastAsia="en-GB"/>
        </w:rPr>
        <w:t>.</w:t>
      </w:r>
      <w:r w:rsidR="00D518AA" w:rsidRPr="00837858">
        <w:rPr>
          <w:rFonts w:ascii="Times New Roman" w:eastAsia="Times New Roman" w:hAnsi="Times New Roman" w:cs="Times New Roman"/>
          <w:sz w:val="24"/>
          <w:szCs w:val="20"/>
          <w:shd w:val="clear" w:color="auto" w:fill="FFFFFF"/>
          <w:lang w:val="en-GB" w:eastAsia="en-GB"/>
        </w:rPr>
        <w:t xml:space="preserve"> Nevertheless, we recognise that this factor likely played a role in the findings reported here.</w:t>
      </w:r>
      <w:r w:rsidR="0088027E" w:rsidRPr="00837858">
        <w:rPr>
          <w:rFonts w:ascii="Times New Roman" w:eastAsia="Times New Roman" w:hAnsi="Times New Roman" w:cs="Times New Roman"/>
          <w:sz w:val="24"/>
          <w:szCs w:val="20"/>
          <w:shd w:val="clear" w:color="auto" w:fill="FFFFFF"/>
          <w:lang w:val="en-GB" w:eastAsia="en-GB"/>
        </w:rPr>
        <w:t xml:space="preserve"> </w:t>
      </w:r>
      <w:r w:rsidR="00C844E4" w:rsidRPr="00837858">
        <w:rPr>
          <w:rFonts w:ascii="Times New Roman" w:eastAsia="Times New Roman" w:hAnsi="Times New Roman" w:cs="Times New Roman"/>
          <w:sz w:val="24"/>
          <w:szCs w:val="20"/>
          <w:shd w:val="clear" w:color="auto" w:fill="FFFFFF"/>
          <w:lang w:val="en-GB" w:eastAsia="en-GB"/>
        </w:rPr>
        <w:t xml:space="preserve">Future work </w:t>
      </w:r>
      <w:r w:rsidR="00D518AA" w:rsidRPr="00837858">
        <w:rPr>
          <w:rFonts w:ascii="Times New Roman" w:eastAsia="Times New Roman" w:hAnsi="Times New Roman" w:cs="Times New Roman"/>
          <w:sz w:val="24"/>
          <w:szCs w:val="20"/>
          <w:shd w:val="clear" w:color="auto" w:fill="FFFFFF"/>
          <w:lang w:val="en-GB" w:eastAsia="en-GB"/>
        </w:rPr>
        <w:t xml:space="preserve">should therefore </w:t>
      </w:r>
      <w:r w:rsidR="00C844E4" w:rsidRPr="00837858">
        <w:rPr>
          <w:rFonts w:ascii="Times New Roman" w:eastAsia="Times New Roman" w:hAnsi="Times New Roman" w:cs="Times New Roman"/>
          <w:sz w:val="24"/>
          <w:szCs w:val="20"/>
          <w:shd w:val="clear" w:color="auto" w:fill="FFFFFF"/>
          <w:lang w:val="en-GB" w:eastAsia="en-GB"/>
        </w:rPr>
        <w:t>control for and examine this issue more systematically</w:t>
      </w:r>
      <w:r w:rsidR="00D518AA" w:rsidRPr="00837858">
        <w:rPr>
          <w:rFonts w:ascii="Times New Roman" w:eastAsia="Times New Roman" w:hAnsi="Times New Roman" w:cs="Times New Roman"/>
          <w:sz w:val="24"/>
          <w:szCs w:val="20"/>
          <w:shd w:val="clear" w:color="auto" w:fill="FFFFFF"/>
          <w:lang w:val="en-GB" w:eastAsia="en-GB"/>
        </w:rPr>
        <w:t xml:space="preserve"> seeking to establish and change IR effects</w:t>
      </w:r>
      <w:r w:rsidR="00C844E4" w:rsidRPr="00837858">
        <w:rPr>
          <w:rFonts w:ascii="Times New Roman" w:eastAsia="Times New Roman" w:hAnsi="Times New Roman" w:cs="Times New Roman"/>
          <w:sz w:val="24"/>
          <w:szCs w:val="20"/>
          <w:shd w:val="clear" w:color="auto" w:fill="FFFFFF"/>
          <w:lang w:val="en-GB" w:eastAsia="en-GB"/>
        </w:rPr>
        <w:t>.</w:t>
      </w:r>
    </w:p>
    <w:p w14:paraId="0E4C9E17"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Conclusion</w:t>
      </w:r>
    </w:p>
    <w:p w14:paraId="2C5985C3" w14:textId="07329641"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the robustness of evaluations established via intersecting regularities and operant evaluative conditioning. </w:t>
      </w:r>
      <w:r w:rsidR="0086780A" w:rsidRPr="00837858">
        <w:rPr>
          <w:rFonts w:ascii="Times New Roman" w:hAnsi="Times New Roman" w:cs="Times New Roman"/>
          <w:sz w:val="24"/>
          <w:szCs w:val="24"/>
          <w:lang w:val="en-GB"/>
        </w:rPr>
        <w:t>Although we could generate novel evaluations via both learning pathways,</w:t>
      </w:r>
      <w:r w:rsidRPr="00837858">
        <w:rPr>
          <w:rFonts w:ascii="Times New Roman" w:hAnsi="Times New Roman" w:cs="Times New Roman"/>
          <w:sz w:val="24"/>
          <w:szCs w:val="24"/>
          <w:lang w:val="en-GB"/>
        </w:rPr>
        <w:t xml:space="preserve"> we could </w:t>
      </w:r>
      <w:r w:rsidR="0086780A" w:rsidRPr="00837858">
        <w:rPr>
          <w:rFonts w:ascii="Times New Roman" w:hAnsi="Times New Roman" w:cs="Times New Roman"/>
          <w:sz w:val="24"/>
          <w:szCs w:val="24"/>
          <w:lang w:val="en-GB"/>
        </w:rPr>
        <w:t xml:space="preserve">not easily </w:t>
      </w:r>
      <w:r w:rsidRPr="00837858">
        <w:rPr>
          <w:rFonts w:ascii="Times New Roman" w:hAnsi="Times New Roman" w:cs="Times New Roman"/>
          <w:sz w:val="24"/>
          <w:szCs w:val="24"/>
          <w:lang w:val="en-GB"/>
        </w:rPr>
        <w:t>ex</w:t>
      </w:r>
      <w:r w:rsidR="0086780A" w:rsidRPr="00837858">
        <w:rPr>
          <w:rFonts w:ascii="Times New Roman" w:hAnsi="Times New Roman" w:cs="Times New Roman"/>
          <w:sz w:val="24"/>
          <w:szCs w:val="24"/>
          <w:lang w:val="en-GB"/>
        </w:rPr>
        <w:t>tinguish those evaluations</w:t>
      </w:r>
      <w:ins w:id="135" w:author="Ian Hussey" w:date="2020-07-17T12:50:00Z">
        <w:r w:rsidR="0067186F">
          <w:rPr>
            <w:rFonts w:ascii="Times New Roman" w:hAnsi="Times New Roman" w:cs="Times New Roman"/>
            <w:sz w:val="24"/>
            <w:szCs w:val="24"/>
            <w:lang w:val="en-GB"/>
          </w:rPr>
          <w:t xml:space="preserve"> using variants of commonly used procedures. This </w:t>
        </w:r>
      </w:ins>
      <w:del w:id="136" w:author="Ian Hussey" w:date="2020-07-17T12:50:00Z">
        <w:r w:rsidR="0086780A" w:rsidRPr="00837858" w:rsidDel="0067186F">
          <w:rPr>
            <w:rFonts w:ascii="Times New Roman" w:hAnsi="Times New Roman" w:cs="Times New Roman"/>
            <w:sz w:val="24"/>
            <w:szCs w:val="24"/>
            <w:lang w:val="en-GB"/>
          </w:rPr>
          <w:delText xml:space="preserve">, </w:delText>
        </w:r>
        <w:r w:rsidRPr="00837858" w:rsidDel="0067186F">
          <w:rPr>
            <w:rFonts w:ascii="Times New Roman" w:hAnsi="Times New Roman" w:cs="Times New Roman"/>
            <w:sz w:val="24"/>
            <w:szCs w:val="24"/>
            <w:lang w:val="en-GB"/>
          </w:rPr>
          <w:delText>thus</w:delText>
        </w:r>
      </w:del>
      <w:r w:rsidRPr="00837858">
        <w:rPr>
          <w:rFonts w:ascii="Times New Roman" w:hAnsi="Times New Roman" w:cs="Times New Roman"/>
          <w:sz w:val="24"/>
          <w:szCs w:val="24"/>
          <w:lang w:val="en-GB"/>
        </w:rPr>
        <w:t xml:space="preserve"> support</w:t>
      </w:r>
      <w:ins w:id="137" w:author="Ian Hussey" w:date="2020-07-17T12:50:00Z">
        <w:r w:rsidR="0067186F">
          <w:rPr>
            <w:rFonts w:ascii="Times New Roman" w:hAnsi="Times New Roman" w:cs="Times New Roman"/>
            <w:sz w:val="24"/>
            <w:szCs w:val="24"/>
            <w:lang w:val="en-GB"/>
          </w:rPr>
          <w:t>s</w:t>
        </w:r>
      </w:ins>
      <w:del w:id="138" w:author="Ian Hussey" w:date="2020-07-17T12:50:00Z">
        <w:r w:rsidRPr="00837858" w:rsidDel="0067186F">
          <w:rPr>
            <w:rFonts w:ascii="Times New Roman" w:hAnsi="Times New Roman" w:cs="Times New Roman"/>
            <w:sz w:val="24"/>
            <w:szCs w:val="24"/>
            <w:lang w:val="en-GB"/>
          </w:rPr>
          <w:delText>ing</w:delText>
        </w:r>
      </w:del>
      <w:r w:rsidRPr="00837858">
        <w:rPr>
          <w:rFonts w:ascii="Times New Roman" w:hAnsi="Times New Roman" w:cs="Times New Roman"/>
          <w:sz w:val="24"/>
          <w:szCs w:val="24"/>
          <w:lang w:val="en-GB"/>
        </w:rPr>
        <w:t xml:space="preserve"> the idea that</w:t>
      </w:r>
      <w:ins w:id="139" w:author="Ian Hussey" w:date="2020-07-17T12:50:00Z">
        <w:r w:rsidR="0067186F">
          <w:rPr>
            <w:rFonts w:ascii="Times New Roman" w:hAnsi="Times New Roman" w:cs="Times New Roman"/>
            <w:sz w:val="24"/>
            <w:szCs w:val="24"/>
            <w:lang w:val="en-GB"/>
          </w:rPr>
          <w:t>,</w:t>
        </w:r>
      </w:ins>
      <w:r w:rsidRPr="00837858">
        <w:rPr>
          <w:rFonts w:ascii="Times New Roman" w:hAnsi="Times New Roman" w:cs="Times New Roman"/>
          <w:sz w:val="24"/>
          <w:szCs w:val="24"/>
          <w:lang w:val="en-GB"/>
        </w:rPr>
        <w:t xml:space="preserve"> once formed, IR effects </w:t>
      </w:r>
      <w:r w:rsidR="0086780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difficult to eliminate. </w:t>
      </w:r>
      <w:ins w:id="140" w:author="Ian Hussey" w:date="2020-07-17T12:51:00Z">
        <w:r w:rsidR="0067186F">
          <w:rPr>
            <w:rFonts w:ascii="Times New Roman" w:hAnsi="Times New Roman" w:cs="Times New Roman"/>
            <w:sz w:val="24"/>
            <w:szCs w:val="24"/>
            <w:lang w:val="en-GB"/>
          </w:rPr>
          <w:t>Some evidence was found that e</w:t>
        </w:r>
      </w:ins>
      <w:del w:id="141" w:author="Ian Hussey" w:date="2020-07-17T12:51:00Z">
        <w:r w:rsidR="00F0794B" w:rsidRPr="00837858" w:rsidDel="0067186F">
          <w:rPr>
            <w:rFonts w:ascii="Times New Roman" w:hAnsi="Times New Roman" w:cs="Times New Roman"/>
            <w:sz w:val="24"/>
            <w:szCs w:val="24"/>
            <w:lang w:val="en-GB"/>
          </w:rPr>
          <w:delText>E</w:delText>
        </w:r>
      </w:del>
      <w:r w:rsidRPr="00837858">
        <w:rPr>
          <w:rFonts w:ascii="Times New Roman" w:hAnsi="Times New Roman" w:cs="Times New Roman"/>
          <w:sz w:val="24"/>
          <w:szCs w:val="24"/>
          <w:lang w:val="en-GB"/>
        </w:rPr>
        <w:t xml:space="preserve">valuations </w:t>
      </w:r>
      <w:r w:rsidR="0086780A" w:rsidRPr="00837858">
        <w:rPr>
          <w:rFonts w:ascii="Times New Roman" w:hAnsi="Times New Roman" w:cs="Times New Roman"/>
          <w:sz w:val="24"/>
          <w:szCs w:val="24"/>
          <w:lang w:val="en-GB"/>
        </w:rPr>
        <w:t xml:space="preserve">could </w:t>
      </w:r>
      <w:r w:rsidRPr="00837858">
        <w:rPr>
          <w:rFonts w:ascii="Times New Roman" w:hAnsi="Times New Roman" w:cs="Times New Roman"/>
          <w:sz w:val="24"/>
          <w:szCs w:val="24"/>
          <w:lang w:val="en-GB"/>
        </w:rPr>
        <w:t xml:space="preserve">be </w:t>
      </w:r>
      <w:proofErr w:type="spellStart"/>
      <w:r w:rsidRPr="00837858">
        <w:rPr>
          <w:rFonts w:ascii="Times New Roman" w:hAnsi="Times New Roman" w:cs="Times New Roman"/>
          <w:sz w:val="24"/>
          <w:szCs w:val="24"/>
          <w:lang w:val="en-GB"/>
        </w:rPr>
        <w:t>counterconditioned</w:t>
      </w:r>
      <w:proofErr w:type="spellEnd"/>
      <w:r w:rsidRPr="00837858">
        <w:rPr>
          <w:rFonts w:ascii="Times New Roman" w:hAnsi="Times New Roman" w:cs="Times New Roman"/>
          <w:sz w:val="24"/>
          <w:szCs w:val="24"/>
          <w:lang w:val="en-GB"/>
        </w:rPr>
        <w:t xml:space="preserve"> </w:t>
      </w:r>
      <w:r w:rsidR="0086780A" w:rsidRPr="00837858">
        <w:rPr>
          <w:rFonts w:ascii="Times New Roman" w:hAnsi="Times New Roman" w:cs="Times New Roman"/>
          <w:sz w:val="24"/>
          <w:szCs w:val="24"/>
          <w:lang w:val="en-GB"/>
        </w:rPr>
        <w:t xml:space="preserve">under certain conditions (by </w:t>
      </w:r>
      <w:r w:rsidRPr="00837858">
        <w:rPr>
          <w:rFonts w:ascii="Times New Roman" w:hAnsi="Times New Roman" w:cs="Times New Roman"/>
          <w:sz w:val="24"/>
          <w:szCs w:val="24"/>
          <w:lang w:val="en-GB"/>
        </w:rPr>
        <w:t xml:space="preserve">reversing </w:t>
      </w:r>
      <w:r w:rsidR="0086780A" w:rsidRPr="00837858">
        <w:rPr>
          <w:rFonts w:ascii="Times New Roman" w:hAnsi="Times New Roman" w:cs="Times New Roman"/>
          <w:sz w:val="24"/>
          <w:szCs w:val="24"/>
          <w:lang w:val="en-GB"/>
        </w:rPr>
        <w:t xml:space="preserve">source stimulus </w:t>
      </w:r>
      <w:r w:rsidRPr="00837858">
        <w:rPr>
          <w:rFonts w:ascii="Times New Roman" w:hAnsi="Times New Roman" w:cs="Times New Roman"/>
          <w:sz w:val="24"/>
          <w:szCs w:val="24"/>
          <w:lang w:val="en-GB"/>
        </w:rPr>
        <w:t>valence</w:t>
      </w:r>
      <w:r w:rsidR="0086780A" w:rsidRPr="00837858">
        <w:rPr>
          <w:rFonts w:ascii="Times New Roman" w:hAnsi="Times New Roman" w:cs="Times New Roman"/>
          <w:sz w:val="24"/>
          <w:szCs w:val="24"/>
          <w:lang w:val="en-GB"/>
        </w:rPr>
        <w:t>) but not others (contingency rearrangement)</w:t>
      </w:r>
      <w:r w:rsidRPr="00837858">
        <w:rPr>
          <w:rFonts w:ascii="Times New Roman" w:hAnsi="Times New Roman" w:cs="Times New Roman"/>
          <w:sz w:val="24"/>
          <w:szCs w:val="24"/>
          <w:lang w:val="en-GB"/>
        </w:rPr>
        <w:t xml:space="preserve">. </w:t>
      </w:r>
      <w:ins w:id="142" w:author="Ian Hussey" w:date="2020-07-17T12:51:00Z">
        <w:r w:rsidR="0067186F">
          <w:rPr>
            <w:rFonts w:ascii="Times New Roman" w:hAnsi="Times New Roman" w:cs="Times New Roman"/>
            <w:sz w:val="24"/>
            <w:szCs w:val="24"/>
            <w:lang w:val="en-GB"/>
          </w:rPr>
          <w:t>However, t</w:t>
        </w:r>
      </w:ins>
      <w:del w:id="143" w:author="Ian Hussey" w:date="2020-07-17T12:51:00Z">
        <w:r w:rsidR="00F0794B" w:rsidRPr="00837858" w:rsidDel="0067186F">
          <w:rPr>
            <w:rFonts w:ascii="Times New Roman" w:hAnsi="Times New Roman" w:cs="Times New Roman"/>
            <w:sz w:val="24"/>
            <w:szCs w:val="24"/>
            <w:lang w:val="en-GB"/>
          </w:rPr>
          <w:delText>T</w:delText>
        </w:r>
      </w:del>
      <w:r w:rsidR="00F0794B" w:rsidRPr="00837858">
        <w:rPr>
          <w:rFonts w:ascii="Times New Roman" w:hAnsi="Times New Roman" w:cs="Times New Roman"/>
          <w:sz w:val="24"/>
          <w:szCs w:val="24"/>
          <w:lang w:val="en-GB"/>
        </w:rPr>
        <w:t xml:space="preserve">his </w:t>
      </w:r>
      <w:ins w:id="144" w:author="Ian Hussey" w:date="2020-07-17T12:51:00Z">
        <w:r w:rsidR="0067186F">
          <w:rPr>
            <w:rFonts w:ascii="Times New Roman" w:hAnsi="Times New Roman" w:cs="Times New Roman"/>
            <w:sz w:val="24"/>
            <w:szCs w:val="24"/>
            <w:lang w:val="en-GB"/>
          </w:rPr>
          <w:t>work represent the first time that these r</w:t>
        </w:r>
      </w:ins>
      <w:ins w:id="145" w:author="Ian Hussey" w:date="2020-07-17T12:52:00Z">
        <w:r w:rsidR="0067186F">
          <w:rPr>
            <w:rFonts w:ascii="Times New Roman" w:hAnsi="Times New Roman" w:cs="Times New Roman"/>
            <w:sz w:val="24"/>
            <w:szCs w:val="24"/>
            <w:lang w:val="en-GB"/>
          </w:rPr>
          <w:t xml:space="preserve">ecently discovered learning pathways have been </w:t>
        </w:r>
        <w:r w:rsidR="00E02519">
          <w:rPr>
            <w:rFonts w:ascii="Times New Roman" w:hAnsi="Times New Roman" w:cs="Times New Roman"/>
            <w:sz w:val="24"/>
            <w:szCs w:val="24"/>
            <w:lang w:val="en-GB"/>
          </w:rPr>
          <w:t xml:space="preserve">examined in this way. </w:t>
        </w:r>
      </w:ins>
      <w:del w:id="146" w:author="Ian Hussey" w:date="2020-07-17T12:52:00Z">
        <w:r w:rsidR="00F0794B" w:rsidRPr="00837858" w:rsidDel="00E02519">
          <w:rPr>
            <w:rFonts w:ascii="Times New Roman" w:hAnsi="Times New Roman" w:cs="Times New Roman"/>
            <w:sz w:val="24"/>
            <w:szCs w:val="24"/>
            <w:lang w:val="en-GB"/>
          </w:rPr>
          <w:delText xml:space="preserve">is beginning of such work and </w:delText>
        </w:r>
      </w:del>
      <w:ins w:id="147" w:author="Ian Hussey" w:date="2020-07-17T12:52:00Z">
        <w:r w:rsidR="00E02519">
          <w:rPr>
            <w:rFonts w:ascii="Times New Roman" w:hAnsi="Times New Roman" w:cs="Times New Roman"/>
            <w:sz w:val="24"/>
            <w:szCs w:val="24"/>
            <w:lang w:val="en-GB"/>
          </w:rPr>
          <w:t>W</w:t>
        </w:r>
      </w:ins>
      <w:del w:id="148" w:author="Ian Hussey" w:date="2020-07-17T12:52:00Z">
        <w:r w:rsidR="00F0794B" w:rsidRPr="00837858" w:rsidDel="00E02519">
          <w:rPr>
            <w:rFonts w:ascii="Times New Roman" w:hAnsi="Times New Roman" w:cs="Times New Roman"/>
            <w:sz w:val="24"/>
            <w:szCs w:val="24"/>
            <w:lang w:val="en-GB"/>
          </w:rPr>
          <w:delText>w</w:delText>
        </w:r>
      </w:del>
      <w:r w:rsidR="00F0794B" w:rsidRPr="00837858">
        <w:rPr>
          <w:rFonts w:ascii="Times New Roman" w:hAnsi="Times New Roman" w:cs="Times New Roman"/>
          <w:sz w:val="24"/>
          <w:szCs w:val="24"/>
          <w:lang w:val="en-GB"/>
        </w:rPr>
        <w:t xml:space="preserve">e </w:t>
      </w:r>
      <w:r w:rsidR="0086780A" w:rsidRPr="00837858">
        <w:rPr>
          <w:rFonts w:ascii="Times New Roman" w:hAnsi="Times New Roman" w:cs="Times New Roman"/>
          <w:sz w:val="24"/>
          <w:szCs w:val="24"/>
          <w:lang w:val="en-GB"/>
        </w:rPr>
        <w:t xml:space="preserve">encourage others to </w:t>
      </w:r>
      <w:r w:rsidR="00502A7D" w:rsidRPr="00837858">
        <w:rPr>
          <w:rFonts w:ascii="Times New Roman" w:hAnsi="Times New Roman" w:cs="Times New Roman"/>
          <w:sz w:val="24"/>
          <w:szCs w:val="24"/>
          <w:lang w:val="en-GB"/>
        </w:rPr>
        <w:t xml:space="preserve">further </w:t>
      </w:r>
      <w:r w:rsidR="0086780A" w:rsidRPr="00837858">
        <w:rPr>
          <w:rFonts w:ascii="Times New Roman" w:hAnsi="Times New Roman" w:cs="Times New Roman"/>
          <w:sz w:val="24"/>
          <w:szCs w:val="24"/>
          <w:lang w:val="en-GB"/>
        </w:rPr>
        <w:t>explore promising strategies</w:t>
      </w:r>
      <w:r w:rsidRPr="00837858">
        <w:rPr>
          <w:rFonts w:ascii="Times New Roman" w:hAnsi="Times New Roman" w:cs="Times New Roman"/>
          <w:sz w:val="24"/>
          <w:szCs w:val="24"/>
          <w:lang w:val="en-GB"/>
        </w:rPr>
        <w:t xml:space="preserve"> for altering </w:t>
      </w:r>
      <w:r w:rsidR="00F0794B" w:rsidRPr="00837858">
        <w:rPr>
          <w:rFonts w:ascii="Times New Roman" w:hAnsi="Times New Roman" w:cs="Times New Roman"/>
          <w:sz w:val="24"/>
          <w:szCs w:val="24"/>
          <w:lang w:val="en-GB"/>
        </w:rPr>
        <w:t>what people like and dislike</w:t>
      </w:r>
      <w:r w:rsidRPr="00837858">
        <w:rPr>
          <w:rFonts w:ascii="Times New Roman" w:hAnsi="Times New Roman" w:cs="Times New Roman"/>
          <w:sz w:val="24"/>
          <w:szCs w:val="24"/>
          <w:lang w:val="en-GB"/>
        </w:rPr>
        <w:t xml:space="preserve">.  </w:t>
      </w:r>
    </w:p>
    <w:p w14:paraId="016D668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D0316F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A94FE56" w14:textId="7342E309" w:rsidR="00553696" w:rsidRPr="00837858" w:rsidRDefault="00553696" w:rsidP="00553696">
      <w:pPr>
        <w:rPr>
          <w:rFonts w:ascii="Times New Roman" w:hAnsi="Times New Roman" w:cs="Times New Roman"/>
          <w:b/>
          <w:sz w:val="24"/>
          <w:szCs w:val="24"/>
          <w:lang w:val="en-GB"/>
        </w:rPr>
      </w:pPr>
      <w:r w:rsidRPr="00837858">
        <w:rPr>
          <w:rFonts w:ascii="Times New Roman" w:hAnsi="Times New Roman" w:cs="Times New Roman"/>
          <w:b/>
          <w:sz w:val="24"/>
          <w:szCs w:val="24"/>
          <w:lang w:val="en-GB"/>
        </w:rPr>
        <w:br w:type="page"/>
      </w:r>
    </w:p>
    <w:p w14:paraId="680CC2E8" w14:textId="444A39E7"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 xml:space="preserve">Ethics Statement. </w:t>
      </w:r>
      <w:r w:rsidRPr="00837858">
        <w:rPr>
          <w:rFonts w:ascii="Times New Roman" w:hAnsi="Times New Roman" w:cs="Times New Roman"/>
          <w:sz w:val="24"/>
          <w:szCs w:val="24"/>
          <w:lang w:val="en-GB"/>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6D467E60" w:rsidR="00D716EA" w:rsidRPr="00837858" w:rsidRDefault="00D716EA"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Data accessibility. </w:t>
      </w:r>
      <w:r w:rsidRPr="00837858">
        <w:rPr>
          <w:rFonts w:ascii="Times New Roman" w:hAnsi="Times New Roman" w:cs="Times New Roman"/>
          <w:sz w:val="24"/>
          <w:szCs w:val="24"/>
          <w:lang w:val="en-GB"/>
        </w:rPr>
        <w:t xml:space="preserve">Our data, materials, and code can be found at </w:t>
      </w:r>
      <w:r w:rsidR="00236528" w:rsidRPr="00837858">
        <w:rPr>
          <w:rFonts w:ascii="Times New Roman" w:hAnsi="Times New Roman" w:cs="Times New Roman"/>
          <w:sz w:val="24"/>
          <w:szCs w:val="24"/>
          <w:lang w:val="en-GB"/>
        </w:rPr>
        <w:t>https://osf.io/u6vtz/</w:t>
      </w:r>
    </w:p>
    <w:p w14:paraId="6E9C3363" w14:textId="7120EEC1"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Competing Interests</w:t>
      </w:r>
      <w:r w:rsidRPr="00837858">
        <w:rPr>
          <w:rFonts w:ascii="Times New Roman" w:hAnsi="Times New Roman" w:cs="Times New Roman"/>
          <w:sz w:val="24"/>
          <w:szCs w:val="24"/>
          <w:lang w:val="en-GB"/>
        </w:rPr>
        <w:t>. The authors have no financial or non-financial competing interests to disclose.</w:t>
      </w:r>
    </w:p>
    <w:p w14:paraId="3CEFB662" w14:textId="3892C886"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Authors Contributions</w:t>
      </w:r>
      <w:r w:rsidRPr="00837858">
        <w:rPr>
          <w:rFonts w:ascii="Times New Roman" w:hAnsi="Times New Roman" w:cs="Times New Roman"/>
          <w:sz w:val="24"/>
          <w:szCs w:val="24"/>
          <w:lang w:val="en-GB"/>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837858">
        <w:rPr>
          <w:rFonts w:ascii="Times New Roman" w:hAnsi="Times New Roman" w:cs="Times New Roman"/>
          <w:sz w:val="24"/>
          <w:szCs w:val="24"/>
          <w:lang w:val="en-GB"/>
        </w:rPr>
        <w:t xml:space="preserve">and </w:t>
      </w:r>
      <w:r w:rsidRPr="00837858">
        <w:rPr>
          <w:rFonts w:ascii="Times New Roman" w:hAnsi="Times New Roman" w:cs="Times New Roman"/>
          <w:sz w:val="24"/>
          <w:szCs w:val="24"/>
          <w:lang w:val="en-GB"/>
        </w:rPr>
        <w:t xml:space="preserve">revised the manuscript. </w:t>
      </w:r>
      <w:r w:rsidR="00FE6A30" w:rsidRPr="00837858">
        <w:rPr>
          <w:rFonts w:ascii="Times New Roman" w:hAnsi="Times New Roman" w:cs="Times New Roman"/>
          <w:sz w:val="24"/>
          <w:szCs w:val="24"/>
          <w:lang w:val="en-GB"/>
        </w:rPr>
        <w:t xml:space="preserve">IH </w:t>
      </w:r>
      <w:proofErr w:type="spellStart"/>
      <w:r w:rsidR="00FE6A30" w:rsidRPr="00837858">
        <w:rPr>
          <w:rFonts w:ascii="Times New Roman" w:hAnsi="Times New Roman" w:cs="Times New Roman"/>
          <w:sz w:val="24"/>
          <w:szCs w:val="24"/>
          <w:lang w:val="en-GB"/>
        </w:rPr>
        <w:t>analyzed</w:t>
      </w:r>
      <w:proofErr w:type="spellEnd"/>
      <w:r w:rsidR="00FE6A30" w:rsidRPr="00837858">
        <w:rPr>
          <w:rFonts w:ascii="Times New Roman" w:hAnsi="Times New Roman" w:cs="Times New Roman"/>
          <w:sz w:val="24"/>
          <w:szCs w:val="24"/>
          <w:lang w:val="en-GB"/>
        </w:rPr>
        <w:t xml:space="preserve"> the data</w:t>
      </w:r>
      <w:r w:rsidR="005421B1" w:rsidRPr="00837858">
        <w:rPr>
          <w:rFonts w:ascii="Times New Roman" w:hAnsi="Times New Roman" w:cs="Times New Roman"/>
          <w:sz w:val="24"/>
          <w:szCs w:val="24"/>
          <w:lang w:val="en-GB"/>
        </w:rPr>
        <w:t xml:space="preserve"> and </w:t>
      </w:r>
      <w:r w:rsidR="00F540B2" w:rsidRPr="00837858">
        <w:rPr>
          <w:rFonts w:ascii="Times New Roman" w:hAnsi="Times New Roman" w:cs="Times New Roman"/>
          <w:sz w:val="24"/>
          <w:szCs w:val="24"/>
          <w:lang w:val="en-GB"/>
        </w:rPr>
        <w:t xml:space="preserve">revised </w:t>
      </w:r>
      <w:r w:rsidR="005421B1" w:rsidRPr="00837858">
        <w:rPr>
          <w:rFonts w:ascii="Times New Roman" w:hAnsi="Times New Roman" w:cs="Times New Roman"/>
          <w:sz w:val="24"/>
          <w:szCs w:val="24"/>
          <w:lang w:val="en-GB"/>
        </w:rPr>
        <w:t>the manuscript</w:t>
      </w:r>
      <w:r w:rsidR="00FE6A30"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All authors gave final approval for publication. </w:t>
      </w:r>
    </w:p>
    <w:p w14:paraId="5209B686" w14:textId="59AC14D6" w:rsidR="007B0CBC" w:rsidRPr="00837858" w:rsidRDefault="007B0CBC" w:rsidP="00553696">
      <w:pPr>
        <w:rPr>
          <w:rFonts w:ascii="Times New Roman" w:hAnsi="Times New Roman" w:cs="Times New Roman"/>
          <w:b/>
          <w:sz w:val="24"/>
          <w:szCs w:val="24"/>
          <w:lang w:val="en-GB"/>
        </w:rPr>
      </w:pPr>
    </w:p>
    <w:p w14:paraId="39A82DA2" w14:textId="03EB7C2B" w:rsidR="007B0CBC" w:rsidRPr="00837858" w:rsidRDefault="007B0CBC" w:rsidP="00553696">
      <w:pPr>
        <w:rPr>
          <w:rFonts w:ascii="Times New Roman" w:hAnsi="Times New Roman" w:cs="Times New Roman"/>
          <w:b/>
          <w:sz w:val="24"/>
          <w:szCs w:val="24"/>
          <w:lang w:val="en-GB"/>
        </w:rPr>
      </w:pPr>
    </w:p>
    <w:p w14:paraId="7C0728B4" w14:textId="39B16C3D" w:rsidR="007B0CBC" w:rsidRPr="00837858" w:rsidRDefault="007B0CBC" w:rsidP="00553696">
      <w:pPr>
        <w:rPr>
          <w:rFonts w:ascii="Times New Roman" w:hAnsi="Times New Roman" w:cs="Times New Roman"/>
          <w:b/>
          <w:sz w:val="24"/>
          <w:szCs w:val="24"/>
          <w:lang w:val="en-GB"/>
        </w:rPr>
      </w:pPr>
    </w:p>
    <w:p w14:paraId="66923AE5" w14:textId="12EA621F" w:rsidR="007B0CBC" w:rsidRPr="00837858" w:rsidRDefault="007B0CBC" w:rsidP="00553696">
      <w:pPr>
        <w:rPr>
          <w:rFonts w:ascii="Times New Roman" w:hAnsi="Times New Roman" w:cs="Times New Roman"/>
          <w:b/>
          <w:sz w:val="24"/>
          <w:szCs w:val="24"/>
          <w:lang w:val="en-GB"/>
        </w:rPr>
      </w:pPr>
    </w:p>
    <w:p w14:paraId="44C30D90" w14:textId="09EC2009" w:rsidR="007B0CBC" w:rsidRPr="00837858" w:rsidRDefault="007B0CBC" w:rsidP="00553696">
      <w:pPr>
        <w:rPr>
          <w:rFonts w:ascii="Times New Roman" w:hAnsi="Times New Roman" w:cs="Times New Roman"/>
          <w:b/>
          <w:sz w:val="24"/>
          <w:szCs w:val="24"/>
          <w:lang w:val="en-GB"/>
        </w:rPr>
      </w:pPr>
    </w:p>
    <w:p w14:paraId="4295C120" w14:textId="061EC9E3" w:rsidR="007B0CBC" w:rsidRPr="00837858" w:rsidRDefault="007B0CBC" w:rsidP="00553696">
      <w:pPr>
        <w:rPr>
          <w:rFonts w:ascii="Times New Roman" w:hAnsi="Times New Roman" w:cs="Times New Roman"/>
          <w:b/>
          <w:sz w:val="24"/>
          <w:szCs w:val="24"/>
          <w:lang w:val="en-GB"/>
        </w:rPr>
      </w:pPr>
    </w:p>
    <w:p w14:paraId="6633B419" w14:textId="68910A7B" w:rsidR="007B0CBC" w:rsidRPr="00837858" w:rsidRDefault="007B0CBC" w:rsidP="00553696">
      <w:pPr>
        <w:rPr>
          <w:rFonts w:ascii="Times New Roman" w:hAnsi="Times New Roman" w:cs="Times New Roman"/>
          <w:b/>
          <w:sz w:val="24"/>
          <w:szCs w:val="24"/>
          <w:lang w:val="en-GB"/>
        </w:rPr>
      </w:pPr>
    </w:p>
    <w:p w14:paraId="1F4C0400" w14:textId="42423C62" w:rsidR="007B0CBC" w:rsidRPr="00837858" w:rsidRDefault="007B0CBC" w:rsidP="00553696">
      <w:pPr>
        <w:rPr>
          <w:rFonts w:ascii="Times New Roman" w:hAnsi="Times New Roman" w:cs="Times New Roman"/>
          <w:b/>
          <w:sz w:val="24"/>
          <w:szCs w:val="24"/>
          <w:lang w:val="en-GB"/>
        </w:rPr>
      </w:pPr>
    </w:p>
    <w:p w14:paraId="021340EA" w14:textId="66116E8C" w:rsidR="007B0CBC" w:rsidRPr="00837858" w:rsidRDefault="007B0CBC" w:rsidP="00553696">
      <w:pPr>
        <w:rPr>
          <w:rFonts w:ascii="Times New Roman" w:hAnsi="Times New Roman" w:cs="Times New Roman"/>
          <w:b/>
          <w:sz w:val="24"/>
          <w:szCs w:val="24"/>
          <w:lang w:val="en-GB"/>
        </w:rPr>
      </w:pPr>
    </w:p>
    <w:p w14:paraId="45CAD0C4" w14:textId="5EDC95DC" w:rsidR="00FC5490" w:rsidRPr="00837858" w:rsidRDefault="00FC5490" w:rsidP="00553696">
      <w:pPr>
        <w:rPr>
          <w:rFonts w:ascii="Times New Roman" w:hAnsi="Times New Roman" w:cs="Times New Roman"/>
          <w:b/>
          <w:sz w:val="24"/>
          <w:szCs w:val="24"/>
          <w:lang w:val="en-GB"/>
        </w:rPr>
      </w:pPr>
    </w:p>
    <w:p w14:paraId="4F6DF48F" w14:textId="64B8DE6C" w:rsidR="00FC5490" w:rsidRPr="00837858" w:rsidRDefault="00FC5490" w:rsidP="00553696">
      <w:pPr>
        <w:rPr>
          <w:rFonts w:ascii="Times New Roman" w:hAnsi="Times New Roman" w:cs="Times New Roman"/>
          <w:b/>
          <w:sz w:val="24"/>
          <w:szCs w:val="24"/>
          <w:lang w:val="en-GB"/>
        </w:rPr>
      </w:pPr>
    </w:p>
    <w:p w14:paraId="20EE112C" w14:textId="77777777" w:rsidR="00553696" w:rsidRPr="00837858"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GB"/>
        </w:rPr>
      </w:pPr>
      <w:r w:rsidRPr="00837858">
        <w:rPr>
          <w:rFonts w:ascii="Times New Roman" w:hAnsi="Times New Roman" w:cs="Times New Roman"/>
          <w:b/>
          <w:sz w:val="24"/>
          <w:szCs w:val="24"/>
          <w:lang w:val="en-GB"/>
        </w:rPr>
        <w:lastRenderedPageBreak/>
        <w:t>References</w:t>
      </w:r>
    </w:p>
    <w:p w14:paraId="681575F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Baeyens, F., Crombez, G., Van den Bergh, O., &amp; Eelen, P. (1988). Once in contact always in contact: Evaluative conditioning is resistant to extinction. </w:t>
      </w:r>
      <w:r w:rsidRPr="00837858">
        <w:rPr>
          <w:rFonts w:ascii="Times New Roman" w:hAnsi="Times New Roman" w:cs="Times New Roman"/>
          <w:i/>
          <w:iCs/>
          <w:sz w:val="24"/>
          <w:szCs w:val="24"/>
          <w:shd w:val="clear" w:color="auto" w:fill="FFFFFF"/>
          <w:lang w:val="en-GB"/>
        </w:rPr>
        <w:t>Advances in 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10</w:t>
      </w:r>
      <w:r w:rsidRPr="00837858">
        <w:rPr>
          <w:rFonts w:ascii="Times New Roman" w:hAnsi="Times New Roman" w:cs="Times New Roman"/>
          <w:sz w:val="24"/>
          <w:szCs w:val="24"/>
          <w:shd w:val="clear" w:color="auto" w:fill="FFFFFF"/>
          <w:lang w:val="en-GB"/>
        </w:rPr>
        <w:t>(4), 179-199.</w:t>
      </w:r>
    </w:p>
    <w:p w14:paraId="3C575DD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Blechert</w:t>
      </w:r>
      <w:proofErr w:type="spellEnd"/>
      <w:r w:rsidRPr="00837858">
        <w:rPr>
          <w:rFonts w:ascii="Times New Roman" w:hAnsi="Times New Roman" w:cs="Times New Roman"/>
          <w:sz w:val="24"/>
          <w:szCs w:val="24"/>
          <w:shd w:val="clear" w:color="auto" w:fill="FFFFFF"/>
          <w:lang w:val="en-GB"/>
        </w:rPr>
        <w:t xml:space="preserve">, J., Michael, T., Williams, S. L., </w:t>
      </w:r>
      <w:proofErr w:type="spellStart"/>
      <w:r w:rsidRPr="00837858">
        <w:rPr>
          <w:rFonts w:ascii="Times New Roman" w:hAnsi="Times New Roman" w:cs="Times New Roman"/>
          <w:sz w:val="24"/>
          <w:szCs w:val="24"/>
          <w:shd w:val="clear" w:color="auto" w:fill="FFFFFF"/>
          <w:lang w:val="en-GB"/>
        </w:rPr>
        <w:t>Purkis</w:t>
      </w:r>
      <w:proofErr w:type="spellEnd"/>
      <w:r w:rsidRPr="00837858">
        <w:rPr>
          <w:rFonts w:ascii="Times New Roman" w:hAnsi="Times New Roman" w:cs="Times New Roman"/>
          <w:sz w:val="24"/>
          <w:szCs w:val="24"/>
          <w:shd w:val="clear" w:color="auto" w:fill="FFFFFF"/>
          <w:lang w:val="en-GB"/>
        </w:rPr>
        <w:t>, H. M., &amp; Wilhelm, F. H. (2008). When two paradigms meet: Does evaluative learning extinguish in differential fear conditioning?.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39</w:t>
      </w:r>
      <w:r w:rsidRPr="00837858">
        <w:rPr>
          <w:rFonts w:ascii="Times New Roman" w:hAnsi="Times New Roman" w:cs="Times New Roman"/>
          <w:sz w:val="24"/>
          <w:szCs w:val="24"/>
          <w:shd w:val="clear" w:color="auto" w:fill="FFFFFF"/>
          <w:lang w:val="en-GB"/>
        </w:rPr>
        <w:t>(1), 58-70.</w:t>
      </w:r>
    </w:p>
    <w:p w14:paraId="7EB88255"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Bouton, M. E. (2000). A learning theory perspective on lapse, relapse, and the maintenance of </w:t>
      </w:r>
      <w:proofErr w:type="spellStart"/>
      <w:r w:rsidRPr="00837858">
        <w:rPr>
          <w:rFonts w:ascii="Times New Roman" w:hAnsi="Times New Roman" w:cs="Times New Roman"/>
          <w:sz w:val="24"/>
          <w:szCs w:val="24"/>
          <w:lang w:val="en-GB"/>
        </w:rPr>
        <w:t>behavior</w:t>
      </w:r>
      <w:proofErr w:type="spellEnd"/>
      <w:r w:rsidRPr="00837858">
        <w:rPr>
          <w:rFonts w:ascii="Times New Roman" w:hAnsi="Times New Roman" w:cs="Times New Roman"/>
          <w:sz w:val="24"/>
          <w:szCs w:val="24"/>
          <w:lang w:val="en-GB"/>
        </w:rPr>
        <w:t xml:space="preserve"> change.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19</w:t>
      </w:r>
      <w:r w:rsidRPr="00837858">
        <w:rPr>
          <w:rFonts w:ascii="Times New Roman" w:hAnsi="Times New Roman" w:cs="Times New Roman"/>
          <w:sz w:val="24"/>
          <w:szCs w:val="24"/>
          <w:lang w:val="en-GB"/>
        </w:rPr>
        <w:t>(1S), 57-63.</w:t>
      </w:r>
    </w:p>
    <w:p w14:paraId="076CE6AD"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Bouton, M. E. (2004). Context and behavioral processes in extinction.</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Learning &amp; Memory</w:t>
      </w:r>
      <w:r w:rsidRPr="00837858">
        <w:rPr>
          <w:rFonts w:ascii="Times New Roman" w:hAnsi="Times New Roman" w:cs="Times New Roman"/>
          <w:sz w:val="24"/>
          <w:szCs w:val="24"/>
          <w:shd w:val="clear" w:color="auto" w:fill="FFFFFF"/>
          <w:lang w:val="en-GB"/>
        </w:rPr>
        <w:t>,</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11</w:t>
      </w:r>
      <w:r w:rsidRPr="00837858">
        <w:rPr>
          <w:rFonts w:ascii="Times New Roman" w:hAnsi="Times New Roman" w:cs="Times New Roman"/>
          <w:sz w:val="24"/>
          <w:szCs w:val="24"/>
          <w:shd w:val="clear" w:color="auto" w:fill="FFFFFF"/>
          <w:lang w:val="en-GB"/>
        </w:rPr>
        <w:t>(5), 485-494.</w:t>
      </w:r>
    </w:p>
    <w:p w14:paraId="7507B6DD" w14:textId="77777777" w:rsidR="00553696" w:rsidRPr="00837858" w:rsidRDefault="00553696" w:rsidP="00553696">
      <w:pPr>
        <w:tabs>
          <w:tab w:val="left" w:pos="851"/>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De Houwer, J. (2007). A conceptual and theoretical analysis of evaluative conditioning. </w:t>
      </w:r>
      <w:r w:rsidRPr="00837858">
        <w:rPr>
          <w:rFonts w:ascii="Times New Roman" w:hAnsi="Times New Roman" w:cs="Times New Roman"/>
          <w:bCs/>
          <w:i/>
          <w:sz w:val="24"/>
          <w:szCs w:val="24"/>
          <w:lang w:val="en-GB"/>
        </w:rPr>
        <w:t>The Spanish Journal of Psychology, 10,</w:t>
      </w:r>
      <w:r w:rsidRPr="00837858">
        <w:rPr>
          <w:rFonts w:ascii="Times New Roman" w:hAnsi="Times New Roman" w:cs="Times New Roman"/>
          <w:bCs/>
          <w:sz w:val="24"/>
          <w:szCs w:val="24"/>
          <w:lang w:val="en-GB"/>
        </w:rPr>
        <w:t xml:space="preserve"> 230–241.</w:t>
      </w:r>
    </w:p>
    <w:p w14:paraId="2533FAD4" w14:textId="1FC1D03B" w:rsidR="00FA676C" w:rsidRPr="00837858"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De Houwer, J., Barnes-Holmes, D., &amp; Moors, A. (2013). What is learning? On the nature and merits of a functional definition of learning. </w:t>
      </w:r>
      <w:r w:rsidRPr="00837858">
        <w:rPr>
          <w:rFonts w:ascii="Times New Roman" w:hAnsi="Times New Roman" w:cs="Times New Roman"/>
          <w:i/>
          <w:sz w:val="24"/>
          <w:szCs w:val="24"/>
          <w:shd w:val="clear" w:color="auto" w:fill="FFFFFF"/>
          <w:lang w:val="en-GB"/>
        </w:rPr>
        <w:t>Psychonomic Bulletin &amp; Review, 20(4)</w:t>
      </w:r>
      <w:r w:rsidRPr="00837858">
        <w:rPr>
          <w:rFonts w:ascii="Times New Roman" w:hAnsi="Times New Roman" w:cs="Times New Roman"/>
          <w:sz w:val="24"/>
          <w:szCs w:val="24"/>
          <w:shd w:val="clear" w:color="auto" w:fill="FFFFFF"/>
          <w:lang w:val="en-GB"/>
        </w:rPr>
        <w:t>, 631-642.</w:t>
      </w:r>
    </w:p>
    <w:p w14:paraId="71B4C286" w14:textId="4B03CE8C" w:rsidR="009A4AF4" w:rsidRPr="00837858"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De Houwer, J., &amp; Hughes, S. (</w:t>
      </w:r>
      <w:r w:rsidR="00023884" w:rsidRPr="00837858">
        <w:rPr>
          <w:rFonts w:ascii="Times New Roman" w:hAnsi="Times New Roman" w:cs="Times New Roman"/>
          <w:sz w:val="24"/>
          <w:szCs w:val="24"/>
          <w:shd w:val="clear" w:color="auto" w:fill="FFFFFF"/>
          <w:lang w:val="en-GB"/>
        </w:rPr>
        <w:t>2020</w:t>
      </w:r>
      <w:r w:rsidRPr="00837858">
        <w:rPr>
          <w:rFonts w:ascii="Times New Roman" w:hAnsi="Times New Roman" w:cs="Times New Roman"/>
          <w:sz w:val="24"/>
          <w:szCs w:val="24"/>
          <w:shd w:val="clear" w:color="auto" w:fill="FFFFFF"/>
          <w:lang w:val="en-GB"/>
        </w:rPr>
        <w:t xml:space="preserve">). The psychology of learning: An introduction from a functional-cognitive perspective. </w:t>
      </w:r>
      <w:r w:rsidRPr="00837858">
        <w:rPr>
          <w:rFonts w:ascii="Times New Roman" w:hAnsi="Times New Roman" w:cs="Times New Roman"/>
          <w:i/>
          <w:sz w:val="24"/>
          <w:szCs w:val="24"/>
          <w:shd w:val="clear" w:color="auto" w:fill="FFFFFF"/>
          <w:lang w:val="en-GB"/>
        </w:rPr>
        <w:t>The MIT Press</w:t>
      </w:r>
      <w:r w:rsidRPr="00837858">
        <w:rPr>
          <w:rFonts w:ascii="Times New Roman" w:hAnsi="Times New Roman" w:cs="Times New Roman"/>
          <w:sz w:val="24"/>
          <w:szCs w:val="24"/>
          <w:shd w:val="clear" w:color="auto" w:fill="FFFFFF"/>
          <w:lang w:val="en-GB"/>
        </w:rPr>
        <w:t>.</w:t>
      </w:r>
    </w:p>
    <w:p w14:paraId="5C394EF7" w14:textId="77777777" w:rsidR="00553696" w:rsidRPr="00837858" w:rsidRDefault="00553696" w:rsidP="00553696">
      <w:pPr>
        <w:tabs>
          <w:tab w:val="left" w:pos="709"/>
          <w:tab w:val="left" w:pos="1701"/>
        </w:tabs>
        <w:spacing w:line="480" w:lineRule="auto"/>
        <w:ind w:left="426" w:hanging="426"/>
        <w:rPr>
          <w:rFonts w:ascii="Times New Roman" w:hAnsi="Times New Roman" w:cs="Times New Roman"/>
          <w:bCs/>
          <w:sz w:val="24"/>
          <w:szCs w:val="24"/>
          <w:lang w:val="en-GB"/>
        </w:rPr>
      </w:pPr>
      <w:r w:rsidRPr="00837858">
        <w:rPr>
          <w:rFonts w:ascii="Times New Roman" w:hAnsi="Times New Roman" w:cs="Times New Roman"/>
          <w:bCs/>
          <w:sz w:val="24"/>
          <w:szCs w:val="24"/>
          <w:lang w:val="en-GB"/>
        </w:rPr>
        <w:t>Ebert, I. D., Steffens, M. C., von Stülpnagel, R., &amp; Jelenec, P. (2009). How to like yourself</w:t>
      </w:r>
      <w:r w:rsidRPr="00837858">
        <w:rPr>
          <w:rFonts w:ascii="Times New Roman" w:hAnsi="Times New Roman" w:cs="Times New Roman"/>
          <w:bCs/>
          <w:sz w:val="24"/>
          <w:szCs w:val="24"/>
          <w:lang w:val="en-GB"/>
        </w:rPr>
        <w:tab/>
        <w:t xml:space="preserve">better, or chocolate less: Changing implicit attitudes with one IAT task. </w:t>
      </w:r>
      <w:r w:rsidRPr="00837858">
        <w:rPr>
          <w:rFonts w:ascii="Times New Roman" w:hAnsi="Times New Roman" w:cs="Times New Roman"/>
          <w:bCs/>
          <w:i/>
          <w:sz w:val="24"/>
          <w:szCs w:val="24"/>
          <w:lang w:val="en-GB"/>
        </w:rPr>
        <w:t>Journal of</w:t>
      </w:r>
      <w:r w:rsidRPr="00837858">
        <w:rPr>
          <w:rFonts w:ascii="Times New Roman" w:hAnsi="Times New Roman" w:cs="Times New Roman"/>
          <w:bCs/>
          <w:i/>
          <w:sz w:val="24"/>
          <w:szCs w:val="24"/>
          <w:lang w:val="en-GB"/>
        </w:rPr>
        <w:tab/>
        <w:t>Experimental Social Psychology, 45,</w:t>
      </w:r>
      <w:r w:rsidRPr="00837858">
        <w:rPr>
          <w:rFonts w:ascii="Times New Roman" w:hAnsi="Times New Roman" w:cs="Times New Roman"/>
          <w:bCs/>
          <w:sz w:val="24"/>
          <w:szCs w:val="24"/>
          <w:lang w:val="en-GB"/>
        </w:rPr>
        <w:t xml:space="preserve"> 1098–1104.</w:t>
      </w:r>
    </w:p>
    <w:p w14:paraId="684F33D8" w14:textId="3C1571ED" w:rsidR="005C21F5" w:rsidRPr="00837858" w:rsidRDefault="005C21F5"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Eder, A. B., Krishna, A., &amp; Van Dessel, P. (2019). Operant evaluative conditioning. </w:t>
      </w:r>
      <w:r w:rsidRPr="00837858">
        <w:rPr>
          <w:rFonts w:ascii="Times New Roman" w:hAnsi="Times New Roman" w:cs="Times New Roman"/>
          <w:i/>
          <w:sz w:val="24"/>
          <w:lang w:val="en-GB"/>
        </w:rPr>
        <w:t>Journal</w:t>
      </w:r>
      <w:r w:rsidR="00664750" w:rsidRPr="00837858">
        <w:rPr>
          <w:rFonts w:ascii="Times New Roman" w:hAnsi="Times New Roman" w:cs="Times New Roman"/>
          <w:i/>
          <w:sz w:val="24"/>
          <w:lang w:val="en-GB"/>
        </w:rPr>
        <w:tab/>
      </w:r>
      <w:r w:rsidRPr="00837858">
        <w:rPr>
          <w:rFonts w:ascii="Times New Roman" w:hAnsi="Times New Roman" w:cs="Times New Roman"/>
          <w:i/>
          <w:sz w:val="24"/>
          <w:lang w:val="en-GB"/>
        </w:rPr>
        <w:t>of Experimental Psychology: Animal Learning and Cognition, 45(1)</w:t>
      </w:r>
      <w:r w:rsidRPr="00837858">
        <w:rPr>
          <w:rFonts w:ascii="Times New Roman" w:hAnsi="Times New Roman" w:cs="Times New Roman"/>
          <w:sz w:val="24"/>
          <w:lang w:val="en-GB"/>
        </w:rPr>
        <w:t>, 102</w:t>
      </w:r>
      <w:r w:rsidR="00664750" w:rsidRPr="00837858">
        <w:rPr>
          <w:rFonts w:ascii="Times New Roman" w:hAnsi="Times New Roman" w:cs="Times New Roman"/>
          <w:sz w:val="24"/>
          <w:lang w:val="en-GB"/>
        </w:rPr>
        <w:t>-110</w:t>
      </w:r>
      <w:r w:rsidRPr="00837858">
        <w:rPr>
          <w:rFonts w:ascii="Times New Roman" w:hAnsi="Times New Roman" w:cs="Times New Roman"/>
          <w:sz w:val="24"/>
          <w:lang w:val="en-GB"/>
        </w:rPr>
        <w:t>.</w:t>
      </w:r>
    </w:p>
    <w:p w14:paraId="1D974807" w14:textId="215F83C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lastRenderedPageBreak/>
        <w:t>Engelhard, I. M., Leer, A., Lange, E., &amp; Olatunji, B. O. (2014). Shaking that icky feeling:</w:t>
      </w:r>
      <w:r w:rsidRPr="00837858">
        <w:rPr>
          <w:rFonts w:ascii="Times New Roman" w:hAnsi="Times New Roman" w:cs="Times New Roman"/>
          <w:sz w:val="24"/>
          <w:lang w:val="en-GB"/>
        </w:rPr>
        <w:tab/>
        <w:t>effects of extinction and counterconditioning on disgust-related evaluative learning.</w:t>
      </w:r>
      <w:r w:rsidRPr="00837858">
        <w:rPr>
          <w:rFonts w:ascii="Times New Roman" w:hAnsi="Times New Roman" w:cs="Times New Roman"/>
          <w:sz w:val="24"/>
          <w:lang w:val="en-GB"/>
        </w:rPr>
        <w:tab/>
      </w:r>
      <w:proofErr w:type="spellStart"/>
      <w:r w:rsidRPr="00837858">
        <w:rPr>
          <w:rFonts w:ascii="Times New Roman" w:hAnsi="Times New Roman" w:cs="Times New Roman"/>
          <w:i/>
          <w:sz w:val="24"/>
          <w:lang w:val="en-GB"/>
        </w:rPr>
        <w:t>Behavior</w:t>
      </w:r>
      <w:proofErr w:type="spellEnd"/>
      <w:r w:rsidRPr="00837858">
        <w:rPr>
          <w:rFonts w:ascii="Times New Roman" w:hAnsi="Times New Roman" w:cs="Times New Roman"/>
          <w:i/>
          <w:sz w:val="24"/>
          <w:lang w:val="en-GB"/>
        </w:rPr>
        <w:t xml:space="preserve"> Therapy, 45(5),</w:t>
      </w:r>
      <w:r w:rsidRPr="00837858">
        <w:rPr>
          <w:rFonts w:ascii="Times New Roman" w:hAnsi="Times New Roman" w:cs="Times New Roman"/>
          <w:sz w:val="24"/>
          <w:lang w:val="en-GB"/>
        </w:rPr>
        <w:t xml:space="preserve"> 708-719.</w:t>
      </w:r>
    </w:p>
    <w:p w14:paraId="6822D4CE"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Gast, A., &amp; De Houwer, J. (2013). The influence of extinction and counterconditioning instructions on evaluative conditioning effects.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44</w:t>
      </w:r>
      <w:r w:rsidRPr="00837858">
        <w:rPr>
          <w:rFonts w:ascii="Times New Roman" w:hAnsi="Times New Roman" w:cs="Times New Roman"/>
          <w:sz w:val="24"/>
          <w:szCs w:val="24"/>
          <w:shd w:val="clear" w:color="auto" w:fill="FFFFFF"/>
          <w:lang w:val="en-GB"/>
        </w:rPr>
        <w:t>(4), 312-325.</w:t>
      </w:r>
    </w:p>
    <w:p w14:paraId="207F44A1" w14:textId="77777777" w:rsidR="00553696" w:rsidRPr="00837858" w:rsidRDefault="00553696" w:rsidP="00553696">
      <w:pPr>
        <w:tabs>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Greenwald, A. G., Nosek, B. A., &amp; Banaji, M. R. (2003). Understanding and using the Implicit Association Test: I. An improved scoring algorithm. </w:t>
      </w:r>
      <w:r w:rsidRPr="00837858">
        <w:rPr>
          <w:rFonts w:ascii="Times New Roman" w:hAnsi="Times New Roman" w:cs="Times New Roman"/>
          <w:bCs/>
          <w:i/>
          <w:sz w:val="24"/>
          <w:szCs w:val="24"/>
          <w:lang w:val="en-GB"/>
        </w:rPr>
        <w:t>Journal of Personality and Social Psychology, 85,</w:t>
      </w:r>
      <w:r w:rsidRPr="00837858">
        <w:rPr>
          <w:rFonts w:ascii="Times New Roman" w:hAnsi="Times New Roman" w:cs="Times New Roman"/>
          <w:bCs/>
          <w:sz w:val="24"/>
          <w:szCs w:val="24"/>
          <w:lang w:val="en-GB"/>
        </w:rPr>
        <w:t xml:space="preserve"> 197-216.</w:t>
      </w:r>
    </w:p>
    <w:p w14:paraId="3C15CDBD" w14:textId="2EAC66E1" w:rsidR="00664750" w:rsidRPr="00837858"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Hasselblad, V., &amp; Hedges, L. V. (1995). Meta-analysis of screening and diagnostic tests. </w:t>
      </w:r>
      <w:r w:rsidRPr="00837858">
        <w:rPr>
          <w:rFonts w:ascii="Times New Roman" w:hAnsi="Times New Roman" w:cs="Times New Roman"/>
          <w:i/>
          <w:sz w:val="24"/>
          <w:szCs w:val="24"/>
          <w:shd w:val="clear" w:color="auto" w:fill="FFFFFF"/>
          <w:lang w:val="en-GB"/>
        </w:rPr>
        <w:t>Psychological Bulletin, 117(1)</w:t>
      </w:r>
      <w:r w:rsidRPr="00837858">
        <w:rPr>
          <w:rFonts w:ascii="Times New Roman" w:hAnsi="Times New Roman" w:cs="Times New Roman"/>
          <w:sz w:val="24"/>
          <w:szCs w:val="24"/>
          <w:shd w:val="clear" w:color="auto" w:fill="FFFFFF"/>
          <w:lang w:val="en-GB"/>
        </w:rPr>
        <w:t>, 167-178.</w:t>
      </w:r>
    </w:p>
    <w:p w14:paraId="500CF265" w14:textId="77777777" w:rsidR="00553696" w:rsidRPr="00837858" w:rsidRDefault="00553696" w:rsidP="00553696">
      <w:pPr>
        <w:tabs>
          <w:tab w:val="left" w:pos="1701"/>
        </w:tabs>
        <w:spacing w:after="200"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Hofmann, W., De Houwer, J., Perugini, M., Baeyens, F., &amp; Crombez, G. (2010). Evaluative conditioning in humans: A meta-analysis. </w:t>
      </w:r>
      <w:r w:rsidRPr="00837858">
        <w:rPr>
          <w:rFonts w:ascii="Times New Roman" w:hAnsi="Times New Roman" w:cs="Times New Roman"/>
          <w:bCs/>
          <w:i/>
          <w:sz w:val="24"/>
          <w:szCs w:val="24"/>
          <w:lang w:val="en-GB"/>
        </w:rPr>
        <w:t>Psychological Bulletin, 136,</w:t>
      </w:r>
      <w:r w:rsidRPr="00837858">
        <w:rPr>
          <w:rFonts w:ascii="Times New Roman" w:hAnsi="Times New Roman" w:cs="Times New Roman"/>
          <w:bCs/>
          <w:sz w:val="24"/>
          <w:szCs w:val="24"/>
          <w:lang w:val="en-GB"/>
        </w:rPr>
        <w:t xml:space="preserve"> 390–421.</w:t>
      </w:r>
    </w:p>
    <w:p w14:paraId="1BBBF512" w14:textId="77777777" w:rsidR="00553696" w:rsidRPr="00837858" w:rsidRDefault="00553696" w:rsidP="00553696">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Hollands, G. J., Prestwich, A., &amp; Marteau, T. M. (2011). Using aversive images to enhance</w:t>
      </w:r>
      <w:r w:rsidRPr="00837858">
        <w:rPr>
          <w:rFonts w:ascii="Times New Roman" w:hAnsi="Times New Roman" w:cs="Times New Roman"/>
          <w:sz w:val="24"/>
          <w:szCs w:val="24"/>
          <w:lang w:val="en-GB"/>
        </w:rPr>
        <w:tab/>
        <w:t>healthy food choices and implicit attitudes: An experimental test of evaluative</w:t>
      </w:r>
      <w:r w:rsidRPr="00837858">
        <w:rPr>
          <w:rFonts w:ascii="Times New Roman" w:hAnsi="Times New Roman" w:cs="Times New Roman"/>
          <w:sz w:val="24"/>
          <w:szCs w:val="24"/>
          <w:lang w:val="en-GB"/>
        </w:rPr>
        <w:tab/>
      </w:r>
      <w:r w:rsidRPr="00837858">
        <w:rPr>
          <w:rFonts w:ascii="Times New Roman" w:hAnsi="Times New Roman" w:cs="Times New Roman"/>
          <w:sz w:val="24"/>
          <w:szCs w:val="24"/>
          <w:lang w:val="en-GB"/>
        </w:rPr>
        <w:tab/>
        <w:t>conditioning.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30</w:t>
      </w:r>
      <w:r w:rsidRPr="00837858">
        <w:rPr>
          <w:rFonts w:ascii="Times New Roman" w:hAnsi="Times New Roman" w:cs="Times New Roman"/>
          <w:sz w:val="24"/>
          <w:szCs w:val="24"/>
          <w:lang w:val="en-GB"/>
        </w:rPr>
        <w:t>(2), 195-203.</w:t>
      </w:r>
    </w:p>
    <w:p w14:paraId="14B567FE"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Hu, X., Gawronski, B., &amp; Balas, R. (2017). Propositional Versus Dual-Process Accounts of</w:t>
      </w:r>
      <w:r w:rsidRPr="00837858">
        <w:rPr>
          <w:rFonts w:ascii="Times New Roman" w:hAnsi="Times New Roman" w:cs="Times New Roman"/>
          <w:sz w:val="24"/>
          <w:lang w:val="en-GB"/>
        </w:rPr>
        <w:tab/>
        <w:t>Evaluative Conditioning: II. The Effectiveness of Counter-Conditioning and Counter</w:t>
      </w:r>
      <w:r w:rsidRPr="00837858">
        <w:rPr>
          <w:rFonts w:ascii="Times New Roman" w:hAnsi="Times New Roman" w:cs="Times New Roman"/>
          <w:sz w:val="24"/>
          <w:lang w:val="en-GB"/>
        </w:rPr>
        <w:tab/>
        <w:t xml:space="preserve">-Instructions in Changing Implicit and Explicit Evaluations. </w:t>
      </w:r>
      <w:r w:rsidRPr="00837858">
        <w:rPr>
          <w:rFonts w:ascii="Times New Roman" w:hAnsi="Times New Roman" w:cs="Times New Roman"/>
          <w:i/>
          <w:sz w:val="24"/>
          <w:lang w:val="en-GB"/>
        </w:rPr>
        <w:t>Social Psychological and</w:t>
      </w:r>
      <w:r w:rsidRPr="00837858">
        <w:rPr>
          <w:rFonts w:ascii="Times New Roman" w:hAnsi="Times New Roman" w:cs="Times New Roman"/>
          <w:i/>
          <w:sz w:val="24"/>
          <w:lang w:val="en-GB"/>
        </w:rPr>
        <w:tab/>
        <w:t>Personality Science</w:t>
      </w:r>
      <w:r w:rsidRPr="00837858">
        <w:rPr>
          <w:rFonts w:ascii="Times New Roman" w:hAnsi="Times New Roman" w:cs="Times New Roman"/>
          <w:sz w:val="24"/>
          <w:lang w:val="en-GB"/>
        </w:rPr>
        <w:t>, DOI: https://doi.org/10.1177/1948550617691094</w:t>
      </w:r>
    </w:p>
    <w:p w14:paraId="0E633472"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Hughes, S., De Houwer, J., &amp; Perugini, M. (2016). Expanding the boundaries of evaluative learning research: How intersecting regularities shape our likes and dislikes. </w:t>
      </w:r>
      <w:r w:rsidRPr="00837858">
        <w:rPr>
          <w:rFonts w:ascii="Times New Roman" w:hAnsi="Times New Roman" w:cs="Times New Roman"/>
          <w:i/>
          <w:iCs/>
          <w:sz w:val="24"/>
          <w:szCs w:val="24"/>
          <w:shd w:val="clear" w:color="auto" w:fill="FFFFFF"/>
          <w:lang w:val="en-GB"/>
        </w:rPr>
        <w:t>Journal of Experimental Psychology: General</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145</w:t>
      </w:r>
      <w:r w:rsidRPr="00837858">
        <w:rPr>
          <w:rFonts w:ascii="Times New Roman" w:hAnsi="Times New Roman" w:cs="Times New Roman"/>
          <w:sz w:val="24"/>
          <w:szCs w:val="24"/>
          <w:shd w:val="clear" w:color="auto" w:fill="FFFFFF"/>
          <w:lang w:val="en-GB"/>
        </w:rPr>
        <w:t>(6), 731-754.</w:t>
      </w:r>
    </w:p>
    <w:p w14:paraId="17E4B522" w14:textId="561666BF" w:rsidR="002B15DD" w:rsidRPr="00837858"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lastRenderedPageBreak/>
        <w:t>Kerkhof, I., Vansteenwegen, D., Baeyens, F., &amp; Hermans, D. (2011). Counterconditioning. An Effective Technique for Changing Conditioned Preferences. Experimental Psychology, 58, 31-38.</w:t>
      </w:r>
    </w:p>
    <w:p w14:paraId="7D67A4E1"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Mallan</w:t>
      </w:r>
      <w:proofErr w:type="spellEnd"/>
      <w:r w:rsidRPr="00837858">
        <w:rPr>
          <w:rFonts w:ascii="Times New Roman" w:hAnsi="Times New Roman" w:cs="Times New Roman"/>
          <w:sz w:val="24"/>
          <w:szCs w:val="24"/>
          <w:shd w:val="clear" w:color="auto" w:fill="FFFFFF"/>
          <w:lang w:val="en-GB"/>
        </w:rPr>
        <w:t>, K. M., Libera, M., &amp; Tan, M. (2010). The effects of verbal instruction on affective and expectancy learning. </w:t>
      </w:r>
      <w:r w:rsidRPr="00837858">
        <w:rPr>
          <w:rFonts w:ascii="Times New Roman" w:hAnsi="Times New Roman" w:cs="Times New Roman"/>
          <w:i/>
          <w:iCs/>
          <w:sz w:val="24"/>
          <w:szCs w:val="24"/>
          <w:shd w:val="clear" w:color="auto" w:fill="FFFFFF"/>
          <w:lang w:val="en-GB"/>
        </w:rPr>
        <w:t>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48</w:t>
      </w:r>
      <w:r w:rsidRPr="00837858">
        <w:rPr>
          <w:rFonts w:ascii="Times New Roman" w:hAnsi="Times New Roman" w:cs="Times New Roman"/>
          <w:sz w:val="24"/>
          <w:szCs w:val="24"/>
          <w:shd w:val="clear" w:color="auto" w:fill="FFFFFF"/>
          <w:lang w:val="en-GB"/>
        </w:rPr>
        <w:t>(3), 203-209.</w:t>
      </w:r>
    </w:p>
    <w:p w14:paraId="0C2D590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Oughton</w:t>
      </w:r>
      <w:proofErr w:type="spellEnd"/>
      <w:r w:rsidRPr="00837858">
        <w:rPr>
          <w:rFonts w:ascii="Times New Roman" w:hAnsi="Times New Roman" w:cs="Times New Roman"/>
          <w:sz w:val="24"/>
          <w:szCs w:val="24"/>
          <w:shd w:val="clear" w:color="auto" w:fill="FFFFFF"/>
          <w:lang w:val="en-GB"/>
        </w:rPr>
        <w:t xml:space="preserve">, N., &amp; </w:t>
      </w:r>
      <w:proofErr w:type="spellStart"/>
      <w:r w:rsidRPr="00837858">
        <w:rPr>
          <w:rFonts w:ascii="Times New Roman" w:hAnsi="Times New Roman" w:cs="Times New Roman"/>
          <w:sz w:val="24"/>
          <w:szCs w:val="24"/>
          <w:shd w:val="clear" w:color="auto" w:fill="FFFFFF"/>
          <w:lang w:val="en-GB"/>
        </w:rPr>
        <w:t>LeLievre</w:t>
      </w:r>
      <w:proofErr w:type="spellEnd"/>
      <w:r w:rsidRPr="00837858">
        <w:rPr>
          <w:rFonts w:ascii="Times New Roman" w:hAnsi="Times New Roman" w:cs="Times New Roman"/>
          <w:sz w:val="24"/>
          <w:szCs w:val="24"/>
          <w:shd w:val="clear" w:color="auto" w:fill="FFFFFF"/>
          <w:lang w:val="en-GB"/>
        </w:rPr>
        <w:t>, J. (2003). Evaluative learning in human Pavlovian conditioning: Extinct, but still there?.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34</w:t>
      </w:r>
      <w:r w:rsidRPr="00837858">
        <w:rPr>
          <w:rFonts w:ascii="Times New Roman" w:hAnsi="Times New Roman" w:cs="Times New Roman"/>
          <w:sz w:val="24"/>
          <w:szCs w:val="24"/>
          <w:shd w:val="clear" w:color="auto" w:fill="FFFFFF"/>
          <w:lang w:val="en-GB"/>
        </w:rPr>
        <w:t>(3), 219-239.</w:t>
      </w:r>
    </w:p>
    <w:p w14:paraId="166D3CB5"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Mann, T. C., &amp; Ferguson, M. J. (2015). Can we undo our first impressions? The role of</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reinterpretation in reversing implicit evaluations. </w:t>
      </w:r>
      <w:r w:rsidRPr="00837858">
        <w:rPr>
          <w:rFonts w:ascii="Times New Roman" w:hAnsi="Times New Roman" w:cs="Times New Roman"/>
          <w:i/>
          <w:sz w:val="24"/>
          <w:lang w:val="en-GB"/>
        </w:rPr>
        <w:t>Journal of Personality and Social</w:t>
      </w:r>
      <w:r w:rsidRPr="00837858">
        <w:rPr>
          <w:rFonts w:ascii="Times New Roman" w:hAnsi="Times New Roman" w:cs="Times New Roman"/>
          <w:i/>
          <w:sz w:val="24"/>
          <w:lang w:val="en-GB"/>
        </w:rPr>
        <w:tab/>
        <w:t>Psychology, 108(6),</w:t>
      </w:r>
      <w:r w:rsidRPr="00837858">
        <w:rPr>
          <w:rFonts w:ascii="Times New Roman" w:hAnsi="Times New Roman" w:cs="Times New Roman"/>
          <w:sz w:val="24"/>
          <w:lang w:val="en-GB"/>
        </w:rPr>
        <w:t xml:space="preserve"> 823-849.</w:t>
      </w:r>
    </w:p>
    <w:p w14:paraId="68091F6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Mattavelli, S., </w:t>
      </w:r>
      <w:proofErr w:type="spellStart"/>
      <w:r w:rsidRPr="00837858">
        <w:rPr>
          <w:rFonts w:ascii="Times New Roman" w:hAnsi="Times New Roman" w:cs="Times New Roman"/>
          <w:sz w:val="24"/>
          <w:szCs w:val="24"/>
          <w:shd w:val="clear" w:color="auto" w:fill="FFFFFF"/>
          <w:lang w:val="en-GB"/>
        </w:rPr>
        <w:t>Avishai</w:t>
      </w:r>
      <w:proofErr w:type="spellEnd"/>
      <w:r w:rsidRPr="00837858">
        <w:rPr>
          <w:rFonts w:ascii="Times New Roman" w:hAnsi="Times New Roman" w:cs="Times New Roman"/>
          <w:sz w:val="24"/>
          <w:szCs w:val="24"/>
          <w:shd w:val="clear" w:color="auto" w:fill="FFFFFF"/>
          <w:lang w:val="en-GB"/>
        </w:rPr>
        <w:t>, A., Perugini, M., Richetin, J., &amp; Sheeran, P. (2017). How Can Implicit and Explicit Attitudes Both Be Changed? Testing Two Interventions to Promote Consumption of Green Vegetables. </w:t>
      </w:r>
      <w:r w:rsidRPr="00837858">
        <w:rPr>
          <w:rFonts w:ascii="Times New Roman" w:hAnsi="Times New Roman" w:cs="Times New Roman"/>
          <w:i/>
          <w:iCs/>
          <w:sz w:val="24"/>
          <w:szCs w:val="24"/>
          <w:shd w:val="clear" w:color="auto" w:fill="FFFFFF"/>
          <w:lang w:val="en-GB"/>
        </w:rPr>
        <w:t>Annals of Behavioral Medicine</w:t>
      </w:r>
      <w:r w:rsidRPr="00837858">
        <w:rPr>
          <w:rFonts w:ascii="Times New Roman" w:hAnsi="Times New Roman" w:cs="Times New Roman"/>
          <w:sz w:val="24"/>
          <w:szCs w:val="24"/>
          <w:shd w:val="clear" w:color="auto" w:fill="FFFFFF"/>
          <w:lang w:val="en-GB"/>
        </w:rPr>
        <w:t>, 1-8.</w:t>
      </w:r>
    </w:p>
    <w:p w14:paraId="4107AA7C"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Mattavelli, S., Richetin, J., Gallucci, M., &amp; Perugini, M. (2017). The Self-Referencing task: Theoretical overview and empirical evidence. </w:t>
      </w:r>
      <w:r w:rsidRPr="00837858">
        <w:rPr>
          <w:rFonts w:ascii="Times New Roman" w:hAnsi="Times New Roman" w:cs="Times New Roman"/>
          <w:i/>
          <w:iCs/>
          <w:sz w:val="24"/>
          <w:szCs w:val="24"/>
          <w:shd w:val="clear" w:color="auto" w:fill="FFFFFF"/>
          <w:lang w:val="en-GB"/>
        </w:rPr>
        <w:t>Journal of Experimental Social Psychology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71</w:t>
      </w:r>
      <w:r w:rsidRPr="00837858">
        <w:rPr>
          <w:rFonts w:ascii="Times New Roman" w:hAnsi="Times New Roman" w:cs="Times New Roman"/>
          <w:sz w:val="24"/>
          <w:szCs w:val="24"/>
          <w:shd w:val="clear" w:color="auto" w:fill="FFFFFF"/>
          <w:lang w:val="en-GB"/>
        </w:rPr>
        <w:t>, 68-82.</w:t>
      </w:r>
    </w:p>
    <w:p w14:paraId="4C36A4B6" w14:textId="77777777" w:rsidR="00553696" w:rsidRPr="00837858" w:rsidRDefault="00553696" w:rsidP="00553696">
      <w:pPr>
        <w:tabs>
          <w:tab w:val="left" w:pos="426"/>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Moreland, R. L., &amp; </w:t>
      </w:r>
      <w:proofErr w:type="spellStart"/>
      <w:r w:rsidRPr="00837858">
        <w:rPr>
          <w:rFonts w:ascii="Times New Roman" w:hAnsi="Times New Roman" w:cs="Times New Roman"/>
          <w:bCs/>
          <w:sz w:val="24"/>
          <w:szCs w:val="24"/>
          <w:lang w:val="en-GB"/>
        </w:rPr>
        <w:t>Topolinski</w:t>
      </w:r>
      <w:proofErr w:type="spellEnd"/>
      <w:r w:rsidRPr="00837858">
        <w:rPr>
          <w:rFonts w:ascii="Times New Roman" w:hAnsi="Times New Roman" w:cs="Times New Roman"/>
          <w:bCs/>
          <w:sz w:val="24"/>
          <w:szCs w:val="24"/>
          <w:lang w:val="en-GB"/>
        </w:rPr>
        <w:t xml:space="preserve">, S. (2010). The Mere Exposure Phenomenon: A </w:t>
      </w:r>
      <w:proofErr w:type="spellStart"/>
      <w:r w:rsidRPr="00837858">
        <w:rPr>
          <w:rFonts w:ascii="Times New Roman" w:hAnsi="Times New Roman" w:cs="Times New Roman"/>
          <w:bCs/>
          <w:sz w:val="24"/>
          <w:szCs w:val="24"/>
          <w:lang w:val="en-GB"/>
        </w:rPr>
        <w:t>LingeringMelody</w:t>
      </w:r>
      <w:proofErr w:type="spellEnd"/>
      <w:r w:rsidRPr="00837858">
        <w:rPr>
          <w:rFonts w:ascii="Times New Roman" w:hAnsi="Times New Roman" w:cs="Times New Roman"/>
          <w:bCs/>
          <w:sz w:val="24"/>
          <w:szCs w:val="24"/>
          <w:lang w:val="en-GB"/>
        </w:rPr>
        <w:t xml:space="preserve"> by Robert </w:t>
      </w:r>
      <w:proofErr w:type="spellStart"/>
      <w:r w:rsidRPr="00837858">
        <w:rPr>
          <w:rFonts w:ascii="Times New Roman" w:hAnsi="Times New Roman" w:cs="Times New Roman"/>
          <w:bCs/>
          <w:sz w:val="24"/>
          <w:szCs w:val="24"/>
          <w:lang w:val="en-GB"/>
        </w:rPr>
        <w:t>Zajonc</w:t>
      </w:r>
      <w:proofErr w:type="spellEnd"/>
      <w:r w:rsidRPr="00837858">
        <w:rPr>
          <w:rFonts w:ascii="Times New Roman" w:hAnsi="Times New Roman" w:cs="Times New Roman"/>
          <w:bCs/>
          <w:sz w:val="24"/>
          <w:szCs w:val="24"/>
          <w:lang w:val="en-GB"/>
        </w:rPr>
        <w:t xml:space="preserve">. </w:t>
      </w:r>
      <w:r w:rsidRPr="00837858">
        <w:rPr>
          <w:rFonts w:ascii="Times New Roman" w:hAnsi="Times New Roman" w:cs="Times New Roman"/>
          <w:bCs/>
          <w:i/>
          <w:sz w:val="24"/>
          <w:szCs w:val="24"/>
          <w:lang w:val="en-GB"/>
        </w:rPr>
        <w:t>Emotion Review, 2(4)</w:t>
      </w:r>
      <w:r w:rsidRPr="00837858">
        <w:rPr>
          <w:rFonts w:ascii="Times New Roman" w:hAnsi="Times New Roman" w:cs="Times New Roman"/>
          <w:bCs/>
          <w:sz w:val="24"/>
          <w:szCs w:val="24"/>
          <w:lang w:val="en-GB"/>
        </w:rPr>
        <w:t>, 329-339.</w:t>
      </w:r>
    </w:p>
    <w:p w14:paraId="75AA6312"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Raes, A. K., &amp; De Raedt, R. (2012). The effect of counterconditioning on evaluative</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responses and harm expectancy in a fear conditioning paradigm. </w:t>
      </w:r>
      <w:proofErr w:type="spellStart"/>
      <w:r w:rsidRPr="00837858">
        <w:rPr>
          <w:rFonts w:ascii="Times New Roman" w:hAnsi="Times New Roman" w:cs="Times New Roman"/>
          <w:i/>
          <w:sz w:val="24"/>
          <w:lang w:val="en-GB"/>
        </w:rPr>
        <w:t>Behavior</w:t>
      </w:r>
      <w:proofErr w:type="spellEnd"/>
      <w:r w:rsidRPr="00837858">
        <w:rPr>
          <w:rFonts w:ascii="Times New Roman" w:hAnsi="Times New Roman" w:cs="Times New Roman"/>
          <w:i/>
          <w:sz w:val="24"/>
          <w:lang w:val="en-GB"/>
        </w:rPr>
        <w:t xml:space="preserve"> Therapy,</w:t>
      </w:r>
      <w:r w:rsidRPr="00837858">
        <w:rPr>
          <w:rFonts w:ascii="Times New Roman" w:hAnsi="Times New Roman" w:cs="Times New Roman"/>
          <w:i/>
          <w:sz w:val="24"/>
          <w:lang w:val="en-GB"/>
        </w:rPr>
        <w:tab/>
        <w:t>43(4),</w:t>
      </w:r>
      <w:r w:rsidRPr="00837858">
        <w:rPr>
          <w:rFonts w:ascii="Times New Roman" w:hAnsi="Times New Roman" w:cs="Times New Roman"/>
          <w:sz w:val="24"/>
          <w:lang w:val="en-GB"/>
        </w:rPr>
        <w:t xml:space="preserve"> 757-767.</w:t>
      </w:r>
    </w:p>
    <w:p w14:paraId="40F35C85" w14:textId="211DD83A" w:rsidR="00664750" w:rsidRPr="00837858"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Sánchez-</w:t>
      </w:r>
      <w:proofErr w:type="spellStart"/>
      <w:r w:rsidRPr="00837858">
        <w:rPr>
          <w:rFonts w:ascii="Times New Roman" w:hAnsi="Times New Roman" w:cs="Times New Roman"/>
          <w:sz w:val="24"/>
          <w:szCs w:val="24"/>
          <w:shd w:val="clear" w:color="auto" w:fill="FFFFFF"/>
          <w:lang w:val="en-GB"/>
        </w:rPr>
        <w:t>Meca</w:t>
      </w:r>
      <w:proofErr w:type="spellEnd"/>
      <w:r w:rsidRPr="00837858">
        <w:rPr>
          <w:rFonts w:ascii="Times New Roman" w:hAnsi="Times New Roman" w:cs="Times New Roman"/>
          <w:sz w:val="24"/>
          <w:szCs w:val="24"/>
          <w:shd w:val="clear" w:color="auto" w:fill="FFFFFF"/>
          <w:lang w:val="en-GB"/>
        </w:rPr>
        <w:t xml:space="preserve">, J., Marín-Martínez, F., &amp; </w:t>
      </w:r>
      <w:proofErr w:type="spellStart"/>
      <w:r w:rsidRPr="00837858">
        <w:rPr>
          <w:rFonts w:ascii="Times New Roman" w:hAnsi="Times New Roman" w:cs="Times New Roman"/>
          <w:sz w:val="24"/>
          <w:szCs w:val="24"/>
          <w:shd w:val="clear" w:color="auto" w:fill="FFFFFF"/>
          <w:lang w:val="en-GB"/>
        </w:rPr>
        <w:t>Chacón-Moscoso</w:t>
      </w:r>
      <w:proofErr w:type="spellEnd"/>
      <w:r w:rsidRPr="00837858">
        <w:rPr>
          <w:rFonts w:ascii="Times New Roman" w:hAnsi="Times New Roman" w:cs="Times New Roman"/>
          <w:sz w:val="24"/>
          <w:szCs w:val="24"/>
          <w:shd w:val="clear" w:color="auto" w:fill="FFFFFF"/>
          <w:lang w:val="en-GB"/>
        </w:rPr>
        <w:t xml:space="preserve">, S. (2003). Effect-size indices for dichotomized outcomes in meta-analysis. </w:t>
      </w:r>
      <w:r w:rsidRPr="00837858">
        <w:rPr>
          <w:rFonts w:ascii="Times New Roman" w:hAnsi="Times New Roman" w:cs="Times New Roman"/>
          <w:i/>
          <w:sz w:val="24"/>
          <w:szCs w:val="24"/>
          <w:shd w:val="clear" w:color="auto" w:fill="FFFFFF"/>
          <w:lang w:val="en-GB"/>
        </w:rPr>
        <w:t>Psychological Methods, 8(4)</w:t>
      </w:r>
      <w:r w:rsidRPr="00837858">
        <w:rPr>
          <w:rFonts w:ascii="Times New Roman" w:hAnsi="Times New Roman" w:cs="Times New Roman"/>
          <w:sz w:val="24"/>
          <w:szCs w:val="24"/>
          <w:shd w:val="clear" w:color="auto" w:fill="FFFFFF"/>
          <w:lang w:val="en-GB"/>
        </w:rPr>
        <w:t>, 448-467.</w:t>
      </w:r>
    </w:p>
    <w:p w14:paraId="24238ECA" w14:textId="63DD8E93" w:rsidR="00FA676C" w:rsidRPr="00837858" w:rsidRDefault="00FA676C"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lastRenderedPageBreak/>
        <w:t xml:space="preserve">Van Dessel, P., Eder, A. B., &amp; Hughes, S. (2018). Mechanisms underlying effects of </w:t>
      </w:r>
      <w:r w:rsidRPr="00837858">
        <w:rPr>
          <w:rFonts w:ascii="Times New Roman" w:hAnsi="Times New Roman" w:cs="Times New Roman"/>
          <w:sz w:val="24"/>
          <w:lang w:val="en-GB"/>
        </w:rPr>
        <w:tab/>
        <w:t xml:space="preserve">approach-avoidance training on stimulus evaluation. </w:t>
      </w:r>
      <w:r w:rsidRPr="00837858">
        <w:rPr>
          <w:rFonts w:ascii="Times New Roman" w:hAnsi="Times New Roman" w:cs="Times New Roman"/>
          <w:i/>
          <w:sz w:val="24"/>
          <w:lang w:val="en-GB"/>
        </w:rPr>
        <w:t>Journal of Experimental</w:t>
      </w:r>
      <w:r w:rsidRPr="00837858">
        <w:rPr>
          <w:rFonts w:ascii="Times New Roman" w:hAnsi="Times New Roman" w:cs="Times New Roman"/>
          <w:i/>
          <w:sz w:val="24"/>
          <w:lang w:val="en-GB"/>
        </w:rPr>
        <w:tab/>
      </w:r>
      <w:r w:rsidRPr="00837858">
        <w:rPr>
          <w:rFonts w:ascii="Times New Roman" w:hAnsi="Times New Roman" w:cs="Times New Roman"/>
          <w:i/>
          <w:sz w:val="24"/>
          <w:lang w:val="en-GB"/>
        </w:rPr>
        <w:tab/>
        <w:t>Psychology: Learning, Memory, and Cognition, 44(8)</w:t>
      </w:r>
      <w:r w:rsidRPr="00837858">
        <w:rPr>
          <w:rFonts w:ascii="Times New Roman" w:hAnsi="Times New Roman" w:cs="Times New Roman"/>
          <w:sz w:val="24"/>
          <w:lang w:val="en-GB"/>
        </w:rPr>
        <w:t>, 1224-1241.</w:t>
      </w:r>
    </w:p>
    <w:p w14:paraId="45C61068" w14:textId="7FFF952E"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Van Gucht, D., Baeyens, F., Hermans, D., &amp; </w:t>
      </w:r>
      <w:proofErr w:type="spellStart"/>
      <w:r w:rsidRPr="00837858">
        <w:rPr>
          <w:rFonts w:ascii="Times New Roman" w:hAnsi="Times New Roman" w:cs="Times New Roman"/>
          <w:sz w:val="24"/>
          <w:lang w:val="en-GB"/>
        </w:rPr>
        <w:t>Beckers</w:t>
      </w:r>
      <w:proofErr w:type="spellEnd"/>
      <w:r w:rsidRPr="00837858">
        <w:rPr>
          <w:rFonts w:ascii="Times New Roman" w:hAnsi="Times New Roman" w:cs="Times New Roman"/>
          <w:sz w:val="24"/>
          <w:lang w:val="en-GB"/>
        </w:rPr>
        <w:t>, T. (2013). The inertia of conditioned</w:t>
      </w:r>
      <w:r w:rsidRPr="00837858">
        <w:rPr>
          <w:rFonts w:ascii="Times New Roman" w:hAnsi="Times New Roman" w:cs="Times New Roman"/>
          <w:sz w:val="24"/>
          <w:lang w:val="en-GB"/>
        </w:rPr>
        <w:tab/>
        <w:t xml:space="preserve">craving. Does context modulate the effect of counterconditioning?. </w:t>
      </w:r>
      <w:r w:rsidRPr="00837858">
        <w:rPr>
          <w:rFonts w:ascii="Times New Roman" w:hAnsi="Times New Roman" w:cs="Times New Roman"/>
          <w:i/>
          <w:sz w:val="24"/>
          <w:lang w:val="en-GB"/>
        </w:rPr>
        <w:t>Appetite, 65,</w:t>
      </w:r>
      <w:r w:rsidRPr="00837858">
        <w:rPr>
          <w:rFonts w:ascii="Times New Roman" w:hAnsi="Times New Roman" w:cs="Times New Roman"/>
          <w:sz w:val="24"/>
          <w:lang w:val="en-GB"/>
        </w:rPr>
        <w:t xml:space="preserve"> 51</w:t>
      </w:r>
      <w:r w:rsidRPr="00837858">
        <w:rPr>
          <w:rFonts w:ascii="Times New Roman" w:hAnsi="Times New Roman" w:cs="Times New Roman"/>
          <w:sz w:val="24"/>
          <w:lang w:val="en-GB"/>
        </w:rPr>
        <w:tab/>
        <w:t>-57.</w:t>
      </w:r>
    </w:p>
    <w:p w14:paraId="20569C26" w14:textId="77777777" w:rsidR="00553696" w:rsidRPr="00837858" w:rsidRDefault="00553696" w:rsidP="00553696">
      <w:pPr>
        <w:tabs>
          <w:tab w:val="left" w:pos="709"/>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Vansteenwegen, D., </w:t>
      </w:r>
      <w:proofErr w:type="spellStart"/>
      <w:r w:rsidRPr="00837858">
        <w:rPr>
          <w:rFonts w:ascii="Times New Roman" w:hAnsi="Times New Roman" w:cs="Times New Roman"/>
          <w:bCs/>
          <w:sz w:val="24"/>
          <w:szCs w:val="24"/>
          <w:lang w:val="en-GB"/>
        </w:rPr>
        <w:t>Francken</w:t>
      </w:r>
      <w:proofErr w:type="spellEnd"/>
      <w:r w:rsidRPr="00837858">
        <w:rPr>
          <w:rFonts w:ascii="Times New Roman" w:hAnsi="Times New Roman" w:cs="Times New Roman"/>
          <w:bCs/>
          <w:sz w:val="24"/>
          <w:szCs w:val="24"/>
          <w:lang w:val="en-GB"/>
        </w:rPr>
        <w:t xml:space="preserve">, G., Vervliet, B., De </w:t>
      </w:r>
      <w:proofErr w:type="spellStart"/>
      <w:r w:rsidRPr="00837858">
        <w:rPr>
          <w:rFonts w:ascii="Times New Roman" w:hAnsi="Times New Roman" w:cs="Times New Roman"/>
          <w:bCs/>
          <w:sz w:val="24"/>
          <w:szCs w:val="24"/>
          <w:lang w:val="en-GB"/>
        </w:rPr>
        <w:t>Clercq</w:t>
      </w:r>
      <w:proofErr w:type="spellEnd"/>
      <w:r w:rsidRPr="00837858">
        <w:rPr>
          <w:rFonts w:ascii="Times New Roman" w:hAnsi="Times New Roman" w:cs="Times New Roman"/>
          <w:bCs/>
          <w:sz w:val="24"/>
          <w:szCs w:val="24"/>
          <w:lang w:val="en-GB"/>
        </w:rPr>
        <w:t xml:space="preserve">, A., &amp; Eelen, P. (2006). Resistance to extinction in evaluative conditioning. </w:t>
      </w:r>
      <w:r w:rsidRPr="00837858">
        <w:rPr>
          <w:rFonts w:ascii="Times New Roman" w:hAnsi="Times New Roman" w:cs="Times New Roman"/>
          <w:bCs/>
          <w:i/>
          <w:sz w:val="24"/>
          <w:szCs w:val="24"/>
          <w:lang w:val="en-GB"/>
        </w:rPr>
        <w:t xml:space="preserve">Journal of Experimental Psychology-Animal </w:t>
      </w:r>
      <w:proofErr w:type="spellStart"/>
      <w:r w:rsidRPr="00837858">
        <w:rPr>
          <w:rFonts w:ascii="Times New Roman" w:hAnsi="Times New Roman" w:cs="Times New Roman"/>
          <w:bCs/>
          <w:i/>
          <w:sz w:val="24"/>
          <w:szCs w:val="24"/>
          <w:lang w:val="en-GB"/>
        </w:rPr>
        <w:t>Behavior</w:t>
      </w:r>
      <w:proofErr w:type="spellEnd"/>
      <w:r w:rsidRPr="00837858">
        <w:rPr>
          <w:rFonts w:ascii="Times New Roman" w:hAnsi="Times New Roman" w:cs="Times New Roman"/>
          <w:bCs/>
          <w:i/>
          <w:sz w:val="24"/>
          <w:szCs w:val="24"/>
          <w:lang w:val="en-GB"/>
        </w:rPr>
        <w:t xml:space="preserve"> Processes</w:t>
      </w:r>
      <w:r w:rsidRPr="00837858">
        <w:rPr>
          <w:rFonts w:ascii="Times New Roman" w:hAnsi="Times New Roman" w:cs="Times New Roman"/>
          <w:bCs/>
          <w:sz w:val="24"/>
          <w:szCs w:val="24"/>
          <w:lang w:val="en-GB"/>
        </w:rPr>
        <w:t>, 32, 71-79.</w:t>
      </w:r>
    </w:p>
    <w:p w14:paraId="03443CAF" w14:textId="57F80035" w:rsidR="00664750" w:rsidRPr="00837858" w:rsidRDefault="00664750"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Viechtbauer, W. (2010). Conducting meta-analyses in R with the metafor package. </w:t>
      </w:r>
      <w:r w:rsidRPr="00837858">
        <w:rPr>
          <w:rFonts w:ascii="Times New Roman" w:hAnsi="Times New Roman" w:cs="Times New Roman"/>
          <w:i/>
          <w:sz w:val="24"/>
          <w:lang w:val="en-GB"/>
        </w:rPr>
        <w:t>Journal of</w:t>
      </w:r>
      <w:r w:rsidRPr="00837858">
        <w:rPr>
          <w:rFonts w:ascii="Times New Roman" w:hAnsi="Times New Roman" w:cs="Times New Roman"/>
          <w:i/>
          <w:sz w:val="24"/>
          <w:lang w:val="en-GB"/>
        </w:rPr>
        <w:tab/>
        <w:t>Statistical Software, 36(3)</w:t>
      </w:r>
      <w:r w:rsidRPr="00837858">
        <w:rPr>
          <w:rFonts w:ascii="Times New Roman" w:hAnsi="Times New Roman" w:cs="Times New Roman"/>
          <w:sz w:val="24"/>
          <w:lang w:val="en-GB"/>
        </w:rPr>
        <w:t>, 1-48.</w:t>
      </w:r>
    </w:p>
    <w:sectPr w:rsidR="00664750" w:rsidRPr="00837858" w:rsidSect="003D1A37">
      <w:headerReference w:type="default" r:id="rId26"/>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7-17T12:03:00Z" w:initials="IH">
    <w:p w14:paraId="3A5585B3" w14:textId="77777777" w:rsidR="00CB35D7" w:rsidRDefault="00CB35D7">
      <w:pPr>
        <w:pStyle w:val="CommentText"/>
      </w:pPr>
      <w:r>
        <w:rPr>
          <w:rStyle w:val="CommentReference"/>
        </w:rPr>
        <w:annotationRef/>
      </w:r>
      <w:r>
        <w:t>To do list</w:t>
      </w:r>
    </w:p>
    <w:p w14:paraId="03F527AD" w14:textId="77777777" w:rsidR="00CB35D7" w:rsidRDefault="00CB35D7">
      <w:pPr>
        <w:pStyle w:val="CommentText"/>
      </w:pPr>
    </w:p>
    <w:p w14:paraId="539AE693" w14:textId="77777777" w:rsidR="00CB35D7" w:rsidRDefault="00CB35D7" w:rsidP="00CB35D7">
      <w:pPr>
        <w:pStyle w:val="CommentText"/>
        <w:numPr>
          <w:ilvl w:val="0"/>
          <w:numId w:val="11"/>
        </w:numPr>
      </w:pPr>
      <w:r>
        <w:t xml:space="preserve"> </w:t>
      </w:r>
      <w:proofErr w:type="spellStart"/>
      <w:r>
        <w:t>Based</w:t>
      </w:r>
      <w:proofErr w:type="spellEnd"/>
      <w:r>
        <w:t xml:space="preserve"> on </w:t>
      </w:r>
      <w:proofErr w:type="spellStart"/>
      <w:r>
        <w:t>your</w:t>
      </w:r>
      <w:proofErr w:type="spellEnd"/>
      <w:r>
        <w:t xml:space="preserve"> </w:t>
      </w:r>
      <w:proofErr w:type="spellStart"/>
      <w:r>
        <w:t>comments</w:t>
      </w:r>
      <w:proofErr w:type="spellEnd"/>
      <w:r>
        <w:t xml:space="preserve">, i </w:t>
      </w:r>
      <w:proofErr w:type="spellStart"/>
      <w:r>
        <w:t>looked</w:t>
      </w:r>
      <w:proofErr w:type="spellEnd"/>
      <w:r>
        <w:t xml:space="preserve"> </w:t>
      </w:r>
      <w:proofErr w:type="spellStart"/>
      <w:r>
        <w:t>into</w:t>
      </w:r>
      <w:proofErr w:type="spellEnd"/>
      <w:r>
        <w:t xml:space="preserve"> the behavioural </w:t>
      </w:r>
      <w:proofErr w:type="spellStart"/>
      <w:r>
        <w:t>intentions</w:t>
      </w:r>
      <w:proofErr w:type="spellEnd"/>
      <w:r>
        <w:t xml:space="preserve"> </w:t>
      </w:r>
      <w:proofErr w:type="spellStart"/>
      <w:r>
        <w:t>conversions</w:t>
      </w:r>
      <w:proofErr w:type="spellEnd"/>
      <w:r>
        <w:t xml:space="preserve"> of </w:t>
      </w:r>
      <w:proofErr w:type="spellStart"/>
      <w:r>
        <w:t>ORs</w:t>
      </w:r>
      <w:proofErr w:type="spellEnd"/>
      <w:r>
        <w:t xml:space="preserve"> </w:t>
      </w:r>
      <w:proofErr w:type="spellStart"/>
      <w:r>
        <w:t>into</w:t>
      </w:r>
      <w:proofErr w:type="spellEnd"/>
      <w:r>
        <w:t xml:space="preserve"> </w:t>
      </w:r>
      <w:proofErr w:type="spellStart"/>
      <w:r>
        <w:t>cohens</w:t>
      </w:r>
      <w:proofErr w:type="spellEnd"/>
      <w:r>
        <w:t xml:space="preserve"> </w:t>
      </w:r>
      <w:proofErr w:type="spellStart"/>
      <w:r>
        <w:t>ds</w:t>
      </w:r>
      <w:proofErr w:type="spellEnd"/>
      <w:r>
        <w:t xml:space="preserve"> for meta </w:t>
      </w:r>
      <w:proofErr w:type="spellStart"/>
      <w:r>
        <w:t>analysis</w:t>
      </w:r>
      <w:proofErr w:type="spellEnd"/>
      <w:r>
        <w:t xml:space="preserve">. I </w:t>
      </w:r>
      <w:proofErr w:type="spellStart"/>
      <w:r>
        <w:t>think</w:t>
      </w:r>
      <w:proofErr w:type="spellEnd"/>
      <w:r>
        <w:t xml:space="preserve"> i </w:t>
      </w:r>
      <w:proofErr w:type="spellStart"/>
      <w:r>
        <w:t>previously</w:t>
      </w:r>
      <w:proofErr w:type="spellEnd"/>
      <w:r>
        <w:t xml:space="preserve"> </w:t>
      </w:r>
      <w:proofErr w:type="spellStart"/>
      <w:r>
        <w:t>had</w:t>
      </w:r>
      <w:proofErr w:type="spellEnd"/>
      <w:r>
        <w:t xml:space="preserve"> </w:t>
      </w:r>
      <w:proofErr w:type="spellStart"/>
      <w:r>
        <w:t>implemented</w:t>
      </w:r>
      <w:proofErr w:type="spellEnd"/>
      <w:r>
        <w:t xml:space="preserve"> the </w:t>
      </w:r>
      <w:proofErr w:type="spellStart"/>
      <w:r>
        <w:t>conversion</w:t>
      </w:r>
      <w:proofErr w:type="spellEnd"/>
      <w:r>
        <w:t xml:space="preserve"> of the </w:t>
      </w:r>
      <w:proofErr w:type="spellStart"/>
      <w:r>
        <w:t>odds</w:t>
      </w:r>
      <w:proofErr w:type="spellEnd"/>
      <w:r>
        <w:t xml:space="preserve"> </w:t>
      </w:r>
      <w:proofErr w:type="spellStart"/>
      <w:r>
        <w:t>ratio’s</w:t>
      </w:r>
      <w:proofErr w:type="spellEnd"/>
      <w:r>
        <w:t xml:space="preserve"> </w:t>
      </w:r>
      <w:proofErr w:type="spellStart"/>
      <w:r>
        <w:t>variance</w:t>
      </w:r>
      <w:proofErr w:type="spellEnd"/>
      <w:r>
        <w:t xml:space="preserve"> to the </w:t>
      </w:r>
      <w:proofErr w:type="spellStart"/>
      <w:r>
        <w:t>cohen’s</w:t>
      </w:r>
      <w:proofErr w:type="spellEnd"/>
      <w:r>
        <w:t xml:space="preserve"> d </w:t>
      </w:r>
      <w:proofErr w:type="spellStart"/>
      <w:r>
        <w:t>variance</w:t>
      </w:r>
      <w:proofErr w:type="spellEnd"/>
      <w:r>
        <w:t xml:space="preserve"> </w:t>
      </w:r>
      <w:proofErr w:type="spellStart"/>
      <w:r>
        <w:t>incorrectly</w:t>
      </w:r>
      <w:proofErr w:type="spellEnd"/>
      <w:r>
        <w:t xml:space="preserve">. </w:t>
      </w:r>
      <w:proofErr w:type="spellStart"/>
      <w:r>
        <w:t>When</w:t>
      </w:r>
      <w:proofErr w:type="spellEnd"/>
      <w:r>
        <w:t xml:space="preserve"> i </w:t>
      </w:r>
      <w:proofErr w:type="spellStart"/>
      <w:r>
        <w:t>define</w:t>
      </w:r>
      <w:proofErr w:type="spellEnd"/>
      <w:r>
        <w:t xml:space="preserve"> the </w:t>
      </w:r>
      <w:proofErr w:type="spellStart"/>
      <w:r>
        <w:t>logOR_to_d</w:t>
      </w:r>
      <w:proofErr w:type="spellEnd"/>
      <w:r>
        <w:t xml:space="preserve"> </w:t>
      </w:r>
      <w:proofErr w:type="spellStart"/>
      <w:r>
        <w:t>function</w:t>
      </w:r>
      <w:proofErr w:type="spellEnd"/>
      <w:r>
        <w:t xml:space="preserve"> i link to the pdf </w:t>
      </w:r>
      <w:proofErr w:type="spellStart"/>
      <w:r>
        <w:t>that</w:t>
      </w:r>
      <w:proofErr w:type="spellEnd"/>
      <w:r>
        <w:t xml:space="preserve"> </w:t>
      </w:r>
      <w:proofErr w:type="spellStart"/>
      <w:r>
        <w:t>includes</w:t>
      </w:r>
      <w:proofErr w:type="spellEnd"/>
      <w:r>
        <w:t xml:space="preserve"> the </w:t>
      </w:r>
      <w:proofErr w:type="spellStart"/>
      <w:r>
        <w:t>equations</w:t>
      </w:r>
      <w:proofErr w:type="spellEnd"/>
      <w:r>
        <w:t xml:space="preserve"> i </w:t>
      </w:r>
      <w:proofErr w:type="spellStart"/>
      <w:r>
        <w:t>implement</w:t>
      </w:r>
      <w:proofErr w:type="spellEnd"/>
      <w:r>
        <w:t xml:space="preserve"> – </w:t>
      </w:r>
      <w:proofErr w:type="spellStart"/>
      <w:r>
        <w:t>feel</w:t>
      </w:r>
      <w:proofErr w:type="spellEnd"/>
      <w:r>
        <w:t xml:space="preserve"> free to </w:t>
      </w:r>
      <w:proofErr w:type="spellStart"/>
      <w:r>
        <w:t>check</w:t>
      </w:r>
      <w:proofErr w:type="spellEnd"/>
      <w:r>
        <w:t xml:space="preserve"> </w:t>
      </w:r>
      <w:proofErr w:type="spellStart"/>
      <w:r>
        <w:t>this</w:t>
      </w:r>
      <w:proofErr w:type="spellEnd"/>
      <w:r>
        <w:t xml:space="preserve"> </w:t>
      </w:r>
      <w:proofErr w:type="spellStart"/>
      <w:r>
        <w:t>yourself</w:t>
      </w:r>
      <w:proofErr w:type="spellEnd"/>
      <w:r>
        <w:t xml:space="preserve"> for </w:t>
      </w:r>
      <w:proofErr w:type="spellStart"/>
      <w:r>
        <w:t>accuracy</w:t>
      </w:r>
      <w:proofErr w:type="spellEnd"/>
      <w:r>
        <w:t xml:space="preserve">. The </w:t>
      </w:r>
      <w:proofErr w:type="spellStart"/>
      <w:r>
        <w:t>study</w:t>
      </w:r>
      <w:proofErr w:type="spellEnd"/>
      <w:r>
        <w:t xml:space="preserve"> </w:t>
      </w:r>
      <w:proofErr w:type="spellStart"/>
      <w:r>
        <w:t>level</w:t>
      </w:r>
      <w:proofErr w:type="spellEnd"/>
      <w:r>
        <w:t xml:space="preserve"> and meta </w:t>
      </w:r>
      <w:proofErr w:type="spellStart"/>
      <w:r>
        <w:t>analyses</w:t>
      </w:r>
      <w:proofErr w:type="spellEnd"/>
      <w:r>
        <w:t xml:space="preserve"> </w:t>
      </w:r>
      <w:proofErr w:type="spellStart"/>
      <w:r>
        <w:t>seem</w:t>
      </w:r>
      <w:proofErr w:type="spellEnd"/>
      <w:r>
        <w:t xml:space="preserve"> to match </w:t>
      </w:r>
      <w:proofErr w:type="spellStart"/>
      <w:r>
        <w:t>now</w:t>
      </w:r>
      <w:proofErr w:type="spellEnd"/>
      <w:r>
        <w:t xml:space="preserve">. The </w:t>
      </w:r>
      <w:proofErr w:type="spellStart"/>
      <w:r>
        <w:t>results</w:t>
      </w:r>
      <w:proofErr w:type="spellEnd"/>
      <w:r>
        <w:t xml:space="preserve"> of the meta </w:t>
      </w:r>
      <w:proofErr w:type="spellStart"/>
      <w:r>
        <w:t>analyses</w:t>
      </w:r>
      <w:proofErr w:type="spellEnd"/>
      <w:r>
        <w:t xml:space="preserve"> </w:t>
      </w:r>
      <w:proofErr w:type="spellStart"/>
      <w:r>
        <w:t>likely</w:t>
      </w:r>
      <w:proofErr w:type="spellEnd"/>
      <w:r>
        <w:t xml:space="preserve"> </w:t>
      </w:r>
      <w:proofErr w:type="spellStart"/>
      <w:r>
        <w:t>need</w:t>
      </w:r>
      <w:proofErr w:type="spellEnd"/>
      <w:r>
        <w:t xml:space="preserve"> to be </w:t>
      </w:r>
      <w:proofErr w:type="spellStart"/>
      <w:r>
        <w:t>updated</w:t>
      </w:r>
      <w:proofErr w:type="spellEnd"/>
      <w:r>
        <w:t xml:space="preserve"> </w:t>
      </w:r>
      <w:proofErr w:type="spellStart"/>
      <w:r>
        <w:t>wherever</w:t>
      </w:r>
      <w:proofErr w:type="spellEnd"/>
      <w:r>
        <w:t xml:space="preserve"> </w:t>
      </w:r>
      <w:proofErr w:type="spellStart"/>
      <w:r>
        <w:t>they</w:t>
      </w:r>
      <w:proofErr w:type="spellEnd"/>
      <w:r>
        <w:t xml:space="preserve"> </w:t>
      </w:r>
      <w:proofErr w:type="spellStart"/>
      <w:r>
        <w:t>included</w:t>
      </w:r>
      <w:proofErr w:type="spellEnd"/>
      <w:r>
        <w:t xml:space="preserve"> </w:t>
      </w:r>
      <w:proofErr w:type="spellStart"/>
      <w:r>
        <w:t>intentions</w:t>
      </w:r>
      <w:proofErr w:type="spellEnd"/>
      <w:r>
        <w:t xml:space="preserve"> data, </w:t>
      </w:r>
      <w:proofErr w:type="spellStart"/>
      <w:r>
        <w:t>as</w:t>
      </w:r>
      <w:proofErr w:type="spellEnd"/>
      <w:r>
        <w:t xml:space="preserve"> </w:t>
      </w:r>
      <w:proofErr w:type="spellStart"/>
      <w:r>
        <w:t>these</w:t>
      </w:r>
      <w:proofErr w:type="spellEnd"/>
      <w:r>
        <w:t xml:space="preserve"> meta </w:t>
      </w:r>
      <w:proofErr w:type="spellStart"/>
      <w:r>
        <w:t>vvalues</w:t>
      </w:r>
      <w:proofErr w:type="spellEnd"/>
      <w:r>
        <w:t xml:space="preserve"> are </w:t>
      </w:r>
      <w:proofErr w:type="spellStart"/>
      <w:r>
        <w:t>probably</w:t>
      </w:r>
      <w:proofErr w:type="spellEnd"/>
      <w:r>
        <w:t xml:space="preserve"> </w:t>
      </w:r>
      <w:proofErr w:type="spellStart"/>
      <w:r>
        <w:t>changed</w:t>
      </w:r>
      <w:proofErr w:type="spellEnd"/>
      <w:r>
        <w:t>.</w:t>
      </w:r>
    </w:p>
    <w:p w14:paraId="7114A433" w14:textId="77777777" w:rsidR="00CB35D7" w:rsidRDefault="00CB35D7" w:rsidP="00CB35D7">
      <w:pPr>
        <w:pStyle w:val="CommentText"/>
        <w:numPr>
          <w:ilvl w:val="0"/>
          <w:numId w:val="11"/>
        </w:numPr>
      </w:pPr>
      <w:r>
        <w:t xml:space="preserve">The plots </w:t>
      </w:r>
      <w:proofErr w:type="spellStart"/>
      <w:r>
        <w:t>need</w:t>
      </w:r>
      <w:proofErr w:type="spellEnd"/>
      <w:r>
        <w:t xml:space="preserve"> </w:t>
      </w:r>
      <w:proofErr w:type="spellStart"/>
      <w:r>
        <w:t>updating</w:t>
      </w:r>
      <w:proofErr w:type="spellEnd"/>
      <w:r>
        <w:t xml:space="preserve"> </w:t>
      </w:r>
      <w:proofErr w:type="spellStart"/>
      <w:r>
        <w:t>because</w:t>
      </w:r>
      <w:proofErr w:type="spellEnd"/>
      <w:r>
        <w:t xml:space="preserve"> of </w:t>
      </w:r>
      <w:proofErr w:type="spellStart"/>
      <w:r>
        <w:t>these</w:t>
      </w:r>
      <w:proofErr w:type="spellEnd"/>
      <w:r>
        <w:t xml:space="preserve"> </w:t>
      </w:r>
      <w:proofErr w:type="spellStart"/>
      <w:r>
        <w:t>change</w:t>
      </w:r>
      <w:proofErr w:type="spellEnd"/>
      <w:r>
        <w:t xml:space="preserve"> in meta </w:t>
      </w:r>
      <w:proofErr w:type="spellStart"/>
      <w:r>
        <w:t>values</w:t>
      </w:r>
      <w:proofErr w:type="spellEnd"/>
      <w:r>
        <w:t xml:space="preserve">, or </w:t>
      </w:r>
      <w:proofErr w:type="spellStart"/>
      <w:r>
        <w:t>at</w:t>
      </w:r>
      <w:proofErr w:type="spellEnd"/>
      <w:r>
        <w:t xml:space="preserve"> </w:t>
      </w:r>
      <w:proofErr w:type="spellStart"/>
      <w:r>
        <w:t>least</w:t>
      </w:r>
      <w:proofErr w:type="spellEnd"/>
      <w:r>
        <w:t xml:space="preserve"> the pdf plots do.</w:t>
      </w:r>
    </w:p>
    <w:p w14:paraId="25CB903A" w14:textId="77777777" w:rsidR="00CB35D7" w:rsidRDefault="00CB35D7" w:rsidP="00CB35D7">
      <w:pPr>
        <w:pStyle w:val="CommentText"/>
        <w:numPr>
          <w:ilvl w:val="0"/>
          <w:numId w:val="11"/>
        </w:numPr>
      </w:pPr>
      <w:r>
        <w:t xml:space="preserve"> </w:t>
      </w:r>
      <w:proofErr w:type="spellStart"/>
      <w:r>
        <w:t>References</w:t>
      </w:r>
      <w:proofErr w:type="spellEnd"/>
      <w:r>
        <w:t xml:space="preserve"> to </w:t>
      </w:r>
      <w:proofErr w:type="spellStart"/>
      <w:r>
        <w:t>preregistration</w:t>
      </w:r>
      <w:proofErr w:type="spellEnd"/>
      <w:r>
        <w:t xml:space="preserve"> and </w:t>
      </w:r>
      <w:proofErr w:type="spellStart"/>
      <w:r>
        <w:t>deviations</w:t>
      </w:r>
      <w:proofErr w:type="spellEnd"/>
      <w:r>
        <w:t xml:space="preserve"> from </w:t>
      </w:r>
      <w:proofErr w:type="spellStart"/>
      <w:r>
        <w:t>preregistration</w:t>
      </w:r>
      <w:proofErr w:type="spellEnd"/>
      <w:r>
        <w:t xml:space="preserve"> </w:t>
      </w:r>
      <w:proofErr w:type="spellStart"/>
      <w:r>
        <w:t>need</w:t>
      </w:r>
      <w:proofErr w:type="spellEnd"/>
      <w:r>
        <w:t xml:space="preserve"> </w:t>
      </w:r>
      <w:proofErr w:type="spellStart"/>
      <w:r>
        <w:t>scrutiny</w:t>
      </w:r>
      <w:proofErr w:type="spellEnd"/>
    </w:p>
    <w:p w14:paraId="7F263F8C" w14:textId="3058829A" w:rsidR="009C6544" w:rsidRDefault="009C6544" w:rsidP="009C6544">
      <w:pPr>
        <w:pStyle w:val="CommentText"/>
        <w:numPr>
          <w:ilvl w:val="0"/>
          <w:numId w:val="11"/>
        </w:numPr>
      </w:pPr>
      <w:r>
        <w:t xml:space="preserve"> </w:t>
      </w:r>
      <w:proofErr w:type="spellStart"/>
      <w:r>
        <w:t>All</w:t>
      </w:r>
      <w:proofErr w:type="spellEnd"/>
      <w:r>
        <w:t xml:space="preserve"> meta p </w:t>
      </w:r>
      <w:proofErr w:type="spellStart"/>
      <w:r>
        <w:t>values</w:t>
      </w:r>
      <w:proofErr w:type="spellEnd"/>
      <w:r>
        <w:t xml:space="preserve"> </w:t>
      </w:r>
      <w:proofErr w:type="spellStart"/>
      <w:r>
        <w:t>need</w:t>
      </w:r>
      <w:proofErr w:type="spellEnd"/>
      <w:r>
        <w:t xml:space="preserve"> </w:t>
      </w:r>
      <w:proofErr w:type="spellStart"/>
      <w:r>
        <w:t>updating</w:t>
      </w:r>
      <w:bookmarkStart w:id="1" w:name="_GoBack"/>
      <w:bookmarkEnd w:id="1"/>
      <w:proofErr w:type="spellEnd"/>
    </w:p>
  </w:comment>
  <w:comment w:id="6" w:author="Ian Hussey" w:date="2020-07-17T11:19:00Z" w:initials="IH">
    <w:p w14:paraId="027F3F7D" w14:textId="02AF22CC" w:rsidR="005B7940" w:rsidRDefault="005B7940">
      <w:pPr>
        <w:pStyle w:val="CommentText"/>
      </w:pPr>
      <w:r>
        <w:rPr>
          <w:rStyle w:val="CommentReference"/>
        </w:rPr>
        <w:annotationRef/>
      </w:r>
      <w:proofErr w:type="spellStart"/>
      <w:r>
        <w:t>Doesnt</w:t>
      </w:r>
      <w:proofErr w:type="spellEnd"/>
      <w:r>
        <w:t xml:space="preserve"> </w:t>
      </w:r>
      <w:proofErr w:type="spellStart"/>
      <w:r>
        <w:t>matter</w:t>
      </w:r>
      <w:proofErr w:type="spellEnd"/>
      <w:r>
        <w:t xml:space="preserve"> for </w:t>
      </w:r>
      <w:proofErr w:type="spellStart"/>
      <w:r>
        <w:t>this</w:t>
      </w:r>
      <w:proofErr w:type="spellEnd"/>
      <w:r>
        <w:t xml:space="preserve"> </w:t>
      </w:r>
      <w:proofErr w:type="spellStart"/>
      <w:r>
        <w:t>article</w:t>
      </w:r>
      <w:proofErr w:type="spellEnd"/>
      <w:r>
        <w:t xml:space="preserve">, </w:t>
      </w:r>
      <w:proofErr w:type="spellStart"/>
      <w:r>
        <w:t>but</w:t>
      </w:r>
      <w:proofErr w:type="spellEnd"/>
      <w:r>
        <w:t xml:space="preserve"> </w:t>
      </w:r>
      <w:proofErr w:type="spellStart"/>
      <w:r>
        <w:t>we</w:t>
      </w:r>
      <w:proofErr w:type="spellEnd"/>
      <w:r>
        <w:t xml:space="preserve"> </w:t>
      </w:r>
      <w:proofErr w:type="spellStart"/>
      <w:r>
        <w:t>had</w:t>
      </w:r>
      <w:proofErr w:type="spellEnd"/>
      <w:r>
        <w:t xml:space="preserve"> </w:t>
      </w:r>
      <w:proofErr w:type="spellStart"/>
      <w:r>
        <w:t>backs</w:t>
      </w:r>
      <w:proofErr w:type="spellEnd"/>
      <w:r>
        <w:t xml:space="preserve"> and </w:t>
      </w:r>
      <w:proofErr w:type="spellStart"/>
      <w:r>
        <w:t>forths</w:t>
      </w:r>
      <w:proofErr w:type="spellEnd"/>
      <w:r>
        <w:t xml:space="preserve"> a </w:t>
      </w:r>
      <w:proofErr w:type="spellStart"/>
      <w:r>
        <w:t>while</w:t>
      </w:r>
      <w:proofErr w:type="spellEnd"/>
      <w:r>
        <w:t xml:space="preserve"> ago </w:t>
      </w:r>
      <w:proofErr w:type="spellStart"/>
      <w:r>
        <w:t>about</w:t>
      </w:r>
      <w:proofErr w:type="spellEnd"/>
      <w:r>
        <w:t xml:space="preserve"> </w:t>
      </w:r>
      <w:proofErr w:type="spellStart"/>
      <w:r>
        <w:t>Jan’s</w:t>
      </w:r>
      <w:proofErr w:type="spellEnd"/>
      <w:r>
        <w:t xml:space="preserve"> </w:t>
      </w:r>
      <w:proofErr w:type="spellStart"/>
      <w:r>
        <w:t>ontology</w:t>
      </w:r>
      <w:proofErr w:type="spellEnd"/>
      <w:r>
        <w:t xml:space="preserve"> in </w:t>
      </w:r>
      <w:proofErr w:type="spellStart"/>
      <w:r>
        <w:t>talking</w:t>
      </w:r>
      <w:proofErr w:type="spellEnd"/>
      <w:r>
        <w:t xml:space="preserve"> </w:t>
      </w:r>
      <w:proofErr w:type="spellStart"/>
      <w:r>
        <w:t>about</w:t>
      </w:r>
      <w:proofErr w:type="spellEnd"/>
      <w:r>
        <w:t xml:space="preserve"> </w:t>
      </w:r>
      <w:proofErr w:type="spellStart"/>
      <w:r>
        <w:t>regularities</w:t>
      </w:r>
      <w:proofErr w:type="spellEnd"/>
      <w:r>
        <w:t xml:space="preserve"> </w:t>
      </w:r>
      <w:proofErr w:type="spellStart"/>
      <w:r>
        <w:t>as</w:t>
      </w:r>
      <w:proofErr w:type="spellEnd"/>
      <w:r>
        <w:t xml:space="preserve"> </w:t>
      </w:r>
      <w:proofErr w:type="spellStart"/>
      <w:r>
        <w:t>external</w:t>
      </w:r>
      <w:proofErr w:type="spellEnd"/>
      <w:r>
        <w:t xml:space="preserve"> </w:t>
      </w:r>
      <w:proofErr w:type="spellStart"/>
      <w:r>
        <w:t>things</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useful</w:t>
      </w:r>
      <w:proofErr w:type="spellEnd"/>
      <w:r>
        <w:t xml:space="preserve"> </w:t>
      </w:r>
      <w:proofErr w:type="spellStart"/>
      <w:r>
        <w:t>impositions</w:t>
      </w:r>
      <w:proofErr w:type="spellEnd"/>
      <w:r>
        <w:t xml:space="preserve"> of the </w:t>
      </w:r>
      <w:proofErr w:type="spellStart"/>
      <w:r>
        <w:t>scientist</w:t>
      </w:r>
      <w:proofErr w:type="spellEnd"/>
      <w:r>
        <w:t>. Re-</w:t>
      </w:r>
      <w:proofErr w:type="spellStart"/>
      <w:r>
        <w:t>reading</w:t>
      </w:r>
      <w:proofErr w:type="spellEnd"/>
      <w:r>
        <w:t xml:space="preserve"> </w:t>
      </w:r>
      <w:proofErr w:type="spellStart"/>
      <w:r>
        <w:t>his</w:t>
      </w:r>
      <w:proofErr w:type="spellEnd"/>
      <w:r>
        <w:t xml:space="preserve"> </w:t>
      </w:r>
      <w:proofErr w:type="spellStart"/>
      <w:r>
        <w:t>definition</w:t>
      </w:r>
      <w:proofErr w:type="spellEnd"/>
      <w:r>
        <w:t xml:space="preserve"> </w:t>
      </w:r>
      <w:proofErr w:type="spellStart"/>
      <w:r>
        <w:t>here</w:t>
      </w:r>
      <w:proofErr w:type="spellEnd"/>
      <w:r>
        <w:t xml:space="preserve"> </w:t>
      </w:r>
      <w:proofErr w:type="spellStart"/>
      <w:r>
        <w:t>reminds</w:t>
      </w:r>
      <w:proofErr w:type="spellEnd"/>
      <w:r>
        <w:t xml:space="preserve"> me </w:t>
      </w:r>
      <w:proofErr w:type="spellStart"/>
      <w:r>
        <w:t>that</w:t>
      </w:r>
      <w:proofErr w:type="spellEnd"/>
      <w:r>
        <w:t xml:space="preserve"> </w:t>
      </w:r>
      <w:proofErr w:type="spellStart"/>
      <w:r>
        <w:t>all</w:t>
      </w:r>
      <w:proofErr w:type="spellEnd"/>
      <w:r>
        <w:t xml:space="preserve"> </w:t>
      </w:r>
      <w:proofErr w:type="spellStart"/>
      <w:r>
        <w:t>his</w:t>
      </w:r>
      <w:proofErr w:type="spellEnd"/>
      <w:r>
        <w:t xml:space="preserve"> </w:t>
      </w:r>
      <w:proofErr w:type="spellStart"/>
      <w:r>
        <w:t>written</w:t>
      </w:r>
      <w:proofErr w:type="spellEnd"/>
      <w:r>
        <w:t xml:space="preserve">, </w:t>
      </w:r>
      <w:proofErr w:type="spellStart"/>
      <w:r>
        <w:t>stated</w:t>
      </w:r>
      <w:proofErr w:type="spellEnd"/>
      <w:r>
        <w:t xml:space="preserve"> </w:t>
      </w:r>
      <w:proofErr w:type="spellStart"/>
      <w:r>
        <w:t>defintions</w:t>
      </w:r>
      <w:proofErr w:type="spellEnd"/>
      <w:r>
        <w:t xml:space="preserve"> are </w:t>
      </w:r>
      <w:proofErr w:type="spellStart"/>
      <w:r>
        <w:t>realist</w:t>
      </w:r>
      <w:proofErr w:type="spellEnd"/>
      <w:r>
        <w:t xml:space="preserve"> </w:t>
      </w:r>
      <w:proofErr w:type="spellStart"/>
      <w:r>
        <w:t>ones</w:t>
      </w:r>
      <w:proofErr w:type="spellEnd"/>
      <w:r>
        <w:t xml:space="preserve">. </w:t>
      </w:r>
      <w:proofErr w:type="spellStart"/>
      <w:r>
        <w:t>Its</w:t>
      </w:r>
      <w:proofErr w:type="spellEnd"/>
      <w:r>
        <w:t xml:space="preserve"> </w:t>
      </w:r>
      <w:proofErr w:type="spellStart"/>
      <w:r>
        <w:t>only</w:t>
      </w:r>
      <w:proofErr w:type="spellEnd"/>
      <w:r>
        <w:t xml:space="preserve"> </w:t>
      </w:r>
      <w:proofErr w:type="spellStart"/>
      <w:r>
        <w:t>occasionally</w:t>
      </w:r>
      <w:proofErr w:type="spellEnd"/>
      <w:r>
        <w:t xml:space="preserve"> in private </w:t>
      </w:r>
      <w:proofErr w:type="spellStart"/>
      <w:r>
        <w:t>that</w:t>
      </w:r>
      <w:proofErr w:type="spellEnd"/>
      <w:r>
        <w:t xml:space="preserve"> he </w:t>
      </w:r>
      <w:proofErr w:type="spellStart"/>
      <w:r>
        <w:t>takes</w:t>
      </w:r>
      <w:proofErr w:type="spellEnd"/>
      <w:r>
        <w:t xml:space="preserve"> the </w:t>
      </w:r>
      <w:proofErr w:type="spellStart"/>
      <w:r>
        <w:t>other</w:t>
      </w:r>
      <w:proofErr w:type="spellEnd"/>
      <w:r>
        <w:t xml:space="preserve"> position. </w:t>
      </w:r>
      <w:proofErr w:type="spellStart"/>
      <w:r>
        <w:t>If</w:t>
      </w:r>
      <w:proofErr w:type="spellEnd"/>
      <w:r>
        <w:t xml:space="preserve"> he </w:t>
      </w:r>
      <w:proofErr w:type="spellStart"/>
      <w:r>
        <w:t>thinks</w:t>
      </w:r>
      <w:proofErr w:type="spellEnd"/>
      <w:r>
        <w:t xml:space="preserve"> </w:t>
      </w:r>
      <w:proofErr w:type="spellStart"/>
      <w:r>
        <w:t>they</w:t>
      </w:r>
      <w:proofErr w:type="spellEnd"/>
      <w:r>
        <w:t xml:space="preserve"> are </w:t>
      </w:r>
      <w:proofErr w:type="spellStart"/>
      <w:r>
        <w:t>useful</w:t>
      </w:r>
      <w:proofErr w:type="spellEnd"/>
      <w:r>
        <w:t xml:space="preserve"> </w:t>
      </w:r>
      <w:proofErr w:type="spellStart"/>
      <w:r>
        <w:t>impositions</w:t>
      </w:r>
      <w:proofErr w:type="spellEnd"/>
      <w:r>
        <w:t xml:space="preserve"> of the </w:t>
      </w:r>
      <w:proofErr w:type="spellStart"/>
      <w:r>
        <w:t>researcher</w:t>
      </w:r>
      <w:proofErr w:type="spellEnd"/>
      <w:r>
        <w:t xml:space="preserve">, he </w:t>
      </w:r>
      <w:proofErr w:type="spellStart"/>
      <w:r>
        <w:t>should</w:t>
      </w:r>
      <w:proofErr w:type="spellEnd"/>
      <w:r>
        <w:t xml:space="preserve"> </w:t>
      </w:r>
      <w:proofErr w:type="spellStart"/>
      <w:r>
        <w:t>say</w:t>
      </w:r>
      <w:proofErr w:type="spellEnd"/>
      <w:r>
        <w:t xml:space="preserve"> so in </w:t>
      </w:r>
      <w:proofErr w:type="spellStart"/>
      <w:r>
        <w:t>writing</w:t>
      </w:r>
      <w:proofErr w:type="spellEnd"/>
      <w:r>
        <w:t>.</w:t>
      </w:r>
    </w:p>
  </w:comment>
  <w:comment w:id="8" w:author="Ian Hussey" w:date="2020-07-17T11:27:00Z" w:initials="IH">
    <w:p w14:paraId="0A474508" w14:textId="09944D68" w:rsidR="005B7940" w:rsidRDefault="005B7940">
      <w:pPr>
        <w:pStyle w:val="CommentText"/>
      </w:pPr>
      <w:r>
        <w:rPr>
          <w:rStyle w:val="CommentReference"/>
        </w:rPr>
        <w:annotationRef/>
      </w:r>
      <w:r>
        <w:t xml:space="preserve">Take or </w:t>
      </w:r>
      <w:proofErr w:type="spellStart"/>
      <w:r>
        <w:t>leave</w:t>
      </w:r>
      <w:proofErr w:type="spellEnd"/>
      <w:r>
        <w:t xml:space="preserve"> </w:t>
      </w:r>
      <w:proofErr w:type="spellStart"/>
      <w:r>
        <w:t>this</w:t>
      </w:r>
      <w:proofErr w:type="spellEnd"/>
      <w:r>
        <w:t xml:space="preserve">, </w:t>
      </w:r>
      <w:proofErr w:type="spellStart"/>
      <w:r>
        <w:t>but</w:t>
      </w:r>
      <w:proofErr w:type="spellEnd"/>
      <w:r>
        <w:t xml:space="preserve"> the </w:t>
      </w:r>
      <w:proofErr w:type="spellStart"/>
      <w:r>
        <w:t>answer</w:t>
      </w:r>
      <w:proofErr w:type="spellEnd"/>
      <w:r>
        <w:t xml:space="preserve"> to can </w:t>
      </w:r>
      <w:proofErr w:type="spellStart"/>
      <w:r>
        <w:t>they</w:t>
      </w:r>
      <w:proofErr w:type="spellEnd"/>
      <w:r>
        <w:t xml:space="preserve"> be </w:t>
      </w:r>
      <w:proofErr w:type="spellStart"/>
      <w:r>
        <w:t>changed</w:t>
      </w:r>
      <w:proofErr w:type="spellEnd"/>
      <w:r>
        <w:t xml:space="preserve"> </w:t>
      </w:r>
      <w:proofErr w:type="spellStart"/>
      <w:r>
        <w:t>somehow</w:t>
      </w:r>
      <w:proofErr w:type="spellEnd"/>
      <w:r>
        <w:t xml:space="preserve"> under some </w:t>
      </w:r>
      <w:proofErr w:type="spellStart"/>
      <w:r>
        <w:t>condition</w:t>
      </w:r>
      <w:proofErr w:type="spellEnd"/>
      <w:r>
        <w:t xml:space="preserve"> </w:t>
      </w:r>
      <w:proofErr w:type="spellStart"/>
      <w:r>
        <w:t>is</w:t>
      </w:r>
      <w:proofErr w:type="spellEnd"/>
      <w:r>
        <w:t xml:space="preserve"> a </w:t>
      </w:r>
      <w:proofErr w:type="spellStart"/>
      <w:r>
        <w:t>trivial</w:t>
      </w:r>
      <w:proofErr w:type="spellEnd"/>
      <w:r>
        <w:t xml:space="preserve"> yes. </w:t>
      </w:r>
      <w:proofErr w:type="spellStart"/>
      <w:r>
        <w:t>This</w:t>
      </w:r>
      <w:proofErr w:type="spellEnd"/>
      <w:r>
        <w:t xml:space="preserve"> </w:t>
      </w:r>
      <w:proofErr w:type="spellStart"/>
      <w:r>
        <w:t>modification</w:t>
      </w:r>
      <w:proofErr w:type="spellEnd"/>
      <w:r>
        <w:t xml:space="preserve"> </w:t>
      </w:r>
      <w:proofErr w:type="spellStart"/>
      <w:r>
        <w:t>is</w:t>
      </w:r>
      <w:proofErr w:type="spellEnd"/>
      <w:r>
        <w:t xml:space="preserve"> a more precise </w:t>
      </w:r>
      <w:proofErr w:type="spellStart"/>
      <w:r>
        <w:t>question</w:t>
      </w:r>
      <w:proofErr w:type="spellEnd"/>
      <w:r>
        <w:t xml:space="preserve"> and </w:t>
      </w:r>
      <w:proofErr w:type="spellStart"/>
      <w:r>
        <w:t>claim</w:t>
      </w:r>
      <w:proofErr w:type="spellEnd"/>
      <w:r>
        <w:t>.</w:t>
      </w:r>
    </w:p>
  </w:comment>
  <w:comment w:id="11" w:author="Ian Hussey" w:date="2020-07-17T11:30:00Z" w:initials="IH">
    <w:p w14:paraId="7FEDC103" w14:textId="3D6A57EA" w:rsidR="005B7940" w:rsidRDefault="005B7940">
      <w:pPr>
        <w:pStyle w:val="CommentText"/>
      </w:pPr>
      <w:r>
        <w:rPr>
          <w:rStyle w:val="CommentReference"/>
        </w:rPr>
        <w:annotationRef/>
      </w:r>
      <w:proofErr w:type="spellStart"/>
      <w:r>
        <w:t>This</w:t>
      </w:r>
      <w:proofErr w:type="spellEnd"/>
      <w:r>
        <w:t xml:space="preserve"> </w:t>
      </w:r>
      <w:proofErr w:type="spellStart"/>
      <w:r>
        <w:t>is</w:t>
      </w:r>
      <w:proofErr w:type="spellEnd"/>
      <w:r>
        <w:t xml:space="preserve"> a </w:t>
      </w:r>
      <w:proofErr w:type="spellStart"/>
      <w:r>
        <w:t>very</w:t>
      </w:r>
      <w:proofErr w:type="spellEnd"/>
      <w:r>
        <w:t xml:space="preserve"> </w:t>
      </w:r>
      <w:proofErr w:type="spellStart"/>
      <w:r>
        <w:t>specific</w:t>
      </w:r>
      <w:proofErr w:type="spellEnd"/>
      <w:r>
        <w:t xml:space="preserve"> use of the word </w:t>
      </w:r>
      <w:proofErr w:type="spellStart"/>
      <w:r>
        <w:t>contingency</w:t>
      </w:r>
      <w:proofErr w:type="spellEnd"/>
      <w:r>
        <w:t xml:space="preserve">, </w:t>
      </w:r>
      <w:proofErr w:type="spellStart"/>
      <w:r>
        <w:t>as</w:t>
      </w:r>
      <w:proofErr w:type="spellEnd"/>
      <w:r>
        <w:t xml:space="preserve"> in a </w:t>
      </w:r>
      <w:proofErr w:type="spellStart"/>
      <w:r>
        <w:t>statistical</w:t>
      </w:r>
      <w:proofErr w:type="spellEnd"/>
      <w:r>
        <w:t xml:space="preserve"> </w:t>
      </w:r>
      <w:proofErr w:type="spellStart"/>
      <w:r>
        <w:t>contingency</w:t>
      </w:r>
      <w:proofErr w:type="spellEnd"/>
      <w:r>
        <w:t xml:space="preserve">, right? </w:t>
      </w:r>
      <w:proofErr w:type="spellStart"/>
      <w:r>
        <w:t>Would</w:t>
      </w:r>
      <w:proofErr w:type="spellEnd"/>
      <w:r>
        <w:t xml:space="preserve"> </w:t>
      </w:r>
      <w:proofErr w:type="spellStart"/>
      <w:r>
        <w:t>it</w:t>
      </w:r>
      <w:proofErr w:type="spellEnd"/>
      <w:r>
        <w:t xml:space="preserve"> be </w:t>
      </w:r>
      <w:proofErr w:type="spellStart"/>
      <w:r>
        <w:t>less</w:t>
      </w:r>
      <w:proofErr w:type="spellEnd"/>
      <w:r>
        <w:t xml:space="preserve"> </w:t>
      </w:r>
      <w:proofErr w:type="spellStart"/>
      <w:r>
        <w:t>confusing</w:t>
      </w:r>
      <w:proofErr w:type="spellEnd"/>
      <w:r>
        <w:t xml:space="preserve"> to just </w:t>
      </w:r>
      <w:proofErr w:type="spellStart"/>
      <w:r>
        <w:t>say</w:t>
      </w:r>
      <w:proofErr w:type="spellEnd"/>
      <w:r>
        <w:t xml:space="preserve"> </w:t>
      </w:r>
      <w:proofErr w:type="spellStart"/>
      <w:r>
        <w:t>they</w:t>
      </w:r>
      <w:proofErr w:type="spellEnd"/>
      <w:r>
        <w:t xml:space="preserve"> are </w:t>
      </w:r>
      <w:proofErr w:type="spellStart"/>
      <w:r>
        <w:t>repeatedly</w:t>
      </w:r>
      <w:proofErr w:type="spellEnd"/>
      <w:r>
        <w:t xml:space="preserve"> </w:t>
      </w:r>
      <w:proofErr w:type="spellStart"/>
      <w:r>
        <w:t>paired</w:t>
      </w:r>
      <w:proofErr w:type="spellEnd"/>
      <w:r>
        <w:t xml:space="preserve">, so </w:t>
      </w:r>
      <w:proofErr w:type="spellStart"/>
      <w:r>
        <w:t>that</w:t>
      </w:r>
      <w:proofErr w:type="spellEnd"/>
      <w:r>
        <w:t xml:space="preserve"> </w:t>
      </w:r>
      <w:proofErr w:type="spellStart"/>
      <w:r>
        <w:t>learning</w:t>
      </w:r>
      <w:proofErr w:type="spellEnd"/>
      <w:r>
        <w:t xml:space="preserve">/behavioural </w:t>
      </w:r>
      <w:proofErr w:type="spellStart"/>
      <w:r>
        <w:t>types</w:t>
      </w:r>
      <w:proofErr w:type="spellEnd"/>
      <w:r>
        <w:t xml:space="preserve"> dont take </w:t>
      </w:r>
      <w:proofErr w:type="spellStart"/>
      <w:r>
        <w:t>issue</w:t>
      </w:r>
      <w:proofErr w:type="spellEnd"/>
      <w:r>
        <w:t>?</w:t>
      </w:r>
    </w:p>
  </w:comment>
  <w:comment w:id="15" w:author="Ian Hussey" w:date="2020-07-17T11:35:00Z" w:initials="IH">
    <w:p w14:paraId="5F01C5D9" w14:textId="5D06DD06" w:rsidR="005B7940" w:rsidRDefault="005B7940">
      <w:pPr>
        <w:pStyle w:val="CommentText"/>
      </w:pPr>
      <w:r>
        <w:rPr>
          <w:rStyle w:val="CommentReference"/>
        </w:rPr>
        <w:annotationRef/>
      </w:r>
      <w:r>
        <w:t xml:space="preserve">Re </w:t>
      </w:r>
      <w:proofErr w:type="spellStart"/>
      <w:r>
        <w:t>your</w:t>
      </w:r>
      <w:proofErr w:type="spellEnd"/>
      <w:r>
        <w:t xml:space="preserve"> </w:t>
      </w:r>
      <w:proofErr w:type="spellStart"/>
      <w:r>
        <w:t>footnote</w:t>
      </w:r>
      <w:proofErr w:type="spellEnd"/>
      <w:r>
        <w:t xml:space="preserve">, and </w:t>
      </w:r>
      <w:proofErr w:type="spellStart"/>
      <w:r>
        <w:t>speaking</w:t>
      </w:r>
      <w:proofErr w:type="spellEnd"/>
      <w:r>
        <w:t xml:space="preserve"> </w:t>
      </w:r>
      <w:proofErr w:type="spellStart"/>
      <w:r>
        <w:t>only</w:t>
      </w:r>
      <w:proofErr w:type="spellEnd"/>
      <w:r>
        <w:t xml:space="preserve"> </w:t>
      </w:r>
      <w:proofErr w:type="spellStart"/>
      <w:r>
        <w:t>about</w:t>
      </w:r>
      <w:proofErr w:type="spellEnd"/>
      <w:r>
        <w:t xml:space="preserve"> the procedure </w:t>
      </w:r>
      <w:proofErr w:type="spellStart"/>
      <w:r>
        <w:t>at</w:t>
      </w:r>
      <w:proofErr w:type="spellEnd"/>
      <w:r>
        <w:t xml:space="preserve"> the </w:t>
      </w:r>
      <w:proofErr w:type="spellStart"/>
      <w:r>
        <w:t>descriptive</w:t>
      </w:r>
      <w:proofErr w:type="spellEnd"/>
      <w:r>
        <w:t xml:space="preserve"> </w:t>
      </w:r>
      <w:proofErr w:type="spellStart"/>
      <w:r>
        <w:t>level</w:t>
      </w:r>
      <w:proofErr w:type="spellEnd"/>
      <w:r>
        <w:t xml:space="preserve">, </w:t>
      </w:r>
      <w:proofErr w:type="spellStart"/>
      <w:r>
        <w:t>they</w:t>
      </w:r>
      <w:proofErr w:type="spellEnd"/>
      <w:r>
        <w:t xml:space="preserve"> </w:t>
      </w:r>
      <w:proofErr w:type="spellStart"/>
      <w:r>
        <w:t>very</w:t>
      </w:r>
      <w:proofErr w:type="spellEnd"/>
      <w:r>
        <w:t xml:space="preserve"> </w:t>
      </w:r>
      <w:proofErr w:type="spellStart"/>
      <w:r>
        <w:t>much</w:t>
      </w:r>
      <w:proofErr w:type="spellEnd"/>
      <w:r>
        <w:t xml:space="preserve"> </w:t>
      </w:r>
      <w:proofErr w:type="spellStart"/>
      <w:r>
        <w:t>as</w:t>
      </w:r>
      <w:proofErr w:type="spellEnd"/>
      <w:r>
        <w:t xml:space="preserve"> </w:t>
      </w:r>
      <w:proofErr w:type="spellStart"/>
      <w:r w:rsidR="00220E16">
        <w:t>extinction</w:t>
      </w:r>
      <w:proofErr w:type="spellEnd"/>
      <w:r w:rsidR="00220E16">
        <w:t xml:space="preserve">, </w:t>
      </w:r>
      <w:proofErr w:type="spellStart"/>
      <w:r w:rsidR="00220E16">
        <w:t>they</w:t>
      </w:r>
      <w:proofErr w:type="spellEnd"/>
      <w:r w:rsidR="00220E16">
        <w:t xml:space="preserve"> just dont take the </w:t>
      </w:r>
      <w:proofErr w:type="spellStart"/>
      <w:r w:rsidR="00220E16">
        <w:t>same</w:t>
      </w:r>
      <w:proofErr w:type="spellEnd"/>
      <w:r w:rsidR="00220E16">
        <w:t xml:space="preserve"> </w:t>
      </w:r>
      <w:proofErr w:type="spellStart"/>
      <w:r w:rsidR="00220E16">
        <w:t>form</w:t>
      </w:r>
      <w:proofErr w:type="spellEnd"/>
      <w:r w:rsidR="00220E16">
        <w:t xml:space="preserve"> </w:t>
      </w:r>
      <w:proofErr w:type="spellStart"/>
      <w:r w:rsidR="00220E16">
        <w:t>as</w:t>
      </w:r>
      <w:proofErr w:type="spellEnd"/>
      <w:r w:rsidR="00220E16">
        <w:t xml:space="preserve"> in </w:t>
      </w:r>
      <w:proofErr w:type="spellStart"/>
      <w:r w:rsidR="00220E16">
        <w:t>many</w:t>
      </w:r>
      <w:proofErr w:type="spellEnd"/>
      <w:r w:rsidR="00220E16">
        <w:t xml:space="preserve"> </w:t>
      </w:r>
      <w:proofErr w:type="spellStart"/>
      <w:r w:rsidR="00220E16">
        <w:t>experiements</w:t>
      </w:r>
      <w:proofErr w:type="spellEnd"/>
      <w:r w:rsidR="00220E16">
        <w:t xml:space="preserve">. </w:t>
      </w:r>
      <w:proofErr w:type="spellStart"/>
      <w:r w:rsidR="00220E16">
        <w:t>But</w:t>
      </w:r>
      <w:proofErr w:type="spellEnd"/>
      <w:r w:rsidR="00220E16">
        <w:t xml:space="preserve"> in the </w:t>
      </w:r>
      <w:proofErr w:type="spellStart"/>
      <w:r w:rsidR="00220E16">
        <w:t>applied</w:t>
      </w:r>
      <w:proofErr w:type="spellEnd"/>
      <w:r w:rsidR="00220E16">
        <w:t xml:space="preserve"> world, </w:t>
      </w:r>
      <w:proofErr w:type="spellStart"/>
      <w:r w:rsidR="00220E16">
        <w:t>extinction</w:t>
      </w:r>
      <w:proofErr w:type="spellEnd"/>
      <w:r w:rsidR="00220E16">
        <w:t xml:space="preserve"> </w:t>
      </w:r>
      <w:proofErr w:type="spellStart"/>
      <w:r w:rsidR="00220E16">
        <w:t>takes</w:t>
      </w:r>
      <w:proofErr w:type="spellEnd"/>
      <w:r w:rsidR="00220E16">
        <w:t xml:space="preserve"> </w:t>
      </w:r>
      <w:proofErr w:type="spellStart"/>
      <w:r w:rsidR="00220E16">
        <w:t>very</w:t>
      </w:r>
      <w:proofErr w:type="spellEnd"/>
      <w:r w:rsidR="00220E16">
        <w:t xml:space="preserve"> </w:t>
      </w:r>
      <w:proofErr w:type="spellStart"/>
      <w:r w:rsidR="00220E16">
        <w:t>many</w:t>
      </w:r>
      <w:proofErr w:type="spellEnd"/>
      <w:r w:rsidR="00220E16">
        <w:t xml:space="preserve"> </w:t>
      </w:r>
      <w:proofErr w:type="spellStart"/>
      <w:r w:rsidR="00220E16">
        <w:t>forms</w:t>
      </w:r>
      <w:proofErr w:type="spellEnd"/>
      <w:r w:rsidR="00220E16">
        <w:t xml:space="preserve"> </w:t>
      </w:r>
      <w:proofErr w:type="spellStart"/>
      <w:r w:rsidR="00220E16">
        <w:t>that</w:t>
      </w:r>
      <w:proofErr w:type="spellEnd"/>
      <w:r w:rsidR="00220E16">
        <w:t xml:space="preserve"> dont look </w:t>
      </w:r>
      <w:proofErr w:type="spellStart"/>
      <w:r w:rsidR="00220E16">
        <w:t>like</w:t>
      </w:r>
      <w:proofErr w:type="spellEnd"/>
      <w:r w:rsidR="00220E16">
        <w:t xml:space="preserve"> </w:t>
      </w:r>
      <w:proofErr w:type="spellStart"/>
      <w:r w:rsidR="00220E16">
        <w:t>it</w:t>
      </w:r>
      <w:proofErr w:type="spellEnd"/>
      <w:r w:rsidR="00220E16">
        <w:t xml:space="preserve"> </w:t>
      </w:r>
      <w:proofErr w:type="spellStart"/>
      <w:r w:rsidR="00220E16">
        <w:t>either</w:t>
      </w:r>
      <w:proofErr w:type="spellEnd"/>
      <w:r w:rsidR="00220E16">
        <w:t xml:space="preserve">, </w:t>
      </w:r>
      <w:proofErr w:type="spellStart"/>
      <w:r w:rsidR="00220E16">
        <w:t>but</w:t>
      </w:r>
      <w:proofErr w:type="spellEnd"/>
      <w:r w:rsidR="00220E16">
        <w:t xml:space="preserve"> </w:t>
      </w:r>
      <w:proofErr w:type="spellStart"/>
      <w:r w:rsidR="00220E16">
        <w:t>remain</w:t>
      </w:r>
      <w:proofErr w:type="spellEnd"/>
      <w:r w:rsidR="00220E16">
        <w:t xml:space="preserve"> to be </w:t>
      </w:r>
      <w:proofErr w:type="spellStart"/>
      <w:r w:rsidR="00220E16">
        <w:t>extinction</w:t>
      </w:r>
      <w:proofErr w:type="spellEnd"/>
      <w:r w:rsidR="00220E16">
        <w:t xml:space="preserve"> – </w:t>
      </w:r>
      <w:proofErr w:type="spellStart"/>
      <w:r w:rsidR="00220E16">
        <w:t>thats</w:t>
      </w:r>
      <w:proofErr w:type="spellEnd"/>
      <w:r w:rsidR="00220E16">
        <w:t xml:space="preserve"> </w:t>
      </w:r>
      <w:proofErr w:type="spellStart"/>
      <w:r w:rsidR="00220E16">
        <w:t>their</w:t>
      </w:r>
      <w:proofErr w:type="spellEnd"/>
      <w:r w:rsidR="00220E16">
        <w:t xml:space="preserve"> utility.</w:t>
      </w:r>
    </w:p>
    <w:p w14:paraId="197E5EBE" w14:textId="77777777" w:rsidR="00220E16" w:rsidRDefault="00220E16">
      <w:pPr>
        <w:pStyle w:val="CommentText"/>
      </w:pPr>
    </w:p>
    <w:p w14:paraId="1BCBA6C6" w14:textId="77777777" w:rsidR="00220E16" w:rsidRDefault="00220E16" w:rsidP="00220E16">
      <w:pPr>
        <w:rPr>
          <w:rFonts w:ascii="Arial" w:eastAsia="Times New Roman" w:hAnsi="Arial" w:cs="Arial"/>
          <w:color w:val="000000"/>
          <w:sz w:val="24"/>
          <w:szCs w:val="24"/>
          <w:shd w:val="clear" w:color="auto" w:fill="FAFAFA"/>
          <w:lang w:val="en-IE"/>
        </w:rPr>
      </w:pPr>
      <w:r>
        <w:t>“</w:t>
      </w:r>
      <w:r w:rsidRPr="00220E16">
        <w:rPr>
          <w:rFonts w:ascii="Arial" w:eastAsia="Times New Roman" w:hAnsi="Arial" w:cs="Arial"/>
          <w:color w:val="000000"/>
          <w:sz w:val="24"/>
          <w:szCs w:val="24"/>
          <w:shd w:val="clear" w:color="auto" w:fill="FAFAFA"/>
          <w:lang w:val="en-IE"/>
        </w:rPr>
        <w:t>Extinction refers to a procedure in which reinforcement of a previously reinforced operant performance is discontinued.</w:t>
      </w:r>
      <w:r>
        <w:rPr>
          <w:rFonts w:ascii="Arial" w:eastAsia="Times New Roman" w:hAnsi="Arial" w:cs="Arial"/>
          <w:color w:val="000000"/>
          <w:sz w:val="24"/>
          <w:szCs w:val="24"/>
          <w:shd w:val="clear" w:color="auto" w:fill="FAFAFA"/>
          <w:lang w:val="en-IE"/>
        </w:rPr>
        <w:t>”</w:t>
      </w:r>
    </w:p>
    <w:p w14:paraId="4C27C845" w14:textId="77777777" w:rsidR="00220E16" w:rsidRDefault="00220E16" w:rsidP="00220E16">
      <w:pPr>
        <w:rPr>
          <w:rFonts w:ascii="Times New Roman" w:eastAsia="Times New Roman" w:hAnsi="Times New Roman" w:cs="Times New Roman"/>
          <w:sz w:val="24"/>
          <w:szCs w:val="24"/>
          <w:lang w:val="en-IE"/>
        </w:rPr>
      </w:pPr>
    </w:p>
    <w:p w14:paraId="498C96A4" w14:textId="368C0D36" w:rsidR="00220E16" w:rsidRPr="00220E16" w:rsidRDefault="00220E16" w:rsidP="00220E16">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Same likely goes for CC.</w:t>
      </w:r>
    </w:p>
  </w:comment>
  <w:comment w:id="26" w:author="Ian Hussey" w:date="2020-07-17T11:22:00Z" w:initials="IH">
    <w:p w14:paraId="13D69D31" w14:textId="729AADBC" w:rsidR="005B7940" w:rsidRDefault="005B7940">
      <w:pPr>
        <w:pStyle w:val="CommentText"/>
      </w:pPr>
      <w:r>
        <w:rPr>
          <w:rStyle w:val="CommentReference"/>
        </w:rPr>
        <w:annotationRef/>
      </w:r>
      <w:proofErr w:type="spellStart"/>
      <w:r>
        <w:t>Damn</w:t>
      </w:r>
      <w:proofErr w:type="spellEnd"/>
      <w:r>
        <w:t xml:space="preserve"> </w:t>
      </w:r>
      <w:proofErr w:type="spellStart"/>
      <w:r>
        <w:t>this</w:t>
      </w:r>
      <w:proofErr w:type="spellEnd"/>
      <w:r>
        <w:t xml:space="preserve"> </w:t>
      </w:r>
      <w:proofErr w:type="spellStart"/>
      <w:r>
        <w:t>is</w:t>
      </w:r>
      <w:proofErr w:type="spellEnd"/>
      <w:r>
        <w:t xml:space="preserve"> </w:t>
      </w:r>
      <w:proofErr w:type="spellStart"/>
      <w:r>
        <w:t>nice</w:t>
      </w:r>
      <w:proofErr w:type="spellEnd"/>
    </w:p>
  </w:comment>
  <w:comment w:id="28" w:author="Ian Hussey" w:date="2020-07-17T11:40:00Z" w:initials="IH">
    <w:p w14:paraId="2C4BBCC4" w14:textId="3831335F" w:rsidR="00220E16" w:rsidRDefault="00220E16">
      <w:pPr>
        <w:pStyle w:val="CommentText"/>
      </w:pPr>
      <w:r>
        <w:rPr>
          <w:rStyle w:val="CommentReference"/>
        </w:rPr>
        <w:annotationRef/>
      </w:r>
      <w:proofErr w:type="spellStart"/>
      <w:r>
        <w:t>Check</w:t>
      </w:r>
      <w:proofErr w:type="spellEnd"/>
      <w:r>
        <w:t xml:space="preserve"> </w:t>
      </w:r>
      <w:proofErr w:type="spellStart"/>
      <w:r>
        <w:t>accuracy</w:t>
      </w:r>
      <w:proofErr w:type="spellEnd"/>
      <w:r>
        <w:t xml:space="preserve"> – </w:t>
      </w:r>
      <w:proofErr w:type="spellStart"/>
      <w:r>
        <w:t>what</w:t>
      </w:r>
      <w:proofErr w:type="spellEnd"/>
      <w:r>
        <w:t xml:space="preserve"> </w:t>
      </w:r>
      <w:proofErr w:type="spellStart"/>
      <w:r>
        <w:t>did</w:t>
      </w:r>
      <w:proofErr w:type="spellEnd"/>
      <w:r>
        <w:t xml:space="preserve"> </w:t>
      </w:r>
      <w:proofErr w:type="spellStart"/>
      <w:r>
        <w:t>we</w:t>
      </w:r>
      <w:proofErr w:type="spellEnd"/>
      <w:r>
        <w:t xml:space="preserve"> go with in the end</w:t>
      </w:r>
    </w:p>
  </w:comment>
  <w:comment w:id="43" w:author="sean hughes" w:date="2020-07-07T14:31:00Z" w:initials="sh">
    <w:p w14:paraId="186C7ED3" w14:textId="567E14AC" w:rsidR="005B7940" w:rsidRDefault="005B7940">
      <w:pPr>
        <w:pStyle w:val="CommentText"/>
      </w:pPr>
      <w:r>
        <w:t xml:space="preserve">Note: </w:t>
      </w:r>
      <w:r>
        <w:rPr>
          <w:rStyle w:val="CommentReference"/>
        </w:rPr>
        <w:annotationRef/>
      </w:r>
      <w:r>
        <w:t xml:space="preserve">The d score for this is significant in the moderator meta analysis yet the OR here is not. </w:t>
      </w:r>
    </w:p>
  </w:comment>
  <w:comment w:id="44" w:author="Ian Hussey" w:date="2020-07-17T12:06:00Z" w:initials="IH">
    <w:p w14:paraId="07EB4D9E" w14:textId="661B9884" w:rsidR="00CB35D7" w:rsidRDefault="00CB35D7">
      <w:pPr>
        <w:pStyle w:val="CommentText"/>
      </w:pPr>
      <w:r>
        <w:rPr>
          <w:rStyle w:val="CommentReference"/>
        </w:rPr>
        <w:annotationRef/>
      </w:r>
      <w:proofErr w:type="spellStart"/>
      <w:r>
        <w:t>See</w:t>
      </w:r>
      <w:proofErr w:type="spellEnd"/>
      <w:r>
        <w:t xml:space="preserve"> to do list </w:t>
      </w:r>
      <w:proofErr w:type="spellStart"/>
      <w:r>
        <w:t>at</w:t>
      </w:r>
      <w:proofErr w:type="spellEnd"/>
      <w:r>
        <w:t xml:space="preserve"> top of </w:t>
      </w:r>
      <w:proofErr w:type="spellStart"/>
      <w:r>
        <w:t>document</w:t>
      </w:r>
      <w:proofErr w:type="spellEnd"/>
      <w:r>
        <w:t xml:space="preserve"> – the meta </w:t>
      </w:r>
      <w:proofErr w:type="spellStart"/>
      <w:r>
        <w:t>was</w:t>
      </w:r>
      <w:proofErr w:type="spellEnd"/>
      <w:r>
        <w:t xml:space="preserve"> </w:t>
      </w:r>
      <w:proofErr w:type="spellStart"/>
      <w:r>
        <w:t>wrong</w:t>
      </w:r>
      <w:proofErr w:type="spellEnd"/>
      <w:r>
        <w:t xml:space="preserve">, ive </w:t>
      </w:r>
      <w:proofErr w:type="spellStart"/>
      <w:r>
        <w:t>corrected</w:t>
      </w:r>
      <w:proofErr w:type="spellEnd"/>
      <w:r>
        <w:t xml:space="preserve"> the code </w:t>
      </w:r>
      <w:proofErr w:type="spellStart"/>
      <w:r>
        <w:t>but</w:t>
      </w:r>
      <w:proofErr w:type="spellEnd"/>
      <w:r>
        <w:t xml:space="preserve"> </w:t>
      </w:r>
      <w:proofErr w:type="spellStart"/>
      <w:r>
        <w:t>not</w:t>
      </w:r>
      <w:proofErr w:type="spellEnd"/>
      <w:r>
        <w:t xml:space="preserve"> </w:t>
      </w:r>
      <w:proofErr w:type="spellStart"/>
      <w:r>
        <w:t>pasted</w:t>
      </w:r>
      <w:proofErr w:type="spellEnd"/>
      <w:r>
        <w:t xml:space="preserve"> </w:t>
      </w:r>
      <w:proofErr w:type="spellStart"/>
      <w:r>
        <w:t>results</w:t>
      </w:r>
      <w:proofErr w:type="spellEnd"/>
      <w:r>
        <w:t xml:space="preserve"> </w:t>
      </w:r>
      <w:proofErr w:type="spellStart"/>
      <w:r>
        <w:t>into</w:t>
      </w:r>
      <w:proofErr w:type="spellEnd"/>
      <w:r>
        <w:t xml:space="preserve"> the </w:t>
      </w:r>
      <w:proofErr w:type="spellStart"/>
      <w:r>
        <w:t>manuscript</w:t>
      </w:r>
      <w:proofErr w:type="spellEnd"/>
      <w:r>
        <w:t>.</w:t>
      </w:r>
    </w:p>
  </w:comment>
  <w:comment w:id="59" w:author="Ian Hussey" w:date="2020-07-17T12:29:00Z" w:initials="IH">
    <w:p w14:paraId="54AE3786" w14:textId="147DAB33" w:rsidR="001B643A" w:rsidRDefault="001B643A">
      <w:pPr>
        <w:pStyle w:val="CommentText"/>
      </w:pPr>
      <w:r>
        <w:rPr>
          <w:rStyle w:val="CommentReference"/>
        </w:rPr>
        <w:annotationRef/>
      </w:r>
      <w:proofErr w:type="spellStart"/>
      <w:r>
        <w:t>Its</w:t>
      </w:r>
      <w:proofErr w:type="spellEnd"/>
      <w:r>
        <w:t xml:space="preserve"> </w:t>
      </w:r>
      <w:proofErr w:type="spellStart"/>
      <w:r>
        <w:t>important</w:t>
      </w:r>
      <w:proofErr w:type="spellEnd"/>
      <w:r>
        <w:t xml:space="preserve"> </w:t>
      </w:r>
      <w:proofErr w:type="spellStart"/>
      <w:r>
        <w:t>that</w:t>
      </w:r>
      <w:proofErr w:type="spellEnd"/>
      <w:r>
        <w:t xml:space="preserve"> </w:t>
      </w:r>
      <w:proofErr w:type="spellStart"/>
      <w:r>
        <w:t>we</w:t>
      </w:r>
      <w:proofErr w:type="spellEnd"/>
      <w:r>
        <w:t xml:space="preserve"> </w:t>
      </w:r>
      <w:proofErr w:type="spellStart"/>
      <w:r>
        <w:t>specify</w:t>
      </w:r>
      <w:proofErr w:type="spellEnd"/>
      <w:r>
        <w:t xml:space="preserve"> </w:t>
      </w:r>
      <w:proofErr w:type="spellStart"/>
      <w:r>
        <w:t>what</w:t>
      </w:r>
      <w:proofErr w:type="spellEnd"/>
      <w:r>
        <w:t xml:space="preserve"> the model </w:t>
      </w:r>
      <w:proofErr w:type="spellStart"/>
      <w:r>
        <w:t>was</w:t>
      </w:r>
      <w:proofErr w:type="spellEnd"/>
      <w:r>
        <w:t xml:space="preserve"> </w:t>
      </w:r>
      <w:proofErr w:type="spellStart"/>
      <w:r>
        <w:t>like</w:t>
      </w:r>
      <w:proofErr w:type="spellEnd"/>
      <w:r>
        <w:t xml:space="preserve"> </w:t>
      </w:r>
      <w:proofErr w:type="spellStart"/>
      <w:r>
        <w:t>this</w:t>
      </w:r>
      <w:proofErr w:type="spellEnd"/>
      <w:r>
        <w:t xml:space="preserve">, or </w:t>
      </w:r>
      <w:proofErr w:type="spellStart"/>
      <w:r>
        <w:t>readers</w:t>
      </w:r>
      <w:proofErr w:type="spellEnd"/>
      <w:r>
        <w:t xml:space="preserve"> </w:t>
      </w:r>
      <w:proofErr w:type="spellStart"/>
      <w:r>
        <w:t>have</w:t>
      </w:r>
      <w:proofErr w:type="spellEnd"/>
      <w:r>
        <w:t xml:space="preserve"> </w:t>
      </w:r>
      <w:proofErr w:type="spellStart"/>
      <w:r>
        <w:t>little</w:t>
      </w:r>
      <w:proofErr w:type="spellEnd"/>
      <w:r>
        <w:t xml:space="preserve"> idea </w:t>
      </w:r>
      <w:proofErr w:type="spellStart"/>
      <w:r>
        <w:t>what</w:t>
      </w:r>
      <w:proofErr w:type="spellEnd"/>
      <w:r>
        <w:t xml:space="preserve"> </w:t>
      </w:r>
      <w:proofErr w:type="spellStart"/>
      <w:r>
        <w:t>we</w:t>
      </w:r>
      <w:proofErr w:type="spellEnd"/>
      <w:r>
        <w:t xml:space="preserve"> </w:t>
      </w:r>
      <w:proofErr w:type="spellStart"/>
      <w:r>
        <w:t>actually</w:t>
      </w:r>
      <w:proofErr w:type="spellEnd"/>
      <w:r>
        <w:t xml:space="preserve"> </w:t>
      </w:r>
      <w:proofErr w:type="spellStart"/>
      <w:r>
        <w:t>did</w:t>
      </w:r>
      <w:proofErr w:type="spellEnd"/>
      <w:r>
        <w:t xml:space="preserve"> </w:t>
      </w:r>
      <w:proofErr w:type="spellStart"/>
      <w:r>
        <w:t>as</w:t>
      </w:r>
      <w:proofErr w:type="spellEnd"/>
      <w:r>
        <w:t xml:space="preserve"> </w:t>
      </w:r>
      <w:proofErr w:type="spellStart"/>
      <w:r>
        <w:t>there</w:t>
      </w:r>
      <w:proofErr w:type="spellEnd"/>
      <w:r>
        <w:t xml:space="preserve"> are </w:t>
      </w:r>
      <w:proofErr w:type="spellStart"/>
      <w:r>
        <w:t>several</w:t>
      </w:r>
      <w:proofErr w:type="spellEnd"/>
      <w:r>
        <w:t xml:space="preserve"> </w:t>
      </w:r>
      <w:proofErr w:type="spellStart"/>
      <w:r>
        <w:t>possibilities</w:t>
      </w:r>
      <w:proofErr w:type="spellEnd"/>
      <w:r>
        <w:t xml:space="preserve">. </w:t>
      </w:r>
      <w:proofErr w:type="spellStart"/>
      <w:r>
        <w:t>We</w:t>
      </w:r>
      <w:proofErr w:type="spellEnd"/>
      <w:r>
        <w:t xml:space="preserve"> </w:t>
      </w:r>
      <w:proofErr w:type="spellStart"/>
      <w:r>
        <w:t>provide</w:t>
      </w:r>
      <w:proofErr w:type="spellEnd"/>
      <w:r>
        <w:t xml:space="preserve"> </w:t>
      </w:r>
      <w:proofErr w:type="spellStart"/>
      <w:r>
        <w:t>our</w:t>
      </w:r>
      <w:proofErr w:type="spellEnd"/>
      <w:r>
        <w:t xml:space="preserve"> code, </w:t>
      </w:r>
      <w:proofErr w:type="spellStart"/>
      <w:r>
        <w:t>but</w:t>
      </w:r>
      <w:proofErr w:type="spellEnd"/>
      <w:r>
        <w:t xml:space="preserve"> </w:t>
      </w:r>
      <w:proofErr w:type="spellStart"/>
      <w:r>
        <w:t>not</w:t>
      </w:r>
      <w:proofErr w:type="spellEnd"/>
      <w:r>
        <w:t xml:space="preserve"> </w:t>
      </w:r>
      <w:proofErr w:type="spellStart"/>
      <w:r>
        <w:t>every</w:t>
      </w:r>
      <w:proofErr w:type="spellEnd"/>
      <w:r>
        <w:t xml:space="preserve"> </w:t>
      </w:r>
      <w:proofErr w:type="spellStart"/>
      <w:r>
        <w:t>works</w:t>
      </w:r>
      <w:proofErr w:type="spellEnd"/>
      <w:r>
        <w:t xml:space="preserve"> in R of </w:t>
      </w:r>
      <w:proofErr w:type="spellStart"/>
      <w:r>
        <w:t>course</w:t>
      </w:r>
      <w:proofErr w:type="spellEnd"/>
      <w:r>
        <w:t xml:space="preserve">. </w:t>
      </w:r>
    </w:p>
  </w:comment>
  <w:comment w:id="93" w:author="sean hughes" w:date="2020-07-07T15:51:00Z" w:initials="sh">
    <w:p w14:paraId="161093F7" w14:textId="1900A2BE" w:rsidR="005B7940" w:rsidRDefault="005B7940">
      <w:pPr>
        <w:pStyle w:val="CommentText"/>
      </w:pPr>
      <w:proofErr w:type="spellStart"/>
      <w:r>
        <w:t>Any</w:t>
      </w:r>
      <w:proofErr w:type="spellEnd"/>
      <w:r>
        <w:t xml:space="preserve"> idea </w:t>
      </w:r>
      <w:r>
        <w:rPr>
          <w:rStyle w:val="CommentReference"/>
        </w:rPr>
        <w:annotationRef/>
      </w:r>
      <w:proofErr w:type="spellStart"/>
      <w:r>
        <w:t>where</w:t>
      </w:r>
      <w:proofErr w:type="spellEnd"/>
      <w:r>
        <w:t xml:space="preserve"> I can find these p values in the R scripts?</w:t>
      </w:r>
    </w:p>
  </w:comment>
  <w:comment w:id="94" w:author="Ian Hussey" w:date="2020-07-17T12:22:00Z" w:initials="IH">
    <w:p w14:paraId="2ACC3813" w14:textId="218FD973" w:rsidR="009C6544" w:rsidRDefault="00680E6A" w:rsidP="009C6544">
      <w:pPr>
        <w:pStyle w:val="CommentText"/>
        <w:numPr>
          <w:ilvl w:val="0"/>
          <w:numId w:val="12"/>
        </w:numPr>
      </w:pPr>
      <w:r>
        <w:rPr>
          <w:rStyle w:val="CommentReference"/>
        </w:rPr>
        <w:annotationRef/>
      </w:r>
      <w:r>
        <w:t xml:space="preserve">The </w:t>
      </w:r>
      <w:proofErr w:type="spellStart"/>
      <w:r>
        <w:t>analysis</w:t>
      </w:r>
      <w:proofErr w:type="spellEnd"/>
      <w:r>
        <w:t xml:space="preserve"> script </w:t>
      </w:r>
      <w:proofErr w:type="spellStart"/>
      <w:r>
        <w:t>doesn’t</w:t>
      </w:r>
      <w:proofErr w:type="spellEnd"/>
      <w:r>
        <w:t xml:space="preserve"> </w:t>
      </w:r>
      <w:proofErr w:type="spellStart"/>
      <w:r>
        <w:t>currently</w:t>
      </w:r>
      <w:proofErr w:type="spellEnd"/>
      <w:r>
        <w:t xml:space="preserve"> </w:t>
      </w:r>
      <w:proofErr w:type="spellStart"/>
      <w:r>
        <w:t>spit</w:t>
      </w:r>
      <w:proofErr w:type="spellEnd"/>
      <w:r>
        <w:t xml:space="preserve"> </w:t>
      </w:r>
      <w:proofErr w:type="spellStart"/>
      <w:r>
        <w:t>them</w:t>
      </w:r>
      <w:proofErr w:type="spellEnd"/>
      <w:r>
        <w:t xml:space="preserve"> out. </w:t>
      </w:r>
      <w:r w:rsidR="009C6544">
        <w:t xml:space="preserve">To </w:t>
      </w:r>
      <w:proofErr w:type="spellStart"/>
      <w:r w:rsidR="009C6544">
        <w:t>get</w:t>
      </w:r>
      <w:proofErr w:type="spellEnd"/>
      <w:r w:rsidR="009C6544">
        <w:t xml:space="preserve"> </w:t>
      </w:r>
      <w:proofErr w:type="spellStart"/>
      <w:r w:rsidR="009C6544">
        <w:t>them</w:t>
      </w:r>
      <w:proofErr w:type="spellEnd"/>
      <w:r w:rsidR="009C6544">
        <w:t xml:space="preserve">, just subset the </w:t>
      </w:r>
      <w:proofErr w:type="spellStart"/>
      <w:r>
        <w:t>fit</w:t>
      </w:r>
      <w:proofErr w:type="spellEnd"/>
      <w:r>
        <w:t xml:space="preserve"> </w:t>
      </w:r>
      <w:proofErr w:type="spellStart"/>
      <w:r>
        <w:t>object</w:t>
      </w:r>
      <w:proofErr w:type="spellEnd"/>
      <w:r w:rsidR="009C6544">
        <w:t xml:space="preserve">, e.g., </w:t>
      </w:r>
      <w:proofErr w:type="spellStart"/>
      <w:r w:rsidR="009C6544" w:rsidRPr="009C6544">
        <w:t>fit_basic_effect_ir$pval</w:t>
      </w:r>
      <w:proofErr w:type="spellEnd"/>
      <w:r w:rsidR="009C6544">
        <w:t xml:space="preserve">  </w:t>
      </w:r>
    </w:p>
    <w:p w14:paraId="3FD4BB1E" w14:textId="14111786" w:rsidR="00680E6A" w:rsidRDefault="00680E6A" w:rsidP="00680E6A">
      <w:pPr>
        <w:pStyle w:val="CommentText"/>
        <w:numPr>
          <w:ilvl w:val="0"/>
          <w:numId w:val="12"/>
        </w:numPr>
      </w:pPr>
      <w:r>
        <w:t xml:space="preserve"> The </w:t>
      </w:r>
      <w:proofErr w:type="spellStart"/>
      <w:r>
        <w:t>analysis</w:t>
      </w:r>
      <w:proofErr w:type="spellEnd"/>
      <w:r>
        <w:t xml:space="preserve"> script </w:t>
      </w:r>
      <w:proofErr w:type="spellStart"/>
      <w:r>
        <w:t>doesnt</w:t>
      </w:r>
      <w:proofErr w:type="spellEnd"/>
      <w:r>
        <w:t xml:space="preserve"> </w:t>
      </w:r>
      <w:proofErr w:type="spellStart"/>
      <w:r>
        <w:t>currently</w:t>
      </w:r>
      <w:proofErr w:type="spellEnd"/>
      <w:r>
        <w:t xml:space="preserve"> </w:t>
      </w:r>
      <w:proofErr w:type="spellStart"/>
      <w:r>
        <w:t>spit</w:t>
      </w:r>
      <w:proofErr w:type="spellEnd"/>
      <w:r>
        <w:t xml:space="preserve"> out p </w:t>
      </w:r>
      <w:proofErr w:type="spellStart"/>
      <w:r>
        <w:t>values</w:t>
      </w:r>
      <w:proofErr w:type="spellEnd"/>
      <w:r>
        <w:t xml:space="preserve"> for ANY meta </w:t>
      </w:r>
      <w:proofErr w:type="spellStart"/>
      <w:r>
        <w:t>models</w:t>
      </w:r>
      <w:proofErr w:type="spellEnd"/>
      <w:r>
        <w:t xml:space="preserve">. So, </w:t>
      </w:r>
      <w:proofErr w:type="spellStart"/>
      <w:r>
        <w:t>above</w:t>
      </w:r>
      <w:proofErr w:type="spellEnd"/>
      <w:r>
        <w:t xml:space="preserve"> </w:t>
      </w:r>
      <w:proofErr w:type="spellStart"/>
      <w:r>
        <w:t>you</w:t>
      </w:r>
      <w:proofErr w:type="spellEnd"/>
      <w:r>
        <w:t xml:space="preserve"> </w:t>
      </w:r>
      <w:proofErr w:type="spellStart"/>
      <w:r>
        <w:t>have</w:t>
      </w:r>
      <w:proofErr w:type="spellEnd"/>
      <w:r>
        <w:t xml:space="preserve"> </w:t>
      </w:r>
      <w:proofErr w:type="spellStart"/>
      <w:r>
        <w:t>reported</w:t>
      </w:r>
      <w:proofErr w:type="spellEnd"/>
      <w:r>
        <w:t xml:space="preserve"> p </w:t>
      </w:r>
      <w:proofErr w:type="spellStart"/>
      <w:r>
        <w:t>vaues</w:t>
      </w:r>
      <w:proofErr w:type="spellEnd"/>
      <w:r>
        <w:t xml:space="preserve"> </w:t>
      </w:r>
      <w:proofErr w:type="spellStart"/>
      <w:r>
        <w:t>that</w:t>
      </w:r>
      <w:proofErr w:type="spellEnd"/>
      <w:r>
        <w:t xml:space="preserve"> </w:t>
      </w:r>
      <w:proofErr w:type="spellStart"/>
      <w:r>
        <w:t>you</w:t>
      </w:r>
      <w:proofErr w:type="spellEnd"/>
      <w:r>
        <w:t xml:space="preserve"> </w:t>
      </w:r>
      <w:proofErr w:type="spellStart"/>
      <w:r>
        <w:t>havent</w:t>
      </w:r>
      <w:proofErr w:type="spellEnd"/>
      <w:r>
        <w:t xml:space="preserve"> </w:t>
      </w:r>
      <w:proofErr w:type="spellStart"/>
      <w:r>
        <w:t>highlighted</w:t>
      </w:r>
      <w:proofErr w:type="spellEnd"/>
      <w:r>
        <w:t xml:space="preserve"> in </w:t>
      </w:r>
      <w:proofErr w:type="spellStart"/>
      <w:r>
        <w:t>yellow</w:t>
      </w:r>
      <w:proofErr w:type="spellEnd"/>
      <w:r>
        <w:t xml:space="preserve"> </w:t>
      </w:r>
      <w:proofErr w:type="spellStart"/>
      <w:r>
        <w:t>when</w:t>
      </w:r>
      <w:proofErr w:type="spellEnd"/>
      <w:r>
        <w:t xml:space="preserve"> </w:t>
      </w:r>
      <w:proofErr w:type="spellStart"/>
      <w:r>
        <w:t>im</w:t>
      </w:r>
      <w:proofErr w:type="spellEnd"/>
      <w:r>
        <w:t xml:space="preserve"> </w:t>
      </w:r>
      <w:proofErr w:type="spellStart"/>
      <w:r>
        <w:t>not</w:t>
      </w:r>
      <w:proofErr w:type="spellEnd"/>
      <w:r>
        <w:t xml:space="preserve"> </w:t>
      </w:r>
      <w:proofErr w:type="spellStart"/>
      <w:r>
        <w:t>sure</w:t>
      </w:r>
      <w:proofErr w:type="spellEnd"/>
      <w:r>
        <w:t xml:space="preserve"> </w:t>
      </w:r>
      <w:proofErr w:type="spellStart"/>
      <w:r>
        <w:t>where</w:t>
      </w:r>
      <w:proofErr w:type="spellEnd"/>
      <w:r>
        <w:t xml:space="preserve"> </w:t>
      </w:r>
      <w:proofErr w:type="spellStart"/>
      <w:r>
        <w:t>you</w:t>
      </w:r>
      <w:proofErr w:type="spellEnd"/>
      <w:r>
        <w:t xml:space="preserve"> </w:t>
      </w:r>
      <w:proofErr w:type="spellStart"/>
      <w:r>
        <w:t>got</w:t>
      </w:r>
      <w:proofErr w:type="spellEnd"/>
      <w:r>
        <w:t xml:space="preserve"> </w:t>
      </w:r>
      <w:proofErr w:type="spellStart"/>
      <w:r>
        <w:t>them</w:t>
      </w:r>
      <w:proofErr w:type="spellEnd"/>
      <w:r>
        <w:t xml:space="preserve"> from – </w:t>
      </w:r>
      <w:proofErr w:type="spellStart"/>
      <w:r>
        <w:t>all</w:t>
      </w:r>
      <w:proofErr w:type="spellEnd"/>
      <w:r>
        <w:t xml:space="preserve"> </w:t>
      </w:r>
      <w:proofErr w:type="spellStart"/>
      <w:r>
        <w:t>need</w:t>
      </w:r>
      <w:proofErr w:type="spellEnd"/>
      <w:r>
        <w:t xml:space="preserve"> to be </w:t>
      </w:r>
      <w:proofErr w:type="spellStart"/>
      <w:r>
        <w:t>checked</w:t>
      </w:r>
      <w:proofErr w:type="spellEnd"/>
      <w:r>
        <w:t>/</w:t>
      </w:r>
      <w:proofErr w:type="spellStart"/>
      <w:r>
        <w:t>updated</w:t>
      </w:r>
      <w:proofErr w:type="spellEnd"/>
      <w:r>
        <w:t xml:space="preserve"> </w:t>
      </w:r>
      <w:proofErr w:type="spellStart"/>
      <w:r>
        <w:t>after</w:t>
      </w:r>
      <w:proofErr w:type="spellEnd"/>
      <w:r>
        <w:t xml:space="preserve"> i update the script.</w:t>
      </w:r>
    </w:p>
  </w:comment>
  <w:comment w:id="95" w:author="Ian Hussey" w:date="2020-07-17T12:20:00Z" w:initials="IH">
    <w:p w14:paraId="5A391870" w14:textId="239CBDA5" w:rsidR="00837858" w:rsidRDefault="00837858">
      <w:pPr>
        <w:pStyle w:val="CommentText"/>
      </w:pPr>
      <w:r>
        <w:rPr>
          <w:rStyle w:val="CommentReference"/>
        </w:rPr>
        <w:annotationRef/>
      </w:r>
      <w:proofErr w:type="spellStart"/>
      <w:r>
        <w:t>Throughout</w:t>
      </w:r>
      <w:proofErr w:type="spellEnd"/>
      <w:r>
        <w:t xml:space="preserve"> the </w:t>
      </w:r>
      <w:proofErr w:type="spellStart"/>
      <w:r>
        <w:t>paper</w:t>
      </w:r>
      <w:proofErr w:type="spellEnd"/>
      <w:r>
        <w:t xml:space="preserve"> </w:t>
      </w:r>
      <w:proofErr w:type="spellStart"/>
      <w:r>
        <w:t>we</w:t>
      </w:r>
      <w:proofErr w:type="spellEnd"/>
      <w:r>
        <w:t xml:space="preserve"> conclude </w:t>
      </w:r>
      <w:proofErr w:type="spellStart"/>
      <w:r>
        <w:t>that</w:t>
      </w:r>
      <w:proofErr w:type="spellEnd"/>
      <w:r>
        <w:t xml:space="preserve"> </w:t>
      </w:r>
      <w:proofErr w:type="spellStart"/>
      <w:r w:rsidR="00680E6A">
        <w:t>things</w:t>
      </w:r>
      <w:proofErr w:type="spellEnd"/>
      <w:r w:rsidR="00680E6A">
        <w:t xml:space="preserve"> </w:t>
      </w:r>
      <w:proofErr w:type="spellStart"/>
      <w:r w:rsidR="00680E6A">
        <w:t>were</w:t>
      </w:r>
      <w:proofErr w:type="spellEnd"/>
      <w:r w:rsidR="00680E6A">
        <w:t xml:space="preserve"> </w:t>
      </w:r>
      <w:proofErr w:type="spellStart"/>
      <w:r w:rsidR="00680E6A">
        <w:t>not</w:t>
      </w:r>
      <w:proofErr w:type="spellEnd"/>
      <w:r w:rsidR="00680E6A">
        <w:t xml:space="preserve"> </w:t>
      </w:r>
      <w:proofErr w:type="spellStart"/>
      <w:r w:rsidR="00680E6A">
        <w:t>moderated</w:t>
      </w:r>
      <w:proofErr w:type="spellEnd"/>
      <w:r w:rsidR="00680E6A">
        <w:t xml:space="preserve"> (</w:t>
      </w:r>
      <w:proofErr w:type="spellStart"/>
      <w:r w:rsidR="00680E6A">
        <w:t>ie</w:t>
      </w:r>
      <w:proofErr w:type="spellEnd"/>
      <w:r w:rsidR="00680E6A">
        <w:t xml:space="preserve"> conclude </w:t>
      </w:r>
      <w:proofErr w:type="spellStart"/>
      <w:r w:rsidR="00680E6A">
        <w:t>evidence</w:t>
      </w:r>
      <w:proofErr w:type="spellEnd"/>
      <w:r w:rsidR="00680E6A">
        <w:t xml:space="preserve"> for the </w:t>
      </w:r>
      <w:proofErr w:type="spellStart"/>
      <w:r w:rsidR="00680E6A">
        <w:t>null</w:t>
      </w:r>
      <w:proofErr w:type="spellEnd"/>
      <w:r w:rsidR="00680E6A">
        <w:t xml:space="preserve">) </w:t>
      </w:r>
      <w:proofErr w:type="spellStart"/>
      <w:r w:rsidR="00680E6A">
        <w:t>when</w:t>
      </w:r>
      <w:proofErr w:type="spellEnd"/>
      <w:r w:rsidR="00680E6A">
        <w:t xml:space="preserve"> </w:t>
      </w:r>
      <w:proofErr w:type="spellStart"/>
      <w:r w:rsidR="00680E6A">
        <w:t>we</w:t>
      </w:r>
      <w:proofErr w:type="spellEnd"/>
      <w:r w:rsidR="00680E6A">
        <w:t xml:space="preserve"> </w:t>
      </w:r>
      <w:proofErr w:type="spellStart"/>
      <w:r w:rsidR="00680E6A">
        <w:t>should</w:t>
      </w:r>
      <w:proofErr w:type="spellEnd"/>
      <w:r w:rsidR="00680E6A">
        <w:t xml:space="preserve"> conclude </w:t>
      </w:r>
      <w:proofErr w:type="spellStart"/>
      <w:r w:rsidR="00680E6A">
        <w:t>that</w:t>
      </w:r>
      <w:proofErr w:type="spellEnd"/>
      <w:r w:rsidR="00680E6A">
        <w:t xml:space="preserve"> no </w:t>
      </w:r>
      <w:proofErr w:type="spellStart"/>
      <w:r w:rsidR="00680E6A">
        <w:t>evidence</w:t>
      </w:r>
      <w:proofErr w:type="spellEnd"/>
      <w:r w:rsidR="00680E6A">
        <w:t xml:space="preserve"> </w:t>
      </w:r>
      <w:proofErr w:type="spellStart"/>
      <w:r w:rsidR="00680E6A">
        <w:t>was</w:t>
      </w:r>
      <w:proofErr w:type="spellEnd"/>
      <w:r w:rsidR="00680E6A">
        <w:t xml:space="preserve"> </w:t>
      </w:r>
      <w:proofErr w:type="spellStart"/>
      <w:r w:rsidR="00680E6A">
        <w:t>found</w:t>
      </w:r>
      <w:proofErr w:type="spellEnd"/>
      <w:r w:rsidR="00680E6A">
        <w:t xml:space="preserve"> for </w:t>
      </w:r>
      <w:proofErr w:type="spellStart"/>
      <w:r w:rsidR="00680E6A">
        <w:t>moderation</w:t>
      </w:r>
      <w:proofErr w:type="spellEnd"/>
      <w:r w:rsidR="00680E6A">
        <w:t xml:space="preserve"> (</w:t>
      </w:r>
      <w:proofErr w:type="spellStart"/>
      <w:r w:rsidR="00680E6A">
        <w:t>ie</w:t>
      </w:r>
      <w:proofErr w:type="spellEnd"/>
      <w:r w:rsidR="00680E6A">
        <w:t xml:space="preserve"> </w:t>
      </w:r>
      <w:proofErr w:type="spellStart"/>
      <w:r w:rsidR="00680E6A">
        <w:t>absence</w:t>
      </w:r>
      <w:proofErr w:type="spellEnd"/>
      <w:r w:rsidR="00680E6A">
        <w:t xml:space="preserve"> of </w:t>
      </w:r>
      <w:proofErr w:type="spellStart"/>
      <w:r w:rsidR="00680E6A">
        <w:t>evidence</w:t>
      </w:r>
      <w:proofErr w:type="spellEnd"/>
      <w:r w:rsidR="00680E6A">
        <w:t xml:space="preserve"> for the alternative).</w:t>
      </w:r>
    </w:p>
  </w:comment>
  <w:comment w:id="104" w:author="Ian Hussey" w:date="2020-07-17T12:20:00Z" w:initials="IH">
    <w:p w14:paraId="507073D6" w14:textId="6F4236B1" w:rsidR="00837858" w:rsidRDefault="00837858">
      <w:pPr>
        <w:pStyle w:val="CommentText"/>
      </w:pPr>
      <w:r>
        <w:rPr>
          <w:rStyle w:val="CommentReference"/>
        </w:rPr>
        <w:annotationRef/>
      </w:r>
      <w:proofErr w:type="spellStart"/>
      <w:r>
        <w:t>This</w:t>
      </w:r>
      <w:proofErr w:type="spellEnd"/>
      <w:r>
        <w:t xml:space="preserve"> </w:t>
      </w:r>
      <w:proofErr w:type="spellStart"/>
      <w:r>
        <w:t>exact</w:t>
      </w:r>
      <w:proofErr w:type="spellEnd"/>
      <w:r>
        <w:t xml:space="preserve"> </w:t>
      </w:r>
      <w:proofErr w:type="spellStart"/>
      <w:r>
        <w:t>number</w:t>
      </w:r>
      <w:proofErr w:type="spellEnd"/>
      <w:r>
        <w:t xml:space="preserve"> </w:t>
      </w:r>
      <w:proofErr w:type="spellStart"/>
      <w:r>
        <w:t>needs</w:t>
      </w:r>
      <w:proofErr w:type="spellEnd"/>
      <w:r>
        <w:t xml:space="preserve"> </w:t>
      </w:r>
      <w:proofErr w:type="spellStart"/>
      <w:r>
        <w:t>checking</w:t>
      </w:r>
      <w:proofErr w:type="spellEnd"/>
      <w:r>
        <w:t>.</w:t>
      </w:r>
    </w:p>
  </w:comment>
  <w:comment w:id="107" w:author="sean hughes" w:date="2020-07-08T11:21:00Z" w:initials="sh">
    <w:p w14:paraId="7592C8EE" w14:textId="47291D32" w:rsidR="005B7940" w:rsidRDefault="005B7940">
      <w:pPr>
        <w:pStyle w:val="CommentText"/>
      </w:pPr>
      <w:r>
        <w:rPr>
          <w:rStyle w:val="CommentReference"/>
        </w:rPr>
        <w:annotationRef/>
      </w:r>
      <w:proofErr w:type="spellStart"/>
      <w:r>
        <w:t>Need</w:t>
      </w:r>
      <w:proofErr w:type="spellEnd"/>
      <w:r>
        <w:t xml:space="preserve"> to </w:t>
      </w:r>
      <w:proofErr w:type="spellStart"/>
      <w:r>
        <w:t>add</w:t>
      </w:r>
      <w:proofErr w:type="spellEnd"/>
      <w:r>
        <w:t xml:space="preserve"> </w:t>
      </w:r>
      <w:proofErr w:type="spellStart"/>
      <w:r>
        <w:t>these</w:t>
      </w:r>
      <w:proofErr w:type="spellEnd"/>
    </w:p>
  </w:comment>
  <w:comment w:id="108" w:author="Ian Hussey" w:date="2020-07-17T12:13:00Z" w:initials="IH">
    <w:p w14:paraId="1AF22878" w14:textId="2A3DD43C" w:rsidR="00837858" w:rsidRDefault="00837858">
      <w:pPr>
        <w:pStyle w:val="CommentText"/>
      </w:pPr>
      <w:r>
        <w:rPr>
          <w:rStyle w:val="CommentReference"/>
        </w:rPr>
        <w:annotationRef/>
      </w:r>
      <w:proofErr w:type="spellStart"/>
      <w:r>
        <w:t>We</w:t>
      </w:r>
      <w:proofErr w:type="spellEnd"/>
      <w:r>
        <w:t xml:space="preserve"> can be more </w:t>
      </w:r>
      <w:proofErr w:type="spellStart"/>
      <w:r>
        <w:t>specific</w:t>
      </w:r>
      <w:proofErr w:type="spellEnd"/>
      <w:r>
        <w:t xml:space="preserve"> </w:t>
      </w:r>
      <w:proofErr w:type="spellStart"/>
      <w:r>
        <w:t>than</w:t>
      </w:r>
      <w:proofErr w:type="spellEnd"/>
      <w:r>
        <w:t xml:space="preserve"> </w:t>
      </w:r>
      <w:proofErr w:type="spellStart"/>
      <w:r>
        <w:t>this</w:t>
      </w:r>
      <w:proofErr w:type="spellEnd"/>
      <w:r>
        <w:t xml:space="preserve"> – the </w:t>
      </w:r>
      <w:proofErr w:type="spellStart"/>
      <w:r>
        <w:t>analysis</w:t>
      </w:r>
      <w:proofErr w:type="spellEnd"/>
      <w:r>
        <w:t xml:space="preserve"> script </w:t>
      </w:r>
      <w:proofErr w:type="spellStart"/>
      <w:r>
        <w:t>defines</w:t>
      </w:r>
      <w:proofErr w:type="spellEnd"/>
      <w:r>
        <w:t xml:space="preserve"> </w:t>
      </w:r>
      <w:proofErr w:type="spellStart"/>
      <w:r>
        <w:t>robustness</w:t>
      </w:r>
      <w:proofErr w:type="spellEnd"/>
      <w:r>
        <w:t xml:space="preserve"> </w:t>
      </w:r>
      <w:proofErr w:type="spellStart"/>
      <w:r>
        <w:t>as</w:t>
      </w:r>
      <w:proofErr w:type="spellEnd"/>
      <w:r>
        <w:t xml:space="preserve"> </w:t>
      </w:r>
      <w:proofErr w:type="spellStart"/>
      <w:r>
        <w:t>congruence</w:t>
      </w:r>
      <w:proofErr w:type="spellEnd"/>
      <w:r>
        <w:t xml:space="preserve"> in </w:t>
      </w:r>
      <w:proofErr w:type="spellStart"/>
      <w:r>
        <w:t>conclusions</w:t>
      </w:r>
      <w:proofErr w:type="spellEnd"/>
      <w:r>
        <w:t xml:space="preserve"> </w:t>
      </w:r>
      <w:proofErr w:type="spellStart"/>
      <w:r>
        <w:t>about</w:t>
      </w:r>
      <w:proofErr w:type="spellEnd"/>
      <w:r>
        <w:t xml:space="preserve"> </w:t>
      </w:r>
      <w:proofErr w:type="spellStart"/>
      <w:r>
        <w:t>significance</w:t>
      </w:r>
      <w:proofErr w:type="spellEnd"/>
      <w:r>
        <w:t xml:space="preserve"> </w:t>
      </w:r>
      <w:proofErr w:type="spellStart"/>
      <w:r>
        <w:t>between</w:t>
      </w:r>
      <w:proofErr w:type="spellEnd"/>
      <w:r>
        <w:t xml:space="preserve"> the </w:t>
      </w:r>
      <w:proofErr w:type="spellStart"/>
      <w:r>
        <w:t>original</w:t>
      </w:r>
      <w:proofErr w:type="spellEnd"/>
      <w:r>
        <w:t xml:space="preserve"> </w:t>
      </w:r>
      <w:proofErr w:type="spellStart"/>
      <w:r>
        <w:t>analysis</w:t>
      </w:r>
      <w:proofErr w:type="spellEnd"/>
      <w:r>
        <w:t xml:space="preserve"> and the </w:t>
      </w:r>
      <w:proofErr w:type="spellStart"/>
      <w:r>
        <w:t>sensitivity</w:t>
      </w:r>
      <w:proofErr w:type="spellEnd"/>
      <w:r>
        <w:t xml:space="preserve"> </w:t>
      </w:r>
      <w:proofErr w:type="spellStart"/>
      <w:r>
        <w:t>analysis</w:t>
      </w:r>
      <w:proofErr w:type="spellEnd"/>
      <w:r>
        <w:t xml:space="preserve"> (i.e., </w:t>
      </w:r>
      <w:proofErr w:type="spellStart"/>
      <w:r>
        <w:t>both</w:t>
      </w:r>
      <w:proofErr w:type="spellEnd"/>
      <w:r>
        <w:t xml:space="preserve"> </w:t>
      </w:r>
      <w:proofErr w:type="spellStart"/>
      <w:r>
        <w:t>signfiicant</w:t>
      </w:r>
      <w:proofErr w:type="spellEnd"/>
      <w:r>
        <w:t xml:space="preserve">, or </w:t>
      </w:r>
      <w:proofErr w:type="spellStart"/>
      <w:r>
        <w:t>both</w:t>
      </w:r>
      <w:proofErr w:type="spellEnd"/>
      <w:r>
        <w:t xml:space="preserve"> non </w:t>
      </w:r>
      <w:proofErr w:type="spellStart"/>
      <w:r>
        <w:t>signfiicant</w:t>
      </w:r>
      <w:proofErr w:type="spellEnd"/>
      <w:r>
        <w:t xml:space="preserve">). </w:t>
      </w:r>
      <w:proofErr w:type="spellStart"/>
      <w:r>
        <w:t>It</w:t>
      </w:r>
      <w:proofErr w:type="spellEnd"/>
      <w:r>
        <w:t xml:space="preserve"> </w:t>
      </w:r>
      <w:proofErr w:type="spellStart"/>
      <w:r>
        <w:t>also</w:t>
      </w:r>
      <w:proofErr w:type="spellEnd"/>
      <w:r>
        <w:t xml:space="preserve"> </w:t>
      </w:r>
      <w:proofErr w:type="spellStart"/>
      <w:r>
        <w:t>now</w:t>
      </w:r>
      <w:proofErr w:type="spellEnd"/>
      <w:r>
        <w:t xml:space="preserve"> </w:t>
      </w:r>
      <w:proofErr w:type="spellStart"/>
      <w:r>
        <w:t>dumps</w:t>
      </w:r>
      <w:proofErr w:type="spellEnd"/>
      <w:r>
        <w:t xml:space="preserve"> a text </w:t>
      </w:r>
      <w:proofErr w:type="spellStart"/>
      <w:r>
        <w:t>string</w:t>
      </w:r>
      <w:proofErr w:type="spellEnd"/>
      <w:r>
        <w:t xml:space="preserve"> </w:t>
      </w:r>
      <w:proofErr w:type="spellStart"/>
      <w:r>
        <w:t>after</w:t>
      </w:r>
      <w:proofErr w:type="spellEnd"/>
      <w:r>
        <w:t xml:space="preserve"> </w:t>
      </w:r>
      <w:proofErr w:type="spellStart"/>
      <w:r>
        <w:t>each</w:t>
      </w:r>
      <w:proofErr w:type="spellEnd"/>
      <w:r>
        <w:t xml:space="preserve"> </w:t>
      </w:r>
      <w:proofErr w:type="spellStart"/>
      <w:r>
        <w:t>sensitivity</w:t>
      </w:r>
      <w:proofErr w:type="spellEnd"/>
      <w:r>
        <w:t xml:space="preserve"> model with </w:t>
      </w:r>
      <w:proofErr w:type="spellStart"/>
      <w:r>
        <w:t>this</w:t>
      </w:r>
      <w:proofErr w:type="spellEnd"/>
      <w:r>
        <w:t xml:space="preserve"> </w:t>
      </w:r>
      <w:proofErr w:type="spellStart"/>
      <w:r>
        <w:t>conclusion</w:t>
      </w:r>
      <w:proofErr w:type="spellEnd"/>
      <w:r>
        <w:t xml:space="preserve"> for </w:t>
      </w:r>
      <w:proofErr w:type="spellStart"/>
      <w:r>
        <w:t>each</w:t>
      </w:r>
      <w:proofErr w:type="spellEnd"/>
      <w:r>
        <w:t xml:space="preserve"> model. So, </w:t>
      </w:r>
      <w:proofErr w:type="spellStart"/>
      <w:r>
        <w:t>we</w:t>
      </w:r>
      <w:proofErr w:type="spellEnd"/>
      <w:r>
        <w:t xml:space="preserve"> can/</w:t>
      </w:r>
      <w:proofErr w:type="spellStart"/>
      <w:r>
        <w:t>should</w:t>
      </w:r>
      <w:proofErr w:type="spellEnd"/>
      <w:r>
        <w:t xml:space="preserve"> </w:t>
      </w:r>
      <w:proofErr w:type="spellStart"/>
      <w:r>
        <w:t>define</w:t>
      </w:r>
      <w:proofErr w:type="spellEnd"/>
      <w:r>
        <w:t xml:space="preserve"> </w:t>
      </w:r>
      <w:proofErr w:type="spellStart"/>
      <w:r>
        <w:t>robustness</w:t>
      </w:r>
      <w:proofErr w:type="spellEnd"/>
      <w:r>
        <w:t xml:space="preserve"> in the </w:t>
      </w:r>
      <w:proofErr w:type="spellStart"/>
      <w:r>
        <w:t>mansucript</w:t>
      </w:r>
      <w:proofErr w:type="spellEnd"/>
      <w:r>
        <w:t xml:space="preserve">, and </w:t>
      </w:r>
      <w:proofErr w:type="spellStart"/>
      <w:r>
        <w:t>then</w:t>
      </w:r>
      <w:proofErr w:type="spellEnd"/>
      <w:r>
        <w:t xml:space="preserve"> list </w:t>
      </w:r>
      <w:proofErr w:type="spellStart"/>
      <w:r>
        <w:t>which</w:t>
      </w:r>
      <w:proofErr w:type="spellEnd"/>
      <w:r>
        <w:t xml:space="preserve"> </w:t>
      </w:r>
      <w:proofErr w:type="spellStart"/>
      <w:r>
        <w:t>ones</w:t>
      </w:r>
      <w:proofErr w:type="spellEnd"/>
      <w:r>
        <w:t xml:space="preserve"> </w:t>
      </w:r>
      <w:proofErr w:type="spellStart"/>
      <w:r>
        <w:t>were</w:t>
      </w:r>
      <w:proofErr w:type="spellEnd"/>
      <w:r>
        <w:t xml:space="preserve"> </w:t>
      </w:r>
      <w:proofErr w:type="spellStart"/>
      <w:r>
        <w:t>robust</w:t>
      </w:r>
      <w:proofErr w:type="spellEnd"/>
      <w:r>
        <w:t xml:space="preserve"> or </w:t>
      </w:r>
      <w:proofErr w:type="spellStart"/>
      <w:r>
        <w:t>not</w:t>
      </w:r>
      <w:proofErr w:type="spellEnd"/>
      <w:r>
        <w:t>.</w:t>
      </w:r>
    </w:p>
  </w:comment>
  <w:comment w:id="111" w:author="sean hughes" w:date="2020-07-08T11:29:00Z" w:initials="sh">
    <w:p w14:paraId="242EB9E7" w14:textId="77777777" w:rsidR="005B7940" w:rsidRDefault="005B7940" w:rsidP="00EA3E5E">
      <w:pPr>
        <w:pStyle w:val="CommentText"/>
      </w:pPr>
      <w:r>
        <w:rPr>
          <w:rStyle w:val="CommentReference"/>
        </w:rPr>
        <w:annotationRef/>
      </w:r>
      <w:r>
        <w:t xml:space="preserve">Just to </w:t>
      </w:r>
      <w:proofErr w:type="spellStart"/>
      <w:r>
        <w:t>doublec</w:t>
      </w:r>
      <w:proofErr w:type="spellEnd"/>
      <w:r>
        <w:t xml:space="preserve"> </w:t>
      </w:r>
      <w:proofErr w:type="spellStart"/>
      <w:r>
        <w:t>check</w:t>
      </w:r>
      <w:proofErr w:type="spellEnd"/>
      <w:r>
        <w:t xml:space="preserve"> – are we 100% confident in the direction of these effects (e.g., positive direction is stronger evaluations than extinction/countercondition whereas negative is weaker? This influences what I say later on in the conclusion section</w:t>
      </w:r>
    </w:p>
  </w:comment>
  <w:comment w:id="113" w:author="Ian Hussey" w:date="2020-07-17T12:18:00Z" w:initials="IH">
    <w:p w14:paraId="037E4140" w14:textId="61C50E49" w:rsidR="00837858" w:rsidRDefault="00837858">
      <w:pPr>
        <w:pStyle w:val="CommentText"/>
      </w:pPr>
      <w:r>
        <w:rPr>
          <w:rStyle w:val="CommentReference"/>
        </w:rPr>
        <w:annotationRef/>
      </w:r>
      <w:proofErr w:type="spellStart"/>
      <w:r>
        <w:t>I’m</w:t>
      </w:r>
      <w:proofErr w:type="spellEnd"/>
      <w:r>
        <w:t xml:space="preserve"> </w:t>
      </w:r>
      <w:proofErr w:type="spellStart"/>
      <w:r>
        <w:t>pretty</w:t>
      </w:r>
      <w:proofErr w:type="spellEnd"/>
      <w:r>
        <w:t xml:space="preserve"> </w:t>
      </w:r>
      <w:proofErr w:type="spellStart"/>
      <w:r>
        <w:t>confident</w:t>
      </w:r>
      <w:proofErr w:type="spellEnd"/>
      <w:r>
        <w:t xml:space="preserve">, </w:t>
      </w:r>
      <w:proofErr w:type="spellStart"/>
      <w:r>
        <w:t>but</w:t>
      </w:r>
      <w:proofErr w:type="spellEnd"/>
      <w:r>
        <w:t xml:space="preserve"> </w:t>
      </w:r>
      <w:proofErr w:type="spellStart"/>
      <w:r w:rsidR="009C6544">
        <w:t>one</w:t>
      </w:r>
      <w:proofErr w:type="spellEnd"/>
      <w:r w:rsidR="009C6544">
        <w:t xml:space="preserve"> of the </w:t>
      </w:r>
      <w:proofErr w:type="spellStart"/>
      <w:r w:rsidR="009C6544">
        <w:t>few</w:t>
      </w:r>
      <w:proofErr w:type="spellEnd"/>
      <w:r w:rsidR="009C6544">
        <w:t xml:space="preserve"> ways to </w:t>
      </w:r>
      <w:proofErr w:type="spellStart"/>
      <w:r w:rsidR="009C6544">
        <w:t>really</w:t>
      </w:r>
      <w:proofErr w:type="spellEnd"/>
      <w:r w:rsidR="009C6544">
        <w:t xml:space="preserve"> be </w:t>
      </w:r>
      <w:proofErr w:type="spellStart"/>
      <w:r w:rsidR="009C6544">
        <w:t>confidence</w:t>
      </w:r>
      <w:proofErr w:type="spellEnd"/>
      <w:r w:rsidR="009C6544">
        <w:t xml:space="preserve"> </w:t>
      </w:r>
      <w:proofErr w:type="spellStart"/>
      <w:r w:rsidR="009C6544">
        <w:t>is</w:t>
      </w:r>
      <w:proofErr w:type="spellEnd"/>
      <w:r w:rsidR="009C6544">
        <w:t xml:space="preserve"> for </w:t>
      </w:r>
      <w:proofErr w:type="spellStart"/>
      <w:r w:rsidR="009C6544">
        <w:t>us</w:t>
      </w:r>
      <w:proofErr w:type="spellEnd"/>
      <w:r w:rsidR="009C6544">
        <w:t xml:space="preserve"> to simulate some data and </w:t>
      </w:r>
      <w:proofErr w:type="spellStart"/>
      <w:r w:rsidR="009C6544">
        <w:t>check</w:t>
      </w:r>
      <w:proofErr w:type="spellEnd"/>
      <w:r w:rsidR="009C6544">
        <w:t xml:space="preserve">. </w:t>
      </w:r>
      <w:proofErr w:type="spellStart"/>
      <w:r w:rsidR="009C6544">
        <w:t>We</w:t>
      </w:r>
      <w:proofErr w:type="spellEnd"/>
      <w:r w:rsidR="009C6544">
        <w:t xml:space="preserve"> can </w:t>
      </w:r>
      <w:proofErr w:type="spellStart"/>
      <w:r w:rsidR="009C6544">
        <w:t>meet</w:t>
      </w:r>
      <w:proofErr w:type="spellEnd"/>
      <w:r w:rsidR="009C6544">
        <w:t xml:space="preserve"> and do </w:t>
      </w:r>
      <w:proofErr w:type="spellStart"/>
      <w:r w:rsidR="009C6544">
        <w:t>this</w:t>
      </w:r>
      <w:proofErr w:type="spellEnd"/>
      <w:r w:rsidR="009C6544">
        <w:t xml:space="preserve"> </w:t>
      </w:r>
      <w:proofErr w:type="spellStart"/>
      <w:r w:rsidR="009C6544">
        <w:t>if</w:t>
      </w:r>
      <w:proofErr w:type="spellEnd"/>
      <w:r w:rsidR="009C6544">
        <w:t xml:space="preserve"> </w:t>
      </w:r>
      <w:proofErr w:type="spellStart"/>
      <w:r w:rsidR="009C6544">
        <w:t>you</w:t>
      </w:r>
      <w:proofErr w:type="spellEnd"/>
      <w:r w:rsidR="009C6544">
        <w:t xml:space="preserve"> </w:t>
      </w:r>
      <w:proofErr w:type="spellStart"/>
      <w:r w:rsidR="009C6544">
        <w:t>like</w:t>
      </w:r>
      <w:proofErr w:type="spellEnd"/>
      <w:r w:rsidR="009C6544">
        <w:t>.</w:t>
      </w:r>
    </w:p>
  </w:comment>
  <w:comment w:id="112" w:author="Ian Hussey" w:date="2020-07-17T12:16:00Z" w:initials="IH">
    <w:p w14:paraId="342E76C2" w14:textId="3218EA1C" w:rsidR="00837858" w:rsidRDefault="00837858">
      <w:pPr>
        <w:pStyle w:val="CommentText"/>
      </w:pPr>
      <w:r>
        <w:rPr>
          <w:rStyle w:val="CommentReference"/>
        </w:rPr>
        <w:annotationRef/>
      </w:r>
      <w:r>
        <w:t xml:space="preserve">NB </w:t>
      </w:r>
      <w:proofErr w:type="spellStart"/>
      <w:r>
        <w:t>although</w:t>
      </w:r>
      <w:proofErr w:type="spellEnd"/>
      <w:r>
        <w:t xml:space="preserve"> </w:t>
      </w:r>
      <w:proofErr w:type="spellStart"/>
      <w:r>
        <w:t>we</w:t>
      </w:r>
      <w:proofErr w:type="spellEnd"/>
      <w:r>
        <w:t xml:space="preserve"> look </w:t>
      </w:r>
      <w:proofErr w:type="spellStart"/>
      <w:r>
        <w:t>at</w:t>
      </w:r>
      <w:proofErr w:type="spellEnd"/>
      <w:r>
        <w:t xml:space="preserve"> </w:t>
      </w:r>
      <w:proofErr w:type="spellStart"/>
      <w:r>
        <w:t>moderation</w:t>
      </w:r>
      <w:proofErr w:type="spellEnd"/>
      <w:r>
        <w:t xml:space="preserve"> by CC and </w:t>
      </w:r>
      <w:proofErr w:type="spellStart"/>
      <w:r>
        <w:t>Ext</w:t>
      </w:r>
      <w:proofErr w:type="spellEnd"/>
      <w:r>
        <w:t xml:space="preserve">, </w:t>
      </w:r>
      <w:proofErr w:type="spellStart"/>
      <w:r>
        <w:t>we</w:t>
      </w:r>
      <w:proofErr w:type="spellEnd"/>
      <w:r>
        <w:t xml:space="preserve"> do </w:t>
      </w:r>
      <w:proofErr w:type="spellStart"/>
      <w:r>
        <w:t>this</w:t>
      </w:r>
      <w:proofErr w:type="spellEnd"/>
      <w:r>
        <w:t xml:space="preserve"> in a non </w:t>
      </w:r>
      <w:proofErr w:type="spellStart"/>
      <w:r>
        <w:t>traditional</w:t>
      </w:r>
      <w:proofErr w:type="spellEnd"/>
      <w:r>
        <w:t xml:space="preserve"> way – by </w:t>
      </w:r>
      <w:proofErr w:type="spellStart"/>
      <w:r>
        <w:t>rescoring</w:t>
      </w:r>
      <w:proofErr w:type="spellEnd"/>
      <w:r>
        <w:t xml:space="preserve"> the data </w:t>
      </w:r>
      <w:proofErr w:type="spellStart"/>
      <w:r>
        <w:t>before</w:t>
      </w:r>
      <w:proofErr w:type="spellEnd"/>
      <w:r>
        <w:t xml:space="preserve"> </w:t>
      </w:r>
      <w:proofErr w:type="spellStart"/>
      <w:r>
        <w:t>analysis</w:t>
      </w:r>
      <w:proofErr w:type="spellEnd"/>
      <w:r>
        <w:t xml:space="preserve">. So, </w:t>
      </w:r>
      <w:proofErr w:type="spellStart"/>
      <w:r>
        <w:t>wherever</w:t>
      </w:r>
      <w:proofErr w:type="spellEnd"/>
      <w:r>
        <w:t xml:space="preserve"> </w:t>
      </w:r>
      <w:proofErr w:type="spellStart"/>
      <w:r>
        <w:t>you</w:t>
      </w:r>
      <w:proofErr w:type="spellEnd"/>
      <w:r>
        <w:t xml:space="preserve"> </w:t>
      </w:r>
      <w:proofErr w:type="spellStart"/>
      <w:r>
        <w:t>have</w:t>
      </w:r>
      <w:proofErr w:type="spellEnd"/>
      <w:r>
        <w:t xml:space="preserve"> </w:t>
      </w:r>
      <w:proofErr w:type="spellStart"/>
      <w:r>
        <w:t>referred</w:t>
      </w:r>
      <w:proofErr w:type="spellEnd"/>
      <w:r>
        <w:t xml:space="preserve"> to “moderator meta </w:t>
      </w:r>
      <w:proofErr w:type="spellStart"/>
      <w:r>
        <w:t>analysis</w:t>
      </w:r>
      <w:proofErr w:type="spellEnd"/>
      <w:r>
        <w:t xml:space="preserve"> </w:t>
      </w:r>
      <w:proofErr w:type="spellStart"/>
      <w:r>
        <w:t>models</w:t>
      </w:r>
      <w:proofErr w:type="spellEnd"/>
      <w:r>
        <w:t xml:space="preserve">” </w:t>
      </w:r>
      <w:proofErr w:type="spellStart"/>
      <w:r>
        <w:t>they</w:t>
      </w:r>
      <w:proofErr w:type="spellEnd"/>
      <w:r>
        <w:t xml:space="preserve"> are </w:t>
      </w:r>
      <w:proofErr w:type="spellStart"/>
      <w:r>
        <w:t>actually</w:t>
      </w:r>
      <w:proofErr w:type="spellEnd"/>
      <w:r>
        <w:t xml:space="preserve"> just regular meta </w:t>
      </w:r>
      <w:proofErr w:type="spellStart"/>
      <w:r>
        <w:t>analysis</w:t>
      </w:r>
      <w:proofErr w:type="spellEnd"/>
      <w:r>
        <w:t xml:space="preserve"> </w:t>
      </w:r>
      <w:proofErr w:type="spellStart"/>
      <w:r>
        <w:t>models</w:t>
      </w:r>
      <w:proofErr w:type="spellEnd"/>
      <w:r>
        <w:t xml:space="preserve"> (</w:t>
      </w:r>
      <w:proofErr w:type="spellStart"/>
      <w:r>
        <w:t>albeit</w:t>
      </w:r>
      <w:proofErr w:type="spellEnd"/>
      <w:r>
        <w:t xml:space="preserve"> </w:t>
      </w:r>
      <w:proofErr w:type="spellStart"/>
      <w:r>
        <w:t>being</w:t>
      </w:r>
      <w:proofErr w:type="spellEnd"/>
      <w:r>
        <w:t xml:space="preserve"> </w:t>
      </w:r>
      <w:proofErr w:type="spellStart"/>
      <w:r>
        <w:t>used</w:t>
      </w:r>
      <w:proofErr w:type="spellEnd"/>
      <w:r>
        <w:t xml:space="preserve"> to </w:t>
      </w:r>
      <w:proofErr w:type="spellStart"/>
      <w:r>
        <w:t>examine</w:t>
      </w:r>
      <w:proofErr w:type="spellEnd"/>
      <w:r>
        <w:t xml:space="preserve"> </w:t>
      </w:r>
      <w:proofErr w:type="spellStart"/>
      <w:r>
        <w:t>moderation</w:t>
      </w:r>
      <w:proofErr w:type="spellEnd"/>
      <w:r>
        <w:t xml:space="preserve">). Update the text </w:t>
      </w:r>
      <w:proofErr w:type="spellStart"/>
      <w:r>
        <w:t>throughout</w:t>
      </w:r>
      <w:proofErr w:type="spellEnd"/>
      <w:r>
        <w:t xml:space="preserve"> to </w:t>
      </w:r>
      <w:proofErr w:type="spellStart"/>
      <w:r>
        <w:t>clarify</w:t>
      </w:r>
      <w:proofErr w:type="spellEnd"/>
      <w:r>
        <w:t xml:space="preserve"> </w:t>
      </w:r>
      <w:proofErr w:type="spellStart"/>
      <w:r>
        <w:t>that</w:t>
      </w:r>
      <w:proofErr w:type="spellEnd"/>
      <w:r>
        <w:t xml:space="preserve"> </w:t>
      </w:r>
      <w:proofErr w:type="spellStart"/>
      <w:r>
        <w:t>we</w:t>
      </w:r>
      <w:proofErr w:type="spellEnd"/>
      <w:r>
        <w:t xml:space="preserve"> </w:t>
      </w:r>
      <w:proofErr w:type="spellStart"/>
      <w:r>
        <w:t>didn’t</w:t>
      </w:r>
      <w:proofErr w:type="spellEnd"/>
      <w:r>
        <w:t xml:space="preserve"> use moderator meta </w:t>
      </w:r>
      <w:proofErr w:type="spellStart"/>
      <w:r>
        <w:t>models</w:t>
      </w:r>
      <w:proofErr w:type="spellEnd"/>
      <w:r>
        <w:t xml:space="preserve">.  </w:t>
      </w:r>
    </w:p>
  </w:comment>
  <w:comment w:id="119" w:author="Ian Hussey" w:date="2020-07-17T12:38:00Z" w:initials="IH">
    <w:p w14:paraId="271BF010" w14:textId="67252DAB" w:rsidR="005254EB" w:rsidRDefault="005254EB">
      <w:pPr>
        <w:pStyle w:val="CommentText"/>
      </w:pPr>
      <w:r>
        <w:rPr>
          <w:rStyle w:val="CommentReference"/>
        </w:rPr>
        <w:annotationRef/>
      </w:r>
      <w:r>
        <w:t xml:space="preserve">Do </w:t>
      </w:r>
      <w:proofErr w:type="spellStart"/>
      <w:r>
        <w:t>we</w:t>
      </w:r>
      <w:proofErr w:type="spellEnd"/>
      <w:r>
        <w:t xml:space="preserve"> </w:t>
      </w:r>
      <w:proofErr w:type="spellStart"/>
      <w:r>
        <w:t>really</w:t>
      </w:r>
      <w:proofErr w:type="spellEnd"/>
      <w:r>
        <w:t xml:space="preserve"> </w:t>
      </w:r>
      <w:proofErr w:type="spellStart"/>
      <w:r>
        <w:t>want</w:t>
      </w:r>
      <w:proofErr w:type="spellEnd"/>
      <w:r>
        <w:t xml:space="preserve"> to </w:t>
      </w:r>
      <w:proofErr w:type="spellStart"/>
      <w:r>
        <w:t>lean</w:t>
      </w:r>
      <w:proofErr w:type="spellEnd"/>
      <w:r>
        <w:t xml:space="preserve"> </w:t>
      </w:r>
      <w:proofErr w:type="spellStart"/>
      <w:r>
        <w:t>into</w:t>
      </w:r>
      <w:proofErr w:type="spellEnd"/>
      <w:r>
        <w:t xml:space="preserve"> the idea </w:t>
      </w:r>
      <w:proofErr w:type="spellStart"/>
      <w:r>
        <w:t>that</w:t>
      </w:r>
      <w:proofErr w:type="spellEnd"/>
      <w:r>
        <w:t xml:space="preserve"> </w:t>
      </w:r>
      <w:proofErr w:type="spellStart"/>
      <w:r>
        <w:t>this</w:t>
      </w:r>
      <w:proofErr w:type="spellEnd"/>
      <w:r>
        <w:t xml:space="preserve"> </w:t>
      </w:r>
      <w:proofErr w:type="spellStart"/>
      <w:r>
        <w:t>learning</w:t>
      </w:r>
      <w:proofErr w:type="spellEnd"/>
      <w:r>
        <w:t xml:space="preserve"> </w:t>
      </w:r>
      <w:proofErr w:type="spellStart"/>
      <w:r>
        <w:t>is</w:t>
      </w:r>
      <w:proofErr w:type="spellEnd"/>
      <w:r>
        <w:t xml:space="preserve"> </w:t>
      </w:r>
      <w:proofErr w:type="spellStart"/>
      <w:r>
        <w:t>sticky</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that</w:t>
      </w:r>
      <w:proofErr w:type="spellEnd"/>
      <w:r>
        <w:t xml:space="preserve"> the </w:t>
      </w:r>
      <w:proofErr w:type="spellStart"/>
      <w:r>
        <w:t>hypothesised</w:t>
      </w:r>
      <w:proofErr w:type="spellEnd"/>
      <w:r>
        <w:t>/</w:t>
      </w:r>
      <w:proofErr w:type="spellStart"/>
      <w:r>
        <w:t>descriptive</w:t>
      </w:r>
      <w:proofErr w:type="spellEnd"/>
      <w:r>
        <w:t xml:space="preserve"> </w:t>
      </w:r>
      <w:proofErr w:type="spellStart"/>
      <w:r>
        <w:t>Ext</w:t>
      </w:r>
      <w:proofErr w:type="spellEnd"/>
      <w:r>
        <w:t xml:space="preserve">/CC </w:t>
      </w:r>
      <w:proofErr w:type="spellStart"/>
      <w:r>
        <w:t>procedures</w:t>
      </w:r>
      <w:proofErr w:type="spellEnd"/>
      <w:r>
        <w:t xml:space="preserve"> </w:t>
      </w:r>
      <w:proofErr w:type="spellStart"/>
      <w:r>
        <w:t>did</w:t>
      </w:r>
      <w:proofErr w:type="spellEnd"/>
      <w:r>
        <w:t xml:space="preserve"> </w:t>
      </w:r>
      <w:proofErr w:type="spellStart"/>
      <w:r>
        <w:t>not</w:t>
      </w:r>
      <w:proofErr w:type="spellEnd"/>
      <w:r>
        <w:t xml:space="preserve"> </w:t>
      </w:r>
      <w:proofErr w:type="spellStart"/>
      <w:r>
        <w:t>function</w:t>
      </w:r>
      <w:proofErr w:type="spellEnd"/>
      <w:r>
        <w:t xml:space="preserve"> </w:t>
      </w:r>
      <w:proofErr w:type="spellStart"/>
      <w:r>
        <w:t>that</w:t>
      </w:r>
      <w:proofErr w:type="spellEnd"/>
      <w:r>
        <w:t xml:space="preserve"> way?</w:t>
      </w:r>
    </w:p>
  </w:comment>
  <w:comment w:id="122" w:author="sean hughes" w:date="2020-07-08T11:45:00Z" w:initials="sh">
    <w:p w14:paraId="64AC1B3C" w14:textId="05FBB6C1" w:rsidR="005B7940" w:rsidRDefault="005B7940">
      <w:pPr>
        <w:pStyle w:val="CommentText"/>
      </w:pPr>
      <w:r>
        <w:rPr>
          <w:rStyle w:val="CommentReference"/>
        </w:rPr>
        <w:annotationRef/>
      </w:r>
      <w:proofErr w:type="spellStart"/>
      <w:r>
        <w:t>I guess</w:t>
      </w:r>
      <w:proofErr w:type="spellEnd"/>
      <w:r>
        <w:t xml:space="preserve"> </w:t>
      </w:r>
      <w:proofErr w:type="spellStart"/>
      <w:r>
        <w:t>if</w:t>
      </w:r>
      <w:proofErr w:type="spellEnd"/>
      <w:r>
        <w:t xml:space="preserve"> </w:t>
      </w:r>
      <w:proofErr w:type="spellStart"/>
      <w:r>
        <w:t>we</w:t>
      </w:r>
      <w:proofErr w:type="spellEnd"/>
      <w:r>
        <w:t xml:space="preserve"> ran hetrogenity tests we would see that Exp 2 is an outlier (seeing as the procedure booted rather than eliminated the OEC effect). It would probably increase the moderation by extinction effect but not make it significant.</w:t>
      </w:r>
    </w:p>
  </w:comment>
  <w:comment w:id="123" w:author="Ian Hussey" w:date="2020-07-17T12:40:00Z" w:initials="IH">
    <w:p w14:paraId="1855F2A8" w14:textId="2E1C805E" w:rsidR="005254EB" w:rsidRDefault="005254EB">
      <w:pPr>
        <w:pStyle w:val="CommentText"/>
      </w:pPr>
      <w:r>
        <w:rPr>
          <w:rStyle w:val="CommentReference"/>
        </w:rPr>
        <w:annotationRef/>
      </w:r>
      <w:r>
        <w:t>“</w:t>
      </w:r>
      <w:proofErr w:type="spellStart"/>
      <w:r>
        <w:t>undue</w:t>
      </w:r>
      <w:proofErr w:type="spellEnd"/>
      <w:r>
        <w:t xml:space="preserve"> </w:t>
      </w:r>
      <w:proofErr w:type="spellStart"/>
      <w:r>
        <w:t>influence</w:t>
      </w:r>
      <w:proofErr w:type="spellEnd"/>
      <w:r>
        <w:t xml:space="preserve">” </w:t>
      </w:r>
      <w:proofErr w:type="spellStart"/>
      <w:r>
        <w:t>tests</w:t>
      </w:r>
      <w:proofErr w:type="spellEnd"/>
      <w:r>
        <w:t xml:space="preserve">, </w:t>
      </w:r>
      <w:proofErr w:type="spellStart"/>
      <w:r>
        <w:t>but</w:t>
      </w:r>
      <w:proofErr w:type="spellEnd"/>
      <w:r>
        <w:t xml:space="preserve"> yes. </w:t>
      </w:r>
      <w:proofErr w:type="spellStart"/>
      <w:r>
        <w:t>Undue</w:t>
      </w:r>
      <w:proofErr w:type="spellEnd"/>
      <w:r>
        <w:t xml:space="preserve"> </w:t>
      </w:r>
      <w:proofErr w:type="spellStart"/>
      <w:r>
        <w:t>influence</w:t>
      </w:r>
      <w:proofErr w:type="spellEnd"/>
      <w:r>
        <w:t xml:space="preserve"> </w:t>
      </w:r>
      <w:proofErr w:type="spellStart"/>
      <w:r>
        <w:t>tests</w:t>
      </w:r>
      <w:proofErr w:type="spellEnd"/>
      <w:r>
        <w:t xml:space="preserve"> are </w:t>
      </w:r>
      <w:proofErr w:type="spellStart"/>
      <w:r>
        <w:t>used</w:t>
      </w:r>
      <w:proofErr w:type="spellEnd"/>
      <w:r>
        <w:t xml:space="preserve"> to </w:t>
      </w:r>
      <w:proofErr w:type="spellStart"/>
      <w:r>
        <w:t>find</w:t>
      </w:r>
      <w:proofErr w:type="spellEnd"/>
      <w:r>
        <w:t xml:space="preserve"> </w:t>
      </w:r>
      <w:proofErr w:type="spellStart"/>
      <w:r>
        <w:t>studies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undue</w:t>
      </w:r>
      <w:proofErr w:type="spellEnd"/>
      <w:r>
        <w:t xml:space="preserve"> </w:t>
      </w:r>
      <w:proofErr w:type="spellStart"/>
      <w:r>
        <w:t>influence</w:t>
      </w:r>
      <w:proofErr w:type="spellEnd"/>
      <w:r>
        <w:t xml:space="preserve"> on </w:t>
      </w:r>
      <w:proofErr w:type="spellStart"/>
      <w:r>
        <w:t>estimates</w:t>
      </w:r>
      <w:proofErr w:type="spellEnd"/>
      <w:r>
        <w:t xml:space="preserve"> of </w:t>
      </w:r>
      <w:proofErr w:type="spellStart"/>
      <w:r>
        <w:t>heterogeneity</w:t>
      </w:r>
      <w:proofErr w:type="spellEnd"/>
      <w:r>
        <w:t xml:space="preserve"> or meta </w:t>
      </w:r>
      <w:proofErr w:type="spellStart"/>
      <w:r>
        <w:t>effect</w:t>
      </w:r>
      <w:proofErr w:type="spellEnd"/>
      <w:r>
        <w:t xml:space="preserve"> </w:t>
      </w:r>
      <w:proofErr w:type="spellStart"/>
      <w:r>
        <w:t>size</w:t>
      </w:r>
      <w:proofErr w:type="spellEnd"/>
      <w:r>
        <w:t xml:space="preserve">. </w:t>
      </w:r>
      <w:proofErr w:type="spellStart"/>
      <w:r>
        <w:t>We</w:t>
      </w:r>
      <w:proofErr w:type="spellEnd"/>
      <w:r>
        <w:t xml:space="preserve"> can </w:t>
      </w:r>
      <w:proofErr w:type="spellStart"/>
      <w:r>
        <w:t>run</w:t>
      </w:r>
      <w:proofErr w:type="spellEnd"/>
      <w:r>
        <w:t xml:space="preserve"> </w:t>
      </w:r>
      <w:proofErr w:type="spellStart"/>
      <w:r>
        <w:t>these</w:t>
      </w:r>
      <w:proofErr w:type="spellEnd"/>
      <w:r>
        <w:t xml:space="preserve"> </w:t>
      </w:r>
      <w:proofErr w:type="spellStart"/>
      <w:r>
        <w:t>if</w:t>
      </w:r>
      <w:proofErr w:type="spellEnd"/>
      <w:r>
        <w:t xml:space="preserve"> </w:t>
      </w:r>
      <w:proofErr w:type="spellStart"/>
      <w:r>
        <w:t>you</w:t>
      </w:r>
      <w:proofErr w:type="spellEnd"/>
      <w:r>
        <w:t xml:space="preserve"> </w:t>
      </w:r>
      <w:proofErr w:type="spellStart"/>
      <w:r>
        <w:t>like</w:t>
      </w:r>
      <w:proofErr w:type="spellEnd"/>
      <w:r>
        <w:t xml:space="preserve">, </w:t>
      </w:r>
      <w:proofErr w:type="spellStart"/>
      <w:r>
        <w:t>but</w:t>
      </w:r>
      <w:proofErr w:type="spellEnd"/>
      <w:r>
        <w:t xml:space="preserve"> do </w:t>
      </w:r>
      <w:proofErr w:type="spellStart"/>
      <w:r>
        <w:t>you</w:t>
      </w:r>
      <w:proofErr w:type="spellEnd"/>
      <w:r>
        <w:t xml:space="preserve"> </w:t>
      </w:r>
      <w:proofErr w:type="spellStart"/>
      <w:r>
        <w:t>want</w:t>
      </w:r>
      <w:proofErr w:type="spellEnd"/>
      <w:r>
        <w:t xml:space="preserve"> the extra </w:t>
      </w:r>
      <w:proofErr w:type="spellStart"/>
      <w:r>
        <w:t>stuff</w:t>
      </w:r>
      <w:proofErr w:type="spellEnd"/>
      <w:r>
        <w:t xml:space="preserve"> to </w:t>
      </w:r>
      <w:proofErr w:type="spellStart"/>
      <w:r>
        <w:t>write</w:t>
      </w:r>
      <w:proofErr w:type="spellEnd"/>
      <w:r>
        <w:t xml:space="preserve"> up? </w:t>
      </w:r>
      <w:proofErr w:type="spellStart"/>
      <w:r>
        <w:t>We</w:t>
      </w:r>
      <w:proofErr w:type="spellEnd"/>
      <w:r>
        <w:t xml:space="preserve"> </w:t>
      </w:r>
      <w:proofErr w:type="spellStart"/>
      <w:r>
        <w:t>could</w:t>
      </w:r>
      <w:proofErr w:type="spellEnd"/>
      <w:r>
        <w:t xml:space="preserve"> </w:t>
      </w:r>
      <w:proofErr w:type="spellStart"/>
      <w:r>
        <w:t>also</w:t>
      </w:r>
      <w:proofErr w:type="spellEnd"/>
      <w:r>
        <w:t xml:space="preserve"> take a look and put in </w:t>
      </w:r>
      <w:proofErr w:type="spellStart"/>
      <w:r>
        <w:t>supplementaries</w:t>
      </w:r>
      <w:proofErr w:type="spellEnd"/>
      <w:r>
        <w:t xml:space="preserve"> </w:t>
      </w:r>
      <w:proofErr w:type="spellStart"/>
      <w:r>
        <w:t>ofc</w:t>
      </w:r>
      <w:proofErr w:type="spellEnd"/>
      <w:r>
        <w:t>.</w:t>
      </w:r>
    </w:p>
  </w:comment>
  <w:comment w:id="126" w:author="sean hughes" w:date="2020-07-08T11:51:00Z" w:initials="sh">
    <w:p w14:paraId="120402F3" w14:textId="77777777" w:rsidR="005B7940" w:rsidRDefault="005B7940">
      <w:pPr>
        <w:pStyle w:val="CommentText"/>
      </w:pPr>
      <w:r>
        <w:rPr>
          <w:rStyle w:val="CommentReference"/>
        </w:rPr>
        <w:annotationRef/>
      </w:r>
      <w:proofErr w:type="spellStart"/>
      <w:r>
        <w:t>I’m</w:t>
      </w:r>
      <w:proofErr w:type="spellEnd"/>
      <w:r>
        <w:t xml:space="preserve"> </w:t>
      </w:r>
      <w:proofErr w:type="spellStart"/>
      <w:r>
        <w:t>trying</w:t>
      </w:r>
      <w:proofErr w:type="spellEnd"/>
      <w:r>
        <w:t xml:space="preserve"> to balance the moderator meta-analysis conclusions with the fact that there were extinction and CC effects in specific studies (i.e., to not “lose the forest for the tress”). The meta-analyses indicate that there is nothing going on in general. But specific studies do produce really strong effects in places. </w:t>
      </w:r>
    </w:p>
    <w:p w14:paraId="390F0E98" w14:textId="77777777" w:rsidR="005B7940" w:rsidRDefault="005B7940">
      <w:pPr>
        <w:pStyle w:val="CommentText"/>
      </w:pPr>
    </w:p>
    <w:p w14:paraId="3CF6B3F1" w14:textId="1B723C68" w:rsidR="005B7940" w:rsidRDefault="005B7940">
      <w:pPr>
        <w:pStyle w:val="CommentText"/>
      </w:pPr>
      <w:r>
        <w:t>Is the balanced conclusion I’ve gone for here appropriate?</w:t>
      </w:r>
    </w:p>
  </w:comment>
  <w:comment w:id="127" w:author="Ian Hussey" w:date="2020-07-17T12:43:00Z" w:initials="IH">
    <w:p w14:paraId="0E4223D1" w14:textId="77777777" w:rsidR="0067186F" w:rsidRDefault="0067186F">
      <w:pPr>
        <w:pStyle w:val="CommentText"/>
      </w:pPr>
      <w:r>
        <w:rPr>
          <w:rStyle w:val="CommentReference"/>
        </w:rPr>
        <w:annotationRef/>
      </w:r>
      <w:r>
        <w:t xml:space="preserve">I </w:t>
      </w:r>
      <w:proofErr w:type="spellStart"/>
      <w:r>
        <w:t>see</w:t>
      </w:r>
      <w:proofErr w:type="spellEnd"/>
      <w:r>
        <w:t xml:space="preserve"> </w:t>
      </w:r>
      <w:proofErr w:type="spellStart"/>
      <w:r>
        <w:t>what</w:t>
      </w:r>
      <w:proofErr w:type="spellEnd"/>
      <w:r>
        <w:t xml:space="preserve"> </w:t>
      </w:r>
      <w:proofErr w:type="spellStart"/>
      <w:r>
        <w:t>you’re</w:t>
      </w:r>
      <w:proofErr w:type="spellEnd"/>
      <w:r>
        <w:t xml:space="preserve"> </w:t>
      </w:r>
      <w:proofErr w:type="spellStart"/>
      <w:r>
        <w:t>trying</w:t>
      </w:r>
      <w:proofErr w:type="spellEnd"/>
      <w:r>
        <w:t xml:space="preserve"> to do. </w:t>
      </w:r>
      <w:proofErr w:type="spellStart"/>
      <w:r>
        <w:t>Tests</w:t>
      </w:r>
      <w:proofErr w:type="spellEnd"/>
      <w:r>
        <w:t xml:space="preserve"> of </w:t>
      </w:r>
      <w:proofErr w:type="spellStart"/>
      <w:r>
        <w:t>undue</w:t>
      </w:r>
      <w:proofErr w:type="spellEnd"/>
      <w:r>
        <w:t xml:space="preserve"> </w:t>
      </w:r>
      <w:proofErr w:type="spellStart"/>
      <w:r>
        <w:t>influence</w:t>
      </w:r>
      <w:proofErr w:type="spellEnd"/>
      <w:r>
        <w:t xml:space="preserve"> </w:t>
      </w:r>
      <w:proofErr w:type="spellStart"/>
      <w:r>
        <w:t>could</w:t>
      </w:r>
      <w:proofErr w:type="spellEnd"/>
      <w:r>
        <w:t xml:space="preserve"> help </w:t>
      </w:r>
      <w:proofErr w:type="spellStart"/>
      <w:r>
        <w:t>here</w:t>
      </w:r>
      <w:proofErr w:type="spellEnd"/>
      <w:r>
        <w:t xml:space="preserve">? </w:t>
      </w:r>
      <w:proofErr w:type="spellStart"/>
      <w:r>
        <w:t>If</w:t>
      </w:r>
      <w:proofErr w:type="spellEnd"/>
      <w:r>
        <w:t xml:space="preserve"> </w:t>
      </w:r>
      <w:proofErr w:type="spellStart"/>
      <w:r>
        <w:t>we</w:t>
      </w:r>
      <w:proofErr w:type="spellEnd"/>
      <w:r>
        <w:t xml:space="preserve"> can show </w:t>
      </w:r>
      <w:proofErr w:type="spellStart"/>
      <w:r>
        <w:t>that</w:t>
      </w:r>
      <w:proofErr w:type="spellEnd"/>
      <w:r>
        <w:t xml:space="preserve"> </w:t>
      </w:r>
      <w:proofErr w:type="spellStart"/>
      <w:r>
        <w:t>studies</w:t>
      </w:r>
      <w:proofErr w:type="spellEnd"/>
      <w:r>
        <w:t xml:space="preserve"> </w:t>
      </w:r>
      <w:proofErr w:type="spellStart"/>
      <w:r>
        <w:t>should</w:t>
      </w:r>
      <w:proofErr w:type="spellEnd"/>
      <w:r>
        <w:t xml:space="preserve"> </w:t>
      </w:r>
      <w:proofErr w:type="spellStart"/>
      <w:r>
        <w:t>not</w:t>
      </w:r>
      <w:proofErr w:type="spellEnd"/>
      <w:r>
        <w:t xml:space="preserve"> be </w:t>
      </w:r>
      <w:proofErr w:type="spellStart"/>
      <w:r>
        <w:t>treated</w:t>
      </w:r>
      <w:proofErr w:type="spellEnd"/>
      <w:r>
        <w:t xml:space="preserve"> </w:t>
      </w:r>
      <w:proofErr w:type="spellStart"/>
      <w:r>
        <w:t>as</w:t>
      </w:r>
      <w:proofErr w:type="spellEnd"/>
      <w:r>
        <w:t xml:space="preserve"> </w:t>
      </w:r>
      <w:proofErr w:type="spellStart"/>
      <w:r>
        <w:t>homogenous</w:t>
      </w:r>
      <w:proofErr w:type="spellEnd"/>
      <w:r>
        <w:t xml:space="preserve">, </w:t>
      </w:r>
      <w:proofErr w:type="spellStart"/>
      <w:r>
        <w:t>but</w:t>
      </w:r>
      <w:proofErr w:type="spellEnd"/>
      <w:r>
        <w:t xml:space="preserve"> </w:t>
      </w:r>
      <w:proofErr w:type="spellStart"/>
      <w:r>
        <w:t>that</w:t>
      </w:r>
      <w:proofErr w:type="spellEnd"/>
      <w:r>
        <w:t xml:space="preserve"> some </w:t>
      </w:r>
      <w:proofErr w:type="spellStart"/>
      <w:r>
        <w:t>were</w:t>
      </w:r>
      <w:proofErr w:type="spellEnd"/>
      <w:r>
        <w:t xml:space="preserve"> </w:t>
      </w:r>
      <w:proofErr w:type="spellStart"/>
      <w:r>
        <w:t>quite</w:t>
      </w:r>
      <w:proofErr w:type="spellEnd"/>
      <w:r>
        <w:t xml:space="preserve"> </w:t>
      </w:r>
      <w:proofErr w:type="spellStart"/>
      <w:r>
        <w:t>effective</w:t>
      </w:r>
      <w:proofErr w:type="spellEnd"/>
      <w:r>
        <w:t>?</w:t>
      </w:r>
    </w:p>
    <w:p w14:paraId="286B2CC3" w14:textId="77777777" w:rsidR="0067186F" w:rsidRDefault="0067186F">
      <w:pPr>
        <w:pStyle w:val="CommentText"/>
      </w:pPr>
    </w:p>
    <w:p w14:paraId="48FD31EA" w14:textId="77777777" w:rsidR="0067186F" w:rsidRDefault="0067186F">
      <w:pPr>
        <w:pStyle w:val="CommentText"/>
      </w:pPr>
      <w:proofErr w:type="spellStart"/>
      <w:r>
        <w:t>However</w:t>
      </w:r>
      <w:proofErr w:type="spellEnd"/>
      <w:r>
        <w:t xml:space="preserve">, </w:t>
      </w:r>
      <w:proofErr w:type="spellStart"/>
      <w:r>
        <w:t>looking</w:t>
      </w:r>
      <w:proofErr w:type="spellEnd"/>
      <w:r>
        <w:t xml:space="preserve"> </w:t>
      </w:r>
      <w:proofErr w:type="spellStart"/>
      <w:r>
        <w:t>at</w:t>
      </w:r>
      <w:proofErr w:type="spellEnd"/>
      <w:r>
        <w:t xml:space="preserve"> the </w:t>
      </w:r>
      <w:proofErr w:type="spellStart"/>
      <w:r>
        <w:t>forest</w:t>
      </w:r>
      <w:proofErr w:type="spellEnd"/>
      <w:r>
        <w:t xml:space="preserve"> plots, </w:t>
      </w:r>
      <w:proofErr w:type="spellStart"/>
      <w:r>
        <w:t>it</w:t>
      </w:r>
      <w:proofErr w:type="spellEnd"/>
      <w:r>
        <w:t xml:space="preserve"> </w:t>
      </w:r>
      <w:proofErr w:type="spellStart"/>
      <w:r>
        <w:t>seems</w:t>
      </w:r>
      <w:proofErr w:type="spellEnd"/>
      <w:r>
        <w:t xml:space="preserve"> </w:t>
      </w:r>
      <w:proofErr w:type="spellStart"/>
      <w:r>
        <w:t>like</w:t>
      </w:r>
      <w:proofErr w:type="spellEnd"/>
      <w:r>
        <w:t xml:space="preserve"> </w:t>
      </w:r>
      <w:proofErr w:type="spellStart"/>
      <w:r>
        <w:t>effects</w:t>
      </w:r>
      <w:proofErr w:type="spellEnd"/>
      <w:r>
        <w:t xml:space="preserve"> </w:t>
      </w:r>
      <w:proofErr w:type="spellStart"/>
      <w:r>
        <w:t>were</w:t>
      </w:r>
      <w:proofErr w:type="spellEnd"/>
      <w:r>
        <w:t xml:space="preserve"> </w:t>
      </w:r>
      <w:proofErr w:type="spellStart"/>
      <w:r>
        <w:t>established</w:t>
      </w:r>
      <w:proofErr w:type="spellEnd"/>
      <w:r>
        <w:t xml:space="preserve"> </w:t>
      </w:r>
      <w:proofErr w:type="spellStart"/>
      <w:r>
        <w:t>across</w:t>
      </w:r>
      <w:proofErr w:type="spellEnd"/>
      <w:r>
        <w:t xml:space="preserve"> </w:t>
      </w:r>
      <w:proofErr w:type="spellStart"/>
      <w:r>
        <w:t>all</w:t>
      </w:r>
      <w:proofErr w:type="spellEnd"/>
      <w:r>
        <w:t xml:space="preserve"> </w:t>
      </w:r>
      <w:proofErr w:type="spellStart"/>
      <w:r>
        <w:t>studies</w:t>
      </w:r>
      <w:proofErr w:type="spellEnd"/>
      <w:r>
        <w:t xml:space="preserve"> and </w:t>
      </w:r>
      <w:proofErr w:type="spellStart"/>
      <w:r>
        <w:t>all</w:t>
      </w:r>
      <w:proofErr w:type="spellEnd"/>
      <w:r>
        <w:t xml:space="preserve"> </w:t>
      </w:r>
      <w:proofErr w:type="spellStart"/>
      <w:r>
        <w:t>DVs</w:t>
      </w:r>
      <w:proofErr w:type="spellEnd"/>
      <w:r>
        <w:t xml:space="preserve">, </w:t>
      </w:r>
      <w:proofErr w:type="spellStart"/>
      <w:r>
        <w:t>whereas</w:t>
      </w:r>
      <w:proofErr w:type="spellEnd"/>
      <w:r>
        <w:t xml:space="preserve"> </w:t>
      </w:r>
      <w:proofErr w:type="spellStart"/>
      <w:r>
        <w:t>when</w:t>
      </w:r>
      <w:proofErr w:type="spellEnd"/>
      <w:r>
        <w:t xml:space="preserve"> </w:t>
      </w:r>
      <w:proofErr w:type="spellStart"/>
      <w:r>
        <w:t>they</w:t>
      </w:r>
      <w:proofErr w:type="spellEnd"/>
      <w:r>
        <w:t xml:space="preserve"> </w:t>
      </w:r>
      <w:proofErr w:type="spellStart"/>
      <w:r>
        <w:t>were</w:t>
      </w:r>
      <w:proofErr w:type="spellEnd"/>
      <w:r>
        <w:t xml:space="preserve"> </w:t>
      </w:r>
      <w:proofErr w:type="spellStart"/>
      <w:r>
        <w:t>undermined</w:t>
      </w:r>
      <w:proofErr w:type="spellEnd"/>
      <w:r>
        <w:t xml:space="preserve"> </w:t>
      </w:r>
      <w:proofErr w:type="spellStart"/>
      <w:r>
        <w:t>it</w:t>
      </w:r>
      <w:proofErr w:type="spellEnd"/>
      <w:r>
        <w:t xml:space="preserve"> </w:t>
      </w:r>
      <w:proofErr w:type="spellStart"/>
      <w:r>
        <w:t>was</w:t>
      </w:r>
      <w:proofErr w:type="spellEnd"/>
      <w:r>
        <w:t xml:space="preserve"> </w:t>
      </w:r>
      <w:proofErr w:type="spellStart"/>
      <w:r>
        <w:t>not</w:t>
      </w:r>
      <w:proofErr w:type="spellEnd"/>
      <w:r>
        <w:t xml:space="preserve"> just </w:t>
      </w:r>
      <w:proofErr w:type="spellStart"/>
      <w:r>
        <w:t>only</w:t>
      </w:r>
      <w:proofErr w:type="spellEnd"/>
      <w:r>
        <w:t xml:space="preserve"> in some </w:t>
      </w:r>
      <w:proofErr w:type="spellStart"/>
      <w:r>
        <w:t>studies</w:t>
      </w:r>
      <w:proofErr w:type="spellEnd"/>
      <w:r>
        <w:t xml:space="preserve"> </w:t>
      </w:r>
      <w:proofErr w:type="spellStart"/>
      <w:r>
        <w:t>but</w:t>
      </w:r>
      <w:proofErr w:type="spellEnd"/>
      <w:r>
        <w:t xml:space="preserve"> </w:t>
      </w:r>
      <w:proofErr w:type="spellStart"/>
      <w:r>
        <w:t>also</w:t>
      </w:r>
      <w:proofErr w:type="spellEnd"/>
      <w:r>
        <w:t xml:space="preserve"> </w:t>
      </w:r>
      <w:proofErr w:type="spellStart"/>
      <w:r>
        <w:t>only</w:t>
      </w:r>
      <w:proofErr w:type="spellEnd"/>
      <w:r>
        <w:t xml:space="preserve"> in some </w:t>
      </w:r>
      <w:proofErr w:type="spellStart"/>
      <w:r>
        <w:t>DVs</w:t>
      </w:r>
      <w:proofErr w:type="spellEnd"/>
      <w:r>
        <w:t xml:space="preserve">, and </w:t>
      </w:r>
      <w:proofErr w:type="spellStart"/>
      <w:r>
        <w:t>not</w:t>
      </w:r>
      <w:proofErr w:type="spellEnd"/>
      <w:r>
        <w:t xml:space="preserve"> </w:t>
      </w:r>
      <w:proofErr w:type="spellStart"/>
      <w:r>
        <w:t>consistently</w:t>
      </w:r>
      <w:proofErr w:type="spellEnd"/>
      <w:r>
        <w:t xml:space="preserve"> </w:t>
      </w:r>
      <w:proofErr w:type="spellStart"/>
      <w:r>
        <w:t>across</w:t>
      </w:r>
      <w:proofErr w:type="spellEnd"/>
      <w:r>
        <w:t xml:space="preserve"> </w:t>
      </w:r>
      <w:proofErr w:type="spellStart"/>
      <w:r>
        <w:t>their</w:t>
      </w:r>
      <w:proofErr w:type="spellEnd"/>
      <w:r>
        <w:t xml:space="preserve"> </w:t>
      </w:r>
      <w:proofErr w:type="spellStart"/>
      <w:r>
        <w:t>DVs</w:t>
      </w:r>
      <w:proofErr w:type="spellEnd"/>
      <w:r>
        <w:t xml:space="preserve">. </w:t>
      </w:r>
    </w:p>
    <w:p w14:paraId="62277E90" w14:textId="77777777" w:rsidR="0067186F" w:rsidRDefault="0067186F">
      <w:pPr>
        <w:pStyle w:val="CommentText"/>
      </w:pPr>
    </w:p>
    <w:p w14:paraId="734B915D" w14:textId="15CA16F3" w:rsidR="0067186F" w:rsidRDefault="0067186F">
      <w:pPr>
        <w:pStyle w:val="CommentText"/>
      </w:pPr>
      <w:r>
        <w:t xml:space="preserve">Are </w:t>
      </w:r>
      <w:proofErr w:type="spellStart"/>
      <w:r>
        <w:t>you</w:t>
      </w:r>
      <w:proofErr w:type="spellEnd"/>
      <w:r>
        <w:t xml:space="preserve"> </w:t>
      </w:r>
      <w:proofErr w:type="spellStart"/>
      <w:r>
        <w:t>really</w:t>
      </w:r>
      <w:proofErr w:type="spellEnd"/>
      <w:r>
        <w:t xml:space="preserve"> </w:t>
      </w:r>
      <w:proofErr w:type="spellStart"/>
      <w:r>
        <w:t>confident</w:t>
      </w:r>
      <w:proofErr w:type="spellEnd"/>
      <w:r>
        <w:t xml:space="preserve"> </w:t>
      </w:r>
      <w:proofErr w:type="spellStart"/>
      <w:r>
        <w:t>that</w:t>
      </w:r>
      <w:proofErr w:type="spellEnd"/>
      <w:r>
        <w:t xml:space="preserve"> </w:t>
      </w:r>
      <w:proofErr w:type="spellStart"/>
      <w:r>
        <w:t>where</w:t>
      </w:r>
      <w:proofErr w:type="spellEnd"/>
      <w:r>
        <w:t xml:space="preserve"> the /</w:t>
      </w:r>
      <w:proofErr w:type="spellStart"/>
      <w:r>
        <w:t>ExtCC</w:t>
      </w:r>
      <w:proofErr w:type="spellEnd"/>
      <w:r>
        <w:t xml:space="preserve"> </w:t>
      </w:r>
      <w:proofErr w:type="spellStart"/>
      <w:r>
        <w:t>showed</w:t>
      </w:r>
      <w:proofErr w:type="spellEnd"/>
      <w:r>
        <w:t xml:space="preserve"> </w:t>
      </w:r>
      <w:proofErr w:type="spellStart"/>
      <w:r>
        <w:t>effects</w:t>
      </w:r>
      <w:proofErr w:type="spellEnd"/>
      <w:r>
        <w:t xml:space="preserve"> </w:t>
      </w:r>
      <w:proofErr w:type="spellStart"/>
      <w:r>
        <w:t>that</w:t>
      </w:r>
      <w:proofErr w:type="spellEnd"/>
      <w:r>
        <w:t xml:space="preserve"> </w:t>
      </w:r>
      <w:proofErr w:type="spellStart"/>
      <w:r>
        <w:t>these</w:t>
      </w:r>
      <w:proofErr w:type="spellEnd"/>
      <w:r>
        <w:t xml:space="preserve"> are </w:t>
      </w:r>
      <w:proofErr w:type="spellStart"/>
      <w:r>
        <w:t>replicable</w:t>
      </w:r>
      <w:proofErr w:type="spellEnd"/>
      <w:r>
        <w:t xml:space="preserve">? </w:t>
      </w:r>
      <w:proofErr w:type="spellStart"/>
      <w:r>
        <w:t>Two</w:t>
      </w:r>
      <w:proofErr w:type="spellEnd"/>
      <w:r>
        <w:t xml:space="preserve"> </w:t>
      </w:r>
      <w:proofErr w:type="spellStart"/>
      <w:r>
        <w:t>options</w:t>
      </w:r>
      <w:proofErr w:type="spellEnd"/>
      <w:r>
        <w:t xml:space="preserve"> are 1) </w:t>
      </w:r>
      <w:proofErr w:type="spellStart"/>
      <w:r>
        <w:t>tests</w:t>
      </w:r>
      <w:proofErr w:type="spellEnd"/>
      <w:r>
        <w:t xml:space="preserve"> of </w:t>
      </w:r>
      <w:proofErr w:type="spellStart"/>
      <w:r>
        <w:t>undue</w:t>
      </w:r>
      <w:proofErr w:type="spellEnd"/>
      <w:r>
        <w:t xml:space="preserve"> </w:t>
      </w:r>
      <w:proofErr w:type="spellStart"/>
      <w:r>
        <w:t>influence</w:t>
      </w:r>
      <w:proofErr w:type="spellEnd"/>
      <w:r>
        <w:t xml:space="preserve">, and 2) </w:t>
      </w:r>
      <w:proofErr w:type="spellStart"/>
      <w:r>
        <w:t>run</w:t>
      </w:r>
      <w:proofErr w:type="spellEnd"/>
      <w:r>
        <w:t xml:space="preserve"> a </w:t>
      </w:r>
      <w:proofErr w:type="spellStart"/>
      <w:r>
        <w:t>direct</w:t>
      </w:r>
      <w:proofErr w:type="spellEnd"/>
      <w:r>
        <w:t xml:space="preserve"> </w:t>
      </w:r>
      <w:proofErr w:type="spellStart"/>
      <w:r>
        <w:t>replication</w:t>
      </w:r>
      <w:proofErr w:type="spellEnd"/>
      <w:r>
        <w:t xml:space="preserve">. </w:t>
      </w:r>
    </w:p>
  </w:comment>
  <w:comment w:id="132" w:author="Ian Hussey" w:date="2020-07-17T12:48:00Z" w:initials="IH">
    <w:p w14:paraId="6927DD39" w14:textId="25453648" w:rsidR="0067186F" w:rsidRDefault="0067186F">
      <w:pPr>
        <w:pStyle w:val="CommentText"/>
      </w:pPr>
      <w:r>
        <w:rPr>
          <w:rStyle w:val="CommentReference"/>
        </w:rPr>
        <w:annotationRef/>
      </w:r>
      <w:proofErr w:type="spellStart"/>
      <w:r>
        <w:t>Really</w:t>
      </w:r>
      <w:proofErr w:type="spellEnd"/>
      <w:r>
        <w:t xml:space="preserve">? </w:t>
      </w:r>
      <w:proofErr w:type="spellStart"/>
      <w:r>
        <w:t>Then</w:t>
      </w:r>
      <w:proofErr w:type="spellEnd"/>
      <w:r>
        <w:t xml:space="preserve"> </w:t>
      </w:r>
      <w:proofErr w:type="spellStart"/>
      <w:r>
        <w:t>why</w:t>
      </w:r>
      <w:proofErr w:type="spellEnd"/>
      <w:r>
        <w:t xml:space="preserve"> </w:t>
      </w:r>
      <w:proofErr w:type="spellStart"/>
      <w:r>
        <w:t>not</w:t>
      </w:r>
      <w:proofErr w:type="spellEnd"/>
      <w:r>
        <w:t xml:space="preserve"> just target the behaviour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63F8C" w15:done="0"/>
  <w15:commentEx w15:paraId="027F3F7D" w15:done="0"/>
  <w15:commentEx w15:paraId="0A474508" w15:done="0"/>
  <w15:commentEx w15:paraId="7FEDC103" w15:done="0"/>
  <w15:commentEx w15:paraId="498C96A4" w15:done="0"/>
  <w15:commentEx w15:paraId="13D69D31" w15:done="0"/>
  <w15:commentEx w15:paraId="2C4BBCC4" w15:done="0"/>
  <w15:commentEx w15:paraId="186C7ED3" w15:done="0"/>
  <w15:commentEx w15:paraId="07EB4D9E" w15:paraIdParent="186C7ED3" w15:done="0"/>
  <w15:commentEx w15:paraId="54AE3786" w15:done="0"/>
  <w15:commentEx w15:paraId="161093F7" w15:done="0"/>
  <w15:commentEx w15:paraId="3FD4BB1E" w15:paraIdParent="161093F7" w15:done="0"/>
  <w15:commentEx w15:paraId="5A391870" w15:done="0"/>
  <w15:commentEx w15:paraId="507073D6" w15:done="0"/>
  <w15:commentEx w15:paraId="7592C8EE" w15:done="0"/>
  <w15:commentEx w15:paraId="1AF22878" w15:done="0"/>
  <w15:commentEx w15:paraId="242EB9E7" w15:done="0"/>
  <w15:commentEx w15:paraId="037E4140" w15:paraIdParent="242EB9E7" w15:done="0"/>
  <w15:commentEx w15:paraId="342E76C2" w15:done="0"/>
  <w15:commentEx w15:paraId="271BF010" w15:done="0"/>
  <w15:commentEx w15:paraId="64AC1B3C" w15:done="0"/>
  <w15:commentEx w15:paraId="1855F2A8" w15:paraIdParent="64AC1B3C" w15:done="0"/>
  <w15:commentEx w15:paraId="3CF6B3F1" w15:done="0"/>
  <w15:commentEx w15:paraId="734B915D" w15:paraIdParent="3CF6B3F1" w15:done="0"/>
  <w15:commentEx w15:paraId="6927D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63F8C" w16cid:durableId="22BC11F9"/>
  <w16cid:commentId w16cid:paraId="027F3F7D" w16cid:durableId="22BC07B7"/>
  <w16cid:commentId w16cid:paraId="0A474508" w16cid:durableId="22BC0996"/>
  <w16cid:commentId w16cid:paraId="7FEDC103" w16cid:durableId="22BC0A3F"/>
  <w16cid:commentId w16cid:paraId="498C96A4" w16cid:durableId="22BC0B69"/>
  <w16cid:commentId w16cid:paraId="13D69D31" w16cid:durableId="22BC0859"/>
  <w16cid:commentId w16cid:paraId="2C4BBCC4" w16cid:durableId="22BC0CA0"/>
  <w16cid:commentId w16cid:paraId="186C7ED3" w16cid:durableId="22BC0627"/>
  <w16cid:commentId w16cid:paraId="07EB4D9E" w16cid:durableId="22BC12D2"/>
  <w16cid:commentId w16cid:paraId="54AE3786" w16cid:durableId="22BC181D"/>
  <w16cid:commentId w16cid:paraId="161093F7" w16cid:durableId="22BC0628"/>
  <w16cid:commentId w16cid:paraId="3FD4BB1E" w16cid:durableId="22BC16A2"/>
  <w16cid:commentId w16cid:paraId="5A391870" w16cid:durableId="22BC161F"/>
  <w16cid:commentId w16cid:paraId="507073D6" w16cid:durableId="22BC1603"/>
  <w16cid:commentId w16cid:paraId="7592C8EE" w16cid:durableId="22BC0629"/>
  <w16cid:commentId w16cid:paraId="1AF22878" w16cid:durableId="22BC147C"/>
  <w16cid:commentId w16cid:paraId="242EB9E7" w16cid:durableId="22BC062A"/>
  <w16cid:commentId w16cid:paraId="037E4140" w16cid:durableId="22BC158E"/>
  <w16cid:commentId w16cid:paraId="342E76C2" w16cid:durableId="22BC1532"/>
  <w16cid:commentId w16cid:paraId="271BF010" w16cid:durableId="22BC1A4D"/>
  <w16cid:commentId w16cid:paraId="64AC1B3C" w16cid:durableId="22BC062B"/>
  <w16cid:commentId w16cid:paraId="1855F2A8" w16cid:durableId="22BC1AB3"/>
  <w16cid:commentId w16cid:paraId="3CF6B3F1" w16cid:durableId="22BC062C"/>
  <w16cid:commentId w16cid:paraId="734B915D" w16cid:durableId="22BC1B5F"/>
  <w16cid:commentId w16cid:paraId="6927DD39" w16cid:durableId="22BC1C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6935A" w14:textId="77777777" w:rsidR="00E718EC" w:rsidRDefault="00E718EC" w:rsidP="00553696">
      <w:pPr>
        <w:spacing w:after="0" w:line="240" w:lineRule="auto"/>
      </w:pPr>
      <w:r>
        <w:separator/>
      </w:r>
    </w:p>
  </w:endnote>
  <w:endnote w:type="continuationSeparator" w:id="0">
    <w:p w14:paraId="1A60E148" w14:textId="77777777" w:rsidR="00E718EC" w:rsidRDefault="00E718EC"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F3CBA" w14:textId="77777777" w:rsidR="00E718EC" w:rsidRDefault="00E718EC" w:rsidP="00553696">
      <w:pPr>
        <w:spacing w:after="0" w:line="240" w:lineRule="auto"/>
      </w:pPr>
      <w:r>
        <w:separator/>
      </w:r>
    </w:p>
  </w:footnote>
  <w:footnote w:type="continuationSeparator" w:id="0">
    <w:p w14:paraId="34E82769" w14:textId="77777777" w:rsidR="00E718EC" w:rsidRDefault="00E718EC" w:rsidP="00553696">
      <w:pPr>
        <w:spacing w:after="0" w:line="240" w:lineRule="auto"/>
      </w:pPr>
      <w:r>
        <w:continuationSeparator/>
      </w:r>
    </w:p>
  </w:footnote>
  <w:footnote w:id="1">
    <w:p w14:paraId="27D359A7" w14:textId="4F616834" w:rsidR="005B7940" w:rsidRPr="001F4327" w:rsidRDefault="005B7940"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w:t>
      </w:r>
      <w:proofErr w:type="spellStart"/>
      <w:r w:rsidRPr="00E3231B">
        <w:rPr>
          <w:rFonts w:ascii="Times New Roman" w:hAnsi="Times New Roman" w:cs="Times New Roman"/>
        </w:rPr>
        <w:t>concept</w:t>
      </w:r>
      <w:proofErr w:type="spellEnd"/>
      <w:r w:rsidRPr="00E3231B">
        <w:rPr>
          <w:rFonts w:ascii="Times New Roman" w:hAnsi="Times New Roman" w:cs="Times New Roman"/>
        </w:rPr>
        <w:t xml:space="preserve"> of a ‘</w:t>
      </w:r>
      <w:proofErr w:type="spellStart"/>
      <w:r w:rsidRPr="00E3231B">
        <w:rPr>
          <w:rFonts w:ascii="Times New Roman" w:hAnsi="Times New Roman" w:cs="Times New Roman"/>
        </w:rPr>
        <w:t>regularity</w:t>
      </w:r>
      <w:proofErr w:type="spellEnd"/>
      <w:r w:rsidRPr="00E3231B">
        <w:rPr>
          <w:rFonts w:ascii="Times New Roman" w:hAnsi="Times New Roman" w:cs="Times New Roman"/>
        </w:rPr>
        <w:t xml:space="preserve">’ </w:t>
      </w:r>
      <w:proofErr w:type="spellStart"/>
      <w:r w:rsidRPr="00E3231B">
        <w:rPr>
          <w:rFonts w:ascii="Times New Roman" w:hAnsi="Times New Roman" w:cs="Times New Roman"/>
        </w:rPr>
        <w:t>is</w:t>
      </w:r>
      <w:proofErr w:type="spellEnd"/>
      <w:r w:rsidRPr="00E3231B">
        <w:rPr>
          <w:rFonts w:ascii="Times New Roman" w:hAnsi="Times New Roman" w:cs="Times New Roman"/>
        </w:rPr>
        <w:t xml:space="preserve"> </w:t>
      </w:r>
      <w:proofErr w:type="spellStart"/>
      <w:r w:rsidRPr="00E3231B">
        <w:rPr>
          <w:rFonts w:ascii="Times New Roman" w:hAnsi="Times New Roman" w:cs="Times New Roman"/>
        </w:rPr>
        <w:t>simply</w:t>
      </w:r>
      <w:proofErr w:type="spellEnd"/>
      <w:r w:rsidRPr="00E3231B">
        <w:rPr>
          <w:rFonts w:ascii="Times New Roman" w:hAnsi="Times New Roman" w:cs="Times New Roman"/>
        </w:rPr>
        <w:t xml:space="preserve"> a </w:t>
      </w:r>
      <w:proofErr w:type="spellStart"/>
      <w:r w:rsidRPr="00E3231B">
        <w:rPr>
          <w:rFonts w:ascii="Times New Roman" w:hAnsi="Times New Roman" w:cs="Times New Roman"/>
        </w:rPr>
        <w:t>term</w:t>
      </w:r>
      <w:proofErr w:type="spellEnd"/>
      <w:r w:rsidRPr="00E3231B">
        <w:rPr>
          <w:rFonts w:ascii="Times New Roman" w:hAnsi="Times New Roman" w:cs="Times New Roman"/>
        </w:rPr>
        <w:t xml:space="preserve"> </w:t>
      </w:r>
      <w:proofErr w:type="spellStart"/>
      <w:r w:rsidRPr="00E3231B">
        <w:rPr>
          <w:rFonts w:ascii="Times New Roman" w:hAnsi="Times New Roman" w:cs="Times New Roman"/>
        </w:rPr>
        <w:t>denoting</w:t>
      </w:r>
      <w:proofErr w:type="spellEnd"/>
      <w:r w:rsidRPr="00E3231B">
        <w:rPr>
          <w:rFonts w:ascii="Times New Roman" w:hAnsi="Times New Roman" w:cs="Times New Roman"/>
        </w:rPr>
        <w:t xml:space="preserve"> </w:t>
      </w:r>
      <w:proofErr w:type="spellStart"/>
      <w:r w:rsidRPr="00E3231B">
        <w:rPr>
          <w:rFonts w:ascii="Times New Roman" w:hAnsi="Times New Roman" w:cs="Times New Roman"/>
        </w:rPr>
        <w:t>any</w:t>
      </w:r>
      <w:proofErr w:type="spellEnd"/>
      <w:r w:rsidRPr="00E3231B">
        <w:rPr>
          <w:rFonts w:ascii="Times New Roman" w:hAnsi="Times New Roman" w:cs="Times New Roman"/>
        </w:rPr>
        <w:t xml:space="preserve"> state “in the </w:t>
      </w:r>
      <w:proofErr w:type="spellStart"/>
      <w:r w:rsidRPr="00E3231B">
        <w:rPr>
          <w:rFonts w:ascii="Times New Roman" w:hAnsi="Times New Roman" w:cs="Times New Roman"/>
        </w:rPr>
        <w:t>environment</w:t>
      </w:r>
      <w:proofErr w:type="spellEnd"/>
      <w:r w:rsidRPr="00E3231B">
        <w:rPr>
          <w:rFonts w:ascii="Times New Roman" w:hAnsi="Times New Roman" w:cs="Times New Roman"/>
        </w:rPr>
        <w:t>…</w:t>
      </w:r>
      <w:proofErr w:type="spellStart"/>
      <w:r w:rsidRPr="00E3231B">
        <w:rPr>
          <w:rFonts w:ascii="Times New Roman" w:hAnsi="Times New Roman" w:cs="Times New Roman"/>
        </w:rPr>
        <w:t>that</w:t>
      </w:r>
      <w:proofErr w:type="spellEnd"/>
      <w:r w:rsidRPr="00E3231B">
        <w:rPr>
          <w:rFonts w:ascii="Times New Roman" w:hAnsi="Times New Roman" w:cs="Times New Roman"/>
        </w:rPr>
        <w:t xml:space="preserve"> </w:t>
      </w:r>
      <w:proofErr w:type="spellStart"/>
      <w:r w:rsidRPr="00E3231B">
        <w:rPr>
          <w:rFonts w:ascii="Times New Roman" w:hAnsi="Times New Roman" w:cs="Times New Roman"/>
        </w:rPr>
        <w:t>entails</w:t>
      </w:r>
      <w:proofErr w:type="spellEnd"/>
      <w:r w:rsidRPr="00E3231B">
        <w:rPr>
          <w:rFonts w:ascii="Times New Roman" w:hAnsi="Times New Roman" w:cs="Times New Roman"/>
        </w:rPr>
        <w:t xml:space="preserve"> more </w:t>
      </w:r>
      <w:proofErr w:type="spellStart"/>
      <w:r w:rsidRPr="00E3231B">
        <w:rPr>
          <w:rFonts w:ascii="Times New Roman" w:hAnsi="Times New Roman" w:cs="Times New Roman"/>
        </w:rPr>
        <w:t>than</w:t>
      </w:r>
      <w:proofErr w:type="spellEnd"/>
      <w:r w:rsidRPr="00E3231B">
        <w:rPr>
          <w:rFonts w:ascii="Times New Roman" w:hAnsi="Times New Roman" w:cs="Times New Roman"/>
        </w:rPr>
        <w:t xml:space="preserve"> the </w:t>
      </w:r>
      <w:proofErr w:type="spellStart"/>
      <w:r w:rsidRPr="00E3231B">
        <w:rPr>
          <w:rFonts w:ascii="Times New Roman" w:hAnsi="Times New Roman" w:cs="Times New Roman"/>
        </w:rPr>
        <w:t>presence</w:t>
      </w:r>
      <w:proofErr w:type="spellEnd"/>
      <w:r w:rsidRPr="00E3231B">
        <w:rPr>
          <w:rFonts w:ascii="Times New Roman" w:hAnsi="Times New Roman" w:cs="Times New Roman"/>
        </w:rPr>
        <w:t xml:space="preserve"> of a single </w:t>
      </w:r>
      <w:proofErr w:type="spellStart"/>
      <w:r w:rsidRPr="00E3231B">
        <w:rPr>
          <w:rFonts w:ascii="Times New Roman" w:hAnsi="Times New Roman" w:cs="Times New Roman"/>
        </w:rPr>
        <w:t>stimulus</w:t>
      </w:r>
      <w:proofErr w:type="spellEnd"/>
      <w:r w:rsidRPr="00E3231B">
        <w:rPr>
          <w:rFonts w:ascii="Times New Roman" w:hAnsi="Times New Roman" w:cs="Times New Roman"/>
        </w:rPr>
        <w:t xml:space="preserve"> or </w:t>
      </w:r>
      <w:proofErr w:type="spellStart"/>
      <w:r w:rsidRPr="00E3231B">
        <w:rPr>
          <w:rFonts w:ascii="Times New Roman" w:hAnsi="Times New Roman" w:cs="Times New Roman"/>
        </w:rPr>
        <w:t>behavior</w:t>
      </w:r>
      <w:proofErr w:type="spellEnd"/>
      <w:r w:rsidRPr="00E3231B">
        <w:rPr>
          <w:rFonts w:ascii="Times New Roman" w:hAnsi="Times New Roman" w:cs="Times New Roman"/>
        </w:rPr>
        <w:t xml:space="preserve"> </w:t>
      </w:r>
      <w:proofErr w:type="spellStart"/>
      <w:r w:rsidRPr="00E3231B">
        <w:rPr>
          <w:rFonts w:ascii="Times New Roman" w:hAnsi="Times New Roman" w:cs="Times New Roman"/>
        </w:rPr>
        <w:t>at</w:t>
      </w:r>
      <w:proofErr w:type="spellEnd"/>
      <w:r w:rsidRPr="00E3231B">
        <w:rPr>
          <w:rFonts w:ascii="Times New Roman" w:hAnsi="Times New Roman" w:cs="Times New Roman"/>
        </w:rPr>
        <w:t xml:space="preserve">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2E0E993E" w:rsidR="005B7940" w:rsidRPr="002B2917" w:rsidRDefault="005B7940"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w:t>
      </w:r>
      <w:r w:rsidRPr="002B2917">
        <w:rPr>
          <w:rFonts w:ascii="Times New Roman" w:hAnsi="Times New Roman" w:cs="Times New Roman"/>
          <w:lang w:val="en-US"/>
        </w:rPr>
        <w:t>.</w:t>
      </w:r>
    </w:p>
  </w:footnote>
  <w:footnote w:id="3">
    <w:p w14:paraId="09C80AF4" w14:textId="0396138A" w:rsidR="005B7940" w:rsidRPr="002478FC" w:rsidRDefault="005B7940"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50362DEC" w:rsidR="005B7940" w:rsidRPr="007C16BA" w:rsidRDefault="005B7940">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procedures in the context of classical and operant conditioning not only remove the regularity that originally gave rise to the change in behavior but also (typically) involve the removal of the valenced stimulus as well. Although many of the extinction procedures used in this paper also did so (Experiments 1, 3, 4, 7), others only removed the </w:t>
      </w:r>
      <w:proofErr w:type="spellStart"/>
      <w:r w:rsidRPr="007C16BA">
        <w:rPr>
          <w:rFonts w:ascii="Times New Roman" w:hAnsi="Times New Roman" w:cs="Times New Roman"/>
        </w:rPr>
        <w:t>regularity</w:t>
      </w:r>
      <w:proofErr w:type="spellEnd"/>
      <w:r w:rsidRPr="007C16BA">
        <w:rPr>
          <w:rFonts w:ascii="Times New Roman" w:hAnsi="Times New Roman" w:cs="Times New Roman"/>
        </w:rPr>
        <w:t xml:space="preserve"> and </w:t>
      </w:r>
      <w:del w:id="12" w:author="Ian Hussey" w:date="2020-07-17T11:31:00Z">
        <w:r w:rsidRPr="007C16BA" w:rsidDel="005B7940">
          <w:rPr>
            <w:rFonts w:ascii="Times New Roman" w:hAnsi="Times New Roman" w:cs="Times New Roman"/>
          </w:rPr>
          <w:delText xml:space="preserve">allowed </w:delText>
        </w:r>
      </w:del>
      <w:proofErr w:type="spellStart"/>
      <w:ins w:id="13" w:author="Ian Hussey" w:date="2020-07-17T11:31:00Z">
        <w:r>
          <w:rPr>
            <w:rFonts w:ascii="Times New Roman" w:hAnsi="Times New Roman" w:cs="Times New Roman"/>
          </w:rPr>
          <w:t>contingued</w:t>
        </w:r>
        <w:proofErr w:type="spellEnd"/>
        <w:r>
          <w:rPr>
            <w:rFonts w:ascii="Times New Roman" w:hAnsi="Times New Roman" w:cs="Times New Roman"/>
          </w:rPr>
          <w:t xml:space="preserve"> to </w:t>
        </w:r>
        <w:proofErr w:type="spellStart"/>
        <w:r>
          <w:rPr>
            <w:rFonts w:ascii="Times New Roman" w:hAnsi="Times New Roman" w:cs="Times New Roman"/>
          </w:rPr>
          <w:t>present</w:t>
        </w:r>
        <w:proofErr w:type="spellEnd"/>
        <w:r w:rsidRPr="007C16BA">
          <w:rPr>
            <w:rFonts w:ascii="Times New Roman" w:hAnsi="Times New Roman" w:cs="Times New Roman"/>
          </w:rPr>
          <w:t xml:space="preserve"> </w:t>
        </w:r>
      </w:ins>
      <w:r w:rsidRPr="007C16BA">
        <w:rPr>
          <w:rFonts w:ascii="Times New Roman" w:hAnsi="Times New Roman" w:cs="Times New Roman"/>
        </w:rPr>
        <w:t xml:space="preserve">the valenced </w:t>
      </w:r>
      <w:proofErr w:type="spellStart"/>
      <w:r w:rsidRPr="007C16BA">
        <w:rPr>
          <w:rFonts w:ascii="Times New Roman" w:hAnsi="Times New Roman" w:cs="Times New Roman"/>
        </w:rPr>
        <w:t>stimulus</w:t>
      </w:r>
      <w:proofErr w:type="spellEnd"/>
      <w:r w:rsidRPr="007C16BA">
        <w:rPr>
          <w:rFonts w:ascii="Times New Roman" w:hAnsi="Times New Roman" w:cs="Times New Roman"/>
        </w:rPr>
        <w:t xml:space="preserve"> </w:t>
      </w:r>
      <w:del w:id="14" w:author="Ian Hussey" w:date="2020-07-17T11:31:00Z">
        <w:r w:rsidRPr="007C16BA" w:rsidDel="005B7940">
          <w:rPr>
            <w:rFonts w:ascii="Times New Roman" w:hAnsi="Times New Roman" w:cs="Times New Roman"/>
          </w:rPr>
          <w:delText xml:space="preserve">to remain present </w:delText>
        </w:r>
      </w:del>
      <w:r w:rsidRPr="007C16BA">
        <w:rPr>
          <w:rFonts w:ascii="Times New Roman" w:hAnsi="Times New Roman" w:cs="Times New Roman"/>
        </w:rPr>
        <w:t>(Experiment 2).</w:t>
      </w:r>
    </w:p>
  </w:footnote>
  <w:footnote w:id="5">
    <w:p w14:paraId="4D41E0F3" w14:textId="39B64659" w:rsidR="005B7940" w:rsidRPr="00E022E5" w:rsidRDefault="005B7940"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5B7940" w:rsidRPr="0028712F" w:rsidRDefault="005B7940"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5B7940" w:rsidRPr="00B43589" w:rsidRDefault="005B7940"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5B7940" w:rsidRPr="005434EB" w:rsidRDefault="005B7940">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56051CDE" w14:textId="1D8B6712" w:rsidR="005B7940" w:rsidRPr="00BE39A4" w:rsidRDefault="005B7940" w:rsidP="00BE39A4">
      <w:pPr>
        <w:pStyle w:val="FootnoteText"/>
        <w:rPr>
          <w:rFonts w:ascii="Times New Roman" w:hAnsi="Times New Roman" w:cs="Times New Roman"/>
        </w:rPr>
      </w:pPr>
      <w:r w:rsidRPr="00BE39A4">
        <w:rPr>
          <w:rStyle w:val="FootnoteReference"/>
          <w:rFonts w:ascii="Times New Roman" w:hAnsi="Times New Roman" w:cs="Times New Roman"/>
        </w:rPr>
        <w:footnoteRef/>
      </w:r>
      <w:r w:rsidRPr="00BE39A4">
        <w:rPr>
          <w:rFonts w:ascii="Times New Roman" w:hAnsi="Times New Roman" w:cs="Times New Roman"/>
        </w:rPr>
        <w:t xml:space="preserve"> </w:t>
      </w:r>
      <w:r>
        <w:rPr>
          <w:rFonts w:ascii="Times New Roman" w:hAnsi="Times New Roman" w:cs="Times New Roman"/>
        </w:rPr>
        <w:t>O</w:t>
      </w:r>
      <w:r w:rsidRPr="00BE39A4">
        <w:rPr>
          <w:rFonts w:ascii="Times New Roman" w:hAnsi="Times New Roman" w:cs="Times New Roman"/>
        </w:rPr>
        <w:t xml:space="preserve">ur </w:t>
      </w:r>
      <w:r>
        <w:rPr>
          <w:rFonts w:ascii="Times New Roman" w:hAnsi="Times New Roman" w:cs="Times New Roman"/>
        </w:rPr>
        <w:t xml:space="preserve">main </w:t>
      </w:r>
      <w:r w:rsidRPr="00BE39A4">
        <w:rPr>
          <w:rFonts w:ascii="Times New Roman" w:hAnsi="Times New Roman" w:cs="Times New Roman"/>
        </w:rPr>
        <w:t>interest was in evaluative learning via IR. Thus extinction of IR effects was tested on ratings</w:t>
      </w:r>
      <w:r>
        <w:rPr>
          <w:rFonts w:ascii="Times New Roman" w:hAnsi="Times New Roman" w:cs="Times New Roman"/>
        </w:rPr>
        <w:t xml:space="preserve">, IAT scores, and behavioral intentions </w:t>
      </w:r>
      <w:r w:rsidRPr="00BE39A4">
        <w:rPr>
          <w:rFonts w:ascii="Times New Roman" w:hAnsi="Times New Roman" w:cs="Times New Roman"/>
        </w:rPr>
        <w:t xml:space="preserve">whereas extinction of OEC </w:t>
      </w:r>
      <w:r>
        <w:rPr>
          <w:rFonts w:ascii="Times New Roman" w:hAnsi="Times New Roman" w:cs="Times New Roman"/>
        </w:rPr>
        <w:t xml:space="preserve">effects </w:t>
      </w:r>
      <w:r w:rsidRPr="00BE39A4">
        <w:rPr>
          <w:rFonts w:ascii="Times New Roman" w:hAnsi="Times New Roman" w:cs="Times New Roman"/>
        </w:rPr>
        <w:t>was only tested on ratings</w:t>
      </w:r>
      <w:r>
        <w:rPr>
          <w:rFonts w:ascii="Times New Roman" w:hAnsi="Times New Roman" w:cs="Times New Roman"/>
        </w:rPr>
        <w:t xml:space="preserve"> and intentions</w:t>
      </w:r>
      <w:r w:rsidRPr="00BE39A4">
        <w:rPr>
          <w:rFonts w:ascii="Times New Roman" w:hAnsi="Times New Roman" w:cs="Times New Roman"/>
        </w:rPr>
        <w:t>.</w:t>
      </w:r>
    </w:p>
  </w:footnote>
  <w:footnote w:id="10">
    <w:p w14:paraId="3F725187" w14:textId="259FE148" w:rsidR="005B7940" w:rsidRPr="00DA488C" w:rsidRDefault="005B7940">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7565C3E6" w14:textId="397D827B" w:rsidR="005B7940" w:rsidRPr="00BD6B3A" w:rsidRDefault="005B7940">
      <w:pPr>
        <w:pStyle w:val="FootnoteText"/>
        <w:rPr>
          <w:rFonts w:ascii="Times New Roman" w:hAnsi="Times New Roman" w:cs="Times New Roman"/>
          <w:lang w:val="en-US"/>
        </w:rPr>
      </w:pPr>
      <w:r w:rsidRPr="00BD6B3A">
        <w:rPr>
          <w:rStyle w:val="FootnoteReference"/>
          <w:rFonts w:ascii="Times New Roman" w:hAnsi="Times New Roman" w:cs="Times New Roman"/>
        </w:rPr>
        <w:footnoteRef/>
      </w:r>
      <w:r w:rsidRPr="00BD6B3A">
        <w:rPr>
          <w:rFonts w:ascii="Times New Roman" w:hAnsi="Times New Roman" w:cs="Times New Roman"/>
        </w:rPr>
        <w:t xml:space="preserve"> As </w:t>
      </w:r>
      <w:r>
        <w:rPr>
          <w:rFonts w:ascii="Times New Roman" w:hAnsi="Times New Roman" w:cs="Times New Roman"/>
        </w:rPr>
        <w:t xml:space="preserve">we previously </w:t>
      </w:r>
      <w:r w:rsidRPr="00BD6B3A">
        <w:rPr>
          <w:rFonts w:ascii="Times New Roman" w:hAnsi="Times New Roman" w:cs="Times New Roman"/>
        </w:rPr>
        <w:t xml:space="preserve">mentioned, the extinction and counterconditioning procedures were designed to </w:t>
      </w:r>
      <w:r>
        <w:rPr>
          <w:rFonts w:ascii="Times New Roman" w:hAnsi="Times New Roman" w:cs="Times New Roman"/>
        </w:rPr>
        <w:t xml:space="preserve">modify </w:t>
      </w:r>
      <w:r w:rsidRPr="00BD6B3A">
        <w:rPr>
          <w:rFonts w:ascii="Times New Roman" w:hAnsi="Times New Roman" w:cs="Times New Roman"/>
        </w:rPr>
        <w:t>IR effects. In certain cases (</w:t>
      </w:r>
      <w:r>
        <w:rPr>
          <w:rFonts w:ascii="Times New Roman" w:hAnsi="Times New Roman" w:cs="Times New Roman"/>
        </w:rPr>
        <w:t>Experiments 2, 6, 7</w:t>
      </w:r>
      <w:r w:rsidRPr="00BD6B3A">
        <w:rPr>
          <w:rFonts w:ascii="Times New Roman" w:hAnsi="Times New Roman" w:cs="Times New Roman"/>
        </w:rPr>
        <w:t>)</w:t>
      </w:r>
      <w:r>
        <w:rPr>
          <w:rFonts w:ascii="Times New Roman" w:hAnsi="Times New Roman" w:cs="Times New Roman"/>
        </w:rPr>
        <w:t xml:space="preserve"> these procedures boosted rather than undermined OEC effects. As such, the meta-analytic effect for the OEC effects should be treated with caution, and the forest plot is only provided as a visual overview of effects across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1B517" w14:textId="77777777" w:rsidR="005B7940" w:rsidRDefault="005B7940">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1B970DA9" w:rsidR="005B7940" w:rsidRPr="003D1A37" w:rsidRDefault="005B7940"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Pr>
            <w:rFonts w:ascii="Times New Roman" w:hAnsi="Times New Roman" w:cs="Times New Roman"/>
            <w:noProof/>
            <w:sz w:val="24"/>
          </w:rPr>
          <w:t>45</w:t>
        </w:r>
        <w:r w:rsidRPr="003D1A37">
          <w:rPr>
            <w:rFonts w:ascii="Times New Roman" w:hAnsi="Times New Roman" w:cs="Times New Roman"/>
            <w:noProof/>
            <w:sz w:val="24"/>
          </w:rPr>
          <w:fldChar w:fldCharType="end"/>
        </w:r>
      </w:p>
    </w:sdtContent>
  </w:sdt>
  <w:p w14:paraId="6E6C8455" w14:textId="11CBE834" w:rsidR="005B7940" w:rsidRPr="003D1A37" w:rsidRDefault="005B794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1"/>
  </w:num>
  <w:num w:numId="6">
    <w:abstractNumId w:val="10"/>
  </w:num>
  <w:num w:numId="7">
    <w:abstractNumId w:val="9"/>
  </w:num>
  <w:num w:numId="8">
    <w:abstractNumId w:val="11"/>
  </w:num>
  <w:num w:numId="9">
    <w:abstractNumId w:val="0"/>
  </w:num>
  <w:num w:numId="10">
    <w:abstractNumId w:val="4"/>
  </w:num>
  <w:num w:numId="11">
    <w:abstractNumId w:val="6"/>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96"/>
    <w:rsid w:val="00000494"/>
    <w:rsid w:val="00007442"/>
    <w:rsid w:val="00010974"/>
    <w:rsid w:val="00011AEF"/>
    <w:rsid w:val="000148B2"/>
    <w:rsid w:val="0001582E"/>
    <w:rsid w:val="0001634D"/>
    <w:rsid w:val="00022EDB"/>
    <w:rsid w:val="00023884"/>
    <w:rsid w:val="000250FF"/>
    <w:rsid w:val="000254E0"/>
    <w:rsid w:val="000306A7"/>
    <w:rsid w:val="00037422"/>
    <w:rsid w:val="00042291"/>
    <w:rsid w:val="00053974"/>
    <w:rsid w:val="0005490A"/>
    <w:rsid w:val="0005522F"/>
    <w:rsid w:val="000635B4"/>
    <w:rsid w:val="00066613"/>
    <w:rsid w:val="00072D2C"/>
    <w:rsid w:val="0007437C"/>
    <w:rsid w:val="0008720D"/>
    <w:rsid w:val="0009377B"/>
    <w:rsid w:val="00095E7B"/>
    <w:rsid w:val="0009705B"/>
    <w:rsid w:val="000A08C2"/>
    <w:rsid w:val="000C3B1C"/>
    <w:rsid w:val="000C765B"/>
    <w:rsid w:val="000D1446"/>
    <w:rsid w:val="000D374B"/>
    <w:rsid w:val="000D3BD5"/>
    <w:rsid w:val="000D6F03"/>
    <w:rsid w:val="000E25C6"/>
    <w:rsid w:val="00114FC6"/>
    <w:rsid w:val="00125532"/>
    <w:rsid w:val="00126A6A"/>
    <w:rsid w:val="00142513"/>
    <w:rsid w:val="00147252"/>
    <w:rsid w:val="00154E3B"/>
    <w:rsid w:val="00165A59"/>
    <w:rsid w:val="0017083A"/>
    <w:rsid w:val="0017329A"/>
    <w:rsid w:val="00176FA7"/>
    <w:rsid w:val="00180D0D"/>
    <w:rsid w:val="00184A62"/>
    <w:rsid w:val="0019771E"/>
    <w:rsid w:val="001A01E9"/>
    <w:rsid w:val="001A3761"/>
    <w:rsid w:val="001B0806"/>
    <w:rsid w:val="001B41DE"/>
    <w:rsid w:val="001B5821"/>
    <w:rsid w:val="001B643A"/>
    <w:rsid w:val="001C0A08"/>
    <w:rsid w:val="001C3FD3"/>
    <w:rsid w:val="001C795F"/>
    <w:rsid w:val="001C7D19"/>
    <w:rsid w:val="001F4327"/>
    <w:rsid w:val="002004A4"/>
    <w:rsid w:val="00200CF8"/>
    <w:rsid w:val="00202C55"/>
    <w:rsid w:val="0020437A"/>
    <w:rsid w:val="00213CC8"/>
    <w:rsid w:val="00220E16"/>
    <w:rsid w:val="00223577"/>
    <w:rsid w:val="00225CC6"/>
    <w:rsid w:val="00227E2E"/>
    <w:rsid w:val="00232510"/>
    <w:rsid w:val="00233797"/>
    <w:rsid w:val="00236528"/>
    <w:rsid w:val="002403FD"/>
    <w:rsid w:val="00243F8A"/>
    <w:rsid w:val="002478FC"/>
    <w:rsid w:val="00250229"/>
    <w:rsid w:val="002631EE"/>
    <w:rsid w:val="00263D78"/>
    <w:rsid w:val="00263DBD"/>
    <w:rsid w:val="00267BD8"/>
    <w:rsid w:val="00297C6D"/>
    <w:rsid w:val="002A2053"/>
    <w:rsid w:val="002B15DD"/>
    <w:rsid w:val="002C53AC"/>
    <w:rsid w:val="002C6208"/>
    <w:rsid w:val="002C77EE"/>
    <w:rsid w:val="002D29C1"/>
    <w:rsid w:val="002E0758"/>
    <w:rsid w:val="002E3B7C"/>
    <w:rsid w:val="002F1CA3"/>
    <w:rsid w:val="002F5261"/>
    <w:rsid w:val="00303152"/>
    <w:rsid w:val="00304F73"/>
    <w:rsid w:val="0031364D"/>
    <w:rsid w:val="0035125E"/>
    <w:rsid w:val="00365722"/>
    <w:rsid w:val="00373C24"/>
    <w:rsid w:val="00376A22"/>
    <w:rsid w:val="0038000B"/>
    <w:rsid w:val="0039212F"/>
    <w:rsid w:val="003936FE"/>
    <w:rsid w:val="003974E9"/>
    <w:rsid w:val="003A5BA8"/>
    <w:rsid w:val="003B2905"/>
    <w:rsid w:val="003B3261"/>
    <w:rsid w:val="003B4116"/>
    <w:rsid w:val="003C2C17"/>
    <w:rsid w:val="003C32EA"/>
    <w:rsid w:val="003D1A37"/>
    <w:rsid w:val="003E2F42"/>
    <w:rsid w:val="003E3224"/>
    <w:rsid w:val="003E3E6E"/>
    <w:rsid w:val="003F7949"/>
    <w:rsid w:val="00400863"/>
    <w:rsid w:val="004067D5"/>
    <w:rsid w:val="004147AF"/>
    <w:rsid w:val="00426830"/>
    <w:rsid w:val="00431FB1"/>
    <w:rsid w:val="0043360F"/>
    <w:rsid w:val="0043485F"/>
    <w:rsid w:val="00434905"/>
    <w:rsid w:val="00437AC7"/>
    <w:rsid w:val="004422C1"/>
    <w:rsid w:val="004443C8"/>
    <w:rsid w:val="00457DF4"/>
    <w:rsid w:val="004631EB"/>
    <w:rsid w:val="00464ED1"/>
    <w:rsid w:val="00465F0E"/>
    <w:rsid w:val="004670F0"/>
    <w:rsid w:val="00467181"/>
    <w:rsid w:val="00492570"/>
    <w:rsid w:val="004957E4"/>
    <w:rsid w:val="004A20E3"/>
    <w:rsid w:val="004A3317"/>
    <w:rsid w:val="004A5263"/>
    <w:rsid w:val="004B54F7"/>
    <w:rsid w:val="004B5ADA"/>
    <w:rsid w:val="004C635B"/>
    <w:rsid w:val="004D5070"/>
    <w:rsid w:val="004D5D74"/>
    <w:rsid w:val="004E41B0"/>
    <w:rsid w:val="004E4A44"/>
    <w:rsid w:val="004F24A2"/>
    <w:rsid w:val="004F353A"/>
    <w:rsid w:val="00501941"/>
    <w:rsid w:val="00502A7D"/>
    <w:rsid w:val="0052166F"/>
    <w:rsid w:val="005254EB"/>
    <w:rsid w:val="0053419A"/>
    <w:rsid w:val="005341F5"/>
    <w:rsid w:val="005355CB"/>
    <w:rsid w:val="00536B3A"/>
    <w:rsid w:val="00541370"/>
    <w:rsid w:val="005421B1"/>
    <w:rsid w:val="005434EB"/>
    <w:rsid w:val="00546F0D"/>
    <w:rsid w:val="00553696"/>
    <w:rsid w:val="0055480E"/>
    <w:rsid w:val="00574C45"/>
    <w:rsid w:val="00585120"/>
    <w:rsid w:val="00587CE3"/>
    <w:rsid w:val="005975BE"/>
    <w:rsid w:val="005A2001"/>
    <w:rsid w:val="005B6769"/>
    <w:rsid w:val="005B7940"/>
    <w:rsid w:val="005C21F5"/>
    <w:rsid w:val="005C6979"/>
    <w:rsid w:val="005C777A"/>
    <w:rsid w:val="005D2CB3"/>
    <w:rsid w:val="005D3A6C"/>
    <w:rsid w:val="006018A2"/>
    <w:rsid w:val="00605B68"/>
    <w:rsid w:val="0061270E"/>
    <w:rsid w:val="0061392D"/>
    <w:rsid w:val="006151A7"/>
    <w:rsid w:val="00621F63"/>
    <w:rsid w:val="0063199C"/>
    <w:rsid w:val="00631F34"/>
    <w:rsid w:val="00640C73"/>
    <w:rsid w:val="00642118"/>
    <w:rsid w:val="0064289F"/>
    <w:rsid w:val="00644918"/>
    <w:rsid w:val="00644AE5"/>
    <w:rsid w:val="00652CFB"/>
    <w:rsid w:val="00654257"/>
    <w:rsid w:val="0066275F"/>
    <w:rsid w:val="00662C54"/>
    <w:rsid w:val="00664750"/>
    <w:rsid w:val="0067021C"/>
    <w:rsid w:val="0067186F"/>
    <w:rsid w:val="00680E6A"/>
    <w:rsid w:val="00682E9B"/>
    <w:rsid w:val="0069100C"/>
    <w:rsid w:val="0069368B"/>
    <w:rsid w:val="006A62F9"/>
    <w:rsid w:val="006B1476"/>
    <w:rsid w:val="006C3738"/>
    <w:rsid w:val="006C4A35"/>
    <w:rsid w:val="006C5F8F"/>
    <w:rsid w:val="006C7FAB"/>
    <w:rsid w:val="006D237B"/>
    <w:rsid w:val="006D3FBE"/>
    <w:rsid w:val="006D6562"/>
    <w:rsid w:val="006E5D0D"/>
    <w:rsid w:val="006F1523"/>
    <w:rsid w:val="00704B90"/>
    <w:rsid w:val="00707EC0"/>
    <w:rsid w:val="0071417F"/>
    <w:rsid w:val="00714A30"/>
    <w:rsid w:val="00714B98"/>
    <w:rsid w:val="00717A7F"/>
    <w:rsid w:val="00731194"/>
    <w:rsid w:val="007334D2"/>
    <w:rsid w:val="007347D9"/>
    <w:rsid w:val="0074379F"/>
    <w:rsid w:val="0074684E"/>
    <w:rsid w:val="00747829"/>
    <w:rsid w:val="0075534A"/>
    <w:rsid w:val="00762F2F"/>
    <w:rsid w:val="007630EC"/>
    <w:rsid w:val="00763D6F"/>
    <w:rsid w:val="0076418E"/>
    <w:rsid w:val="00785A28"/>
    <w:rsid w:val="007916F8"/>
    <w:rsid w:val="007A0D58"/>
    <w:rsid w:val="007A269C"/>
    <w:rsid w:val="007A5B07"/>
    <w:rsid w:val="007A7BE1"/>
    <w:rsid w:val="007B0CBC"/>
    <w:rsid w:val="007B48C4"/>
    <w:rsid w:val="007C16BA"/>
    <w:rsid w:val="007C2A2D"/>
    <w:rsid w:val="007C33AC"/>
    <w:rsid w:val="007C549F"/>
    <w:rsid w:val="007D06B7"/>
    <w:rsid w:val="007D46E0"/>
    <w:rsid w:val="007E1C20"/>
    <w:rsid w:val="007E1E82"/>
    <w:rsid w:val="008057A6"/>
    <w:rsid w:val="00813B20"/>
    <w:rsid w:val="0083211A"/>
    <w:rsid w:val="00837858"/>
    <w:rsid w:val="00843A3B"/>
    <w:rsid w:val="00847934"/>
    <w:rsid w:val="00847C91"/>
    <w:rsid w:val="0086780A"/>
    <w:rsid w:val="0088027E"/>
    <w:rsid w:val="0088154D"/>
    <w:rsid w:val="008B1C67"/>
    <w:rsid w:val="008D2024"/>
    <w:rsid w:val="008D6959"/>
    <w:rsid w:val="008E3A84"/>
    <w:rsid w:val="008E59AB"/>
    <w:rsid w:val="008F750A"/>
    <w:rsid w:val="0091092C"/>
    <w:rsid w:val="00930F9F"/>
    <w:rsid w:val="00932667"/>
    <w:rsid w:val="009330E7"/>
    <w:rsid w:val="00943627"/>
    <w:rsid w:val="0094377B"/>
    <w:rsid w:val="00946027"/>
    <w:rsid w:val="009477CB"/>
    <w:rsid w:val="009531CE"/>
    <w:rsid w:val="00955ADA"/>
    <w:rsid w:val="00956C76"/>
    <w:rsid w:val="00964270"/>
    <w:rsid w:val="00965621"/>
    <w:rsid w:val="00967D63"/>
    <w:rsid w:val="00970D2B"/>
    <w:rsid w:val="00971330"/>
    <w:rsid w:val="00975FCC"/>
    <w:rsid w:val="0097691D"/>
    <w:rsid w:val="00977B37"/>
    <w:rsid w:val="00983D02"/>
    <w:rsid w:val="009A0371"/>
    <w:rsid w:val="009A4AF4"/>
    <w:rsid w:val="009A7026"/>
    <w:rsid w:val="009B375C"/>
    <w:rsid w:val="009B5151"/>
    <w:rsid w:val="009B7F12"/>
    <w:rsid w:val="009C0D70"/>
    <w:rsid w:val="009C6544"/>
    <w:rsid w:val="009E4910"/>
    <w:rsid w:val="00A05613"/>
    <w:rsid w:val="00A12AC6"/>
    <w:rsid w:val="00A16BCC"/>
    <w:rsid w:val="00A418B6"/>
    <w:rsid w:val="00A46252"/>
    <w:rsid w:val="00A514E0"/>
    <w:rsid w:val="00A546DC"/>
    <w:rsid w:val="00A7423A"/>
    <w:rsid w:val="00A91FA2"/>
    <w:rsid w:val="00A94309"/>
    <w:rsid w:val="00A96718"/>
    <w:rsid w:val="00AA1513"/>
    <w:rsid w:val="00AA3D1C"/>
    <w:rsid w:val="00AA686B"/>
    <w:rsid w:val="00AB2D6C"/>
    <w:rsid w:val="00AB48CA"/>
    <w:rsid w:val="00AB4BAA"/>
    <w:rsid w:val="00AB72CA"/>
    <w:rsid w:val="00AC1D90"/>
    <w:rsid w:val="00AC38B6"/>
    <w:rsid w:val="00AC700C"/>
    <w:rsid w:val="00AC78BC"/>
    <w:rsid w:val="00AE30F1"/>
    <w:rsid w:val="00AE381D"/>
    <w:rsid w:val="00AE7198"/>
    <w:rsid w:val="00B02D65"/>
    <w:rsid w:val="00B1045F"/>
    <w:rsid w:val="00B26414"/>
    <w:rsid w:val="00B4041D"/>
    <w:rsid w:val="00B43295"/>
    <w:rsid w:val="00B4371E"/>
    <w:rsid w:val="00B50F40"/>
    <w:rsid w:val="00B70446"/>
    <w:rsid w:val="00B74D38"/>
    <w:rsid w:val="00B758D4"/>
    <w:rsid w:val="00B77ED1"/>
    <w:rsid w:val="00B838F2"/>
    <w:rsid w:val="00B8631C"/>
    <w:rsid w:val="00B87FEA"/>
    <w:rsid w:val="00B93BB7"/>
    <w:rsid w:val="00B93E76"/>
    <w:rsid w:val="00B93F32"/>
    <w:rsid w:val="00B96528"/>
    <w:rsid w:val="00BA1B4A"/>
    <w:rsid w:val="00BB6947"/>
    <w:rsid w:val="00BC0914"/>
    <w:rsid w:val="00BC7B2C"/>
    <w:rsid w:val="00BD6B3A"/>
    <w:rsid w:val="00BD7B6F"/>
    <w:rsid w:val="00BE39A4"/>
    <w:rsid w:val="00BE677E"/>
    <w:rsid w:val="00BF5800"/>
    <w:rsid w:val="00BF6C7A"/>
    <w:rsid w:val="00BF7E56"/>
    <w:rsid w:val="00C0138A"/>
    <w:rsid w:val="00C06D49"/>
    <w:rsid w:val="00C1376C"/>
    <w:rsid w:val="00C22CE3"/>
    <w:rsid w:val="00C23767"/>
    <w:rsid w:val="00C34457"/>
    <w:rsid w:val="00C403BD"/>
    <w:rsid w:val="00C42515"/>
    <w:rsid w:val="00C4677E"/>
    <w:rsid w:val="00C52289"/>
    <w:rsid w:val="00C661CF"/>
    <w:rsid w:val="00C71200"/>
    <w:rsid w:val="00C844E4"/>
    <w:rsid w:val="00CA0677"/>
    <w:rsid w:val="00CA12E4"/>
    <w:rsid w:val="00CA3F10"/>
    <w:rsid w:val="00CB16C6"/>
    <w:rsid w:val="00CB35D7"/>
    <w:rsid w:val="00CE7F15"/>
    <w:rsid w:val="00CF04D9"/>
    <w:rsid w:val="00CF5977"/>
    <w:rsid w:val="00D01DDA"/>
    <w:rsid w:val="00D03F18"/>
    <w:rsid w:val="00D0704E"/>
    <w:rsid w:val="00D171E2"/>
    <w:rsid w:val="00D240F9"/>
    <w:rsid w:val="00D2575B"/>
    <w:rsid w:val="00D26459"/>
    <w:rsid w:val="00D409AB"/>
    <w:rsid w:val="00D41FD2"/>
    <w:rsid w:val="00D46E2B"/>
    <w:rsid w:val="00D518AA"/>
    <w:rsid w:val="00D54443"/>
    <w:rsid w:val="00D62470"/>
    <w:rsid w:val="00D63767"/>
    <w:rsid w:val="00D63B5E"/>
    <w:rsid w:val="00D716EA"/>
    <w:rsid w:val="00D72A5C"/>
    <w:rsid w:val="00D7619F"/>
    <w:rsid w:val="00D7663F"/>
    <w:rsid w:val="00D81AD6"/>
    <w:rsid w:val="00D93850"/>
    <w:rsid w:val="00DA488C"/>
    <w:rsid w:val="00DA4C00"/>
    <w:rsid w:val="00DB3B6F"/>
    <w:rsid w:val="00DB43AF"/>
    <w:rsid w:val="00DB72CD"/>
    <w:rsid w:val="00DC2800"/>
    <w:rsid w:val="00DC33AC"/>
    <w:rsid w:val="00DF2A40"/>
    <w:rsid w:val="00DF4D15"/>
    <w:rsid w:val="00DF7E4E"/>
    <w:rsid w:val="00E02519"/>
    <w:rsid w:val="00E15790"/>
    <w:rsid w:val="00E2333A"/>
    <w:rsid w:val="00E25F1D"/>
    <w:rsid w:val="00E31622"/>
    <w:rsid w:val="00E3231B"/>
    <w:rsid w:val="00E4080E"/>
    <w:rsid w:val="00E4208A"/>
    <w:rsid w:val="00E535A8"/>
    <w:rsid w:val="00E569A4"/>
    <w:rsid w:val="00E65D35"/>
    <w:rsid w:val="00E718EC"/>
    <w:rsid w:val="00E86AF7"/>
    <w:rsid w:val="00E92282"/>
    <w:rsid w:val="00E93BD0"/>
    <w:rsid w:val="00E946D8"/>
    <w:rsid w:val="00EA255F"/>
    <w:rsid w:val="00EA3E5E"/>
    <w:rsid w:val="00EA7152"/>
    <w:rsid w:val="00EB0385"/>
    <w:rsid w:val="00EC5D52"/>
    <w:rsid w:val="00ED6AE0"/>
    <w:rsid w:val="00EF01E3"/>
    <w:rsid w:val="00F064FD"/>
    <w:rsid w:val="00F0794B"/>
    <w:rsid w:val="00F1080D"/>
    <w:rsid w:val="00F2690B"/>
    <w:rsid w:val="00F36113"/>
    <w:rsid w:val="00F36EA8"/>
    <w:rsid w:val="00F50610"/>
    <w:rsid w:val="00F51121"/>
    <w:rsid w:val="00F540B2"/>
    <w:rsid w:val="00F61668"/>
    <w:rsid w:val="00F639ED"/>
    <w:rsid w:val="00F677E7"/>
    <w:rsid w:val="00F71E9F"/>
    <w:rsid w:val="00F77501"/>
    <w:rsid w:val="00F8536C"/>
    <w:rsid w:val="00F86B9C"/>
    <w:rsid w:val="00FA0D77"/>
    <w:rsid w:val="00FA582C"/>
    <w:rsid w:val="00FA676C"/>
    <w:rsid w:val="00FB2275"/>
    <w:rsid w:val="00FC4964"/>
    <w:rsid w:val="00FC5490"/>
    <w:rsid w:val="00FD3B1D"/>
    <w:rsid w:val="00FD472B"/>
    <w:rsid w:val="00FE6A30"/>
    <w:rsid w:val="00FF6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44134-E5E3-D143-98B4-9B91106C2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48</Pages>
  <Words>12245</Words>
  <Characters>69801</Characters>
  <Application>Microsoft Office Word</Application>
  <DocSecurity>0</DocSecurity>
  <Lines>581</Lines>
  <Paragraphs>163</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81883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Ian Hussey</cp:lastModifiedBy>
  <cp:revision>28</cp:revision>
  <dcterms:created xsi:type="dcterms:W3CDTF">2020-07-08T11:05:00Z</dcterms:created>
  <dcterms:modified xsi:type="dcterms:W3CDTF">2020-07-17T10:57:00Z</dcterms:modified>
</cp:coreProperties>
</file>