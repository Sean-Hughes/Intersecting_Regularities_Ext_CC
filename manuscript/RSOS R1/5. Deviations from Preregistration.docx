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BFBE7" w14:textId="40FC2BC6" w:rsidR="00663327" w:rsidRPr="007626F1" w:rsidRDefault="006459C5" w:rsidP="000260AE">
      <w:pPr>
        <w:spacing w:line="480" w:lineRule="auto"/>
        <w:jc w:val="center"/>
        <w:rPr>
          <w:rFonts w:ascii="Times New Roman" w:hAnsi="Times New Roman" w:cs="Times New Roman"/>
          <w:b/>
          <w:lang w:val="en-US"/>
        </w:rPr>
      </w:pPr>
      <w:r w:rsidRPr="007626F1">
        <w:rPr>
          <w:rFonts w:ascii="Times New Roman" w:hAnsi="Times New Roman" w:cs="Times New Roman"/>
          <w:b/>
          <w:lang w:val="en-US"/>
        </w:rPr>
        <w:t xml:space="preserve">Deviations from </w:t>
      </w:r>
      <w:r w:rsidR="00797196" w:rsidRPr="007626F1">
        <w:rPr>
          <w:rFonts w:ascii="Times New Roman" w:hAnsi="Times New Roman" w:cs="Times New Roman"/>
          <w:b/>
          <w:lang w:val="en-US"/>
        </w:rPr>
        <w:t>P</w:t>
      </w:r>
      <w:r w:rsidRPr="007626F1">
        <w:rPr>
          <w:rFonts w:ascii="Times New Roman" w:hAnsi="Times New Roman" w:cs="Times New Roman"/>
          <w:b/>
          <w:lang w:val="en-US"/>
        </w:rPr>
        <w:t>reregistration</w:t>
      </w:r>
    </w:p>
    <w:p w14:paraId="4C082E41" w14:textId="0326FD8B" w:rsidR="00C375C5" w:rsidRPr="007626F1" w:rsidRDefault="00797196" w:rsidP="00797196">
      <w:pPr>
        <w:spacing w:line="480" w:lineRule="auto"/>
        <w:rPr>
          <w:rFonts w:ascii="Times New Roman" w:hAnsi="Times New Roman" w:cs="Times New Roman"/>
          <w:b/>
          <w:bCs/>
          <w:lang w:val="en-US"/>
        </w:rPr>
      </w:pPr>
      <w:r w:rsidRPr="007626F1">
        <w:rPr>
          <w:rFonts w:ascii="Times New Roman" w:hAnsi="Times New Roman" w:cs="Times New Roman"/>
          <w:b/>
          <w:bCs/>
          <w:lang w:val="en-US"/>
        </w:rPr>
        <w:t>Sample size</w:t>
      </w:r>
    </w:p>
    <w:p w14:paraId="3F981877" w14:textId="77777777" w:rsidR="00D55D7E" w:rsidRPr="007626F1" w:rsidRDefault="00797196" w:rsidP="00797196">
      <w:pPr>
        <w:spacing w:line="480" w:lineRule="auto"/>
        <w:rPr>
          <w:rFonts w:ascii="Times New Roman" w:hAnsi="Times New Roman" w:cs="Times New Roman"/>
          <w:lang w:val="en-US"/>
        </w:rPr>
      </w:pPr>
      <w:r w:rsidRPr="007626F1">
        <w:rPr>
          <w:rFonts w:ascii="Times New Roman" w:hAnsi="Times New Roman" w:cs="Times New Roman"/>
          <w:bCs/>
          <w:lang w:val="en-US"/>
        </w:rPr>
        <w:tab/>
      </w:r>
      <w:r w:rsidR="00493E93" w:rsidRPr="007626F1">
        <w:rPr>
          <w:rFonts w:ascii="Times New Roman" w:hAnsi="Times New Roman" w:cs="Times New Roman"/>
          <w:bCs/>
          <w:lang w:val="en-US"/>
        </w:rPr>
        <w:t xml:space="preserve">We originally indicated in Experiments 1-7 that </w:t>
      </w:r>
      <w:r w:rsidR="00493E93" w:rsidRPr="007626F1">
        <w:rPr>
          <w:rFonts w:ascii="Times New Roman" w:hAnsi="Times New Roman" w:cs="Times New Roman"/>
          <w:color w:val="000000" w:themeColor="text1"/>
          <w:lang w:val="en-US"/>
        </w:rPr>
        <w:t>w</w:t>
      </w:r>
      <w:r w:rsidR="00493E93" w:rsidRPr="007626F1">
        <w:rPr>
          <w:rFonts w:ascii="Times New Roman" w:hAnsi="Times New Roman" w:cs="Times New Roman"/>
          <w:color w:val="000000" w:themeColor="text1"/>
          <w:lang w:val="en-US"/>
        </w:rPr>
        <w:t>ith an average effect size (Cohen’s</w:t>
      </w:r>
      <w:r w:rsidR="00493E93" w:rsidRPr="007626F1">
        <w:rPr>
          <w:rFonts w:ascii="Times New Roman" w:hAnsi="Times New Roman" w:cs="Times New Roman"/>
          <w:i/>
          <w:color w:val="000000" w:themeColor="text1"/>
          <w:lang w:val="en-US"/>
        </w:rPr>
        <w:t xml:space="preserve"> d</w:t>
      </w:r>
      <w:r w:rsidR="00493E93" w:rsidRPr="007626F1">
        <w:rPr>
          <w:rFonts w:ascii="Times New Roman" w:hAnsi="Times New Roman" w:cs="Times New Roman"/>
          <w:color w:val="000000" w:themeColor="text1"/>
          <w:lang w:val="en-US"/>
        </w:rPr>
        <w:t xml:space="preserve">) = 0.50, α = .05, we </w:t>
      </w:r>
      <w:r w:rsidR="00493E93" w:rsidRPr="007626F1">
        <w:rPr>
          <w:rFonts w:ascii="Times New Roman" w:hAnsi="Times New Roman" w:cs="Times New Roman"/>
          <w:color w:val="000000" w:themeColor="text1"/>
          <w:lang w:val="en-US"/>
        </w:rPr>
        <w:t xml:space="preserve">would </w:t>
      </w:r>
      <w:r w:rsidR="00493E93" w:rsidRPr="007626F1">
        <w:rPr>
          <w:rFonts w:ascii="Times New Roman" w:hAnsi="Times New Roman" w:cs="Times New Roman"/>
          <w:color w:val="000000" w:themeColor="text1"/>
          <w:lang w:val="en-US"/>
        </w:rPr>
        <w:t>need a total of 50 participants per cell to get a power (1 – β) = .80</w:t>
      </w:r>
      <w:r w:rsidR="00493E93" w:rsidRPr="007626F1">
        <w:rPr>
          <w:rFonts w:ascii="Times New Roman" w:hAnsi="Times New Roman" w:cs="Times New Roman"/>
          <w:color w:val="000000" w:themeColor="text1"/>
          <w:lang w:val="en-US"/>
        </w:rPr>
        <w:t xml:space="preserve"> (i.e., 100 participants in Experiments 1-6 and 300 in Experiment 7). However, after data treatment and exclusions the </w:t>
      </w:r>
      <w:r w:rsidR="00493E93" w:rsidRPr="007626F1">
        <w:rPr>
          <w:rFonts w:ascii="Times New Roman" w:hAnsi="Times New Roman" w:cs="Times New Roman"/>
          <w:lang w:val="en-US"/>
        </w:rPr>
        <w:t xml:space="preserve">final sample </w:t>
      </w:r>
      <w:r w:rsidR="00493E93" w:rsidRPr="007626F1">
        <w:rPr>
          <w:rFonts w:ascii="Times New Roman" w:hAnsi="Times New Roman" w:cs="Times New Roman"/>
          <w:lang w:val="en-US"/>
        </w:rPr>
        <w:t xml:space="preserve">sizes were alittle smaller than anticipated: </w:t>
      </w:r>
      <w:r w:rsidR="00493E93" w:rsidRPr="007626F1">
        <w:rPr>
          <w:rFonts w:ascii="Times New Roman" w:hAnsi="Times New Roman" w:cs="Times New Roman"/>
          <w:i/>
          <w:lang w:val="en-US"/>
        </w:rPr>
        <w:t>n</w:t>
      </w:r>
      <w:r w:rsidR="00493E93" w:rsidRPr="007626F1">
        <w:rPr>
          <w:rFonts w:ascii="Times New Roman" w:hAnsi="Times New Roman" w:cs="Times New Roman"/>
          <w:lang w:val="en-US"/>
        </w:rPr>
        <w:t xml:space="preserve"> = </w:t>
      </w:r>
      <w:r w:rsidR="00493E93" w:rsidRPr="007626F1">
        <w:rPr>
          <w:rFonts w:ascii="Times New Roman" w:hAnsi="Times New Roman" w:cs="Times New Roman"/>
          <w:lang w:val="en-US"/>
        </w:rPr>
        <w:t>97 in Experiment 1, 94 in Experiment 2, 95 in Experiment 3, 98 in Experiment 4</w:t>
      </w:r>
      <w:r w:rsidR="00493E93" w:rsidRPr="007626F1">
        <w:rPr>
          <w:rFonts w:ascii="Times New Roman" w:hAnsi="Times New Roman" w:cs="Times New Roman"/>
          <w:lang w:val="en-US"/>
        </w:rPr>
        <w:t xml:space="preserve">, 95 in Experiment 5, and 90 in Experiment 6 (note: there were </w:t>
      </w:r>
      <w:r w:rsidR="00493E93" w:rsidRPr="007626F1">
        <w:rPr>
          <w:rFonts w:ascii="Times New Roman" w:hAnsi="Times New Roman" w:cs="Times New Roman"/>
          <w:lang w:val="en-US"/>
        </w:rPr>
        <w:t>313 participants</w:t>
      </w:r>
      <w:r w:rsidR="00493E93" w:rsidRPr="007626F1">
        <w:rPr>
          <w:rFonts w:ascii="Times New Roman" w:hAnsi="Times New Roman" w:cs="Times New Roman"/>
          <w:lang w:val="en-US"/>
        </w:rPr>
        <w:t xml:space="preserve"> in Experiment 7)</w:t>
      </w:r>
      <w:r w:rsidR="00493E93" w:rsidRPr="007626F1">
        <w:rPr>
          <w:rFonts w:ascii="Times New Roman" w:hAnsi="Times New Roman" w:cs="Times New Roman"/>
          <w:lang w:val="en-US"/>
        </w:rPr>
        <w:t>.</w:t>
      </w:r>
      <w:r w:rsidR="00493E93" w:rsidRPr="007626F1">
        <w:rPr>
          <w:rFonts w:ascii="Times New Roman" w:hAnsi="Times New Roman" w:cs="Times New Roman"/>
          <w:lang w:val="en-US"/>
        </w:rPr>
        <w:t xml:space="preserve"> </w:t>
      </w:r>
      <w:r w:rsidR="00103AE5" w:rsidRPr="007626F1">
        <w:rPr>
          <w:rFonts w:ascii="Times New Roman" w:hAnsi="Times New Roman" w:cs="Times New Roman"/>
          <w:lang w:val="en-US"/>
        </w:rPr>
        <w:t xml:space="preserve">Notably, we carried out a series of (non-pre-registered) meta-analyses to </w:t>
      </w:r>
      <w:r w:rsidR="00D55D7E" w:rsidRPr="007626F1">
        <w:rPr>
          <w:rFonts w:ascii="Times New Roman" w:hAnsi="Times New Roman" w:cs="Times New Roman"/>
          <w:lang w:val="en-US"/>
        </w:rPr>
        <w:t>address our</w:t>
      </w:r>
      <w:r w:rsidR="00103AE5" w:rsidRPr="007626F1">
        <w:rPr>
          <w:rFonts w:ascii="Times New Roman" w:hAnsi="Times New Roman" w:cs="Times New Roman"/>
          <w:lang w:val="en-US"/>
        </w:rPr>
        <w:t xml:space="preserve"> </w:t>
      </w:r>
      <w:r w:rsidR="00D55D7E" w:rsidRPr="007626F1">
        <w:rPr>
          <w:rFonts w:ascii="Times New Roman" w:hAnsi="Times New Roman" w:cs="Times New Roman"/>
          <w:lang w:val="en-US"/>
        </w:rPr>
        <w:t xml:space="preserve">study level </w:t>
      </w:r>
      <w:r w:rsidR="00103AE5" w:rsidRPr="007626F1">
        <w:rPr>
          <w:rFonts w:ascii="Times New Roman" w:hAnsi="Times New Roman" w:cs="Times New Roman"/>
          <w:lang w:val="en-US"/>
        </w:rPr>
        <w:t>experimental questions with sufficient power.</w:t>
      </w:r>
    </w:p>
    <w:p w14:paraId="0FF0E044" w14:textId="18809FE1" w:rsidR="00D55D7E" w:rsidRPr="007626F1" w:rsidRDefault="00D55D7E" w:rsidP="00797196">
      <w:pPr>
        <w:spacing w:line="480" w:lineRule="auto"/>
        <w:rPr>
          <w:rFonts w:ascii="Times New Roman" w:hAnsi="Times New Roman" w:cs="Times New Roman"/>
          <w:lang w:val="en-US"/>
        </w:rPr>
      </w:pPr>
      <w:r w:rsidRPr="007626F1">
        <w:rPr>
          <w:rFonts w:ascii="Times New Roman" w:hAnsi="Times New Roman" w:cs="Times New Roman"/>
          <w:b/>
          <w:lang w:val="en-US"/>
        </w:rPr>
        <w:t>IR memory tests</w:t>
      </w:r>
    </w:p>
    <w:p w14:paraId="45C80154" w14:textId="633BD215" w:rsidR="00493E93" w:rsidRPr="007626F1" w:rsidRDefault="00D55D7E" w:rsidP="00797196">
      <w:pPr>
        <w:spacing w:line="480" w:lineRule="auto"/>
        <w:rPr>
          <w:rFonts w:ascii="Times New Roman" w:hAnsi="Times New Roman" w:cs="Times New Roman"/>
          <w:bCs/>
          <w:lang w:val="en-US"/>
        </w:rPr>
      </w:pPr>
      <w:r w:rsidRPr="007626F1">
        <w:rPr>
          <w:rFonts w:ascii="Times New Roman" w:hAnsi="Times New Roman" w:cs="Times New Roman"/>
          <w:lang w:val="en-US"/>
        </w:rPr>
        <w:tab/>
        <w:t xml:space="preserve"> In our pre-registered documents we labelled one of the tasks as an “IR memory test”. However, when revising the manuscript, we realised that this task actually assessed for the stimulus-response relations and response-outcome relations that were trained during the acquisition phase and altered during the intervention phase. This task was also delivered twice during the experiment: once after the acquisition training phase and again after the intervention phase (in Experiments 1-3 and 5-7). With this in mind, we thought it more accurate to label the first instantiation of the task as an “acquisition test phase”, and the second as an “extinction test phase”, or a “counterconditioning test phase”, given that it was assessing the relations trained in those respective tasks. In short, the labelling of the same task differed between pre-registration and the final manuscript.</w:t>
      </w:r>
    </w:p>
    <w:p w14:paraId="3C3E946F" w14:textId="58611091" w:rsidR="006459C5" w:rsidRPr="007626F1" w:rsidRDefault="00BA2649" w:rsidP="000260AE">
      <w:pPr>
        <w:spacing w:line="480" w:lineRule="auto"/>
        <w:rPr>
          <w:rFonts w:ascii="Times New Roman" w:hAnsi="Times New Roman" w:cs="Times New Roman"/>
          <w:lang w:val="en-US"/>
        </w:rPr>
      </w:pPr>
      <w:r w:rsidRPr="007626F1">
        <w:rPr>
          <w:rFonts w:ascii="Times New Roman" w:hAnsi="Times New Roman" w:cs="Times New Roman"/>
          <w:b/>
          <w:lang w:val="en-US"/>
        </w:rPr>
        <w:t>Influence awareness</w:t>
      </w:r>
    </w:p>
    <w:p w14:paraId="36A9828D" w14:textId="67BA07A1" w:rsidR="00762AB5" w:rsidRPr="007626F1" w:rsidRDefault="00BA2649" w:rsidP="000260AE">
      <w:pPr>
        <w:spacing w:line="480" w:lineRule="auto"/>
        <w:rPr>
          <w:rFonts w:ascii="Times New Roman" w:hAnsi="Times New Roman" w:cs="Times New Roman"/>
          <w:lang w:val="en-US"/>
        </w:rPr>
      </w:pPr>
      <w:r w:rsidRPr="007626F1">
        <w:rPr>
          <w:rFonts w:ascii="Times New Roman" w:hAnsi="Times New Roman" w:cs="Times New Roman"/>
          <w:lang w:val="en-US"/>
        </w:rPr>
        <w:tab/>
        <w:t xml:space="preserve">In the pre-registration document we referred to “influence awareness” and indicated that participants were asked three questions: one on demand, another on reactance, and third on believability. It would be more accurate to indicate that they were asked five questions: </w:t>
      </w:r>
      <w:r w:rsidRPr="007626F1">
        <w:rPr>
          <w:rFonts w:ascii="Times New Roman" w:hAnsi="Times New Roman" w:cs="Times New Roman"/>
          <w:lang w:val="en-US"/>
        </w:rPr>
        <w:lastRenderedPageBreak/>
        <w:t>one on demand, one on influence awareness, one on reactance, and two on believability. The manuscript was revised to reflect this.</w:t>
      </w:r>
      <w:r w:rsidR="00762AB5" w:rsidRPr="007626F1">
        <w:rPr>
          <w:rFonts w:ascii="Times New Roman" w:hAnsi="Times New Roman" w:cs="Times New Roman"/>
          <w:lang w:val="en-US"/>
        </w:rPr>
        <w:t xml:space="preserve"> We also placed the confidence in self-reported ratings measure with the exploratory measures in the manuscript (given that the data was always exploratory and never intended for use in the main manuscript).</w:t>
      </w:r>
    </w:p>
    <w:p w14:paraId="66C38F84" w14:textId="477A9568" w:rsidR="00AB6E36" w:rsidRPr="007626F1" w:rsidRDefault="00AB6E36" w:rsidP="000260AE">
      <w:pPr>
        <w:spacing w:line="480" w:lineRule="auto"/>
        <w:rPr>
          <w:rFonts w:ascii="Times New Roman" w:hAnsi="Times New Roman" w:cs="Times New Roman"/>
          <w:b/>
          <w:lang w:val="en-US"/>
        </w:rPr>
      </w:pPr>
      <w:r w:rsidRPr="007626F1">
        <w:rPr>
          <w:rFonts w:ascii="Times New Roman" w:hAnsi="Times New Roman" w:cs="Times New Roman"/>
          <w:b/>
          <w:lang w:val="en-US"/>
        </w:rPr>
        <w:t>Analyses</w:t>
      </w:r>
    </w:p>
    <w:p w14:paraId="1EC5609F" w14:textId="440890B7" w:rsidR="00BA2649" w:rsidRPr="007626F1" w:rsidRDefault="00AB6E36" w:rsidP="00B7747C">
      <w:pPr>
        <w:spacing w:line="480" w:lineRule="auto"/>
        <w:ind w:firstLine="720"/>
        <w:rPr>
          <w:rFonts w:ascii="Times New Roman" w:hAnsi="Times New Roman" w:cs="Times New Roman"/>
          <w:lang w:val="en-US"/>
        </w:rPr>
      </w:pPr>
      <w:r w:rsidRPr="007626F1">
        <w:rPr>
          <w:rFonts w:ascii="Times New Roman" w:hAnsi="Times New Roman" w:cs="Times New Roman"/>
          <w:b/>
          <w:lang w:val="en-US"/>
        </w:rPr>
        <w:t>IAT scoring algorithm</w:t>
      </w:r>
      <w:r w:rsidRPr="007626F1">
        <w:rPr>
          <w:rFonts w:ascii="Times New Roman" w:hAnsi="Times New Roman" w:cs="Times New Roman"/>
          <w:lang w:val="en-US"/>
        </w:rPr>
        <w:t xml:space="preserve">. In our pre-registered document we incorrectly indicated that we would use the D1 IAT scoring algorithm. In the manuscript we used the D2 algorithm instead given that it is a more widely used metric in the IAT literature.   </w:t>
      </w:r>
      <w:r w:rsidR="00BA2649" w:rsidRPr="007626F1">
        <w:rPr>
          <w:rFonts w:ascii="Times New Roman" w:hAnsi="Times New Roman" w:cs="Times New Roman"/>
          <w:lang w:val="en-US"/>
        </w:rPr>
        <w:t xml:space="preserve">  </w:t>
      </w:r>
    </w:p>
    <w:p w14:paraId="41975CEE" w14:textId="3BBAFA01" w:rsidR="006459C5" w:rsidRPr="007626F1" w:rsidRDefault="00B7747C" w:rsidP="000260AE">
      <w:pPr>
        <w:spacing w:line="480" w:lineRule="auto"/>
        <w:rPr>
          <w:rFonts w:ascii="Times New Roman" w:hAnsi="Times New Roman" w:cs="Times New Roman"/>
          <w:lang w:val="en-US"/>
        </w:rPr>
      </w:pPr>
      <w:r w:rsidRPr="007626F1">
        <w:rPr>
          <w:rFonts w:ascii="Times New Roman" w:hAnsi="Times New Roman" w:cs="Times New Roman"/>
          <w:lang w:val="en-US"/>
        </w:rPr>
        <w:tab/>
      </w:r>
      <w:r w:rsidR="009010A6" w:rsidRPr="007626F1">
        <w:rPr>
          <w:rFonts w:ascii="Times New Roman" w:hAnsi="Times New Roman" w:cs="Times New Roman"/>
          <w:b/>
          <w:lang w:val="en-US"/>
        </w:rPr>
        <w:t>t-tests in place of ANOVAs</w:t>
      </w:r>
      <w:r w:rsidRPr="007626F1">
        <w:rPr>
          <w:rFonts w:ascii="Times New Roman" w:hAnsi="Times New Roman" w:cs="Times New Roman"/>
          <w:lang w:val="en-US"/>
        </w:rPr>
        <w:t xml:space="preserve">. We originally proposed that we would carry out a </w:t>
      </w:r>
      <w:r w:rsidRPr="007626F1">
        <w:rPr>
          <w:rFonts w:ascii="Times New Roman" w:eastAsia="Times New Roman" w:hAnsi="Times New Roman" w:cs="Times New Roman"/>
          <w:color w:val="000000" w:themeColor="text1"/>
          <w:lang w:val="en-US" w:eastAsia="it-IT"/>
        </w:rPr>
        <w:t xml:space="preserve">2 (Stimulus: T1 vs. T2 or O1 vs. O2) x 2 (Training Condition: </w:t>
      </w:r>
      <w:r w:rsidR="009010A6" w:rsidRPr="007626F1">
        <w:rPr>
          <w:rFonts w:ascii="Times New Roman" w:eastAsia="Times New Roman" w:hAnsi="Times New Roman" w:cs="Times New Roman"/>
          <w:color w:val="000000" w:themeColor="text1"/>
          <w:lang w:val="en-US" w:eastAsia="it-IT"/>
        </w:rPr>
        <w:t xml:space="preserve">Intervention </w:t>
      </w:r>
      <w:r w:rsidRPr="007626F1">
        <w:rPr>
          <w:rFonts w:ascii="Times New Roman" w:eastAsia="Times New Roman" w:hAnsi="Times New Roman" w:cs="Times New Roman"/>
          <w:color w:val="000000" w:themeColor="text1"/>
          <w:lang w:val="en-US" w:eastAsia="it-IT"/>
        </w:rPr>
        <w:t>vs Acquisition-Only)</w:t>
      </w:r>
      <w:r w:rsidRPr="007626F1">
        <w:rPr>
          <w:rFonts w:ascii="Times New Roman" w:eastAsia="Times New Roman" w:hAnsi="Times New Roman" w:cs="Times New Roman"/>
          <w:color w:val="000000" w:themeColor="text1"/>
          <w:lang w:val="en-US" w:eastAsia="it-IT"/>
        </w:rPr>
        <w:t xml:space="preserve"> ANOVA on the self-reported and IAT scores</w:t>
      </w:r>
      <w:r w:rsidR="009010A6" w:rsidRPr="007626F1">
        <w:rPr>
          <w:rFonts w:ascii="Times New Roman" w:eastAsia="Times New Roman" w:hAnsi="Times New Roman" w:cs="Times New Roman"/>
          <w:color w:val="000000" w:themeColor="text1"/>
          <w:lang w:val="en-US" w:eastAsia="it-IT"/>
        </w:rPr>
        <w:t xml:space="preserve"> in Experiments 1-6 (and a </w:t>
      </w:r>
      <w:r w:rsidR="009010A6" w:rsidRPr="007626F1">
        <w:rPr>
          <w:rFonts w:ascii="Times New Roman" w:eastAsia="Times New Roman" w:hAnsi="Times New Roman" w:cs="Times New Roman"/>
          <w:color w:val="000000" w:themeColor="text1"/>
          <w:lang w:val="en-US" w:eastAsia="it-IT"/>
        </w:rPr>
        <w:t>2 (Stimulus) x 3 (Training Condition: Extinction vs. Counterconditioning vs Acquisition-Only)</w:t>
      </w:r>
      <w:r w:rsidR="009010A6" w:rsidRPr="007626F1">
        <w:rPr>
          <w:rFonts w:ascii="Times New Roman" w:eastAsia="Times New Roman" w:hAnsi="Times New Roman" w:cs="Times New Roman"/>
          <w:color w:val="000000" w:themeColor="text1"/>
          <w:lang w:val="en-US" w:eastAsia="it-IT"/>
        </w:rPr>
        <w:t xml:space="preserve"> ANOVA in Experiment 7)</w:t>
      </w:r>
      <w:r w:rsidRPr="007626F1">
        <w:rPr>
          <w:rFonts w:ascii="Times New Roman" w:eastAsia="Times New Roman" w:hAnsi="Times New Roman" w:cs="Times New Roman"/>
          <w:color w:val="000000" w:themeColor="text1"/>
          <w:lang w:val="en-US" w:eastAsia="it-IT"/>
        </w:rPr>
        <w:t xml:space="preserve">. </w:t>
      </w:r>
      <w:r w:rsidR="009010A6" w:rsidRPr="007626F1">
        <w:rPr>
          <w:rFonts w:ascii="Times New Roman" w:eastAsia="Times New Roman" w:hAnsi="Times New Roman" w:cs="Times New Roman"/>
          <w:color w:val="000000" w:themeColor="text1"/>
          <w:lang w:val="en-US" w:eastAsia="it-IT"/>
        </w:rPr>
        <w:t xml:space="preserve">However, we later thought </w:t>
      </w:r>
      <w:r w:rsidR="009010A6" w:rsidRPr="007626F1">
        <w:rPr>
          <w:rFonts w:ascii="Times New Roman" w:hAnsi="Times New Roman" w:cs="Times New Roman"/>
          <w:lang w:val="en-US"/>
        </w:rPr>
        <w:t>our question could be more parsimoniously answered using a t-test comparing self-reported ratings or IAT scores in the acquisition to the intervention groups (i.e., by controlling for the method factors via counterbalancing and focusing purely on the impact of the intervention on evaluations). The latter analyses were ultimately reported in the final manuscript.</w:t>
      </w:r>
    </w:p>
    <w:p w14:paraId="32883B77" w14:textId="75B79566" w:rsidR="007626F1" w:rsidRDefault="009010A6" w:rsidP="007626F1">
      <w:pPr>
        <w:spacing w:line="480" w:lineRule="auto"/>
        <w:ind w:firstLine="708"/>
        <w:contextualSpacing/>
        <w:rPr>
          <w:rFonts w:ascii="Times New Roman" w:hAnsi="Times New Roman"/>
        </w:rPr>
      </w:pPr>
      <w:r w:rsidRPr="007626F1">
        <w:rPr>
          <w:rFonts w:ascii="Times New Roman" w:hAnsi="Times New Roman" w:cs="Times New Roman"/>
          <w:lang w:val="en-US"/>
        </w:rPr>
        <w:tab/>
      </w:r>
      <w:r w:rsidRPr="007626F1">
        <w:rPr>
          <w:rFonts w:ascii="Times New Roman" w:hAnsi="Times New Roman" w:cs="Times New Roman"/>
          <w:b/>
          <w:lang w:val="en-US"/>
        </w:rPr>
        <w:t>Behavioral intentions</w:t>
      </w:r>
      <w:r w:rsidRPr="007626F1">
        <w:rPr>
          <w:rFonts w:ascii="Times New Roman" w:hAnsi="Times New Roman" w:cs="Times New Roman"/>
          <w:lang w:val="en-US"/>
        </w:rPr>
        <w:t xml:space="preserve">. </w:t>
      </w:r>
      <w:r w:rsidR="00715D9B" w:rsidRPr="007626F1">
        <w:rPr>
          <w:rFonts w:ascii="Times New Roman" w:hAnsi="Times New Roman" w:cs="Times New Roman"/>
          <w:lang w:val="en-US"/>
        </w:rPr>
        <w:t xml:space="preserve">Our pre-registered documents omitted reference to the </w:t>
      </w:r>
      <w:r w:rsidR="007626F1">
        <w:rPr>
          <w:rFonts w:ascii="Times New Roman" w:hAnsi="Times New Roman" w:cs="Times New Roman"/>
          <w:lang w:val="en-US"/>
        </w:rPr>
        <w:t>behavio</w:t>
      </w:r>
      <w:r w:rsidR="00715D9B" w:rsidRPr="007626F1">
        <w:rPr>
          <w:rFonts w:ascii="Times New Roman" w:hAnsi="Times New Roman" w:cs="Times New Roman"/>
          <w:lang w:val="en-US"/>
        </w:rPr>
        <w:t>ral intentions</w:t>
      </w:r>
      <w:r w:rsidR="007626F1">
        <w:rPr>
          <w:rFonts w:ascii="Times New Roman" w:hAnsi="Times New Roman" w:cs="Times New Roman"/>
          <w:lang w:val="en-US"/>
        </w:rPr>
        <w:t xml:space="preserve"> data, their treatment, and subsequent analyses. In the final document we provide all this information. </w:t>
      </w:r>
      <w:r w:rsidR="007626F1">
        <w:rPr>
          <w:rFonts w:ascii="Times New Roman" w:hAnsi="Times New Roman" w:cs="Times New Roman"/>
        </w:rPr>
        <w:t xml:space="preserve">With respect to </w:t>
      </w:r>
      <w:r w:rsidR="007626F1">
        <w:rPr>
          <w:rFonts w:ascii="Times New Roman" w:hAnsi="Times New Roman" w:cs="Times New Roman"/>
        </w:rPr>
        <w:t>treatment</w:t>
      </w:r>
      <w:r w:rsidR="007626F1">
        <w:rPr>
          <w:rFonts w:ascii="Times New Roman" w:hAnsi="Times New Roman" w:cs="Times New Roman"/>
        </w:rPr>
        <w:t>, o</w:t>
      </w:r>
      <w:r w:rsidR="007626F1" w:rsidRPr="00837858">
        <w:rPr>
          <w:rFonts w:ascii="Times New Roman" w:hAnsi="Times New Roman"/>
        </w:rPr>
        <w:t xml:space="preserve">nly results from the T1-T2 comparison are reported (i.e., analyses </w:t>
      </w:r>
      <w:r w:rsidR="007626F1">
        <w:rPr>
          <w:rFonts w:ascii="Times New Roman" w:hAnsi="Times New Roman"/>
        </w:rPr>
        <w:t xml:space="preserve">were only carried out on responses that involved participants selecting either T1 or T2 and </w:t>
      </w:r>
      <w:r w:rsidR="007626F1" w:rsidRPr="00837858">
        <w:rPr>
          <w:rFonts w:ascii="Times New Roman" w:hAnsi="Times New Roman"/>
        </w:rPr>
        <w:t xml:space="preserve">not </w:t>
      </w:r>
      <w:r w:rsidR="007626F1">
        <w:rPr>
          <w:rFonts w:ascii="Times New Roman" w:hAnsi="Times New Roman"/>
        </w:rPr>
        <w:t xml:space="preserve">on </w:t>
      </w:r>
      <w:r w:rsidR="007626F1" w:rsidRPr="00837858">
        <w:rPr>
          <w:rFonts w:ascii="Times New Roman" w:hAnsi="Times New Roman"/>
        </w:rPr>
        <w:t xml:space="preserve">the selection of neither </w:t>
      </w:r>
      <w:r w:rsidR="007626F1">
        <w:rPr>
          <w:rFonts w:ascii="Times New Roman" w:hAnsi="Times New Roman"/>
        </w:rPr>
        <w:t xml:space="preserve">target, </w:t>
      </w:r>
      <w:r w:rsidR="007626F1" w:rsidRPr="00837858">
        <w:rPr>
          <w:rFonts w:ascii="Times New Roman" w:hAnsi="Times New Roman"/>
        </w:rPr>
        <w:t xml:space="preserve">both targets, or non-responses). Counts of each response for each study and experiment condition were calculated, which were then used to calculate an odds ratio. </w:t>
      </w:r>
      <w:r w:rsidR="007626F1" w:rsidRPr="004552C9">
        <w:rPr>
          <w:rFonts w:ascii="Times New Roman" w:hAnsi="Times New Roman"/>
          <w:i/>
        </w:rPr>
        <w:t>p</w:t>
      </w:r>
      <w:r w:rsidR="007626F1" w:rsidRPr="00837858">
        <w:rPr>
          <w:rFonts w:ascii="Times New Roman" w:hAnsi="Times New Roman"/>
        </w:rPr>
        <w:t xml:space="preserve"> values were computed via Fischer’s exact test. Haldane-Anscombe corrections were applied to studies where at least </w:t>
      </w:r>
      <w:r w:rsidR="007626F1" w:rsidRPr="00837858">
        <w:rPr>
          <w:rFonts w:ascii="Times New Roman" w:hAnsi="Times New Roman"/>
        </w:rPr>
        <w:lastRenderedPageBreak/>
        <w:t>one cell contained zero counts (i.e., counts in all cells were increased by 1).</w:t>
      </w:r>
      <w:r w:rsidR="007626F1">
        <w:rPr>
          <w:rFonts w:ascii="Times New Roman" w:hAnsi="Times New Roman"/>
        </w:rPr>
        <w:t xml:space="preserve"> This was done for the outcome (OEC) and target (IR) stimuli.</w:t>
      </w:r>
    </w:p>
    <w:p w14:paraId="1EEB5BE0" w14:textId="330FA0DE" w:rsidR="007D4C47" w:rsidRDefault="005302D6" w:rsidP="007626F1">
      <w:pPr>
        <w:spacing w:line="480" w:lineRule="auto"/>
        <w:ind w:firstLine="708"/>
        <w:contextualSpacing/>
        <w:rPr>
          <w:rFonts w:ascii="Times New Roman" w:hAnsi="Times New Roman" w:cs="Times New Roman"/>
        </w:rPr>
      </w:pPr>
      <w:r w:rsidRPr="005302D6">
        <w:rPr>
          <w:rFonts w:ascii="Times New Roman" w:hAnsi="Times New Roman" w:cs="Times New Roman"/>
          <w:b/>
        </w:rPr>
        <w:t>Inclusion of training and testing analyses</w:t>
      </w:r>
      <w:r>
        <w:rPr>
          <w:rFonts w:ascii="Times New Roman" w:hAnsi="Times New Roman" w:cs="Times New Roman"/>
        </w:rPr>
        <w:t xml:space="preserve">. During the review process a reviewer asked that we provide information showing that participants paid attention during the learning task and that they were successful in those tasks. We therefore included a new set of analyses – namely – a measure of the mean and SD of accuracy within each phase of the learning task (see Table 1 in the main manuscript) and the percentage of participants who successfully passed the final block of the training and testing phases (see Table 2 </w:t>
      </w:r>
      <w:r>
        <w:rPr>
          <w:rFonts w:ascii="Times New Roman" w:hAnsi="Times New Roman" w:cs="Times New Roman"/>
        </w:rPr>
        <w:t>in the main manuscript</w:t>
      </w:r>
      <w:r>
        <w:rPr>
          <w:rFonts w:ascii="Times New Roman" w:hAnsi="Times New Roman" w:cs="Times New Roman"/>
        </w:rPr>
        <w:t>). We also acknowledge that these additions were post-hoc and on the recommendation of the reviewer in the manuscript (see footnote 9).</w:t>
      </w:r>
    </w:p>
    <w:p w14:paraId="2F1F896D" w14:textId="7897E036" w:rsidR="00EE5A01" w:rsidRPr="00EE5A01" w:rsidRDefault="00EE5A01" w:rsidP="00EE5A01">
      <w:pPr>
        <w:spacing w:line="480" w:lineRule="auto"/>
        <w:ind w:firstLine="708"/>
        <w:contextualSpacing/>
        <w:rPr>
          <w:rFonts w:ascii="Times New Roman" w:hAnsi="Times New Roman" w:cs="Times New Roman"/>
        </w:rPr>
      </w:pPr>
      <w:r w:rsidRPr="00EE5A01">
        <w:rPr>
          <w:rFonts w:ascii="Times New Roman" w:hAnsi="Times New Roman" w:cs="Times New Roman"/>
          <w:b/>
        </w:rPr>
        <w:t>Inclusion of meta-analyses</w:t>
      </w:r>
      <w:r>
        <w:rPr>
          <w:rFonts w:ascii="Times New Roman" w:hAnsi="Times New Roman" w:cs="Times New Roman"/>
        </w:rPr>
        <w:t xml:space="preserve">. We also opted to include a series of meta-analyses in </w:t>
      </w:r>
      <w:r w:rsidRPr="00EE5A01">
        <w:rPr>
          <w:rFonts w:ascii="Times New Roman" w:hAnsi="Times New Roman" w:cs="Times New Roman"/>
        </w:rPr>
        <w:t xml:space="preserve">order </w:t>
      </w:r>
      <w:r w:rsidRPr="00EE5A01">
        <w:rPr>
          <w:rFonts w:ascii="Times New Roman" w:hAnsi="Times New Roman" w:cs="Times New Roman"/>
          <w:color w:val="000000" w:themeColor="text1"/>
        </w:rPr>
        <w:t xml:space="preserve">to ask three general questions about our findings that individual studies lacked the power to address or to make general conclusions from: (a) do OEC and IR procedures give rise to evaluations </w:t>
      </w:r>
      <w:r w:rsidRPr="00EE5A01">
        <w:rPr>
          <w:rFonts w:ascii="Times New Roman" w:hAnsi="Times New Roman" w:cs="Times New Roman"/>
          <w:i/>
          <w:color w:val="000000" w:themeColor="text1"/>
        </w:rPr>
        <w:t>in general</w:t>
      </w:r>
      <w:r w:rsidRPr="00EE5A01">
        <w:rPr>
          <w:rFonts w:ascii="Times New Roman" w:hAnsi="Times New Roman" w:cs="Times New Roman"/>
          <w:color w:val="000000" w:themeColor="text1"/>
        </w:rPr>
        <w:t xml:space="preserve">, (b) are evaluations moderated by extinction or counterconditioning </w:t>
      </w:r>
      <w:r w:rsidRPr="00EE5A01">
        <w:rPr>
          <w:rFonts w:ascii="Times New Roman" w:hAnsi="Times New Roman" w:cs="Times New Roman"/>
          <w:i/>
          <w:color w:val="000000" w:themeColor="text1"/>
        </w:rPr>
        <w:t>in general</w:t>
      </w:r>
      <w:r w:rsidRPr="00EE5A01">
        <w:rPr>
          <w:rFonts w:ascii="Times New Roman" w:hAnsi="Times New Roman" w:cs="Times New Roman"/>
          <w:color w:val="000000" w:themeColor="text1"/>
        </w:rPr>
        <w:t xml:space="preserve">, and (c) do those effects differ when we exclude participants who failed the learning task? Analyses were conducted using the metafor R package (Viechtbauer, 2010). All models employed a Restricted Maximum Likelihood estimator function. In each case, study was entered as a random intercept in order to acknowledge the non-independence of each study’s outcome variables, and outcome variable type (i.e., IAT, self-reported evaluations, behavioural intentions) was entered as a random slope in order to acknowledge that changes of different magnitudes may be observed between them. Prior to meta-analysis, behavioral intention data were converted from Odds Ratios to Cohen’s </w:t>
      </w:r>
      <w:r w:rsidRPr="00EE5A01">
        <w:rPr>
          <w:rFonts w:ascii="Times New Roman" w:hAnsi="Times New Roman" w:cs="Times New Roman"/>
          <w:i/>
          <w:color w:val="000000" w:themeColor="text1"/>
        </w:rPr>
        <w:t>d</w:t>
      </w:r>
      <w:r w:rsidRPr="00EE5A01">
        <w:rPr>
          <w:rFonts w:ascii="Times New Roman" w:hAnsi="Times New Roman" w:cs="Times New Roman"/>
          <w:color w:val="000000" w:themeColor="text1"/>
        </w:rPr>
        <w:t xml:space="preserve"> scores using the method specified by Hasselblad and Hedges (1995; see also Sánchez-Meca, Marín-Martínez &amp; Chacón-Moscoso, 2003) which has been shown to balance ease of use, </w:t>
      </w:r>
      <w:r w:rsidRPr="00EE5A01">
        <w:rPr>
          <w:rFonts w:ascii="Times New Roman" w:hAnsi="Times New Roman" w:cs="Times New Roman"/>
          <w:color w:val="000000" w:themeColor="text1"/>
        </w:rPr>
        <w:lastRenderedPageBreak/>
        <w:t xml:space="preserve">bias, and coverage. </w:t>
      </w:r>
      <w:r w:rsidRPr="00EE5A01">
        <w:rPr>
          <w:rFonts w:ascii="Times New Roman" w:hAnsi="Times New Roman" w:cs="Times New Roman"/>
          <w:color w:val="000000"/>
          <w:shd w:val="clear" w:color="auto" w:fill="FFFFFF"/>
        </w:rPr>
        <w:t>Meta-analyses were not pre-registered, although the hypotheses assessed within them are similar to the those pre-registered in the individual experiments.</w:t>
      </w:r>
    </w:p>
    <w:p w14:paraId="2CC981C0" w14:textId="47405D2A" w:rsidR="00EE5A01" w:rsidRPr="00ED24D2" w:rsidRDefault="00E47FC6" w:rsidP="007626F1">
      <w:pPr>
        <w:spacing w:line="480" w:lineRule="auto"/>
        <w:ind w:firstLine="708"/>
        <w:contextualSpacing/>
      </w:pPr>
      <w:r w:rsidRPr="00E47FC6">
        <w:rPr>
          <w:rFonts w:ascii="Times New Roman" w:hAnsi="Times New Roman" w:cs="Times New Roman"/>
          <w:b/>
        </w:rPr>
        <w:t>Sensitivity analyses</w:t>
      </w:r>
      <w:r>
        <w:rPr>
          <w:rFonts w:ascii="Times New Roman" w:hAnsi="Times New Roman" w:cs="Times New Roman"/>
        </w:rPr>
        <w:t>. We also opted to include a series of sensitivity analyses to determine if the conclusions we made on the basis of the total sample were congruent or incongruent with those obtained when only the data from those in the pass group was considered (for our rational</w:t>
      </w:r>
      <w:r w:rsidR="001F2A53">
        <w:rPr>
          <w:rFonts w:ascii="Times New Roman" w:hAnsi="Times New Roman" w:cs="Times New Roman"/>
        </w:rPr>
        <w:t>e here see the main manuscript). These analyses are reported in the Supplementary Materials section and were also not pre-registered.</w:t>
      </w:r>
      <w:bookmarkStart w:id="0" w:name="_GoBack"/>
      <w:bookmarkEnd w:id="0"/>
    </w:p>
    <w:p w14:paraId="53CE2459" w14:textId="77777777" w:rsidR="00EE5A01" w:rsidRPr="00837858" w:rsidRDefault="00EE5A01" w:rsidP="007626F1">
      <w:pPr>
        <w:spacing w:line="480" w:lineRule="auto"/>
        <w:ind w:firstLine="708"/>
        <w:contextualSpacing/>
        <w:rPr>
          <w:rFonts w:ascii="Times New Roman" w:hAnsi="Times New Roman" w:cs="Times New Roman"/>
        </w:rPr>
      </w:pPr>
    </w:p>
    <w:p w14:paraId="0F15CB89" w14:textId="16D336F4" w:rsidR="009010A6" w:rsidRPr="007626F1" w:rsidRDefault="009010A6" w:rsidP="000260AE">
      <w:pPr>
        <w:spacing w:line="480" w:lineRule="auto"/>
        <w:rPr>
          <w:rFonts w:ascii="Times New Roman" w:hAnsi="Times New Roman" w:cs="Times New Roman"/>
        </w:rPr>
      </w:pPr>
    </w:p>
    <w:p w14:paraId="7CF2677A" w14:textId="7A78ACDA" w:rsidR="00607DB8" w:rsidRPr="007626F1" w:rsidRDefault="00607DB8" w:rsidP="000260AE">
      <w:pPr>
        <w:spacing w:line="480" w:lineRule="auto"/>
        <w:rPr>
          <w:rFonts w:ascii="Times New Roman" w:hAnsi="Times New Roman" w:cs="Times New Roman"/>
          <w:lang w:val="en-US"/>
        </w:rPr>
      </w:pPr>
    </w:p>
    <w:p w14:paraId="028C1904" w14:textId="77777777" w:rsidR="00607DB8" w:rsidRPr="007626F1" w:rsidRDefault="00607DB8" w:rsidP="006459C5">
      <w:pPr>
        <w:rPr>
          <w:rFonts w:ascii="Times New Roman" w:hAnsi="Times New Roman" w:cs="Times New Roman"/>
          <w:lang w:val="en-US"/>
        </w:rPr>
      </w:pPr>
    </w:p>
    <w:sectPr w:rsidR="00607DB8" w:rsidRPr="007626F1" w:rsidSect="00712B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1C345" w14:textId="77777777" w:rsidR="009C52BF" w:rsidRDefault="009C52BF" w:rsidP="00C375C5">
      <w:r>
        <w:separator/>
      </w:r>
    </w:p>
  </w:endnote>
  <w:endnote w:type="continuationSeparator" w:id="0">
    <w:p w14:paraId="7D5F71C3" w14:textId="77777777" w:rsidR="009C52BF" w:rsidRDefault="009C52BF" w:rsidP="00C3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75D2B" w14:textId="77777777" w:rsidR="009C52BF" w:rsidRDefault="009C52BF" w:rsidP="00C375C5">
      <w:r>
        <w:separator/>
      </w:r>
    </w:p>
  </w:footnote>
  <w:footnote w:type="continuationSeparator" w:id="0">
    <w:p w14:paraId="0C3EA24A" w14:textId="77777777" w:rsidR="009C52BF" w:rsidRDefault="009C52BF" w:rsidP="00C3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80F75"/>
    <w:multiLevelType w:val="hybridMultilevel"/>
    <w:tmpl w:val="AF78F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C5"/>
    <w:rsid w:val="0002043D"/>
    <w:rsid w:val="000260AE"/>
    <w:rsid w:val="00103AE5"/>
    <w:rsid w:val="001F2A53"/>
    <w:rsid w:val="00493E93"/>
    <w:rsid w:val="005302D6"/>
    <w:rsid w:val="00607DB8"/>
    <w:rsid w:val="006459C5"/>
    <w:rsid w:val="00663327"/>
    <w:rsid w:val="006C4EAD"/>
    <w:rsid w:val="006F2970"/>
    <w:rsid w:val="00712BD8"/>
    <w:rsid w:val="00715D9B"/>
    <w:rsid w:val="007626F1"/>
    <w:rsid w:val="00762AB5"/>
    <w:rsid w:val="00797196"/>
    <w:rsid w:val="007D4C47"/>
    <w:rsid w:val="00812593"/>
    <w:rsid w:val="009010A6"/>
    <w:rsid w:val="009808A3"/>
    <w:rsid w:val="009C52BF"/>
    <w:rsid w:val="00A25161"/>
    <w:rsid w:val="00AB6E36"/>
    <w:rsid w:val="00AE1A42"/>
    <w:rsid w:val="00B76EFB"/>
    <w:rsid w:val="00B7747C"/>
    <w:rsid w:val="00BA2649"/>
    <w:rsid w:val="00C375C5"/>
    <w:rsid w:val="00D151EC"/>
    <w:rsid w:val="00D55D7E"/>
    <w:rsid w:val="00E47FC6"/>
    <w:rsid w:val="00EB2335"/>
    <w:rsid w:val="00ED24D2"/>
    <w:rsid w:val="00EE5A01"/>
    <w:rsid w:val="00FF6B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F5EA"/>
  <w15:chartTrackingRefBased/>
  <w15:docId w15:val="{34B2E851-ABEF-F64D-816B-D4266D5A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9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59C5"/>
    <w:rPr>
      <w:rFonts w:ascii="Times New Roman" w:hAnsi="Times New Roman" w:cs="Times New Roman"/>
      <w:sz w:val="18"/>
      <w:szCs w:val="18"/>
      <w:lang w:val="en-GB"/>
    </w:rPr>
  </w:style>
  <w:style w:type="character" w:customStyle="1" w:styleId="None">
    <w:name w:val="None"/>
    <w:rsid w:val="00C375C5"/>
  </w:style>
  <w:style w:type="paragraph" w:styleId="FootnoteText">
    <w:name w:val="footnote text"/>
    <w:basedOn w:val="Normal"/>
    <w:link w:val="FootnoteTextChar"/>
    <w:uiPriority w:val="99"/>
    <w:semiHidden/>
    <w:unhideWhenUsed/>
    <w:rsid w:val="00C375C5"/>
    <w:pPr>
      <w:pBdr>
        <w:top w:val="nil"/>
        <w:left w:val="nil"/>
        <w:bottom w:val="nil"/>
        <w:right w:val="nil"/>
        <w:between w:val="nil"/>
        <w:bar w:val="nil"/>
      </w:pBdr>
    </w:pPr>
    <w:rPr>
      <w:rFonts w:ascii="Times New Roman" w:eastAsia="Arial Unicode MS" w:hAnsi="Times New Roman" w:cs="Times New Roman"/>
      <w:sz w:val="20"/>
      <w:szCs w:val="20"/>
      <w:bdr w:val="nil"/>
      <w:lang w:val="en-US"/>
    </w:rPr>
  </w:style>
  <w:style w:type="character" w:customStyle="1" w:styleId="FootnoteTextChar">
    <w:name w:val="Footnote Text Char"/>
    <w:basedOn w:val="DefaultParagraphFont"/>
    <w:link w:val="FootnoteText"/>
    <w:uiPriority w:val="99"/>
    <w:semiHidden/>
    <w:rsid w:val="00C375C5"/>
    <w:rPr>
      <w:rFonts w:ascii="Times New Roman" w:eastAsia="Arial Unicode MS" w:hAnsi="Times New Roman" w:cs="Times New Roman"/>
      <w:sz w:val="20"/>
      <w:szCs w:val="20"/>
      <w:bdr w:val="nil"/>
      <w:lang w:val="en-US"/>
    </w:rPr>
  </w:style>
  <w:style w:type="character" w:styleId="FootnoteReference">
    <w:name w:val="footnote reference"/>
    <w:basedOn w:val="DefaultParagraphFont"/>
    <w:uiPriority w:val="99"/>
    <w:semiHidden/>
    <w:unhideWhenUsed/>
    <w:rsid w:val="00C375C5"/>
    <w:rPr>
      <w:vertAlign w:val="superscript"/>
    </w:rPr>
  </w:style>
  <w:style w:type="paragraph" w:styleId="ListParagraph">
    <w:name w:val="List Paragraph"/>
    <w:basedOn w:val="Normal"/>
    <w:uiPriority w:val="34"/>
    <w:qFormat/>
    <w:rsid w:val="000260AE"/>
    <w:pPr>
      <w:ind w:left="720"/>
      <w:contextualSpacing/>
    </w:pPr>
  </w:style>
  <w:style w:type="paragraph" w:styleId="NormalWeb">
    <w:name w:val="Normal (Web)"/>
    <w:basedOn w:val="Normal"/>
    <w:uiPriority w:val="99"/>
    <w:unhideWhenUsed/>
    <w:rsid w:val="00EE5A01"/>
    <w:pPr>
      <w:spacing w:before="100" w:beforeAutospacing="1" w:after="100" w:afterAutospacing="1"/>
    </w:pPr>
    <w:rPr>
      <w:rFonts w:ascii="Times New Roman" w:eastAsia="Times New Roman" w:hAnsi="Times New Roman" w:cs="Times New Roman"/>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1017</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sean hughes</cp:lastModifiedBy>
  <cp:revision>21</cp:revision>
  <dcterms:created xsi:type="dcterms:W3CDTF">2020-07-02T12:37:00Z</dcterms:created>
  <dcterms:modified xsi:type="dcterms:W3CDTF">2020-08-20T11:09:00Z</dcterms:modified>
</cp:coreProperties>
</file>