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862F46" w14:textId="77777777" w:rsidR="00F42B2B" w:rsidRPr="005B5B8E" w:rsidRDefault="00F42B2B" w:rsidP="00F42B2B">
      <w:pPr>
        <w:spacing w:after="0" w:line="480" w:lineRule="auto"/>
        <w:jc w:val="center"/>
        <w:rPr>
          <w:rFonts w:ascii="Times New Roman" w:hAnsi="Times New Roman" w:cs="Times New Roman"/>
          <w:b/>
          <w:sz w:val="24"/>
          <w:lang w:val="en-US"/>
        </w:rPr>
      </w:pPr>
      <w:r w:rsidRPr="005B5B8E">
        <w:rPr>
          <w:rFonts w:ascii="Times New Roman" w:hAnsi="Times New Roman" w:cs="Times New Roman"/>
          <w:b/>
          <w:sz w:val="24"/>
          <w:lang w:val="en-US"/>
        </w:rPr>
        <w:t>The Influence of Extinction and Counterconditioning Procedures on Operant Evaluative Conditioning and Intersecting Regularity Effects</w:t>
      </w:r>
    </w:p>
    <w:p w14:paraId="6FD04F38" w14:textId="77777777" w:rsidR="00F42B2B" w:rsidRDefault="00F42B2B" w:rsidP="00F42B2B">
      <w:pPr>
        <w:spacing w:after="0" w:line="480" w:lineRule="auto"/>
        <w:jc w:val="center"/>
        <w:rPr>
          <w:rFonts w:ascii="Times New Roman" w:hAnsi="Times New Roman" w:cs="Times New Roman"/>
          <w:b/>
          <w:sz w:val="24"/>
          <w:lang w:val="en-US"/>
        </w:rPr>
      </w:pPr>
      <w:r w:rsidRPr="005B5B8E">
        <w:rPr>
          <w:rFonts w:ascii="Times New Roman" w:hAnsi="Times New Roman" w:cs="Times New Roman"/>
          <w:b/>
          <w:sz w:val="24"/>
          <w:lang w:val="en-US"/>
        </w:rPr>
        <w:t xml:space="preserve">Hughes, Mattavelli, Hussey, </w:t>
      </w:r>
      <w:r>
        <w:rPr>
          <w:rFonts w:ascii="Times New Roman" w:hAnsi="Times New Roman" w:cs="Times New Roman"/>
          <w:b/>
          <w:sz w:val="24"/>
          <w:lang w:val="en-US"/>
        </w:rPr>
        <w:t xml:space="preserve">&amp; </w:t>
      </w:r>
      <w:r w:rsidRPr="005B5B8E">
        <w:rPr>
          <w:rFonts w:ascii="Times New Roman" w:hAnsi="Times New Roman" w:cs="Times New Roman"/>
          <w:b/>
          <w:sz w:val="24"/>
          <w:lang w:val="en-US"/>
        </w:rPr>
        <w:t>De Houwer</w:t>
      </w:r>
      <w:r>
        <w:rPr>
          <w:rFonts w:ascii="Times New Roman" w:hAnsi="Times New Roman" w:cs="Times New Roman"/>
          <w:b/>
          <w:sz w:val="24"/>
          <w:lang w:val="en-US"/>
        </w:rPr>
        <w:t xml:space="preserve"> (2020)</w:t>
      </w:r>
    </w:p>
    <w:p w14:paraId="257BF96D" w14:textId="77777777" w:rsidR="00F42B2B" w:rsidRDefault="00F42B2B" w:rsidP="00F42B2B">
      <w:pPr>
        <w:spacing w:after="0" w:line="480" w:lineRule="auto"/>
        <w:jc w:val="center"/>
        <w:rPr>
          <w:rFonts w:ascii="Times New Roman" w:hAnsi="Times New Roman" w:cs="Times New Roman"/>
          <w:b/>
          <w:sz w:val="24"/>
          <w:lang w:val="en-US"/>
        </w:rPr>
      </w:pPr>
      <w:bookmarkStart w:id="0" w:name="_GoBack"/>
      <w:bookmarkEnd w:id="0"/>
    </w:p>
    <w:p w14:paraId="5B0D234B" w14:textId="4C64D7AC" w:rsidR="002A05BA" w:rsidRPr="005B5B8E" w:rsidRDefault="00040B4E" w:rsidP="005B5B8E">
      <w:pPr>
        <w:spacing w:after="0" w:line="480" w:lineRule="auto"/>
        <w:jc w:val="center"/>
        <w:rPr>
          <w:rFonts w:ascii="Times New Roman" w:hAnsi="Times New Roman" w:cs="Times New Roman"/>
          <w:b/>
          <w:i/>
          <w:sz w:val="24"/>
          <w:lang w:val="en-US"/>
        </w:rPr>
      </w:pPr>
      <w:r w:rsidRPr="005B5B8E">
        <w:rPr>
          <w:rFonts w:ascii="Times New Roman" w:hAnsi="Times New Roman" w:cs="Times New Roman"/>
          <w:b/>
          <w:i/>
          <w:sz w:val="24"/>
          <w:lang w:val="en-US"/>
        </w:rPr>
        <w:t>Supplementary Materials</w:t>
      </w:r>
    </w:p>
    <w:p w14:paraId="53B2C045" w14:textId="77777777" w:rsidR="005B5B8E" w:rsidRDefault="005B5B8E" w:rsidP="005B5B8E">
      <w:pPr>
        <w:spacing w:after="0" w:line="480" w:lineRule="auto"/>
        <w:jc w:val="center"/>
        <w:rPr>
          <w:rFonts w:ascii="Times New Roman" w:hAnsi="Times New Roman" w:cs="Times New Roman"/>
          <w:b/>
          <w:sz w:val="24"/>
          <w:lang w:val="en-US"/>
        </w:rPr>
      </w:pPr>
    </w:p>
    <w:p w14:paraId="220FDB80" w14:textId="77777777" w:rsidR="00E637C2" w:rsidRPr="00E637C2" w:rsidRDefault="00E637C2" w:rsidP="00E81C57">
      <w:pPr>
        <w:spacing w:line="480" w:lineRule="auto"/>
        <w:rPr>
          <w:rFonts w:ascii="Times New Roman" w:hAnsi="Times New Roman" w:cs="Times New Roman"/>
          <w:b/>
          <w:sz w:val="24"/>
          <w:lang w:val="en-US"/>
        </w:rPr>
      </w:pPr>
      <w:r w:rsidRPr="00E637C2">
        <w:rPr>
          <w:rFonts w:ascii="Times New Roman" w:hAnsi="Times New Roman" w:cs="Times New Roman"/>
          <w:b/>
          <w:sz w:val="24"/>
          <w:lang w:val="en-US"/>
        </w:rPr>
        <w:t xml:space="preserve">Sensitivity </w:t>
      </w:r>
      <w:r w:rsidR="00E81C57">
        <w:rPr>
          <w:rFonts w:ascii="Times New Roman" w:hAnsi="Times New Roman" w:cs="Times New Roman"/>
          <w:b/>
          <w:sz w:val="24"/>
          <w:lang w:val="en-US"/>
        </w:rPr>
        <w:t>M</w:t>
      </w:r>
      <w:r w:rsidRPr="00E637C2">
        <w:rPr>
          <w:rFonts w:ascii="Times New Roman" w:hAnsi="Times New Roman" w:cs="Times New Roman"/>
          <w:b/>
          <w:sz w:val="24"/>
          <w:lang w:val="en-US"/>
        </w:rPr>
        <w:t>eta-</w:t>
      </w:r>
      <w:r w:rsidR="00E81C57">
        <w:rPr>
          <w:rFonts w:ascii="Times New Roman" w:hAnsi="Times New Roman" w:cs="Times New Roman"/>
          <w:b/>
          <w:sz w:val="24"/>
          <w:lang w:val="en-US"/>
        </w:rPr>
        <w:t>A</w:t>
      </w:r>
      <w:r w:rsidRPr="00E637C2">
        <w:rPr>
          <w:rFonts w:ascii="Times New Roman" w:hAnsi="Times New Roman" w:cs="Times New Roman"/>
          <w:b/>
          <w:sz w:val="24"/>
          <w:lang w:val="en-US"/>
        </w:rPr>
        <w:t>nalyses</w:t>
      </w:r>
    </w:p>
    <w:p w14:paraId="55647C84" w14:textId="77777777" w:rsidR="00040B4E" w:rsidRDefault="00E81C57" w:rsidP="00F2576B">
      <w:pPr>
        <w:spacing w:line="480" w:lineRule="auto"/>
        <w:ind w:firstLine="708"/>
        <w:rPr>
          <w:rFonts w:ascii="Times New Roman" w:hAnsi="Times New Roman" w:cs="Times New Roman"/>
          <w:sz w:val="24"/>
          <w:lang w:val="en-US"/>
        </w:rPr>
      </w:pPr>
      <w:r>
        <w:rPr>
          <w:rFonts w:ascii="Times New Roman" w:hAnsi="Times New Roman" w:cs="Times New Roman"/>
          <w:sz w:val="24"/>
          <w:lang w:val="en-US"/>
        </w:rPr>
        <w:t xml:space="preserve">In these supplementary analyses we first </w:t>
      </w:r>
      <w:r w:rsidR="00E637C2" w:rsidRPr="00E637C2">
        <w:rPr>
          <w:rFonts w:ascii="Times New Roman" w:hAnsi="Times New Roman" w:cs="Times New Roman"/>
          <w:sz w:val="24"/>
          <w:lang w:val="en-US"/>
        </w:rPr>
        <w:t xml:space="preserve">excluded participants who failed to meet mastery criteria in </w:t>
      </w:r>
      <w:r w:rsidR="00A32CDC">
        <w:rPr>
          <w:rFonts w:ascii="Times New Roman" w:hAnsi="Times New Roman" w:cs="Times New Roman"/>
          <w:sz w:val="24"/>
          <w:lang w:val="en-US"/>
        </w:rPr>
        <w:t xml:space="preserve">the final block of the </w:t>
      </w:r>
      <w:r w:rsidR="00E637C2" w:rsidRPr="00E637C2">
        <w:rPr>
          <w:rFonts w:ascii="Times New Roman" w:hAnsi="Times New Roman" w:cs="Times New Roman"/>
          <w:sz w:val="24"/>
          <w:lang w:val="en-US"/>
        </w:rPr>
        <w:t>training or testing phases</w:t>
      </w:r>
      <w:r w:rsidR="00E637C2">
        <w:rPr>
          <w:rFonts w:ascii="Times New Roman" w:hAnsi="Times New Roman" w:cs="Times New Roman"/>
          <w:sz w:val="24"/>
          <w:lang w:val="en-US"/>
        </w:rPr>
        <w:t xml:space="preserve"> (&gt;75% accuracy)</w:t>
      </w:r>
      <w:r>
        <w:rPr>
          <w:rFonts w:ascii="Times New Roman" w:hAnsi="Times New Roman" w:cs="Times New Roman"/>
          <w:sz w:val="24"/>
          <w:lang w:val="en-US"/>
        </w:rPr>
        <w:t>.</w:t>
      </w:r>
      <w:r w:rsidR="00E637C2">
        <w:rPr>
          <w:rFonts w:ascii="Times New Roman" w:hAnsi="Times New Roman" w:cs="Times New Roman"/>
          <w:sz w:val="24"/>
          <w:lang w:val="en-US"/>
        </w:rPr>
        <w:t xml:space="preserve"> </w:t>
      </w:r>
      <w:r>
        <w:rPr>
          <w:rFonts w:ascii="Times New Roman" w:hAnsi="Times New Roman" w:cs="Times New Roman"/>
          <w:sz w:val="24"/>
          <w:lang w:val="en-US"/>
        </w:rPr>
        <w:t>We then conducted a similar set of analyzes</w:t>
      </w:r>
      <w:r w:rsidR="00E637C2">
        <w:rPr>
          <w:rFonts w:ascii="Times New Roman" w:hAnsi="Times New Roman" w:cs="Times New Roman"/>
          <w:sz w:val="24"/>
          <w:lang w:val="en-US"/>
        </w:rPr>
        <w:t xml:space="preserve"> </w:t>
      </w:r>
      <w:r>
        <w:rPr>
          <w:rFonts w:ascii="Times New Roman" w:hAnsi="Times New Roman" w:cs="Times New Roman"/>
          <w:sz w:val="24"/>
          <w:lang w:val="en-US"/>
        </w:rPr>
        <w:t xml:space="preserve">as reported in the main manuscript, but this time exclusively on </w:t>
      </w:r>
      <w:r w:rsidR="00E637C2">
        <w:rPr>
          <w:rFonts w:ascii="Times New Roman" w:hAnsi="Times New Roman" w:cs="Times New Roman"/>
          <w:sz w:val="24"/>
          <w:lang w:val="en-US"/>
        </w:rPr>
        <w:t xml:space="preserve">the data of </w:t>
      </w:r>
      <w:r w:rsidR="00370AEF">
        <w:rPr>
          <w:rFonts w:ascii="Times New Roman" w:hAnsi="Times New Roman" w:cs="Times New Roman"/>
          <w:sz w:val="24"/>
          <w:lang w:val="en-US"/>
        </w:rPr>
        <w:t xml:space="preserve">those </w:t>
      </w:r>
      <w:r w:rsidR="00E637C2">
        <w:rPr>
          <w:rFonts w:ascii="Times New Roman" w:hAnsi="Times New Roman" w:cs="Times New Roman"/>
          <w:sz w:val="24"/>
          <w:lang w:val="en-US"/>
        </w:rPr>
        <w:t xml:space="preserve">who passed </w:t>
      </w:r>
      <w:r w:rsidR="00C501CA">
        <w:rPr>
          <w:rFonts w:ascii="Times New Roman" w:hAnsi="Times New Roman" w:cs="Times New Roman"/>
          <w:sz w:val="24"/>
          <w:lang w:val="en-US"/>
        </w:rPr>
        <w:t xml:space="preserve">the above </w:t>
      </w:r>
      <w:r w:rsidR="00E637C2">
        <w:rPr>
          <w:rFonts w:ascii="Times New Roman" w:hAnsi="Times New Roman" w:cs="Times New Roman"/>
          <w:sz w:val="24"/>
          <w:lang w:val="en-US"/>
        </w:rPr>
        <w:t>criterion</w:t>
      </w:r>
      <w:r w:rsidR="00370AEF">
        <w:rPr>
          <w:rFonts w:ascii="Times New Roman" w:hAnsi="Times New Roman" w:cs="Times New Roman"/>
          <w:sz w:val="24"/>
          <w:lang w:val="en-US"/>
        </w:rPr>
        <w:t xml:space="preserve"> (</w:t>
      </w:r>
      <w:r>
        <w:rPr>
          <w:rFonts w:ascii="Times New Roman" w:hAnsi="Times New Roman" w:cs="Times New Roman"/>
          <w:sz w:val="24"/>
          <w:lang w:val="en-US"/>
        </w:rPr>
        <w:t xml:space="preserve">i.e., </w:t>
      </w:r>
      <w:r w:rsidR="00C501CA">
        <w:rPr>
          <w:rFonts w:ascii="Times New Roman" w:hAnsi="Times New Roman" w:cs="Times New Roman"/>
          <w:sz w:val="24"/>
          <w:lang w:val="en-US"/>
        </w:rPr>
        <w:t xml:space="preserve">on </w:t>
      </w:r>
      <w:r>
        <w:rPr>
          <w:rFonts w:ascii="Times New Roman" w:hAnsi="Times New Roman" w:cs="Times New Roman"/>
          <w:sz w:val="24"/>
          <w:lang w:val="en-US"/>
        </w:rPr>
        <w:t>the ‘pass’ group</w:t>
      </w:r>
      <w:r w:rsidR="00C501CA">
        <w:rPr>
          <w:rFonts w:ascii="Times New Roman" w:hAnsi="Times New Roman" w:cs="Times New Roman"/>
          <w:sz w:val="24"/>
          <w:lang w:val="en-US"/>
        </w:rPr>
        <w:t>;</w:t>
      </w:r>
      <w:r>
        <w:rPr>
          <w:rFonts w:ascii="Times New Roman" w:hAnsi="Times New Roman" w:cs="Times New Roman"/>
          <w:sz w:val="24"/>
          <w:lang w:val="en-US"/>
        </w:rPr>
        <w:t xml:space="preserve"> </w:t>
      </w:r>
      <w:r w:rsidR="00370AEF">
        <w:rPr>
          <w:rFonts w:ascii="Times New Roman" w:hAnsi="Times New Roman" w:cs="Times New Roman"/>
          <w:sz w:val="24"/>
          <w:lang w:val="en-US"/>
        </w:rPr>
        <w:t xml:space="preserve">for our rational </w:t>
      </w:r>
      <w:r>
        <w:rPr>
          <w:rFonts w:ascii="Times New Roman" w:hAnsi="Times New Roman" w:cs="Times New Roman"/>
          <w:sz w:val="24"/>
          <w:lang w:val="en-US"/>
        </w:rPr>
        <w:t xml:space="preserve">in doing so </w:t>
      </w:r>
      <w:r w:rsidR="00370AEF">
        <w:rPr>
          <w:rFonts w:ascii="Times New Roman" w:hAnsi="Times New Roman" w:cs="Times New Roman"/>
          <w:sz w:val="24"/>
          <w:lang w:val="en-US"/>
        </w:rPr>
        <w:t>see the ‘meta-analysis’ section of the main manuscript)</w:t>
      </w:r>
      <w:r w:rsidR="00E637C2" w:rsidRPr="00E637C2">
        <w:rPr>
          <w:rFonts w:ascii="Times New Roman" w:hAnsi="Times New Roman" w:cs="Times New Roman"/>
          <w:sz w:val="24"/>
          <w:lang w:val="en-US"/>
        </w:rPr>
        <w:t>.</w:t>
      </w:r>
      <w:r>
        <w:rPr>
          <w:rFonts w:ascii="Times New Roman" w:hAnsi="Times New Roman" w:cs="Times New Roman"/>
          <w:sz w:val="24"/>
          <w:lang w:val="en-US"/>
        </w:rPr>
        <w:t xml:space="preserve"> </w:t>
      </w:r>
      <w:r w:rsidR="00E637C2">
        <w:rPr>
          <w:rFonts w:ascii="Times New Roman" w:hAnsi="Times New Roman" w:cs="Times New Roman"/>
          <w:sz w:val="24"/>
          <w:lang w:val="en-US"/>
        </w:rPr>
        <w:t>Thereafter we compare</w:t>
      </w:r>
      <w:r w:rsidR="00C501CA">
        <w:rPr>
          <w:rFonts w:ascii="Times New Roman" w:hAnsi="Times New Roman" w:cs="Times New Roman"/>
          <w:sz w:val="24"/>
          <w:lang w:val="en-US"/>
        </w:rPr>
        <w:t>d</w:t>
      </w:r>
      <w:r w:rsidR="00E637C2">
        <w:rPr>
          <w:rFonts w:ascii="Times New Roman" w:hAnsi="Times New Roman" w:cs="Times New Roman"/>
          <w:sz w:val="24"/>
          <w:lang w:val="en-US"/>
        </w:rPr>
        <w:t xml:space="preserve"> the results obtained from this ‘pass group’ to the overall sample</w:t>
      </w:r>
      <w:r w:rsidR="00E637C2" w:rsidRPr="00E637C2">
        <w:rPr>
          <w:rFonts w:ascii="Times New Roman" w:hAnsi="Times New Roman" w:cs="Times New Roman"/>
          <w:sz w:val="24"/>
          <w:lang w:val="en-US"/>
        </w:rPr>
        <w:t xml:space="preserve"> </w:t>
      </w:r>
      <w:r w:rsidR="00C501CA">
        <w:rPr>
          <w:rFonts w:ascii="Times New Roman" w:hAnsi="Times New Roman" w:cs="Times New Roman"/>
          <w:sz w:val="24"/>
          <w:lang w:val="en-US"/>
        </w:rPr>
        <w:t xml:space="preserve">reported in the main manuscript, </w:t>
      </w:r>
      <w:r w:rsidR="00E637C2">
        <w:rPr>
          <w:rFonts w:ascii="Times New Roman" w:hAnsi="Times New Roman" w:cs="Times New Roman"/>
          <w:sz w:val="24"/>
          <w:lang w:val="en-US"/>
        </w:rPr>
        <w:t>in order to determine if the conclusions we arrived at in the latter differ from those obtained with the former.</w:t>
      </w:r>
      <w:r w:rsidR="00F2576B">
        <w:rPr>
          <w:rFonts w:ascii="Times New Roman" w:hAnsi="Times New Roman" w:cs="Times New Roman"/>
          <w:sz w:val="24"/>
          <w:lang w:val="en-US"/>
        </w:rPr>
        <w:t xml:space="preserve"> T</w:t>
      </w:r>
      <w:r w:rsidR="00E637C2">
        <w:rPr>
          <w:rFonts w:ascii="Times New Roman" w:hAnsi="Times New Roman" w:cs="Times New Roman"/>
          <w:sz w:val="24"/>
          <w:lang w:val="en-US"/>
        </w:rPr>
        <w:t>his q</w:t>
      </w:r>
      <w:r w:rsidR="00E637C2" w:rsidRPr="00E637C2">
        <w:rPr>
          <w:rFonts w:ascii="Times New Roman" w:hAnsi="Times New Roman" w:cs="Times New Roman"/>
          <w:sz w:val="24"/>
          <w:lang w:val="en-US"/>
        </w:rPr>
        <w:t xml:space="preserve">uestion </w:t>
      </w:r>
      <w:r w:rsidR="00F2576B">
        <w:rPr>
          <w:rFonts w:ascii="Times New Roman" w:hAnsi="Times New Roman" w:cs="Times New Roman"/>
          <w:sz w:val="24"/>
          <w:lang w:val="en-US"/>
        </w:rPr>
        <w:t xml:space="preserve">was </w:t>
      </w:r>
      <w:r w:rsidR="00E637C2" w:rsidRPr="00E637C2">
        <w:rPr>
          <w:rFonts w:ascii="Times New Roman" w:hAnsi="Times New Roman" w:cs="Times New Roman"/>
          <w:sz w:val="24"/>
          <w:lang w:val="en-US"/>
        </w:rPr>
        <w:t xml:space="preserve">only considered at the </w:t>
      </w:r>
      <w:r w:rsidR="00370AEF">
        <w:rPr>
          <w:rFonts w:ascii="Times New Roman" w:hAnsi="Times New Roman" w:cs="Times New Roman"/>
          <w:sz w:val="24"/>
          <w:lang w:val="en-US"/>
        </w:rPr>
        <w:t>meta-analytic</w:t>
      </w:r>
      <w:r w:rsidR="00370AEF" w:rsidRPr="00E637C2">
        <w:rPr>
          <w:rFonts w:ascii="Times New Roman" w:hAnsi="Times New Roman" w:cs="Times New Roman"/>
          <w:sz w:val="24"/>
          <w:lang w:val="en-US"/>
        </w:rPr>
        <w:t xml:space="preserve"> </w:t>
      </w:r>
      <w:r w:rsidR="00370AEF">
        <w:rPr>
          <w:rFonts w:ascii="Times New Roman" w:hAnsi="Times New Roman" w:cs="Times New Roman"/>
          <w:sz w:val="24"/>
          <w:lang w:val="en-US"/>
        </w:rPr>
        <w:t>level</w:t>
      </w:r>
      <w:r w:rsidR="00E637C2" w:rsidRPr="00E637C2">
        <w:rPr>
          <w:rFonts w:ascii="Times New Roman" w:hAnsi="Times New Roman" w:cs="Times New Roman"/>
          <w:sz w:val="24"/>
          <w:lang w:val="en-US"/>
        </w:rPr>
        <w:t xml:space="preserve"> as sample sizes </w:t>
      </w:r>
      <w:r w:rsidR="00E637C2">
        <w:rPr>
          <w:rFonts w:ascii="Times New Roman" w:hAnsi="Times New Roman" w:cs="Times New Roman"/>
          <w:sz w:val="24"/>
          <w:lang w:val="en-US"/>
        </w:rPr>
        <w:t xml:space="preserve">were </w:t>
      </w:r>
      <w:r w:rsidR="00E637C2" w:rsidRPr="00E637C2">
        <w:rPr>
          <w:rFonts w:ascii="Times New Roman" w:hAnsi="Times New Roman" w:cs="Times New Roman"/>
          <w:sz w:val="24"/>
          <w:lang w:val="en-US"/>
        </w:rPr>
        <w:t xml:space="preserve">likely </w:t>
      </w:r>
      <w:r w:rsidR="00F2576B">
        <w:rPr>
          <w:rFonts w:ascii="Times New Roman" w:hAnsi="Times New Roman" w:cs="Times New Roman"/>
          <w:sz w:val="24"/>
          <w:lang w:val="en-US"/>
        </w:rPr>
        <w:t>under-</w:t>
      </w:r>
      <w:r w:rsidR="00E637C2" w:rsidRPr="00E637C2">
        <w:rPr>
          <w:rFonts w:ascii="Times New Roman" w:hAnsi="Times New Roman" w:cs="Times New Roman"/>
          <w:sz w:val="24"/>
          <w:lang w:val="en-US"/>
        </w:rPr>
        <w:t xml:space="preserve">powered </w:t>
      </w:r>
      <w:r w:rsidR="00E637C2">
        <w:rPr>
          <w:rFonts w:ascii="Times New Roman" w:hAnsi="Times New Roman" w:cs="Times New Roman"/>
          <w:sz w:val="24"/>
          <w:lang w:val="en-US"/>
        </w:rPr>
        <w:t xml:space="preserve">to answer it at the </w:t>
      </w:r>
      <w:r w:rsidR="00F2576B">
        <w:rPr>
          <w:rFonts w:ascii="Times New Roman" w:hAnsi="Times New Roman" w:cs="Times New Roman"/>
          <w:sz w:val="24"/>
          <w:lang w:val="en-US"/>
        </w:rPr>
        <w:t xml:space="preserve">individual </w:t>
      </w:r>
      <w:r w:rsidR="00E637C2" w:rsidRPr="00E637C2">
        <w:rPr>
          <w:rFonts w:ascii="Times New Roman" w:hAnsi="Times New Roman" w:cs="Times New Roman"/>
          <w:sz w:val="24"/>
          <w:lang w:val="en-US"/>
        </w:rPr>
        <w:t>study level.</w:t>
      </w:r>
    </w:p>
    <w:p w14:paraId="0B09A494" w14:textId="77777777" w:rsidR="00A32CDC" w:rsidRDefault="00A32CDC" w:rsidP="00E637C2">
      <w:pPr>
        <w:rPr>
          <w:rFonts w:ascii="Times New Roman" w:hAnsi="Times New Roman" w:cs="Times New Roman"/>
          <w:sz w:val="24"/>
          <w:lang w:val="en-US"/>
        </w:rPr>
      </w:pPr>
    </w:p>
    <w:p w14:paraId="19A10FFF" w14:textId="77777777" w:rsidR="001F1FB1" w:rsidRDefault="001F1FB1">
      <w:pPr>
        <w:rPr>
          <w:rFonts w:ascii="Times New Roman" w:hAnsi="Times New Roman" w:cs="Times New Roman"/>
          <w:i/>
          <w:sz w:val="24"/>
          <w:lang w:val="en-US"/>
        </w:rPr>
      </w:pPr>
      <w:r>
        <w:rPr>
          <w:rFonts w:ascii="Times New Roman" w:hAnsi="Times New Roman" w:cs="Times New Roman"/>
          <w:i/>
          <w:sz w:val="24"/>
          <w:lang w:val="en-US"/>
        </w:rPr>
        <w:br w:type="page"/>
      </w:r>
    </w:p>
    <w:p w14:paraId="0BFB8654" w14:textId="6D35A177" w:rsidR="00370AEF" w:rsidRDefault="00A32CDC" w:rsidP="00C52A5D">
      <w:pPr>
        <w:spacing w:line="480" w:lineRule="auto"/>
        <w:rPr>
          <w:rFonts w:ascii="Times New Roman" w:hAnsi="Times New Roman" w:cs="Times New Roman"/>
          <w:sz w:val="24"/>
          <w:lang w:val="en-US"/>
        </w:rPr>
      </w:pPr>
      <w:r w:rsidRPr="00A32CDC">
        <w:rPr>
          <w:rFonts w:ascii="Times New Roman" w:hAnsi="Times New Roman" w:cs="Times New Roman"/>
          <w:i/>
          <w:sz w:val="24"/>
          <w:lang w:val="en-US"/>
        </w:rPr>
        <w:lastRenderedPageBreak/>
        <w:t>Table 1</w:t>
      </w:r>
      <w:r>
        <w:rPr>
          <w:rFonts w:ascii="Times New Roman" w:hAnsi="Times New Roman" w:cs="Times New Roman"/>
          <w:sz w:val="24"/>
          <w:lang w:val="en-US"/>
        </w:rPr>
        <w:t>. Overview of the number of participants who were excluded from the sensitivity analyses because they failed to achieve the pass criterion on the final block of the acquisition training or testing phases.</w:t>
      </w:r>
    </w:p>
    <w:tbl>
      <w:tblPr>
        <w:tblStyle w:val="PlainTable2"/>
        <w:tblW w:w="0" w:type="auto"/>
        <w:tblLook w:val="04A0" w:firstRow="1" w:lastRow="0" w:firstColumn="1" w:lastColumn="0" w:noHBand="0" w:noVBand="1"/>
      </w:tblPr>
      <w:tblGrid>
        <w:gridCol w:w="1227"/>
        <w:gridCol w:w="2262"/>
        <w:gridCol w:w="4416"/>
        <w:gridCol w:w="1167"/>
      </w:tblGrid>
      <w:tr w:rsidR="001F1FB1" w:rsidRPr="00A32CDC" w14:paraId="543C8E72" w14:textId="77777777" w:rsidTr="000C48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0944518"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E</w:t>
            </w:r>
            <w:r w:rsidRPr="00A32CDC">
              <w:rPr>
                <w:rFonts w:ascii="Times New Roman" w:eastAsia="Times New Roman" w:hAnsi="Times New Roman" w:cs="Times New Roman"/>
                <w:sz w:val="20"/>
                <w:szCs w:val="20"/>
                <w:lang w:eastAsia="nl-BE"/>
              </w:rPr>
              <w:t>xperiment</w:t>
            </w:r>
          </w:p>
        </w:tc>
        <w:tc>
          <w:tcPr>
            <w:tcW w:w="0" w:type="auto"/>
            <w:hideMark/>
          </w:tcPr>
          <w:p w14:paraId="432B80EF"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Participants with complete data</w:t>
            </w:r>
          </w:p>
        </w:tc>
        <w:tc>
          <w:tcPr>
            <w:tcW w:w="0" w:type="auto"/>
            <w:hideMark/>
          </w:tcPr>
          <w:p w14:paraId="76FE3B25"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val="en-US" w:eastAsia="nl-BE"/>
              </w:rPr>
            </w:pPr>
            <w:r w:rsidRPr="00E81C57">
              <w:rPr>
                <w:rFonts w:ascii="Times New Roman" w:eastAsia="Times New Roman" w:hAnsi="Times New Roman" w:cs="Times New Roman"/>
                <w:sz w:val="20"/>
                <w:szCs w:val="20"/>
                <w:lang w:val="en-US" w:eastAsia="nl-BE"/>
              </w:rPr>
              <w:t>Participants subsequently excluded because they failed training or testing</w:t>
            </w:r>
          </w:p>
        </w:tc>
        <w:tc>
          <w:tcPr>
            <w:tcW w:w="0" w:type="auto"/>
            <w:hideMark/>
          </w:tcPr>
          <w:p w14:paraId="122FF0FB" w14:textId="77777777" w:rsidR="001F1FB1" w:rsidRPr="00A32CDC" w:rsidRDefault="001F1FB1" w:rsidP="000C4884">
            <w:pPr>
              <w:spacing w:after="270"/>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 Excluded</w:t>
            </w:r>
          </w:p>
        </w:tc>
      </w:tr>
      <w:tr w:rsidR="001F1FB1" w:rsidRPr="00A32CDC" w14:paraId="2D394440"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2318D46"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w:t>
            </w:r>
          </w:p>
        </w:tc>
        <w:tc>
          <w:tcPr>
            <w:tcW w:w="0" w:type="auto"/>
            <w:hideMark/>
          </w:tcPr>
          <w:p w14:paraId="32057273"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97</w:t>
            </w:r>
          </w:p>
        </w:tc>
        <w:tc>
          <w:tcPr>
            <w:tcW w:w="0" w:type="auto"/>
            <w:hideMark/>
          </w:tcPr>
          <w:p w14:paraId="16046C36"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22</w:t>
            </w:r>
          </w:p>
        </w:tc>
        <w:tc>
          <w:tcPr>
            <w:tcW w:w="0" w:type="auto"/>
            <w:hideMark/>
          </w:tcPr>
          <w:p w14:paraId="42B82391"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22.7</w:t>
            </w:r>
          </w:p>
        </w:tc>
      </w:tr>
      <w:tr w:rsidR="001F1FB1" w:rsidRPr="00A32CDC" w14:paraId="37D47449"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08FC052C"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w:t>
            </w:r>
          </w:p>
        </w:tc>
        <w:tc>
          <w:tcPr>
            <w:tcW w:w="0" w:type="auto"/>
            <w:hideMark/>
          </w:tcPr>
          <w:p w14:paraId="475F2C1F"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94</w:t>
            </w:r>
          </w:p>
        </w:tc>
        <w:tc>
          <w:tcPr>
            <w:tcW w:w="0" w:type="auto"/>
            <w:hideMark/>
          </w:tcPr>
          <w:p w14:paraId="292C7183"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15</w:t>
            </w:r>
          </w:p>
        </w:tc>
        <w:tc>
          <w:tcPr>
            <w:tcW w:w="0" w:type="auto"/>
            <w:hideMark/>
          </w:tcPr>
          <w:p w14:paraId="290B76AC"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16.0</w:t>
            </w:r>
          </w:p>
        </w:tc>
      </w:tr>
      <w:tr w:rsidR="001F1FB1" w:rsidRPr="00A32CDC" w14:paraId="12034046"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C7DD927"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3</w:t>
            </w:r>
          </w:p>
        </w:tc>
        <w:tc>
          <w:tcPr>
            <w:tcW w:w="0" w:type="auto"/>
            <w:hideMark/>
          </w:tcPr>
          <w:p w14:paraId="330095B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95</w:t>
            </w:r>
          </w:p>
        </w:tc>
        <w:tc>
          <w:tcPr>
            <w:tcW w:w="0" w:type="auto"/>
            <w:hideMark/>
          </w:tcPr>
          <w:p w14:paraId="387B9020"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23</w:t>
            </w:r>
          </w:p>
        </w:tc>
        <w:tc>
          <w:tcPr>
            <w:tcW w:w="0" w:type="auto"/>
            <w:hideMark/>
          </w:tcPr>
          <w:p w14:paraId="7754F9E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24.2</w:t>
            </w:r>
          </w:p>
        </w:tc>
      </w:tr>
      <w:tr w:rsidR="001F1FB1" w:rsidRPr="00A32CDC" w14:paraId="19CBD15A"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21C589EF"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4</w:t>
            </w:r>
          </w:p>
        </w:tc>
        <w:tc>
          <w:tcPr>
            <w:tcW w:w="0" w:type="auto"/>
            <w:hideMark/>
          </w:tcPr>
          <w:p w14:paraId="32495AC2"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98</w:t>
            </w:r>
          </w:p>
        </w:tc>
        <w:tc>
          <w:tcPr>
            <w:tcW w:w="0" w:type="auto"/>
            <w:hideMark/>
          </w:tcPr>
          <w:p w14:paraId="432BA283"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20</w:t>
            </w:r>
          </w:p>
        </w:tc>
        <w:tc>
          <w:tcPr>
            <w:tcW w:w="0" w:type="auto"/>
            <w:hideMark/>
          </w:tcPr>
          <w:p w14:paraId="7C0653DA"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20.4</w:t>
            </w:r>
          </w:p>
        </w:tc>
      </w:tr>
      <w:tr w:rsidR="001F1FB1" w:rsidRPr="00A32CDC" w14:paraId="65EDDF9C"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2B269D"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5</w:t>
            </w:r>
          </w:p>
        </w:tc>
        <w:tc>
          <w:tcPr>
            <w:tcW w:w="0" w:type="auto"/>
            <w:hideMark/>
          </w:tcPr>
          <w:p w14:paraId="0175225E"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95</w:t>
            </w:r>
          </w:p>
        </w:tc>
        <w:tc>
          <w:tcPr>
            <w:tcW w:w="0" w:type="auto"/>
            <w:hideMark/>
          </w:tcPr>
          <w:p w14:paraId="05B40EA6"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17</w:t>
            </w:r>
          </w:p>
        </w:tc>
        <w:tc>
          <w:tcPr>
            <w:tcW w:w="0" w:type="auto"/>
            <w:hideMark/>
          </w:tcPr>
          <w:p w14:paraId="67A2A702"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17.9</w:t>
            </w:r>
          </w:p>
        </w:tc>
      </w:tr>
      <w:tr w:rsidR="001F1FB1" w:rsidRPr="00A32CDC" w14:paraId="34B3BE37" w14:textId="77777777" w:rsidTr="000C4884">
        <w:tc>
          <w:tcPr>
            <w:cnfStyle w:val="001000000000" w:firstRow="0" w:lastRow="0" w:firstColumn="1" w:lastColumn="0" w:oddVBand="0" w:evenVBand="0" w:oddHBand="0" w:evenHBand="0" w:firstRowFirstColumn="0" w:firstRowLastColumn="0" w:lastRowFirstColumn="0" w:lastRowLastColumn="0"/>
            <w:tcW w:w="0" w:type="auto"/>
            <w:hideMark/>
          </w:tcPr>
          <w:p w14:paraId="71A84321"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6</w:t>
            </w:r>
          </w:p>
        </w:tc>
        <w:tc>
          <w:tcPr>
            <w:tcW w:w="0" w:type="auto"/>
            <w:hideMark/>
          </w:tcPr>
          <w:p w14:paraId="5F243290"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90</w:t>
            </w:r>
          </w:p>
        </w:tc>
        <w:tc>
          <w:tcPr>
            <w:tcW w:w="0" w:type="auto"/>
            <w:hideMark/>
          </w:tcPr>
          <w:p w14:paraId="0AB4959C"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12</w:t>
            </w:r>
          </w:p>
        </w:tc>
        <w:tc>
          <w:tcPr>
            <w:tcW w:w="0" w:type="auto"/>
            <w:hideMark/>
          </w:tcPr>
          <w:p w14:paraId="4CDC263D" w14:textId="77777777" w:rsidR="001F1FB1" w:rsidRPr="00A32CDC"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13.3</w:t>
            </w:r>
          </w:p>
        </w:tc>
      </w:tr>
      <w:tr w:rsidR="001F1FB1" w:rsidRPr="00A32CDC" w14:paraId="3E66241C" w14:textId="77777777" w:rsidTr="000C488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E950577" w14:textId="77777777" w:rsidR="001F1FB1" w:rsidRPr="00A32CDC" w:rsidRDefault="001F1FB1" w:rsidP="000C4884">
            <w:pPr>
              <w:spacing w:after="270"/>
              <w:jc w:val="center"/>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7</w:t>
            </w:r>
          </w:p>
        </w:tc>
        <w:tc>
          <w:tcPr>
            <w:tcW w:w="0" w:type="auto"/>
            <w:hideMark/>
          </w:tcPr>
          <w:p w14:paraId="65FF9CFD"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313</w:t>
            </w:r>
          </w:p>
        </w:tc>
        <w:tc>
          <w:tcPr>
            <w:tcW w:w="0" w:type="auto"/>
            <w:hideMark/>
          </w:tcPr>
          <w:p w14:paraId="1A36925E"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92</w:t>
            </w:r>
          </w:p>
        </w:tc>
        <w:tc>
          <w:tcPr>
            <w:tcW w:w="0" w:type="auto"/>
            <w:hideMark/>
          </w:tcPr>
          <w:p w14:paraId="3A99EEAD" w14:textId="77777777" w:rsidR="001F1FB1" w:rsidRPr="00A32CDC" w:rsidRDefault="001F1FB1" w:rsidP="000C4884">
            <w:pPr>
              <w:spacing w:after="270"/>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nl-BE"/>
              </w:rPr>
            </w:pPr>
            <w:r w:rsidRPr="00A32CDC">
              <w:rPr>
                <w:rFonts w:ascii="Times New Roman" w:eastAsia="Times New Roman" w:hAnsi="Times New Roman" w:cs="Times New Roman"/>
                <w:sz w:val="20"/>
                <w:szCs w:val="20"/>
                <w:lang w:eastAsia="nl-BE"/>
              </w:rPr>
              <w:t>29.4</w:t>
            </w:r>
          </w:p>
        </w:tc>
      </w:tr>
      <w:tr w:rsidR="001F1FB1" w:rsidRPr="00A32CDC" w14:paraId="51741485" w14:textId="77777777" w:rsidTr="000C4884">
        <w:tc>
          <w:tcPr>
            <w:cnfStyle w:val="001000000000" w:firstRow="0" w:lastRow="0" w:firstColumn="1" w:lastColumn="0" w:oddVBand="0" w:evenVBand="0" w:oddHBand="0" w:evenHBand="0" w:firstRowFirstColumn="0" w:firstRowLastColumn="0" w:lastRowFirstColumn="0" w:lastRowLastColumn="0"/>
            <w:tcW w:w="0" w:type="auto"/>
          </w:tcPr>
          <w:p w14:paraId="6F842807" w14:textId="77777777" w:rsidR="001F1FB1" w:rsidRPr="00E81C57" w:rsidRDefault="001F1FB1" w:rsidP="000C4884">
            <w:pPr>
              <w:spacing w:after="270"/>
              <w:jc w:val="center"/>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Total</w:t>
            </w:r>
          </w:p>
        </w:tc>
        <w:tc>
          <w:tcPr>
            <w:tcW w:w="0" w:type="auto"/>
          </w:tcPr>
          <w:p w14:paraId="3C0076ED"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882</w:t>
            </w:r>
          </w:p>
        </w:tc>
        <w:tc>
          <w:tcPr>
            <w:tcW w:w="0" w:type="auto"/>
          </w:tcPr>
          <w:p w14:paraId="78DF289A"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201</w:t>
            </w:r>
          </w:p>
        </w:tc>
        <w:tc>
          <w:tcPr>
            <w:tcW w:w="0" w:type="auto"/>
          </w:tcPr>
          <w:p w14:paraId="2425993A" w14:textId="77777777" w:rsidR="001F1FB1" w:rsidRPr="00E81C57" w:rsidRDefault="001F1FB1" w:rsidP="000C4884">
            <w:pPr>
              <w:spacing w:after="270"/>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nl-BE"/>
              </w:rPr>
            </w:pPr>
            <w:r w:rsidRPr="00E81C57">
              <w:rPr>
                <w:rFonts w:ascii="Times New Roman" w:eastAsia="Times New Roman" w:hAnsi="Times New Roman" w:cs="Times New Roman"/>
                <w:sz w:val="20"/>
                <w:szCs w:val="20"/>
                <w:lang w:eastAsia="nl-BE"/>
              </w:rPr>
              <w:t>22.8</w:t>
            </w:r>
          </w:p>
        </w:tc>
      </w:tr>
    </w:tbl>
    <w:p w14:paraId="129E8FAF" w14:textId="77777777" w:rsidR="001F1FB1" w:rsidRDefault="001F1FB1" w:rsidP="00C52A5D">
      <w:pPr>
        <w:spacing w:line="480" w:lineRule="auto"/>
        <w:rPr>
          <w:rFonts w:ascii="Times New Roman" w:hAnsi="Times New Roman" w:cs="Times New Roman"/>
          <w:sz w:val="24"/>
          <w:lang w:val="en-US"/>
        </w:rPr>
      </w:pPr>
    </w:p>
    <w:p w14:paraId="700FA055" w14:textId="5CC34779" w:rsidR="00B72E69" w:rsidRDefault="00B72E69" w:rsidP="00B72E69">
      <w:pPr>
        <w:pStyle w:val="Heading2"/>
        <w:spacing w:line="480" w:lineRule="auto"/>
        <w:rPr>
          <w:rStyle w:val="Heading2Char"/>
          <w:rFonts w:ascii="Times New Roman" w:hAnsi="Times New Roman" w:cs="Times New Roman"/>
          <w:b/>
          <w:color w:val="auto"/>
          <w:sz w:val="24"/>
          <w:lang w:val="en-GB"/>
        </w:rPr>
      </w:pPr>
      <w:r w:rsidRPr="00837858">
        <w:rPr>
          <w:rStyle w:val="Heading2Char"/>
          <w:rFonts w:ascii="Times New Roman" w:hAnsi="Times New Roman" w:cs="Times New Roman"/>
          <w:b/>
          <w:color w:val="auto"/>
          <w:sz w:val="24"/>
          <w:lang w:val="en-GB"/>
        </w:rPr>
        <w:lastRenderedPageBreak/>
        <w:t xml:space="preserve">Question 1: Do </w:t>
      </w:r>
      <w:r w:rsidR="006C013E">
        <w:rPr>
          <w:rStyle w:val="Heading2Char"/>
          <w:rFonts w:ascii="Times New Roman" w:hAnsi="Times New Roman" w:cs="Times New Roman"/>
          <w:b/>
          <w:color w:val="auto"/>
          <w:sz w:val="24"/>
          <w:lang w:val="en-GB"/>
        </w:rPr>
        <w:t>the Conclusions W</w:t>
      </w:r>
      <w:r w:rsidR="00E81C57">
        <w:rPr>
          <w:rStyle w:val="Heading2Char"/>
          <w:rFonts w:ascii="Times New Roman" w:hAnsi="Times New Roman" w:cs="Times New Roman"/>
          <w:b/>
          <w:color w:val="auto"/>
          <w:sz w:val="24"/>
          <w:lang w:val="en-GB"/>
        </w:rPr>
        <w:t xml:space="preserve">e Make about the Presence of </w:t>
      </w:r>
      <w:r w:rsidRPr="00837858">
        <w:rPr>
          <w:rStyle w:val="Heading2Char"/>
          <w:rFonts w:ascii="Times New Roman" w:hAnsi="Times New Roman" w:cs="Times New Roman"/>
          <w:b/>
          <w:color w:val="auto"/>
          <w:sz w:val="24"/>
          <w:lang w:val="en-GB"/>
        </w:rPr>
        <w:t xml:space="preserve">OEC and IR </w:t>
      </w:r>
      <w:r w:rsidR="00E81C57">
        <w:rPr>
          <w:rStyle w:val="Heading2Char"/>
          <w:rFonts w:ascii="Times New Roman" w:hAnsi="Times New Roman" w:cs="Times New Roman"/>
          <w:b/>
          <w:color w:val="auto"/>
          <w:sz w:val="24"/>
          <w:lang w:val="en-GB"/>
        </w:rPr>
        <w:t xml:space="preserve">Effects </w:t>
      </w:r>
      <w:r w:rsidRPr="00E81C57">
        <w:rPr>
          <w:rStyle w:val="Heading2Char"/>
          <w:rFonts w:ascii="Times New Roman" w:hAnsi="Times New Roman" w:cs="Times New Roman"/>
          <w:b/>
          <w:i/>
          <w:color w:val="auto"/>
          <w:sz w:val="24"/>
          <w:lang w:val="en-GB"/>
        </w:rPr>
        <w:t>in General</w:t>
      </w:r>
      <w:r w:rsidR="00E81C57">
        <w:rPr>
          <w:rStyle w:val="Heading2Char"/>
          <w:rFonts w:ascii="Times New Roman" w:hAnsi="Times New Roman" w:cs="Times New Roman"/>
          <w:b/>
          <w:color w:val="auto"/>
          <w:sz w:val="24"/>
          <w:lang w:val="en-GB"/>
        </w:rPr>
        <w:t xml:space="preserve"> Differ Between the Total Sample </w:t>
      </w:r>
      <w:r w:rsidR="006C013E">
        <w:rPr>
          <w:rStyle w:val="Heading2Char"/>
          <w:rFonts w:ascii="Times New Roman" w:hAnsi="Times New Roman" w:cs="Times New Roman"/>
          <w:b/>
          <w:color w:val="auto"/>
          <w:sz w:val="24"/>
          <w:lang w:val="en-GB"/>
        </w:rPr>
        <w:t xml:space="preserve">Relative </w:t>
      </w:r>
      <w:r w:rsidR="00C52A5D">
        <w:rPr>
          <w:rStyle w:val="Heading2Char"/>
          <w:rFonts w:ascii="Times New Roman" w:hAnsi="Times New Roman" w:cs="Times New Roman"/>
          <w:b/>
          <w:color w:val="auto"/>
          <w:sz w:val="24"/>
          <w:lang w:val="en-GB"/>
        </w:rPr>
        <w:t xml:space="preserve">to </w:t>
      </w:r>
      <w:r w:rsidR="00E81C57">
        <w:rPr>
          <w:rStyle w:val="Heading2Char"/>
          <w:rFonts w:ascii="Times New Roman" w:hAnsi="Times New Roman" w:cs="Times New Roman"/>
          <w:b/>
          <w:color w:val="auto"/>
          <w:sz w:val="24"/>
          <w:lang w:val="en-GB"/>
        </w:rPr>
        <w:t>the Pass Group</w:t>
      </w:r>
      <w:r w:rsidRPr="00837858">
        <w:rPr>
          <w:rStyle w:val="Heading2Char"/>
          <w:rFonts w:ascii="Times New Roman" w:hAnsi="Times New Roman" w:cs="Times New Roman"/>
          <w:b/>
          <w:color w:val="auto"/>
          <w:sz w:val="24"/>
          <w:lang w:val="en-GB"/>
        </w:rPr>
        <w:t>?</w:t>
      </w:r>
    </w:p>
    <w:p w14:paraId="2286D24B" w14:textId="77777777" w:rsidR="00C52A5D" w:rsidRPr="00C52A5D" w:rsidRDefault="00E81C57" w:rsidP="00C52A5D">
      <w:pPr>
        <w:pStyle w:val="Heading2"/>
        <w:spacing w:line="480" w:lineRule="auto"/>
        <w:ind w:firstLine="708"/>
        <w:rPr>
          <w:rFonts w:ascii="Times New Roman" w:hAnsi="Times New Roman" w:cs="Times New Roman"/>
          <w:color w:val="auto"/>
          <w:sz w:val="24"/>
          <w:lang w:val="en-GB"/>
        </w:rPr>
      </w:pPr>
      <w:r>
        <w:rPr>
          <w:rFonts w:ascii="Times New Roman" w:hAnsi="Times New Roman" w:cs="Times New Roman"/>
          <w:color w:val="auto"/>
          <w:sz w:val="24"/>
          <w:lang w:val="en-GB"/>
        </w:rPr>
        <w:t xml:space="preserve">In our original analyses we </w:t>
      </w:r>
      <w:r w:rsidR="00B72E69" w:rsidRPr="00837858">
        <w:rPr>
          <w:rFonts w:ascii="Times New Roman" w:hAnsi="Times New Roman" w:cs="Times New Roman"/>
          <w:color w:val="auto"/>
          <w:sz w:val="24"/>
          <w:lang w:val="en-GB"/>
        </w:rPr>
        <w:t xml:space="preserve">wanted to know if operant evaluative conditioning and intersecting regularities gave rise to novel evaluations </w:t>
      </w:r>
      <w:r w:rsidR="00B72E69" w:rsidRPr="00837858">
        <w:rPr>
          <w:rFonts w:ascii="Times New Roman" w:hAnsi="Times New Roman" w:cs="Times New Roman"/>
          <w:i/>
          <w:color w:val="auto"/>
          <w:sz w:val="24"/>
          <w:lang w:val="en-GB"/>
        </w:rPr>
        <w:t>in general</w:t>
      </w:r>
      <w:r w:rsidR="00B72E69" w:rsidRPr="00837858">
        <w:rPr>
          <w:rFonts w:ascii="Times New Roman" w:hAnsi="Times New Roman" w:cs="Times New Roman"/>
          <w:color w:val="auto"/>
          <w:sz w:val="24"/>
          <w:lang w:val="en-GB"/>
        </w:rPr>
        <w:t xml:space="preserve"> (i.e., regardless of the specific measure used). </w:t>
      </w:r>
      <w:r w:rsidR="00C52A5D">
        <w:rPr>
          <w:rFonts w:ascii="Times New Roman" w:hAnsi="Times New Roman" w:cs="Times New Roman"/>
          <w:color w:val="auto"/>
          <w:sz w:val="24"/>
          <w:lang w:val="en-GB"/>
        </w:rPr>
        <w:t xml:space="preserve">In the supplementary analyses </w:t>
      </w:r>
      <w:r>
        <w:rPr>
          <w:rFonts w:ascii="Times New Roman" w:hAnsi="Times New Roman" w:cs="Times New Roman"/>
          <w:color w:val="auto"/>
          <w:sz w:val="24"/>
          <w:lang w:val="en-GB"/>
        </w:rPr>
        <w:t>we wanted to know if the conclusion</w:t>
      </w:r>
      <w:r w:rsidR="00C52A5D">
        <w:rPr>
          <w:rFonts w:ascii="Times New Roman" w:hAnsi="Times New Roman" w:cs="Times New Roman"/>
          <w:color w:val="auto"/>
          <w:sz w:val="24"/>
          <w:lang w:val="en-GB"/>
        </w:rPr>
        <w:t>s</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originally </w:t>
      </w:r>
      <w:r>
        <w:rPr>
          <w:rFonts w:ascii="Times New Roman" w:hAnsi="Times New Roman" w:cs="Times New Roman"/>
          <w:color w:val="auto"/>
          <w:sz w:val="24"/>
          <w:lang w:val="en-GB"/>
        </w:rPr>
        <w:t xml:space="preserve">made </w:t>
      </w:r>
      <w:r w:rsidR="00C52A5D">
        <w:rPr>
          <w:rFonts w:ascii="Times New Roman" w:hAnsi="Times New Roman" w:cs="Times New Roman"/>
          <w:color w:val="auto"/>
          <w:sz w:val="24"/>
          <w:lang w:val="en-GB"/>
        </w:rPr>
        <w:t xml:space="preserve">on the basis of the total sample </w:t>
      </w:r>
      <w:r>
        <w:rPr>
          <w:rFonts w:ascii="Times New Roman" w:hAnsi="Times New Roman" w:cs="Times New Roman"/>
          <w:color w:val="auto"/>
          <w:sz w:val="24"/>
          <w:lang w:val="en-GB"/>
        </w:rPr>
        <w:t xml:space="preserve">differ </w:t>
      </w:r>
      <w:r w:rsidR="00C52A5D">
        <w:rPr>
          <w:rFonts w:ascii="Times New Roman" w:hAnsi="Times New Roman" w:cs="Times New Roman"/>
          <w:color w:val="auto"/>
          <w:sz w:val="24"/>
          <w:lang w:val="en-GB"/>
        </w:rPr>
        <w:t>when we only consider the pass group.</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W</w:t>
      </w:r>
      <w:r>
        <w:rPr>
          <w:rFonts w:ascii="Times New Roman" w:hAnsi="Times New Roman" w:cs="Times New Roman"/>
          <w:color w:val="auto"/>
          <w:sz w:val="24"/>
          <w:lang w:val="en-GB"/>
        </w:rPr>
        <w:t xml:space="preserve">e </w:t>
      </w:r>
      <w:r w:rsidR="00C52A5D">
        <w:rPr>
          <w:rFonts w:ascii="Times New Roman" w:hAnsi="Times New Roman" w:cs="Times New Roman"/>
          <w:color w:val="auto"/>
          <w:sz w:val="24"/>
          <w:lang w:val="en-GB"/>
        </w:rPr>
        <w:t xml:space="preserve">first </w:t>
      </w:r>
      <w:r>
        <w:rPr>
          <w:rFonts w:ascii="Times New Roman" w:hAnsi="Times New Roman" w:cs="Times New Roman"/>
          <w:color w:val="auto"/>
          <w:sz w:val="24"/>
          <w:lang w:val="en-GB"/>
        </w:rPr>
        <w:t xml:space="preserve">re-ran the same set of analyses as </w:t>
      </w:r>
      <w:r w:rsidR="00C52A5D">
        <w:rPr>
          <w:rFonts w:ascii="Times New Roman" w:hAnsi="Times New Roman" w:cs="Times New Roman"/>
          <w:color w:val="auto"/>
          <w:sz w:val="24"/>
          <w:lang w:val="en-GB"/>
        </w:rPr>
        <w:t xml:space="preserve">reported in the </w:t>
      </w:r>
      <w:r>
        <w:rPr>
          <w:rFonts w:ascii="Times New Roman" w:hAnsi="Times New Roman" w:cs="Times New Roman"/>
          <w:color w:val="auto"/>
          <w:sz w:val="24"/>
          <w:lang w:val="en-GB"/>
        </w:rPr>
        <w:t>main manuscript</w:t>
      </w:r>
      <w:r w:rsidR="00C52A5D">
        <w:rPr>
          <w:rFonts w:ascii="Times New Roman" w:hAnsi="Times New Roman" w:cs="Times New Roman"/>
          <w:color w:val="auto"/>
          <w:sz w:val="24"/>
          <w:lang w:val="en-GB"/>
        </w:rPr>
        <w:t>,</w:t>
      </w:r>
      <w:r>
        <w:rPr>
          <w:rFonts w:ascii="Times New Roman" w:hAnsi="Times New Roman" w:cs="Times New Roman"/>
          <w:color w:val="auto"/>
          <w:sz w:val="24"/>
          <w:lang w:val="en-GB"/>
        </w:rPr>
        <w:t xml:space="preserve"> but this time only on the pass group’s OEC and IR effects</w:t>
      </w:r>
      <w:r w:rsidR="00B72E69" w:rsidRPr="00837858">
        <w:rPr>
          <w:rFonts w:ascii="Times New Roman" w:hAnsi="Times New Roman" w:cs="Times New Roman"/>
          <w:color w:val="auto"/>
          <w:sz w:val="24"/>
          <w:lang w:val="en-GB"/>
        </w:rPr>
        <w:t>.</w:t>
      </w:r>
      <w:r>
        <w:rPr>
          <w:rFonts w:ascii="Times New Roman" w:hAnsi="Times New Roman" w:cs="Times New Roman"/>
          <w:color w:val="auto"/>
          <w:sz w:val="24"/>
          <w:lang w:val="en-GB"/>
        </w:rPr>
        <w:t xml:space="preserve"> Once again OEC and IR effects consistently emerged across studies</w:t>
      </w:r>
      <w:r w:rsidR="00C52A5D">
        <w:rPr>
          <w:rFonts w:ascii="Times New Roman" w:hAnsi="Times New Roman" w:cs="Times New Roman"/>
          <w:color w:val="auto"/>
          <w:sz w:val="24"/>
          <w:lang w:val="en-GB"/>
        </w:rPr>
        <w:t xml:space="preserve"> (see Figure 1)</w:t>
      </w:r>
      <w:r>
        <w:rPr>
          <w:rFonts w:ascii="Times New Roman" w:hAnsi="Times New Roman" w:cs="Times New Roman"/>
          <w:color w:val="auto"/>
          <w:sz w:val="24"/>
          <w:lang w:val="en-GB"/>
        </w:rPr>
        <w:t xml:space="preserve">. </w:t>
      </w:r>
      <w:r w:rsidR="00C52A5D">
        <w:rPr>
          <w:rFonts w:ascii="Times New Roman" w:hAnsi="Times New Roman" w:cs="Times New Roman"/>
          <w:color w:val="auto"/>
          <w:sz w:val="24"/>
          <w:lang w:val="en-GB"/>
        </w:rPr>
        <w:t xml:space="preserve">We then compared the effects obtained in the pass group to those obtained in the total sample to see if they differed from one another. </w:t>
      </w:r>
      <w:r w:rsidR="00C52A5D" w:rsidRPr="00C52A5D">
        <w:rPr>
          <w:rFonts w:ascii="Times New Roman" w:hAnsi="Times New Roman" w:cs="Times New Roman"/>
          <w:color w:val="auto"/>
          <w:sz w:val="24"/>
          <w:lang w:val="en-US"/>
        </w:rPr>
        <w:t xml:space="preserve">Conclusions about the </w:t>
      </w:r>
      <w:r w:rsidR="00C52A5D" w:rsidRPr="00C52A5D">
        <w:rPr>
          <w:rFonts w:ascii="Times New Roman" w:hAnsi="Times New Roman" w:cs="Times New Roman"/>
          <w:color w:val="auto"/>
          <w:sz w:val="24"/>
        </w:rPr>
        <w:t>significance</w:t>
      </w:r>
      <w:r w:rsidR="00C52A5D" w:rsidRPr="00C52A5D">
        <w:rPr>
          <w:rFonts w:ascii="Times New Roman" w:hAnsi="Times New Roman" w:cs="Times New Roman"/>
          <w:color w:val="auto"/>
          <w:sz w:val="24"/>
          <w:lang w:val="en-US"/>
        </w:rPr>
        <w:t xml:space="preserve"> of the estimate of the effect were congruent between the meta-analysis </w:t>
      </w:r>
      <w:r w:rsidR="00C52A5D">
        <w:rPr>
          <w:rFonts w:ascii="Times New Roman" w:hAnsi="Times New Roman" w:cs="Times New Roman"/>
          <w:color w:val="auto"/>
          <w:sz w:val="24"/>
          <w:lang w:val="en-US"/>
        </w:rPr>
        <w:t xml:space="preserve">of the total sample </w:t>
      </w:r>
      <w:r w:rsidR="00C52A5D" w:rsidRPr="00C52A5D">
        <w:rPr>
          <w:rFonts w:ascii="Times New Roman" w:hAnsi="Times New Roman" w:cs="Times New Roman"/>
          <w:color w:val="auto"/>
          <w:sz w:val="24"/>
          <w:lang w:val="en-US"/>
        </w:rPr>
        <w:t xml:space="preserve">and </w:t>
      </w:r>
      <w:r w:rsidR="00C52A5D">
        <w:rPr>
          <w:rFonts w:ascii="Times New Roman" w:hAnsi="Times New Roman" w:cs="Times New Roman"/>
          <w:color w:val="auto"/>
          <w:sz w:val="24"/>
          <w:lang w:val="en-US"/>
        </w:rPr>
        <w:t xml:space="preserve">the </w:t>
      </w:r>
      <w:r w:rsidR="00C52A5D" w:rsidRPr="00C52A5D">
        <w:rPr>
          <w:rFonts w:ascii="Times New Roman" w:hAnsi="Times New Roman" w:cs="Times New Roman"/>
          <w:color w:val="auto"/>
          <w:sz w:val="24"/>
          <w:lang w:val="en-US"/>
        </w:rPr>
        <w:t>sensitivity analysis</w:t>
      </w:r>
      <w:r w:rsidR="00C52A5D">
        <w:rPr>
          <w:rFonts w:ascii="Times New Roman" w:hAnsi="Times New Roman" w:cs="Times New Roman"/>
          <w:color w:val="auto"/>
          <w:sz w:val="24"/>
          <w:lang w:val="en-US"/>
        </w:rPr>
        <w:t xml:space="preserve"> run on the pass group</w:t>
      </w:r>
      <w:r w:rsidR="00C52A5D" w:rsidRPr="00C52A5D">
        <w:rPr>
          <w:rFonts w:ascii="Times New Roman" w:hAnsi="Times New Roman" w:cs="Times New Roman"/>
          <w:color w:val="auto"/>
          <w:sz w:val="24"/>
          <w:lang w:val="en-US"/>
        </w:rPr>
        <w:t>.</w:t>
      </w:r>
    </w:p>
    <w:p w14:paraId="293E5300" w14:textId="77777777" w:rsidR="00B72E69" w:rsidRDefault="00B72E69" w:rsidP="00B72E69">
      <w:pPr>
        <w:spacing w:line="480" w:lineRule="auto"/>
        <w:contextualSpacing/>
        <w:rPr>
          <w:rFonts w:ascii="Times New Roman" w:hAnsi="Times New Roman" w:cs="Times New Roman"/>
          <w:b/>
          <w:color w:val="000000" w:themeColor="text1"/>
          <w:sz w:val="24"/>
          <w:szCs w:val="24"/>
          <w:lang w:val="en-GB"/>
        </w:rPr>
      </w:pPr>
    </w:p>
    <w:p w14:paraId="5702F2FA" w14:textId="77777777" w:rsidR="00B72E69" w:rsidRPr="00837858" w:rsidRDefault="00B72E69" w:rsidP="00B72E69">
      <w:pPr>
        <w:spacing w:line="480" w:lineRule="auto"/>
        <w:contextualSpacing/>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t>Figure 1</w:t>
      </w:r>
    </w:p>
    <w:p w14:paraId="273041B4" w14:textId="77777777" w:rsidR="00B72E69" w:rsidRDefault="00B72E69" w:rsidP="00B72E69">
      <w:pPr>
        <w:spacing w:line="24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i/>
          <w:color w:val="000000" w:themeColor="text1"/>
          <w:sz w:val="24"/>
          <w:szCs w:val="24"/>
          <w:lang w:val="en-GB"/>
        </w:rPr>
        <w:t>Meta-analytic models outlining the IR and OEC effects</w:t>
      </w:r>
      <w:r>
        <w:rPr>
          <w:rFonts w:ascii="Times New Roman" w:hAnsi="Times New Roman" w:cs="Times New Roman"/>
          <w:i/>
          <w:color w:val="000000" w:themeColor="text1"/>
          <w:sz w:val="24"/>
          <w:szCs w:val="24"/>
          <w:lang w:val="en-GB"/>
        </w:rPr>
        <w:t xml:space="preserve"> for those in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01556AEA" w14:textId="77777777" w:rsidR="00B72E69" w:rsidRPr="00B72E69" w:rsidRDefault="00E81C57" w:rsidP="00B72E69">
      <w:pPr>
        <w:rPr>
          <w:lang w:val="en-GB"/>
        </w:rPr>
      </w:pPr>
      <w:r>
        <w:rPr>
          <w:rFonts w:ascii="Times New Roman" w:eastAsia="Times New Roman" w:hAnsi="Times New Roman" w:cs="Times New Roman"/>
          <w:noProof/>
          <w:color w:val="000000"/>
          <w:sz w:val="0"/>
          <w:szCs w:val="0"/>
          <w:u w:color="000000"/>
          <w:lang w:eastAsia="nl-BE"/>
        </w:rPr>
        <mc:AlternateContent>
          <mc:Choice Requires="wpg">
            <w:drawing>
              <wp:anchor distT="0" distB="0" distL="114300" distR="114300" simplePos="0" relativeHeight="251661312" behindDoc="0" locked="0" layoutInCell="1" allowOverlap="1" wp14:anchorId="6F38BCE1" wp14:editId="020B333F">
                <wp:simplePos x="0" y="0"/>
                <wp:positionH relativeFrom="column">
                  <wp:posOffset>-237837</wp:posOffset>
                </wp:positionH>
                <wp:positionV relativeFrom="paragraph">
                  <wp:posOffset>203313</wp:posOffset>
                </wp:positionV>
                <wp:extent cx="6187577" cy="2583815"/>
                <wp:effectExtent l="0" t="0" r="3810" b="6985"/>
                <wp:wrapNone/>
                <wp:docPr id="10" name="Group 10"/>
                <wp:cNvGraphicFramePr/>
                <a:graphic xmlns:a="http://schemas.openxmlformats.org/drawingml/2006/main">
                  <a:graphicData uri="http://schemas.microsoft.com/office/word/2010/wordprocessingGroup">
                    <wpg:wgp>
                      <wpg:cNvGrpSpPr/>
                      <wpg:grpSpPr>
                        <a:xfrm>
                          <a:off x="0" y="0"/>
                          <a:ext cx="6187577" cy="2583815"/>
                          <a:chOff x="0" y="0"/>
                          <a:chExt cx="6187577" cy="2583815"/>
                        </a:xfrm>
                      </wpg:grpSpPr>
                      <pic:pic xmlns:pic="http://schemas.openxmlformats.org/drawingml/2006/picture">
                        <pic:nvPicPr>
                          <pic:cNvPr id="7" name="Picture 7" descr="C:\Users\Sean\Downloads\2.png"/>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06862" y="0"/>
                            <a:ext cx="3180715" cy="2583815"/>
                          </a:xfrm>
                          <a:prstGeom prst="rect">
                            <a:avLst/>
                          </a:prstGeom>
                          <a:noFill/>
                          <a:ln>
                            <a:noFill/>
                          </a:ln>
                        </pic:spPr>
                      </pic:pic>
                      <pic:pic xmlns:pic="http://schemas.openxmlformats.org/drawingml/2006/picture">
                        <pic:nvPicPr>
                          <pic:cNvPr id="9" name="Picture 9" descr="C:\Users\Sean\Downloads\1.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72928"/>
                            <a:ext cx="3009900" cy="2445385"/>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3B04A9D" id="Group 10" o:spid="_x0000_s1026" style="position:absolute;margin-left:-18.75pt;margin-top:16pt;width:487.2pt;height:203.45pt;z-index:251661312" coordsize="61875,258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style="position:absolute;left:30068;width:31807;height:258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">
                  <v:imagedata r:id="rId12" o:title="2"/>
                  <v:path arrowok="t"/>
                </v:shape>
                <v:shape id="Picture 9" o:spid="_x0000_s1028" type="#_x0000_t75" style="position:absolute;top:729;width:30099;height:244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">
                  <v:imagedata r:id="rId13" o:title="1"/>
                  <v:path arrowok="t"/>
                </v:shape>
              </v:group>
            </w:pict>
          </mc:Fallback>
        </mc:AlternateContent>
      </w:r>
      <w:r w:rsidR="00B72E69" w:rsidRPr="00B72E69">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44F3424A" w14:textId="77777777" w:rsidR="00B72E69" w:rsidRPr="00B72E69" w:rsidRDefault="00B72E69" w:rsidP="00E637C2">
      <w:pPr>
        <w:rPr>
          <w:rFonts w:ascii="Times New Roman" w:hAnsi="Times New Roman" w:cs="Times New Roman"/>
          <w:sz w:val="24"/>
          <w:lang w:val="en-GB"/>
        </w:rPr>
      </w:pPr>
    </w:p>
    <w:p w14:paraId="4342DBF6" w14:textId="77777777" w:rsidR="00B72E69" w:rsidRDefault="00B72E69" w:rsidP="00E637C2">
      <w:pPr>
        <w:rPr>
          <w:rFonts w:ascii="Times New Roman" w:hAnsi="Times New Roman" w:cs="Times New Roman"/>
          <w:sz w:val="24"/>
          <w:lang w:val="en-US"/>
        </w:rPr>
      </w:pPr>
    </w:p>
    <w:p w14:paraId="76FD51D1" w14:textId="3BDA394A" w:rsidR="00B72E69" w:rsidRDefault="00B72E69" w:rsidP="00E637C2">
      <w:pPr>
        <w:rPr>
          <w:rFonts w:ascii="Times New Roman" w:hAnsi="Times New Roman" w:cs="Times New Roman"/>
          <w:sz w:val="24"/>
          <w:lang w:val="en-US"/>
        </w:rPr>
      </w:pPr>
    </w:p>
    <w:p w14:paraId="3DD4A1CA" w14:textId="214F92B5" w:rsidR="008F0A21" w:rsidRDefault="008F0A21" w:rsidP="00E637C2">
      <w:pPr>
        <w:rPr>
          <w:rFonts w:ascii="Times New Roman" w:hAnsi="Times New Roman" w:cs="Times New Roman"/>
          <w:sz w:val="24"/>
          <w:lang w:val="en-US"/>
        </w:rPr>
      </w:pPr>
    </w:p>
    <w:p w14:paraId="04BBF8CF" w14:textId="3A44C284" w:rsidR="008F0A21" w:rsidRDefault="008F0A21" w:rsidP="00E637C2">
      <w:pPr>
        <w:rPr>
          <w:rFonts w:ascii="Times New Roman" w:hAnsi="Times New Roman" w:cs="Times New Roman"/>
          <w:sz w:val="24"/>
          <w:lang w:val="en-US"/>
        </w:rPr>
      </w:pPr>
    </w:p>
    <w:p w14:paraId="7AE706F5" w14:textId="0C02F060" w:rsidR="008F0A21" w:rsidRDefault="008F0A21" w:rsidP="00E637C2">
      <w:pPr>
        <w:rPr>
          <w:rFonts w:ascii="Times New Roman" w:hAnsi="Times New Roman" w:cs="Times New Roman"/>
          <w:sz w:val="24"/>
          <w:lang w:val="en-US"/>
        </w:rPr>
      </w:pPr>
    </w:p>
    <w:p w14:paraId="67CC40A7" w14:textId="21D94633" w:rsidR="008F0A21" w:rsidRDefault="008F0A21" w:rsidP="00E637C2">
      <w:pPr>
        <w:rPr>
          <w:rFonts w:ascii="Times New Roman" w:hAnsi="Times New Roman" w:cs="Times New Roman"/>
          <w:sz w:val="24"/>
          <w:lang w:val="en-US"/>
        </w:rPr>
      </w:pPr>
    </w:p>
    <w:p w14:paraId="2766CBD9" w14:textId="2DA71BF3" w:rsidR="008F0A21" w:rsidRDefault="008F0A21" w:rsidP="00E637C2">
      <w:pPr>
        <w:rPr>
          <w:rFonts w:ascii="Times New Roman" w:hAnsi="Times New Roman" w:cs="Times New Roman"/>
          <w:sz w:val="24"/>
          <w:lang w:val="en-US"/>
        </w:rPr>
      </w:pPr>
    </w:p>
    <w:p w14:paraId="7EE80421" w14:textId="25F35170" w:rsidR="008F0A21" w:rsidRDefault="008F0A21" w:rsidP="00E637C2">
      <w:pPr>
        <w:rPr>
          <w:rFonts w:ascii="Times New Roman" w:hAnsi="Times New Roman" w:cs="Times New Roman"/>
          <w:sz w:val="24"/>
          <w:lang w:val="en-US"/>
        </w:rPr>
      </w:pPr>
    </w:p>
    <w:p w14:paraId="0287FB73" w14:textId="35C62260" w:rsidR="008F0A21" w:rsidRDefault="008F0A21" w:rsidP="00E637C2">
      <w:pPr>
        <w:rPr>
          <w:rFonts w:ascii="Times New Roman" w:hAnsi="Times New Roman" w:cs="Times New Roman"/>
          <w:sz w:val="24"/>
          <w:lang w:val="en-US"/>
        </w:rPr>
      </w:pPr>
    </w:p>
    <w:p w14:paraId="3BD55201" w14:textId="30553310" w:rsidR="008F0A21" w:rsidRDefault="008F0A21" w:rsidP="008F0A21">
      <w:pPr>
        <w:pStyle w:val="Heading2"/>
        <w:spacing w:line="480" w:lineRule="auto"/>
        <w:rPr>
          <w:rFonts w:ascii="Times New Roman" w:hAnsi="Times New Roman" w:cs="Times New Roman"/>
          <w:b/>
          <w:color w:val="auto"/>
          <w:sz w:val="24"/>
          <w:lang w:val="en-GB"/>
        </w:rPr>
      </w:pPr>
      <w:r w:rsidRPr="00837858">
        <w:rPr>
          <w:rFonts w:ascii="Times New Roman" w:hAnsi="Times New Roman" w:cs="Times New Roman"/>
          <w:b/>
          <w:color w:val="auto"/>
          <w:sz w:val="24"/>
          <w:lang w:val="en-GB"/>
        </w:rPr>
        <w:lastRenderedPageBreak/>
        <w:t xml:space="preserve">Question 2: </w:t>
      </w:r>
      <w:r>
        <w:rPr>
          <w:rFonts w:ascii="Times New Roman" w:hAnsi="Times New Roman" w:cs="Times New Roman"/>
          <w:b/>
          <w:color w:val="auto"/>
          <w:sz w:val="24"/>
          <w:lang w:val="en-GB"/>
        </w:rPr>
        <w:t>Do the Conclusions we Made about OEC and IR Effects</w:t>
      </w:r>
      <w:r w:rsidRPr="00837858">
        <w:rPr>
          <w:rFonts w:ascii="Times New Roman" w:hAnsi="Times New Roman" w:cs="Times New Roman"/>
          <w:b/>
          <w:color w:val="auto"/>
          <w:sz w:val="24"/>
          <w:lang w:val="en-GB"/>
        </w:rPr>
        <w:t xml:space="preserve"> </w:t>
      </w:r>
      <w:r>
        <w:rPr>
          <w:rFonts w:ascii="Times New Roman" w:hAnsi="Times New Roman" w:cs="Times New Roman"/>
          <w:b/>
          <w:color w:val="auto"/>
          <w:sz w:val="24"/>
          <w:lang w:val="en-GB"/>
        </w:rPr>
        <w:t xml:space="preserve">Being </w:t>
      </w:r>
      <w:r w:rsidRPr="00837858">
        <w:rPr>
          <w:rFonts w:ascii="Times New Roman" w:hAnsi="Times New Roman" w:cs="Times New Roman"/>
          <w:b/>
          <w:color w:val="auto"/>
          <w:sz w:val="24"/>
          <w:lang w:val="en-GB"/>
        </w:rPr>
        <w:t>Moderated by Extinction or Counterconditioning</w:t>
      </w:r>
      <w:r>
        <w:rPr>
          <w:rFonts w:ascii="Times New Roman" w:hAnsi="Times New Roman" w:cs="Times New Roman"/>
          <w:b/>
          <w:color w:val="auto"/>
          <w:sz w:val="24"/>
          <w:lang w:val="en-GB"/>
        </w:rPr>
        <w:t xml:space="preserve"> Differ for the Total Sample </w:t>
      </w:r>
      <w:r w:rsidR="006C013E">
        <w:rPr>
          <w:rFonts w:ascii="Times New Roman" w:hAnsi="Times New Roman" w:cs="Times New Roman"/>
          <w:b/>
          <w:color w:val="auto"/>
          <w:sz w:val="24"/>
          <w:lang w:val="en-GB"/>
        </w:rPr>
        <w:t xml:space="preserve">Relative </w:t>
      </w:r>
      <w:r>
        <w:rPr>
          <w:rFonts w:ascii="Times New Roman" w:hAnsi="Times New Roman" w:cs="Times New Roman"/>
          <w:b/>
          <w:color w:val="auto"/>
          <w:sz w:val="24"/>
          <w:lang w:val="en-GB"/>
        </w:rPr>
        <w:t>to the Pass Group</w:t>
      </w:r>
      <w:r w:rsidRPr="00837858">
        <w:rPr>
          <w:rFonts w:ascii="Times New Roman" w:hAnsi="Times New Roman" w:cs="Times New Roman"/>
          <w:b/>
          <w:color w:val="auto"/>
          <w:sz w:val="24"/>
          <w:lang w:val="en-GB"/>
        </w:rPr>
        <w:t>?</w:t>
      </w:r>
    </w:p>
    <w:p w14:paraId="3C59BFA0" w14:textId="55564D6A" w:rsidR="003A1B92" w:rsidRDefault="003E2102" w:rsidP="003E2102">
      <w:pPr>
        <w:spacing w:line="480" w:lineRule="auto"/>
        <w:ind w:firstLine="708"/>
        <w:rPr>
          <w:rFonts w:ascii="Times New Roman" w:hAnsi="Times New Roman" w:cs="Times New Roman"/>
          <w:sz w:val="24"/>
          <w:lang w:val="en-GB"/>
        </w:rPr>
      </w:pPr>
      <w:r w:rsidRPr="003E2102">
        <w:rPr>
          <w:rFonts w:ascii="Times New Roman" w:hAnsi="Times New Roman" w:cs="Times New Roman"/>
          <w:sz w:val="24"/>
          <w:lang w:val="en-GB"/>
        </w:rPr>
        <w:t>In our o</w:t>
      </w:r>
      <w:r>
        <w:rPr>
          <w:rFonts w:ascii="Times New Roman" w:hAnsi="Times New Roman" w:cs="Times New Roman"/>
          <w:sz w:val="24"/>
          <w:lang w:val="en-GB"/>
        </w:rPr>
        <w:t xml:space="preserve">riginal analysis we wanted to know if the </w:t>
      </w:r>
      <w:r w:rsidRPr="003E2102">
        <w:rPr>
          <w:rFonts w:ascii="Times New Roman" w:hAnsi="Times New Roman" w:cs="Times New Roman"/>
          <w:sz w:val="24"/>
          <w:lang w:val="en-GB"/>
        </w:rPr>
        <w:t xml:space="preserve">extinction and counterconditioning </w:t>
      </w:r>
      <w:r>
        <w:rPr>
          <w:rFonts w:ascii="Times New Roman" w:hAnsi="Times New Roman" w:cs="Times New Roman"/>
          <w:sz w:val="24"/>
          <w:lang w:val="en-GB"/>
        </w:rPr>
        <w:t xml:space="preserve">procedures we used </w:t>
      </w:r>
      <w:r w:rsidRPr="003E2102">
        <w:rPr>
          <w:rFonts w:ascii="Times New Roman" w:hAnsi="Times New Roman" w:cs="Times New Roman"/>
          <w:sz w:val="24"/>
          <w:lang w:val="en-GB"/>
        </w:rPr>
        <w:t xml:space="preserve">moderate evaluations established via intersecting regularities </w:t>
      </w:r>
      <w:r w:rsidRPr="003E2102">
        <w:rPr>
          <w:rFonts w:ascii="Times New Roman" w:hAnsi="Times New Roman" w:cs="Times New Roman"/>
          <w:i/>
          <w:sz w:val="24"/>
          <w:lang w:val="en-GB"/>
        </w:rPr>
        <w:t>in general</w:t>
      </w:r>
      <w:r w:rsidRPr="003E2102">
        <w:rPr>
          <w:rFonts w:ascii="Times New Roman" w:hAnsi="Times New Roman" w:cs="Times New Roman"/>
          <w:sz w:val="24"/>
          <w:lang w:val="en-GB"/>
        </w:rPr>
        <w:t>?</w:t>
      </w:r>
      <w:r>
        <w:rPr>
          <w:rFonts w:ascii="Times New Roman" w:hAnsi="Times New Roman" w:cs="Times New Roman"/>
          <w:sz w:val="24"/>
          <w:lang w:val="en-GB"/>
        </w:rPr>
        <w:t xml:space="preserve"> </w:t>
      </w:r>
      <w:r w:rsidR="008E5DE8" w:rsidRPr="008E5DE8">
        <w:rPr>
          <w:rFonts w:ascii="Times New Roman" w:hAnsi="Times New Roman" w:cs="Times New Roman"/>
          <w:sz w:val="24"/>
          <w:lang w:val="en-GB"/>
        </w:rPr>
        <w:t xml:space="preserve">In the supplementary analyses we wanted to know if the conclusions we originally made on the basis of the total sample differ when we only consider the pass group. We first re-ran the same set of analyses as reported in the main manuscript, but this time only on the pass group’s </w:t>
      </w:r>
      <w:r w:rsidR="008E5DE8">
        <w:rPr>
          <w:rFonts w:ascii="Times New Roman" w:hAnsi="Times New Roman" w:cs="Times New Roman"/>
          <w:sz w:val="24"/>
          <w:lang w:val="en-GB"/>
        </w:rPr>
        <w:t>data</w:t>
      </w:r>
      <w:r w:rsidR="003A1B92">
        <w:rPr>
          <w:rFonts w:ascii="Times New Roman" w:hAnsi="Times New Roman" w:cs="Times New Roman"/>
          <w:sz w:val="24"/>
          <w:lang w:val="en-GB"/>
        </w:rPr>
        <w:t xml:space="preserve"> (see Figure 2)</w:t>
      </w:r>
      <w:r w:rsidR="008E5DE8" w:rsidRPr="008E5DE8">
        <w:rPr>
          <w:rFonts w:ascii="Times New Roman" w:hAnsi="Times New Roman" w:cs="Times New Roman"/>
          <w:sz w:val="24"/>
          <w:lang w:val="en-GB"/>
        </w:rPr>
        <w:t xml:space="preserve">. </w:t>
      </w:r>
    </w:p>
    <w:p w14:paraId="52074A79" w14:textId="77777777" w:rsidR="003A1B92" w:rsidRPr="00837858" w:rsidRDefault="003A1B92" w:rsidP="003A1B92">
      <w:pPr>
        <w:spacing w:line="480" w:lineRule="auto"/>
        <w:contextualSpacing/>
        <w:rPr>
          <w:rFonts w:ascii="Times New Roman" w:hAnsi="Times New Roman" w:cs="Times New Roman"/>
          <w:color w:val="000000" w:themeColor="text1"/>
          <w:sz w:val="24"/>
          <w:szCs w:val="24"/>
          <w:lang w:val="en-GB"/>
        </w:rPr>
      </w:pPr>
      <w:r w:rsidRPr="00837858">
        <w:rPr>
          <w:rFonts w:ascii="Times New Roman" w:hAnsi="Times New Roman" w:cs="Times New Roman"/>
          <w:b/>
          <w:i/>
          <w:color w:val="000000" w:themeColor="text1"/>
          <w:sz w:val="24"/>
          <w:szCs w:val="24"/>
          <w:lang w:val="en-GB"/>
        </w:rPr>
        <w:t>Extinction</w:t>
      </w:r>
      <w:r w:rsidRPr="00837858">
        <w:rPr>
          <w:rFonts w:ascii="Times New Roman" w:hAnsi="Times New Roman" w:cs="Times New Roman"/>
          <w:color w:val="000000" w:themeColor="text1"/>
          <w:sz w:val="24"/>
          <w:szCs w:val="24"/>
          <w:lang w:val="en-GB"/>
        </w:rPr>
        <w:t xml:space="preserve"> </w:t>
      </w:r>
    </w:p>
    <w:p w14:paraId="7CC0E596" w14:textId="26AFD1E0"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no evidence to support the idea that </w:t>
      </w:r>
      <w:r w:rsidRPr="00837858">
        <w:rPr>
          <w:rFonts w:ascii="Times New Roman" w:hAnsi="Times New Roman" w:cs="Times New Roman"/>
          <w:color w:val="000000" w:themeColor="text1"/>
          <w:sz w:val="24"/>
          <w:szCs w:val="24"/>
          <w:lang w:val="en-GB"/>
        </w:rPr>
        <w:t xml:space="preserve">OEC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 xml:space="preserve"> 0.05</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-0.15</w:t>
      </w:r>
      <w:r w:rsidRPr="00837858">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0.24</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 xml:space="preserve"> .</w:t>
      </w:r>
      <w:r w:rsidR="009C015F">
        <w:rPr>
          <w:rFonts w:ascii="Times New Roman" w:hAnsi="Times New Roman" w:cs="Times New Roman"/>
          <w:color w:val="000000" w:themeColor="text1"/>
          <w:sz w:val="24"/>
          <w:szCs w:val="24"/>
          <w:lang w:val="en-GB"/>
        </w:rPr>
        <w:t>63</w:t>
      </w:r>
      <w:r w:rsidRPr="00837858">
        <w:rPr>
          <w:rFonts w:ascii="Times New Roman" w:hAnsi="Times New Roman" w:cs="Times New Roman"/>
          <w:color w:val="000000" w:themeColor="text1"/>
          <w:sz w:val="24"/>
          <w:szCs w:val="24"/>
          <w:lang w:val="en-GB"/>
        </w:rPr>
        <w:t xml:space="preserve">, </w:t>
      </w:r>
      <w:r>
        <w:rPr>
          <w:rFonts w:ascii="Times New Roman" w:hAnsi="Times New Roman" w:cs="Times New Roman"/>
          <w:color w:val="000000" w:themeColor="text1"/>
          <w:sz w:val="24"/>
          <w:szCs w:val="24"/>
          <w:lang w:val="en-GB"/>
        </w:rPr>
        <w:t>nor</w:t>
      </w:r>
      <w:r w:rsidRPr="00837858">
        <w:rPr>
          <w:rFonts w:ascii="Times New Roman" w:hAnsi="Times New Roman" w:cs="Times New Roman"/>
          <w:color w:val="000000" w:themeColor="text1"/>
          <w:sz w:val="24"/>
          <w:szCs w:val="24"/>
          <w:lang w:val="en-GB"/>
        </w:rPr>
        <w:t xml:space="preserve"> IR effects, </w:t>
      </w:r>
      <w:r w:rsidRPr="00837858">
        <w:rPr>
          <w:rFonts w:ascii="Times New Roman" w:hAnsi="Times New Roman" w:cs="Times New Roman"/>
          <w:i/>
          <w:color w:val="000000" w:themeColor="text1"/>
          <w:sz w:val="24"/>
          <w:szCs w:val="24"/>
          <w:lang w:val="en-GB"/>
        </w:rPr>
        <w:t>d</w:t>
      </w:r>
      <w:r w:rsidRPr="00837858">
        <w:rPr>
          <w:rFonts w:ascii="Times New Roman" w:hAnsi="Times New Roman" w:cs="Times New Roman"/>
          <w:color w:val="000000" w:themeColor="text1"/>
          <w:sz w:val="24"/>
          <w:szCs w:val="24"/>
          <w:lang w:val="en-GB"/>
        </w:rPr>
        <w:t xml:space="preserve"> = .</w:t>
      </w:r>
      <w:r w:rsidR="009C015F">
        <w:rPr>
          <w:rFonts w:ascii="Times New Roman" w:hAnsi="Times New Roman" w:cs="Times New Roman"/>
          <w:color w:val="000000" w:themeColor="text1"/>
          <w:sz w:val="24"/>
          <w:szCs w:val="24"/>
          <w:lang w:val="en-GB"/>
        </w:rPr>
        <w:t xml:space="preserve">04 </w:t>
      </w:r>
      <w:r w:rsidRPr="00837858">
        <w:rPr>
          <w:rFonts w:ascii="Times New Roman" w:hAnsi="Times New Roman" w:cs="Times New Roman"/>
          <w:color w:val="000000" w:themeColor="text1"/>
          <w:sz w:val="24"/>
          <w:szCs w:val="24"/>
          <w:lang w:val="en-GB"/>
        </w:rPr>
        <w:t>, 95% CI [</w:t>
      </w:r>
      <w:r w:rsidR="009C015F">
        <w:rPr>
          <w:rFonts w:ascii="Times New Roman" w:hAnsi="Times New Roman" w:cs="Times New Roman"/>
          <w:color w:val="000000" w:themeColor="text1"/>
          <w:sz w:val="24"/>
          <w:szCs w:val="24"/>
          <w:lang w:val="en-GB"/>
        </w:rPr>
        <w:t>-0.18</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 xml:space="preserve"> 0.26</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9C015F">
        <w:rPr>
          <w:rFonts w:ascii="Times New Roman" w:hAnsi="Times New Roman" w:cs="Times New Roman"/>
          <w:color w:val="000000" w:themeColor="text1"/>
          <w:sz w:val="24"/>
          <w:szCs w:val="24"/>
          <w:lang w:val="en-GB"/>
        </w:rPr>
        <w:t>72</w:t>
      </w:r>
      <w:r w:rsidRPr="00837858">
        <w:rPr>
          <w:rFonts w:ascii="Times New Roman" w:hAnsi="Times New Roman" w:cs="Times New Roman"/>
          <w:color w:val="000000" w:themeColor="text1"/>
          <w:sz w:val="24"/>
          <w:szCs w:val="24"/>
          <w:lang w:val="en-GB"/>
        </w:rPr>
        <w:t>, were moderated by the extinction procedures used in this paper.</w:t>
      </w:r>
    </w:p>
    <w:p w14:paraId="0F349F56" w14:textId="77777777" w:rsidR="003A1B92" w:rsidRPr="00837858" w:rsidRDefault="003A1B92" w:rsidP="003A1B92">
      <w:pPr>
        <w:spacing w:line="480" w:lineRule="auto"/>
        <w:contextualSpacing/>
        <w:rPr>
          <w:rFonts w:ascii="Times New Roman" w:hAnsi="Times New Roman" w:cs="Times New Roman"/>
          <w:i/>
          <w:color w:val="000000" w:themeColor="text1"/>
          <w:sz w:val="24"/>
          <w:szCs w:val="24"/>
          <w:lang w:val="en-GB"/>
        </w:rPr>
      </w:pPr>
      <w:r w:rsidRPr="00837858">
        <w:rPr>
          <w:rFonts w:ascii="Times New Roman" w:hAnsi="Times New Roman" w:cs="Times New Roman"/>
          <w:b/>
          <w:i/>
          <w:color w:val="000000" w:themeColor="text1"/>
          <w:sz w:val="24"/>
          <w:szCs w:val="24"/>
          <w:lang w:val="en-GB"/>
        </w:rPr>
        <w:t>Counterconditioning</w:t>
      </w:r>
      <w:r w:rsidRPr="00837858">
        <w:rPr>
          <w:rFonts w:ascii="Times New Roman" w:hAnsi="Times New Roman" w:cs="Times New Roman"/>
          <w:i/>
          <w:color w:val="000000" w:themeColor="text1"/>
          <w:sz w:val="24"/>
          <w:szCs w:val="24"/>
          <w:lang w:val="en-GB"/>
        </w:rPr>
        <w:t xml:space="preserve"> </w:t>
      </w:r>
    </w:p>
    <w:p w14:paraId="70D152D2" w14:textId="389965FD" w:rsidR="003A1B92" w:rsidRPr="00837858" w:rsidRDefault="003A1B92" w:rsidP="003A1B92">
      <w:pPr>
        <w:spacing w:line="480" w:lineRule="auto"/>
        <w:ind w:firstLine="708"/>
        <w:contextualSpacing/>
        <w:rPr>
          <w:rFonts w:ascii="Times New Roman" w:hAnsi="Times New Roman" w:cs="Times New Roman"/>
          <w:color w:val="000000" w:themeColor="text1"/>
          <w:sz w:val="24"/>
          <w:szCs w:val="24"/>
          <w:lang w:val="en-GB"/>
        </w:rPr>
      </w:pPr>
      <w:r w:rsidRPr="00837858">
        <w:rPr>
          <w:rFonts w:ascii="Times New Roman" w:hAnsi="Times New Roman" w:cs="Times New Roman"/>
          <w:color w:val="000000" w:themeColor="text1"/>
          <w:sz w:val="24"/>
          <w:szCs w:val="24"/>
          <w:lang w:val="en-GB"/>
        </w:rPr>
        <w:t xml:space="preserve">The meta-analytic model indicated that, in general, </w:t>
      </w:r>
      <w:r>
        <w:rPr>
          <w:rFonts w:ascii="Times New Roman" w:hAnsi="Times New Roman" w:cs="Times New Roman"/>
          <w:color w:val="000000" w:themeColor="text1"/>
          <w:sz w:val="24"/>
          <w:szCs w:val="24"/>
          <w:lang w:val="en-GB"/>
        </w:rPr>
        <w:t xml:space="preserve">there was </w:t>
      </w:r>
      <w:r w:rsidRPr="00C16A22">
        <w:rPr>
          <w:rFonts w:ascii="Times New Roman" w:hAnsi="Times New Roman" w:cs="Times New Roman"/>
          <w:color w:val="000000" w:themeColor="text1"/>
          <w:sz w:val="24"/>
          <w:szCs w:val="24"/>
          <w:lang w:val="en-GB"/>
        </w:rPr>
        <w:t xml:space="preserve">no </w:t>
      </w:r>
      <w:r>
        <w:rPr>
          <w:rFonts w:ascii="Times New Roman" w:hAnsi="Times New Roman" w:cs="Times New Roman"/>
          <w:color w:val="000000" w:themeColor="text1"/>
          <w:sz w:val="24"/>
          <w:szCs w:val="24"/>
          <w:lang w:val="en-GB"/>
        </w:rPr>
        <w:t xml:space="preserve">strong </w:t>
      </w:r>
      <w:r w:rsidRPr="00C16A22">
        <w:rPr>
          <w:rFonts w:ascii="Times New Roman" w:hAnsi="Times New Roman" w:cs="Times New Roman"/>
          <w:color w:val="000000" w:themeColor="text1"/>
          <w:sz w:val="24"/>
          <w:szCs w:val="24"/>
          <w:lang w:val="en-GB"/>
        </w:rPr>
        <w:t xml:space="preserve">evidence </w:t>
      </w:r>
      <w:r>
        <w:rPr>
          <w:rFonts w:ascii="Times New Roman" w:hAnsi="Times New Roman" w:cs="Times New Roman"/>
          <w:color w:val="000000" w:themeColor="text1"/>
          <w:sz w:val="24"/>
          <w:szCs w:val="24"/>
          <w:lang w:val="en-GB"/>
        </w:rPr>
        <w:t xml:space="preserve">to support the idea that </w:t>
      </w:r>
      <w:r w:rsidRPr="00837858">
        <w:rPr>
          <w:rFonts w:ascii="Times New Roman" w:hAnsi="Times New Roman" w:cs="Times New Roman"/>
          <w:color w:val="000000" w:themeColor="text1"/>
          <w:sz w:val="24"/>
          <w:szCs w:val="24"/>
          <w:lang w:val="en-GB"/>
        </w:rPr>
        <w:t>IR effects</w:t>
      </w:r>
      <w:r>
        <w:rPr>
          <w:rFonts w:ascii="Times New Roman" w:hAnsi="Times New Roman" w:cs="Times New Roman"/>
          <w:color w:val="000000" w:themeColor="text1"/>
          <w:sz w:val="24"/>
          <w:szCs w:val="24"/>
          <w:lang w:val="en-GB"/>
        </w:rPr>
        <w:t xml:space="preserve"> were moderated </w:t>
      </w:r>
      <w:r w:rsidRPr="00837858">
        <w:rPr>
          <w:rFonts w:ascii="Times New Roman" w:hAnsi="Times New Roman" w:cs="Times New Roman"/>
          <w:color w:val="000000" w:themeColor="text1"/>
          <w:sz w:val="24"/>
          <w:szCs w:val="24"/>
          <w:lang w:val="en-GB"/>
        </w:rPr>
        <w:t xml:space="preserve">by the </w:t>
      </w:r>
      <w:r>
        <w:rPr>
          <w:rFonts w:ascii="Times New Roman" w:hAnsi="Times New Roman" w:cs="Times New Roman"/>
          <w:color w:val="000000" w:themeColor="text1"/>
          <w:sz w:val="24"/>
          <w:szCs w:val="24"/>
          <w:lang w:val="en-GB"/>
        </w:rPr>
        <w:t xml:space="preserve">counterconditioning </w:t>
      </w:r>
      <w:r w:rsidRPr="00837858">
        <w:rPr>
          <w:rFonts w:ascii="Times New Roman" w:hAnsi="Times New Roman" w:cs="Times New Roman"/>
          <w:color w:val="000000" w:themeColor="text1"/>
          <w:sz w:val="24"/>
          <w:szCs w:val="24"/>
          <w:lang w:val="en-GB"/>
        </w:rPr>
        <w:t xml:space="preserve">procedures used in this paper, </w:t>
      </w:r>
      <w:r w:rsidRPr="00837858">
        <w:rPr>
          <w:rFonts w:ascii="Times New Roman" w:hAnsi="Times New Roman" w:cs="Times New Roman"/>
          <w:i/>
          <w:color w:val="000000" w:themeColor="text1"/>
          <w:sz w:val="24"/>
          <w:szCs w:val="24"/>
          <w:lang w:val="en-GB"/>
        </w:rPr>
        <w:t>d</w:t>
      </w:r>
      <w:r w:rsidR="009C015F">
        <w:rPr>
          <w:rFonts w:ascii="Times New Roman" w:hAnsi="Times New Roman" w:cs="Times New Roman"/>
          <w:color w:val="000000" w:themeColor="text1"/>
          <w:sz w:val="24"/>
          <w:szCs w:val="24"/>
          <w:lang w:val="en-GB"/>
        </w:rPr>
        <w:t xml:space="preserve"> = </w:t>
      </w:r>
      <w:r w:rsidR="004077A9">
        <w:rPr>
          <w:rFonts w:ascii="Times New Roman" w:hAnsi="Times New Roman" w:cs="Times New Roman"/>
          <w:color w:val="000000" w:themeColor="text1"/>
          <w:sz w:val="24"/>
          <w:szCs w:val="24"/>
          <w:lang w:val="en-GB"/>
        </w:rPr>
        <w:t>-0.17</w:t>
      </w:r>
      <w:r w:rsidR="009C015F">
        <w:rPr>
          <w:rFonts w:ascii="Times New Roman" w:hAnsi="Times New Roman" w:cs="Times New Roman"/>
          <w:color w:val="000000" w:themeColor="text1"/>
          <w:sz w:val="24"/>
          <w:szCs w:val="24"/>
          <w:lang w:val="en-GB"/>
        </w:rPr>
        <w:t>, 95% CI [</w:t>
      </w:r>
      <w:r w:rsidR="004077A9">
        <w:rPr>
          <w:rFonts w:ascii="Times New Roman" w:hAnsi="Times New Roman" w:cs="Times New Roman"/>
          <w:color w:val="000000" w:themeColor="text1"/>
          <w:sz w:val="24"/>
          <w:szCs w:val="24"/>
          <w:lang w:val="en-GB"/>
        </w:rPr>
        <w:t>-0.35</w:t>
      </w:r>
      <w:r w:rsidRPr="00837858">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 xml:space="preserve"> 0.01</w:t>
      </w:r>
      <w:r w:rsidRPr="00837858">
        <w:rPr>
          <w:rFonts w:ascii="Times New Roman" w:hAnsi="Times New Roman" w:cs="Times New Roman"/>
          <w:color w:val="000000" w:themeColor="text1"/>
          <w:sz w:val="24"/>
          <w:szCs w:val="24"/>
          <w:lang w:val="en-GB"/>
        </w:rPr>
        <w:t xml:space="preserve">], </w:t>
      </w:r>
      <w:r w:rsidRPr="00837858">
        <w:rPr>
          <w:rFonts w:ascii="Times New Roman" w:hAnsi="Times New Roman" w:cs="Times New Roman"/>
          <w:i/>
          <w:color w:val="000000" w:themeColor="text1"/>
          <w:sz w:val="24"/>
          <w:szCs w:val="24"/>
          <w:lang w:val="en-GB"/>
        </w:rPr>
        <w:t>p</w:t>
      </w:r>
      <w:r w:rsidRPr="00837858">
        <w:rPr>
          <w:rFonts w:ascii="Times New Roman" w:hAnsi="Times New Roman" w:cs="Times New Roman"/>
          <w:color w:val="000000" w:themeColor="text1"/>
          <w:sz w:val="24"/>
          <w:szCs w:val="24"/>
          <w:lang w:val="en-GB"/>
        </w:rPr>
        <w:t xml:space="preserve"> = </w:t>
      </w:r>
      <w:r>
        <w:rPr>
          <w:rFonts w:ascii="Times New Roman" w:hAnsi="Times New Roman" w:cs="Times New Roman"/>
          <w:color w:val="000000" w:themeColor="text1"/>
          <w:sz w:val="24"/>
          <w:szCs w:val="24"/>
          <w:lang w:val="en-GB"/>
        </w:rPr>
        <w:t>.</w:t>
      </w:r>
      <w:r w:rsidR="004077A9">
        <w:rPr>
          <w:rFonts w:ascii="Times New Roman" w:hAnsi="Times New Roman" w:cs="Times New Roman"/>
          <w:color w:val="000000" w:themeColor="text1"/>
          <w:sz w:val="24"/>
          <w:szCs w:val="24"/>
          <w:lang w:val="en-GB"/>
        </w:rPr>
        <w:t>06</w:t>
      </w:r>
      <w:r w:rsidRPr="00837858">
        <w:rPr>
          <w:rFonts w:ascii="Times New Roman" w:hAnsi="Times New Roman" w:cs="Times New Roman"/>
          <w:color w:val="000000" w:themeColor="text1"/>
          <w:sz w:val="24"/>
          <w:szCs w:val="24"/>
          <w:lang w:val="en-GB"/>
        </w:rPr>
        <w:t xml:space="preserve">. </w:t>
      </w:r>
    </w:p>
    <w:p w14:paraId="13811D5D" w14:textId="528575B3" w:rsidR="003A1B92" w:rsidRPr="00F30295" w:rsidRDefault="00F30295" w:rsidP="00F30295">
      <w:pPr>
        <w:spacing w:line="480" w:lineRule="auto"/>
        <w:rPr>
          <w:rFonts w:ascii="Times New Roman" w:hAnsi="Times New Roman" w:cs="Times New Roman"/>
          <w:b/>
          <w:sz w:val="24"/>
          <w:lang w:val="en-GB"/>
        </w:rPr>
      </w:pPr>
      <w:r w:rsidRPr="00F30295">
        <w:rPr>
          <w:rFonts w:ascii="Times New Roman" w:hAnsi="Times New Roman" w:cs="Times New Roman"/>
          <w:b/>
          <w:sz w:val="24"/>
          <w:lang w:val="en-GB"/>
        </w:rPr>
        <w:t>Sensitivity Analyses</w:t>
      </w:r>
    </w:p>
    <w:p w14:paraId="49C76C26" w14:textId="66F91BDE" w:rsidR="008F0A21" w:rsidRPr="003E2102" w:rsidRDefault="008E5DE8" w:rsidP="003E2102">
      <w:pPr>
        <w:spacing w:line="480" w:lineRule="auto"/>
        <w:ind w:firstLine="708"/>
        <w:rPr>
          <w:rFonts w:ascii="Times New Roman" w:hAnsi="Times New Roman" w:cs="Times New Roman"/>
          <w:sz w:val="24"/>
          <w:lang w:val="en-GB"/>
        </w:rPr>
      </w:pPr>
      <w:r w:rsidRPr="008E5DE8">
        <w:rPr>
          <w:rFonts w:ascii="Times New Roman" w:hAnsi="Times New Roman" w:cs="Times New Roman"/>
          <w:sz w:val="24"/>
          <w:lang w:val="en-GB"/>
        </w:rPr>
        <w:t>We then compared the effects obtained in the pass group to those obtained in the total sample to see if they differed from one another. Conclusions about the significance of the estimate of the effect were congruent between the meta-analysis of the total sample and the sensitivity analysis run on the pass group.</w:t>
      </w:r>
      <w:r w:rsidR="003A1B92">
        <w:rPr>
          <w:rFonts w:ascii="Times New Roman" w:hAnsi="Times New Roman" w:cs="Times New Roman"/>
          <w:sz w:val="24"/>
          <w:lang w:val="en-GB"/>
        </w:rPr>
        <w:t xml:space="preserve"> </w:t>
      </w:r>
    </w:p>
    <w:p w14:paraId="1AA824C6" w14:textId="77777777" w:rsidR="00EB347B" w:rsidRDefault="00EB347B" w:rsidP="00EB347B">
      <w:pPr>
        <w:rPr>
          <w:rFonts w:ascii="Times New Roman" w:hAnsi="Times New Roman" w:cs="Times New Roman"/>
          <w:b/>
          <w:color w:val="000000" w:themeColor="text1"/>
          <w:sz w:val="24"/>
          <w:szCs w:val="24"/>
          <w:lang w:val="en-GB"/>
        </w:rPr>
      </w:pPr>
    </w:p>
    <w:p w14:paraId="32E50F6A" w14:textId="77777777" w:rsidR="00EB347B" w:rsidRDefault="00EB347B" w:rsidP="00EB347B">
      <w:pPr>
        <w:rPr>
          <w:rFonts w:ascii="Times New Roman" w:hAnsi="Times New Roman" w:cs="Times New Roman"/>
          <w:b/>
          <w:color w:val="000000" w:themeColor="text1"/>
          <w:sz w:val="24"/>
          <w:szCs w:val="24"/>
          <w:lang w:val="en-GB"/>
        </w:rPr>
      </w:pPr>
    </w:p>
    <w:p w14:paraId="7C8EED4B" w14:textId="77777777" w:rsidR="00EB347B" w:rsidRDefault="00EB347B" w:rsidP="00EB347B">
      <w:pPr>
        <w:rPr>
          <w:rFonts w:ascii="Times New Roman" w:hAnsi="Times New Roman" w:cs="Times New Roman"/>
          <w:b/>
          <w:color w:val="000000" w:themeColor="text1"/>
          <w:sz w:val="24"/>
          <w:szCs w:val="24"/>
          <w:lang w:val="en-GB"/>
        </w:rPr>
      </w:pPr>
    </w:p>
    <w:p w14:paraId="1848CADF" w14:textId="45CE49FD" w:rsidR="00EB347B" w:rsidRPr="00837858" w:rsidRDefault="00EB347B" w:rsidP="00EB347B">
      <w:pPr>
        <w:rPr>
          <w:rFonts w:ascii="Times New Roman" w:hAnsi="Times New Roman" w:cs="Times New Roman"/>
          <w:b/>
          <w:color w:val="000000" w:themeColor="text1"/>
          <w:sz w:val="24"/>
          <w:szCs w:val="24"/>
          <w:lang w:val="en-GB"/>
        </w:rPr>
      </w:pPr>
      <w:r>
        <w:rPr>
          <w:rFonts w:ascii="Times New Roman" w:hAnsi="Times New Roman" w:cs="Times New Roman"/>
          <w:b/>
          <w:color w:val="000000" w:themeColor="text1"/>
          <w:sz w:val="24"/>
          <w:szCs w:val="24"/>
          <w:lang w:val="en-GB"/>
        </w:rPr>
        <w:lastRenderedPageBreak/>
        <w:t>Figure 2</w:t>
      </w:r>
    </w:p>
    <w:p w14:paraId="3B9B886E" w14:textId="29E72CAD" w:rsidR="00EB347B" w:rsidRDefault="00EB347B" w:rsidP="00EB347B">
      <w:pPr>
        <w:spacing w:line="240" w:lineRule="auto"/>
        <w:contextualSpacing/>
        <w:rPr>
          <w:rFonts w:ascii="Times New Roman" w:hAnsi="Times New Roman" w:cs="Times New Roman"/>
          <w:i/>
          <w:color w:val="000000" w:themeColor="text1"/>
          <w:sz w:val="24"/>
          <w:szCs w:val="24"/>
          <w:lang w:val="en-GB"/>
        </w:rPr>
      </w:pPr>
      <w:r>
        <w:rPr>
          <w:rFonts w:ascii="Times New Roman" w:hAnsi="Times New Roman" w:cs="Times New Roman"/>
          <w:i/>
          <w:color w:val="000000" w:themeColor="text1"/>
          <w:sz w:val="24"/>
          <w:szCs w:val="24"/>
          <w:lang w:val="en-GB"/>
        </w:rPr>
        <w:t>M</w:t>
      </w:r>
      <w:r w:rsidRPr="00837858">
        <w:rPr>
          <w:rFonts w:ascii="Times New Roman" w:hAnsi="Times New Roman" w:cs="Times New Roman"/>
          <w:i/>
          <w:color w:val="000000" w:themeColor="text1"/>
          <w:sz w:val="24"/>
          <w:szCs w:val="24"/>
          <w:lang w:val="en-GB"/>
        </w:rPr>
        <w:t>eta-analytic models outlining moderation of the IR and OEC effects by intervention type (extinction [top panels] or counterconditioning [bottom panels])</w:t>
      </w:r>
      <w:r>
        <w:rPr>
          <w:rFonts w:ascii="Times New Roman" w:hAnsi="Times New Roman" w:cs="Times New Roman"/>
          <w:i/>
          <w:color w:val="000000" w:themeColor="text1"/>
          <w:sz w:val="24"/>
          <w:szCs w:val="24"/>
          <w:lang w:val="en-GB"/>
        </w:rPr>
        <w:t xml:space="preserve"> for the pass group</w:t>
      </w:r>
      <w:r w:rsidRPr="00837858">
        <w:rPr>
          <w:rFonts w:ascii="Times New Roman" w:hAnsi="Times New Roman" w:cs="Times New Roman"/>
          <w:i/>
          <w:color w:val="000000" w:themeColor="text1"/>
          <w:sz w:val="24"/>
          <w:szCs w:val="24"/>
          <w:lang w:val="en-GB"/>
        </w:rPr>
        <w:t>. In each forest plot, squares represent observed Cohen’s d effect sizes, size of square represents weighting in the model, and error bars represent 95% Confidence Intervals (CIs) around the effect size.</w:t>
      </w:r>
    </w:p>
    <w:p w14:paraId="3BC8C86E" w14:textId="58CDBF5F" w:rsidR="008E5DE8"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r>
        <w:rPr>
          <w:rFonts w:ascii="Times New Roman" w:hAnsi="Times New Roman" w:cs="Times New Roman"/>
          <w:noProof/>
          <w:sz w:val="24"/>
          <w:lang w:eastAsia="nl-BE"/>
        </w:rPr>
        <mc:AlternateContent>
          <mc:Choice Requires="wpg">
            <w:drawing>
              <wp:anchor distT="0" distB="0" distL="114300" distR="114300" simplePos="0" relativeHeight="251666432" behindDoc="0" locked="0" layoutInCell="1" allowOverlap="1" wp14:anchorId="137C7CBE" wp14:editId="65B0D858">
                <wp:simplePos x="0" y="0"/>
                <wp:positionH relativeFrom="column">
                  <wp:posOffset>-630524</wp:posOffset>
                </wp:positionH>
                <wp:positionV relativeFrom="paragraph">
                  <wp:posOffset>87533</wp:posOffset>
                </wp:positionV>
                <wp:extent cx="7015663" cy="4549007"/>
                <wp:effectExtent l="0" t="0" r="0" b="4445"/>
                <wp:wrapNone/>
                <wp:docPr id="15" name="Group 15"/>
                <wp:cNvGraphicFramePr/>
                <a:graphic xmlns:a="http://schemas.openxmlformats.org/drawingml/2006/main">
                  <a:graphicData uri="http://schemas.microsoft.com/office/word/2010/wordprocessingGroup">
                    <wpg:wgp>
                      <wpg:cNvGrpSpPr/>
                      <wpg:grpSpPr>
                        <a:xfrm>
                          <a:off x="0" y="0"/>
                          <a:ext cx="7015663" cy="4549007"/>
                          <a:chOff x="0" y="0"/>
                          <a:chExt cx="7015663" cy="4549007"/>
                        </a:xfrm>
                      </wpg:grpSpPr>
                      <pic:pic xmlns:pic="http://schemas.openxmlformats.org/drawingml/2006/picture">
                        <pic:nvPicPr>
                          <pic:cNvPr id="12" name="Picture 12" descr="C:\Users\Sean\Downloads\4.png"/>
                          <pic:cNvPicPr>
                            <a:picLocks noChangeAspect="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3410768" y="0"/>
                            <a:ext cx="3604895" cy="2479040"/>
                          </a:xfrm>
                          <a:prstGeom prst="rect">
                            <a:avLst/>
                          </a:prstGeom>
                          <a:noFill/>
                          <a:ln>
                            <a:noFill/>
                          </a:ln>
                        </pic:spPr>
                      </pic:pic>
                      <pic:pic xmlns:pic="http://schemas.openxmlformats.org/drawingml/2006/picture">
                        <pic:nvPicPr>
                          <pic:cNvPr id="11" name="Picture 11" descr="C:\Users\Sean\Downloads\3.png"/>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0" y="67317"/>
                            <a:ext cx="3384550" cy="2327910"/>
                          </a:xfrm>
                          <a:prstGeom prst="rect">
                            <a:avLst/>
                          </a:prstGeom>
                          <a:noFill/>
                          <a:ln>
                            <a:noFill/>
                          </a:ln>
                        </pic:spPr>
                      </pic:pic>
                      <pic:pic xmlns:pic="http://schemas.openxmlformats.org/drawingml/2006/picture">
                        <pic:nvPicPr>
                          <pic:cNvPr id="13" name="Picture 13" descr="C:\Users\Sean\Downloads\5.png"/>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0" y="2558076"/>
                            <a:ext cx="3387725" cy="1906905"/>
                          </a:xfrm>
                          <a:prstGeom prst="rect">
                            <a:avLst/>
                          </a:prstGeom>
                          <a:noFill/>
                          <a:ln>
                            <a:noFill/>
                          </a:ln>
                        </pic:spPr>
                      </pic:pic>
                      <pic:pic xmlns:pic="http://schemas.openxmlformats.org/drawingml/2006/picture">
                        <pic:nvPicPr>
                          <pic:cNvPr id="14" name="Picture 14" descr="C:\Users\Sean\Downloads\6.png"/>
                          <pic:cNvPicPr>
                            <a:picLocks noChangeAspect="1"/>
                          </pic:cNvPicPr>
                        </pic:nvPicPr>
                        <pic:blipFill>
                          <a:blip r:embed="rId17">
                            <a:extLst>
                              <a:ext uri="{28A0092B-C50C-407E-A947-70E740481C1C}">
                                <a14:useLocalDpi xmlns:a14="http://schemas.microsoft.com/office/drawing/2010/main" val="0"/>
                              </a:ext>
                            </a:extLst>
                          </a:blip>
                          <a:srcRect/>
                          <a:stretch>
                            <a:fillRect/>
                          </a:stretch>
                        </pic:blipFill>
                        <pic:spPr bwMode="auto">
                          <a:xfrm>
                            <a:off x="3388329" y="2513197"/>
                            <a:ext cx="3617595" cy="2035810"/>
                          </a:xfrm>
                          <a:prstGeom prst="rect">
                            <a:avLst/>
                          </a:prstGeom>
                          <a:noFill/>
                          <a:ln>
                            <a:noFill/>
                          </a:ln>
                        </pic:spPr>
                      </pic:pic>
                    </wpg:wg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4C4BC798" id="Group 15" o:spid="_x0000_s1026" style="position:absolute;margin-left:-49.65pt;margin-top:6.9pt;width:552.4pt;height:358.2pt;z-index:251666432" coordsize="70156,454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">
                <v:shape id="Picture 12" o:spid="_x0000_s1027" type="#_x0000_t75" style="position:absolute;left:34107;width:36049;height:247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">
                  <v:imagedata r:id="rId18" o:title="4"/>
                  <v:path arrowok="t"/>
                </v:shape>
                <v:shape id="Picture 11" o:spid="_x0000_s1028" type="#_x0000_t75" style="position:absolute;top:673;width:33845;height:2327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">
                  <v:imagedata r:id="rId19" o:title="3"/>
                  <v:path arrowok="t"/>
                </v:shape>
                <v:shape id="Picture 13" o:spid="_x0000_s1029" type="#_x0000_t75" style="position:absolute;top:25580;width:33877;height:1906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">
                  <v:imagedata r:id="rId20" o:title="5"/>
                  <v:path arrowok="t"/>
                </v:shape>
                <v:shape id="Picture 14" o:spid="_x0000_s1030" type="#_x0000_t75" style="position:absolute;left:33883;top:25131;width:36176;height:203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">
                  <v:imagedata r:id="rId21" o:title="6"/>
                  <v:path arrowok="t"/>
                </v:shape>
              </v:group>
            </w:pict>
          </mc:Fallback>
        </mc:AlternateContent>
      </w:r>
      <w:r w:rsidRPr="00047827">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14:paraId="542036C5" w14:textId="0962D071"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2EE33261" w14:textId="5D1076F9"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BB11016" w14:textId="32C30FD5"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0043312E" w14:textId="2CC25A2C"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70A271F" w14:textId="1B8BB0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58EC8EE6" w14:textId="0632FAA7"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6CC69E20" w14:textId="1AAD1A14"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DCE2CD5" w14:textId="699AD0BA"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73465864" w14:textId="6CB9F8F3"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35906F99" w14:textId="01161B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481771DF" w14:textId="271AE006" w:rsidR="00047827" w:rsidRDefault="00047827" w:rsidP="00E637C2">
      <w:pPr>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pPr>
    </w:p>
    <w:p w14:paraId="11A6ACCC" w14:textId="2B128DBE" w:rsidR="00047827" w:rsidRPr="008F0A21" w:rsidRDefault="00047827" w:rsidP="00E637C2">
      <w:pPr>
        <w:rPr>
          <w:rFonts w:ascii="Times New Roman" w:hAnsi="Times New Roman" w:cs="Times New Roman"/>
          <w:sz w:val="24"/>
          <w:lang w:val="en-GB"/>
        </w:rPr>
      </w:pPr>
    </w:p>
    <w:sectPr w:rsidR="00047827" w:rsidRPr="008F0A21">
      <w:headerReference w:type="even" r:id="rId22"/>
      <w:headerReference w:type="default" r:id="rId23"/>
      <w:pgSz w:w="11906" w:h="16838"/>
      <w:pgMar w:top="1417" w:right="1417" w:bottom="1417" w:left="1417" w:header="708" w:footer="708" w:gutter="0"/>
      <w:cols w:space="708"/>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602B54A" w16cid:durableId="22EFD0C6"/>
  <w16cid:commentId w16cid:paraId="66260B38" w16cid:durableId="22EFD0C7"/>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717AFA" w14:textId="77777777" w:rsidR="00134606" w:rsidRDefault="00134606" w:rsidP="00F42B2B">
      <w:pPr>
        <w:spacing w:after="0" w:line="240" w:lineRule="auto"/>
      </w:pPr>
      <w:r>
        <w:separator/>
      </w:r>
    </w:p>
  </w:endnote>
  <w:endnote w:type="continuationSeparator" w:id="0">
    <w:p w14:paraId="359F8F37" w14:textId="77777777" w:rsidR="00134606" w:rsidRDefault="00134606" w:rsidP="00F42B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3EEE2D" w14:textId="77777777" w:rsidR="00134606" w:rsidRDefault="00134606" w:rsidP="00F42B2B">
      <w:pPr>
        <w:spacing w:after="0" w:line="240" w:lineRule="auto"/>
      </w:pPr>
      <w:r>
        <w:separator/>
      </w:r>
    </w:p>
  </w:footnote>
  <w:footnote w:type="continuationSeparator" w:id="0">
    <w:p w14:paraId="1F799DC4" w14:textId="77777777" w:rsidR="00134606" w:rsidRDefault="00134606" w:rsidP="00F42B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1" w:author="Ian Hussey" w:date="2020-08-25T18:18:00Z"/>
  <w:sdt>
    <w:sdtPr>
      <w:rPr>
        <w:rStyle w:val="PageNumber"/>
      </w:rPr>
      <w:id w:val="24065548"/>
      <w:docPartObj>
        <w:docPartGallery w:val="Page Numbers (Top of Page)"/>
        <w:docPartUnique/>
      </w:docPartObj>
    </w:sdtPr>
    <w:sdtEndPr>
      <w:rPr>
        <w:rStyle w:val="PageNumber"/>
      </w:rPr>
    </w:sdtEndPr>
    <w:sdtContent>
      <w:customXmlInsRangeEnd w:id="1"/>
      <w:p w14:paraId="56755E60" w14:textId="2BEEBC38" w:rsidR="00F42B2B" w:rsidRDefault="00F42B2B" w:rsidP="008A4961">
        <w:pPr>
          <w:pStyle w:val="Header"/>
          <w:framePr w:wrap="none" w:vAnchor="text" w:hAnchor="margin" w:xAlign="right" w:y="1"/>
          <w:rPr>
            <w:ins w:id="2" w:author="Ian Hussey" w:date="2020-08-25T18:18:00Z"/>
            <w:rStyle w:val="PageNumber"/>
          </w:rPr>
        </w:pPr>
        <w:ins w:id="3" w:author="Ian Hussey" w:date="2020-08-25T18:18:00Z">
          <w:r>
            <w:rPr>
              <w:rStyle w:val="PageNumber"/>
            </w:rPr>
            <w:fldChar w:fldCharType="begin"/>
          </w:r>
          <w:r>
            <w:rPr>
              <w:rStyle w:val="PageNumber"/>
            </w:rPr>
            <w:instrText xml:space="preserve"> PAGE </w:instrText>
          </w:r>
          <w:r>
            <w:rPr>
              <w:rStyle w:val="PageNumber"/>
            </w:rPr>
            <w:fldChar w:fldCharType="end"/>
          </w:r>
        </w:ins>
      </w:p>
      <w:customXmlInsRangeStart w:id="4" w:author="Ian Hussey" w:date="2020-08-25T18:18:00Z"/>
    </w:sdtContent>
  </w:sdt>
  <w:customXmlInsRangeEnd w:id="4"/>
  <w:p w14:paraId="0489FDA0" w14:textId="77777777" w:rsidR="00F42B2B" w:rsidRDefault="00F42B2B">
    <w:pPr>
      <w:pStyle w:val="Header"/>
      <w:ind w:right="360"/>
      <w:pPrChange w:id="5" w:author="Ian Hussey" w:date="2020-08-25T18:18:00Z">
        <w:pPr>
          <w:pStyle w:val="Header"/>
        </w:pPr>
      </w:pPrChang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139841960"/>
      <w:docPartObj>
        <w:docPartGallery w:val="Page Numbers (Top of Page)"/>
        <w:docPartUnique/>
      </w:docPartObj>
    </w:sdtPr>
    <w:sdtEndPr>
      <w:rPr>
        <w:rStyle w:val="PageNumber"/>
        <w:rFonts w:ascii="Times New Roman" w:hAnsi="Times New Roman" w:cs="Times New Roman"/>
        <w:sz w:val="24"/>
        <w:szCs w:val="24"/>
      </w:rPr>
    </w:sdtEndPr>
    <w:sdtContent>
      <w:p w14:paraId="65511295" w14:textId="2CB73044" w:rsidR="00F42B2B" w:rsidRPr="00360E93" w:rsidRDefault="00F42B2B" w:rsidP="008A4961">
        <w:pPr>
          <w:pStyle w:val="Header"/>
          <w:framePr w:wrap="none" w:vAnchor="text" w:hAnchor="margin" w:xAlign="right" w:y="1"/>
          <w:rPr>
            <w:rStyle w:val="PageNumber"/>
          </w:rPr>
        </w:pPr>
        <w:r w:rsidRPr="00360E93">
          <w:rPr>
            <w:rStyle w:val="PageNumber"/>
            <w:rFonts w:ascii="Times New Roman" w:hAnsi="Times New Roman" w:cs="Times New Roman"/>
            <w:sz w:val="24"/>
            <w:szCs w:val="24"/>
          </w:rPr>
          <w:fldChar w:fldCharType="begin"/>
        </w:r>
        <w:r w:rsidRPr="00360E93">
          <w:rPr>
            <w:rStyle w:val="PageNumber"/>
            <w:rFonts w:ascii="Times New Roman" w:hAnsi="Times New Roman" w:cs="Times New Roman"/>
            <w:sz w:val="24"/>
            <w:szCs w:val="24"/>
          </w:rPr>
          <w:instrText xml:space="preserve"> PAGE </w:instrText>
        </w:r>
        <w:r w:rsidRPr="00360E93">
          <w:rPr>
            <w:rStyle w:val="PageNumber"/>
            <w:rFonts w:ascii="Times New Roman" w:hAnsi="Times New Roman" w:cs="Times New Roman"/>
            <w:sz w:val="24"/>
            <w:szCs w:val="24"/>
          </w:rPr>
          <w:fldChar w:fldCharType="separate"/>
        </w:r>
        <w:r w:rsidR="00360E93">
          <w:rPr>
            <w:rStyle w:val="PageNumber"/>
            <w:rFonts w:ascii="Times New Roman" w:hAnsi="Times New Roman" w:cs="Times New Roman"/>
            <w:noProof/>
            <w:sz w:val="24"/>
            <w:szCs w:val="24"/>
          </w:rPr>
          <w:t>5</w:t>
        </w:r>
        <w:r w:rsidRPr="00360E93">
          <w:rPr>
            <w:rStyle w:val="PageNumber"/>
            <w:rFonts w:ascii="Times New Roman" w:hAnsi="Times New Roman" w:cs="Times New Roman"/>
            <w:sz w:val="24"/>
            <w:szCs w:val="24"/>
          </w:rPr>
          <w:fldChar w:fldCharType="end"/>
        </w:r>
      </w:p>
    </w:sdtContent>
  </w:sdt>
  <w:p w14:paraId="1A56F9DD" w14:textId="77777777" w:rsidR="00F42B2B" w:rsidRDefault="00F42B2B" w:rsidP="00360E93">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Ian Hussey">
    <w15:presenceInfo w15:providerId="None" w15:userId="Ian Husse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0B4E"/>
    <w:rsid w:val="00040B4E"/>
    <w:rsid w:val="00047827"/>
    <w:rsid w:val="00134606"/>
    <w:rsid w:val="001F1FB1"/>
    <w:rsid w:val="002939D2"/>
    <w:rsid w:val="002A05BA"/>
    <w:rsid w:val="003345E4"/>
    <w:rsid w:val="00360E93"/>
    <w:rsid w:val="00370AEF"/>
    <w:rsid w:val="003A1B92"/>
    <w:rsid w:val="003B7568"/>
    <w:rsid w:val="003E2102"/>
    <w:rsid w:val="004077A9"/>
    <w:rsid w:val="00413C0D"/>
    <w:rsid w:val="005B5B8E"/>
    <w:rsid w:val="006C013E"/>
    <w:rsid w:val="007A1AB8"/>
    <w:rsid w:val="007A4A6C"/>
    <w:rsid w:val="007D4135"/>
    <w:rsid w:val="008E5DE8"/>
    <w:rsid w:val="008F0A21"/>
    <w:rsid w:val="009C015F"/>
    <w:rsid w:val="00A32CDC"/>
    <w:rsid w:val="00B72E69"/>
    <w:rsid w:val="00C501CA"/>
    <w:rsid w:val="00C52A5D"/>
    <w:rsid w:val="00DC4273"/>
    <w:rsid w:val="00E637C2"/>
    <w:rsid w:val="00E81C57"/>
    <w:rsid w:val="00EB347B"/>
    <w:rsid w:val="00F2576B"/>
    <w:rsid w:val="00F30295"/>
    <w:rsid w:val="00F42B2B"/>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DBCE"/>
  <w15:chartTrackingRefBased/>
  <w15:docId w15:val="{58397DE1-F60D-46E7-9FF5-E4B5D57B1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72E69"/>
    <w:pPr>
      <w:keepNext/>
      <w:keepLines/>
      <w:spacing w:before="40" w:after="0"/>
      <w:outlineLvl w:val="1"/>
    </w:pPr>
    <w:rPr>
      <w:rFonts w:asciiTheme="majorHAnsi" w:eastAsiaTheme="majorEastAsia" w:hAnsiTheme="majorHAnsi" w:cstheme="majorBidi"/>
      <w:color w:val="2E74B5" w:themeColor="accent1" w:themeShade="BF"/>
      <w:sz w:val="26"/>
      <w:szCs w:val="26"/>
      <w:lang w:val="it-IT"/>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2">
    <w:name w:val="Plain Table 2"/>
    <w:basedOn w:val="TableNormal"/>
    <w:uiPriority w:val="42"/>
    <w:rsid w:val="00A32CD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2Char">
    <w:name w:val="Heading 2 Char"/>
    <w:basedOn w:val="DefaultParagraphFont"/>
    <w:link w:val="Heading2"/>
    <w:uiPriority w:val="9"/>
    <w:rsid w:val="00B72E69"/>
    <w:rPr>
      <w:rFonts w:asciiTheme="majorHAnsi" w:eastAsiaTheme="majorEastAsia" w:hAnsiTheme="majorHAnsi" w:cstheme="majorBidi"/>
      <w:color w:val="2E74B5" w:themeColor="accent1" w:themeShade="BF"/>
      <w:sz w:val="26"/>
      <w:szCs w:val="26"/>
      <w:lang w:val="it-IT"/>
    </w:rPr>
  </w:style>
  <w:style w:type="character" w:styleId="CommentReference">
    <w:name w:val="annotation reference"/>
    <w:basedOn w:val="DefaultParagraphFont"/>
    <w:uiPriority w:val="99"/>
    <w:semiHidden/>
    <w:unhideWhenUsed/>
    <w:rsid w:val="007A1AB8"/>
    <w:rPr>
      <w:sz w:val="16"/>
      <w:szCs w:val="16"/>
    </w:rPr>
  </w:style>
  <w:style w:type="paragraph" w:styleId="CommentText">
    <w:name w:val="annotation text"/>
    <w:basedOn w:val="Normal"/>
    <w:link w:val="CommentTextChar"/>
    <w:uiPriority w:val="99"/>
    <w:unhideWhenUsed/>
    <w:rsid w:val="007A1AB8"/>
    <w:pPr>
      <w:spacing w:line="240" w:lineRule="auto"/>
    </w:pPr>
    <w:rPr>
      <w:sz w:val="20"/>
      <w:szCs w:val="20"/>
    </w:rPr>
  </w:style>
  <w:style w:type="character" w:customStyle="1" w:styleId="CommentTextChar">
    <w:name w:val="Comment Text Char"/>
    <w:basedOn w:val="DefaultParagraphFont"/>
    <w:link w:val="CommentText"/>
    <w:uiPriority w:val="99"/>
    <w:rsid w:val="007A1AB8"/>
    <w:rPr>
      <w:sz w:val="20"/>
      <w:szCs w:val="20"/>
    </w:rPr>
  </w:style>
  <w:style w:type="paragraph" w:styleId="CommentSubject">
    <w:name w:val="annotation subject"/>
    <w:basedOn w:val="CommentText"/>
    <w:next w:val="CommentText"/>
    <w:link w:val="CommentSubjectChar"/>
    <w:uiPriority w:val="99"/>
    <w:semiHidden/>
    <w:unhideWhenUsed/>
    <w:rsid w:val="007A1AB8"/>
    <w:rPr>
      <w:b/>
      <w:bCs/>
    </w:rPr>
  </w:style>
  <w:style w:type="character" w:customStyle="1" w:styleId="CommentSubjectChar">
    <w:name w:val="Comment Subject Char"/>
    <w:basedOn w:val="CommentTextChar"/>
    <w:link w:val="CommentSubject"/>
    <w:uiPriority w:val="99"/>
    <w:semiHidden/>
    <w:rsid w:val="007A1AB8"/>
    <w:rPr>
      <w:b/>
      <w:bCs/>
      <w:sz w:val="20"/>
      <w:szCs w:val="20"/>
    </w:rPr>
  </w:style>
  <w:style w:type="paragraph" w:styleId="BalloonText">
    <w:name w:val="Balloon Text"/>
    <w:basedOn w:val="Normal"/>
    <w:link w:val="BalloonTextChar"/>
    <w:uiPriority w:val="99"/>
    <w:semiHidden/>
    <w:unhideWhenUsed/>
    <w:rsid w:val="007A1A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AB8"/>
    <w:rPr>
      <w:rFonts w:ascii="Segoe UI" w:hAnsi="Segoe UI" w:cs="Segoe UI"/>
      <w:sz w:val="18"/>
      <w:szCs w:val="18"/>
    </w:rPr>
  </w:style>
  <w:style w:type="paragraph" w:styleId="Header">
    <w:name w:val="header"/>
    <w:basedOn w:val="Normal"/>
    <w:link w:val="HeaderChar"/>
    <w:uiPriority w:val="99"/>
    <w:unhideWhenUsed/>
    <w:rsid w:val="00F42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2B2B"/>
  </w:style>
  <w:style w:type="paragraph" w:styleId="Footer">
    <w:name w:val="footer"/>
    <w:basedOn w:val="Normal"/>
    <w:link w:val="FooterChar"/>
    <w:uiPriority w:val="99"/>
    <w:unhideWhenUsed/>
    <w:rsid w:val="00F42B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2B2B"/>
  </w:style>
  <w:style w:type="character" w:styleId="PageNumber">
    <w:name w:val="page number"/>
    <w:basedOn w:val="DefaultParagraphFont"/>
    <w:uiPriority w:val="99"/>
    <w:semiHidden/>
    <w:unhideWhenUsed/>
    <w:rsid w:val="00F42B2B"/>
  </w:style>
  <w:style w:type="paragraph" w:styleId="Revision">
    <w:name w:val="Revision"/>
    <w:hidden/>
    <w:uiPriority w:val="99"/>
    <w:semiHidden/>
    <w:rsid w:val="001F1F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737779">
      <w:bodyDiv w:val="1"/>
      <w:marLeft w:val="0"/>
      <w:marRight w:val="0"/>
      <w:marTop w:val="0"/>
      <w:marBottom w:val="0"/>
      <w:divBdr>
        <w:top w:val="none" w:sz="0" w:space="0" w:color="auto"/>
        <w:left w:val="none" w:sz="0" w:space="0" w:color="auto"/>
        <w:bottom w:val="none" w:sz="0" w:space="0" w:color="auto"/>
        <w:right w:val="none" w:sz="0" w:space="0" w:color="auto"/>
      </w:divBdr>
    </w:div>
    <w:div w:id="1615399250">
      <w:bodyDiv w:val="1"/>
      <w:marLeft w:val="0"/>
      <w:marRight w:val="0"/>
      <w:marTop w:val="0"/>
      <w:marBottom w:val="0"/>
      <w:divBdr>
        <w:top w:val="none" w:sz="0" w:space="0" w:color="auto"/>
        <w:left w:val="none" w:sz="0" w:space="0" w:color="auto"/>
        <w:bottom w:val="none" w:sz="0" w:space="0" w:color="auto"/>
        <w:right w:val="none" w:sz="0" w:space="0" w:color="auto"/>
      </w:divBdr>
    </w:div>
    <w:div w:id="1939288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image" Target="media/image8.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eader" Target="header2.xml"/><Relationship Id="rId19" Type="http://schemas.openxmlformats.org/officeDocument/2006/relationships/image" Target="media/image10.png"/><Relationship Id="rId4" Type="http://schemas.openxmlformats.org/officeDocument/2006/relationships/webSettings" Target="webSettings.xml"/><Relationship Id="rId14" Type="http://schemas.openxmlformats.org/officeDocument/2006/relationships/image" Target="media/image5.png"/><Relationship Id="rId22" Type="http://schemas.openxmlformats.org/officeDocument/2006/relationships/header" Target="header1.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5225C4-B043-4AFA-9CA4-55A3B7135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739</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hughes</dc:creator>
  <cp:keywords/>
  <dc:description/>
  <cp:lastModifiedBy>sean hughes</cp:lastModifiedBy>
  <cp:revision>26</cp:revision>
  <dcterms:created xsi:type="dcterms:W3CDTF">2020-08-20T07:56:00Z</dcterms:created>
  <dcterms:modified xsi:type="dcterms:W3CDTF">2020-08-25T16:49:00Z</dcterms:modified>
</cp:coreProperties>
</file>