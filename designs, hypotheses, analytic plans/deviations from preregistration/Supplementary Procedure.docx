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C1E68" w14:textId="57184821" w:rsidR="00DE0A0D" w:rsidRPr="00DE0A0D" w:rsidRDefault="00DE0A0D" w:rsidP="00DE0A0D">
      <w:pPr>
        <w:spacing w:line="480" w:lineRule="auto"/>
        <w:jc w:val="center"/>
        <w:rPr>
          <w:rFonts w:ascii="Times New Roman" w:hAnsi="Times New Roman" w:cs="Times New Roman"/>
          <w:b/>
        </w:rPr>
      </w:pPr>
      <w:r w:rsidRPr="00DE0A0D">
        <w:rPr>
          <w:rFonts w:ascii="Times New Roman" w:hAnsi="Times New Roman" w:cs="Times New Roman"/>
          <w:b/>
        </w:rPr>
        <w:t>Supplementary Procedure</w:t>
      </w:r>
    </w:p>
    <w:p w14:paraId="7028CE87" w14:textId="49C4595B" w:rsidR="00DE0A0D" w:rsidRDefault="00DE0A0D" w:rsidP="006E722F">
      <w:pPr>
        <w:spacing w:line="480" w:lineRule="auto"/>
        <w:ind w:firstLine="720"/>
        <w:rPr>
          <w:rFonts w:ascii="Times New Roman" w:hAnsi="Times New Roman" w:cs="Times New Roman"/>
        </w:rPr>
      </w:pPr>
      <w:r>
        <w:rPr>
          <w:rFonts w:ascii="Times New Roman" w:hAnsi="Times New Roman" w:cs="Times New Roman"/>
        </w:rPr>
        <w:t xml:space="preserve">The purpose of this document is to highlight several ways in which readers can </w:t>
      </w:r>
      <w:r w:rsidR="004075E6">
        <w:rPr>
          <w:rFonts w:ascii="Times New Roman" w:hAnsi="Times New Roman" w:cs="Times New Roman"/>
        </w:rPr>
        <w:t xml:space="preserve">assess </w:t>
      </w:r>
      <w:r>
        <w:rPr>
          <w:rFonts w:ascii="Times New Roman" w:hAnsi="Times New Roman" w:cs="Times New Roman"/>
        </w:rPr>
        <w:t xml:space="preserve">the fidelity of our work as it is described in the manuscript. </w:t>
      </w:r>
    </w:p>
    <w:p w14:paraId="5FC38BC8" w14:textId="77777777" w:rsidR="00DE0A0D" w:rsidRPr="00DE0A0D" w:rsidRDefault="00DE0A0D" w:rsidP="00DE0A0D">
      <w:pPr>
        <w:spacing w:line="480" w:lineRule="auto"/>
        <w:rPr>
          <w:rFonts w:ascii="Times New Roman" w:hAnsi="Times New Roman" w:cs="Times New Roman"/>
          <w:b/>
        </w:rPr>
      </w:pPr>
      <w:r w:rsidRPr="00DE0A0D">
        <w:rPr>
          <w:rFonts w:ascii="Times New Roman" w:hAnsi="Times New Roman" w:cs="Times New Roman"/>
          <w:b/>
        </w:rPr>
        <w:t>Preregistration</w:t>
      </w:r>
    </w:p>
    <w:p w14:paraId="3CA6CFA1" w14:textId="2F2BB034" w:rsidR="007C3C98" w:rsidRPr="007C3C98" w:rsidRDefault="00DE0A0D" w:rsidP="007C3C98">
      <w:pPr>
        <w:spacing w:line="480" w:lineRule="auto"/>
        <w:ind w:firstLine="720"/>
        <w:rPr>
          <w:rFonts w:ascii="Times New Roman" w:hAnsi="Times New Roman" w:cs="Times New Roman"/>
        </w:rPr>
      </w:pPr>
      <w:r w:rsidRPr="00DE0A0D">
        <w:rPr>
          <w:rFonts w:ascii="Times New Roman" w:hAnsi="Times New Roman" w:cs="Times New Roman"/>
        </w:rPr>
        <w:t xml:space="preserve">Each study was preregistered. </w:t>
      </w:r>
      <w:r>
        <w:rPr>
          <w:rFonts w:ascii="Times New Roman" w:hAnsi="Times New Roman" w:cs="Times New Roman"/>
        </w:rPr>
        <w:t>Perman</w:t>
      </w:r>
      <w:r w:rsidR="00C965DF">
        <w:rPr>
          <w:rFonts w:ascii="Times New Roman" w:hAnsi="Times New Roman" w:cs="Times New Roman"/>
        </w:rPr>
        <w:t>ent</w:t>
      </w:r>
      <w:r>
        <w:rPr>
          <w:rFonts w:ascii="Times New Roman" w:hAnsi="Times New Roman" w:cs="Times New Roman"/>
        </w:rPr>
        <w:t xml:space="preserve"> uneditable links to these preregistrations can be found at the below links:</w:t>
      </w:r>
    </w:p>
    <w:p w14:paraId="63B62E3B" w14:textId="7EA95496" w:rsidR="00275855" w:rsidRDefault="007C3C98" w:rsidP="007C3C98">
      <w:pPr>
        <w:spacing w:line="480" w:lineRule="auto"/>
        <w:rPr>
          <w:rStyle w:val="Hyperlink"/>
          <w:rFonts w:ascii="Times New Roman" w:hAnsi="Times New Roman" w:cs="Times New Roman"/>
        </w:rPr>
      </w:pPr>
      <w:r w:rsidRPr="007C3C98">
        <w:rPr>
          <w:rFonts w:ascii="Times New Roman" w:hAnsi="Times New Roman" w:cs="Times New Roman"/>
        </w:rPr>
        <w:t xml:space="preserve">Experiment 1: </w:t>
      </w:r>
      <w:hyperlink r:id="rId5" w:history="1">
        <w:r w:rsidR="00275855" w:rsidRPr="00CF6726">
          <w:rPr>
            <w:rStyle w:val="Hyperlink"/>
            <w:rFonts w:ascii="Times New Roman" w:hAnsi="Times New Roman" w:cs="Times New Roman"/>
          </w:rPr>
          <w:t>https://osf.io/nkr9g/</w:t>
        </w:r>
      </w:hyperlink>
    </w:p>
    <w:p w14:paraId="11E51FE8" w14:textId="15C840BD" w:rsidR="007C3C98" w:rsidRPr="007C3C98" w:rsidRDefault="007C3C98" w:rsidP="007C3C98">
      <w:pPr>
        <w:spacing w:line="480" w:lineRule="auto"/>
        <w:rPr>
          <w:rFonts w:ascii="Times New Roman" w:hAnsi="Times New Roman" w:cs="Times New Roman"/>
          <w:lang w:val="en-IE"/>
        </w:rPr>
      </w:pPr>
      <w:r w:rsidRPr="007C3C98">
        <w:rPr>
          <w:rFonts w:ascii="Times New Roman" w:hAnsi="Times New Roman" w:cs="Times New Roman"/>
          <w:lang w:val="en-IE"/>
        </w:rPr>
        <w:t xml:space="preserve">Experiment 2: </w:t>
      </w:r>
      <w:r w:rsidR="00275855" w:rsidRPr="00275855">
        <w:rPr>
          <w:rStyle w:val="Hyperlink"/>
          <w:rFonts w:ascii="Times New Roman" w:hAnsi="Times New Roman" w:cs="Times New Roman"/>
        </w:rPr>
        <w:t>https://osf.io/nkr9g/</w:t>
      </w:r>
    </w:p>
    <w:p w14:paraId="6B79C52F" w14:textId="3E32BDB2" w:rsidR="007C3C98" w:rsidRPr="007C3C98" w:rsidRDefault="007C3C98" w:rsidP="00821440">
      <w:pPr>
        <w:spacing w:line="480" w:lineRule="auto"/>
        <w:rPr>
          <w:rFonts w:ascii="Times New Roman" w:hAnsi="Times New Roman" w:cs="Times New Roman"/>
          <w:lang w:val="en-IE"/>
        </w:rPr>
      </w:pPr>
      <w:r w:rsidRPr="007C3C98">
        <w:rPr>
          <w:rFonts w:ascii="Times New Roman" w:hAnsi="Times New Roman" w:cs="Times New Roman"/>
          <w:lang w:val="en-IE"/>
        </w:rPr>
        <w:t xml:space="preserve">Experiment 3: </w:t>
      </w:r>
      <w:r w:rsidR="00275855" w:rsidRPr="00275855">
        <w:rPr>
          <w:rStyle w:val="Hyperlink"/>
          <w:rFonts w:ascii="Times New Roman" w:hAnsi="Times New Roman" w:cs="Times New Roman"/>
        </w:rPr>
        <w:t>https://osf.io/nkr9g/</w:t>
      </w:r>
    </w:p>
    <w:p w14:paraId="31138A1C" w14:textId="3B93A5BF" w:rsidR="007C3C98" w:rsidRPr="007C3C98" w:rsidRDefault="007C3C98" w:rsidP="007C3C98">
      <w:pPr>
        <w:spacing w:line="480" w:lineRule="auto"/>
        <w:rPr>
          <w:rFonts w:ascii="Times New Roman" w:hAnsi="Times New Roman" w:cs="Times New Roman"/>
          <w:lang w:val="en-IE"/>
        </w:rPr>
      </w:pPr>
      <w:r w:rsidRPr="007C3C98">
        <w:rPr>
          <w:rFonts w:ascii="Times New Roman" w:hAnsi="Times New Roman" w:cs="Times New Roman"/>
          <w:lang w:val="en-IE"/>
        </w:rPr>
        <w:t xml:space="preserve">Experiment 4: </w:t>
      </w:r>
      <w:r w:rsidR="00275855" w:rsidRPr="00275855">
        <w:rPr>
          <w:rStyle w:val="Hyperlink"/>
          <w:rFonts w:ascii="Times New Roman" w:hAnsi="Times New Roman" w:cs="Times New Roman"/>
        </w:rPr>
        <w:t>https://osf.io/nkr9g/</w:t>
      </w:r>
    </w:p>
    <w:p w14:paraId="60D4BA50" w14:textId="7320FFA8" w:rsidR="00DE0A0D" w:rsidRDefault="007C3C98" w:rsidP="00821440">
      <w:pPr>
        <w:spacing w:line="480" w:lineRule="auto"/>
        <w:rPr>
          <w:rStyle w:val="Hyperlink"/>
          <w:rFonts w:ascii="Times New Roman" w:hAnsi="Times New Roman" w:cs="Times New Roman"/>
        </w:rPr>
      </w:pPr>
      <w:r w:rsidRPr="007C3C98">
        <w:rPr>
          <w:rFonts w:ascii="Times New Roman" w:hAnsi="Times New Roman" w:cs="Times New Roman"/>
          <w:lang w:val="en-IE"/>
        </w:rPr>
        <w:t xml:space="preserve">Experiment 5: </w:t>
      </w:r>
      <w:r w:rsidR="00275855" w:rsidRPr="00275855">
        <w:rPr>
          <w:rStyle w:val="Hyperlink"/>
          <w:rFonts w:ascii="Times New Roman" w:hAnsi="Times New Roman" w:cs="Times New Roman"/>
        </w:rPr>
        <w:t>https://osf.io/3svcg/</w:t>
      </w:r>
    </w:p>
    <w:p w14:paraId="03FF6311" w14:textId="3D3A04B8" w:rsidR="00275855" w:rsidRDefault="00275855" w:rsidP="00821440">
      <w:pPr>
        <w:spacing w:line="480" w:lineRule="auto"/>
        <w:rPr>
          <w:rFonts w:ascii="Times New Roman" w:hAnsi="Times New Roman" w:cs="Times New Roman"/>
          <w:lang w:val="en-IE"/>
        </w:rPr>
      </w:pPr>
      <w:r>
        <w:rPr>
          <w:rFonts w:ascii="Times New Roman" w:hAnsi="Times New Roman" w:cs="Times New Roman"/>
          <w:lang w:val="en-IE"/>
        </w:rPr>
        <w:t xml:space="preserve">Experiment 6: </w:t>
      </w:r>
      <w:r w:rsidRPr="00275855">
        <w:rPr>
          <w:rFonts w:ascii="Times New Roman" w:hAnsi="Times New Roman" w:cs="Times New Roman"/>
          <w:lang w:val="en-IE"/>
        </w:rPr>
        <w:t>https://osf.io/3svcg/</w:t>
      </w:r>
    </w:p>
    <w:p w14:paraId="5EB89B3A" w14:textId="451D685D" w:rsidR="00275855" w:rsidRPr="00821440" w:rsidRDefault="00275855" w:rsidP="00821440">
      <w:pPr>
        <w:spacing w:line="480" w:lineRule="auto"/>
        <w:rPr>
          <w:rFonts w:ascii="Times New Roman" w:hAnsi="Times New Roman" w:cs="Times New Roman"/>
          <w:lang w:val="en-IE"/>
        </w:rPr>
      </w:pPr>
      <w:r>
        <w:rPr>
          <w:rFonts w:ascii="Times New Roman" w:hAnsi="Times New Roman" w:cs="Times New Roman"/>
          <w:lang w:val="en-IE"/>
        </w:rPr>
        <w:t>Experiment 7:</w:t>
      </w:r>
      <w:r w:rsidRPr="00275855">
        <w:t xml:space="preserve"> </w:t>
      </w:r>
      <w:hyperlink r:id="rId6" w:history="1">
        <w:r w:rsidRPr="00CF6726">
          <w:rPr>
            <w:rStyle w:val="Hyperlink"/>
            <w:rFonts w:ascii="Times New Roman" w:hAnsi="Times New Roman" w:cs="Times New Roman"/>
            <w:lang w:val="en-IE"/>
          </w:rPr>
          <w:t>https://osf.io/3svcg/</w:t>
        </w:r>
      </w:hyperlink>
      <w:r>
        <w:rPr>
          <w:rFonts w:ascii="Times New Roman" w:hAnsi="Times New Roman" w:cs="Times New Roman"/>
          <w:lang w:val="en-IE"/>
        </w:rPr>
        <w:t xml:space="preserve"> and </w:t>
      </w:r>
      <w:r w:rsidRPr="00275855">
        <w:rPr>
          <w:rStyle w:val="Hyperlink"/>
          <w:rFonts w:ascii="Times New Roman" w:hAnsi="Times New Roman" w:cs="Times New Roman"/>
        </w:rPr>
        <w:t>https://osf.io/nkr9g/</w:t>
      </w:r>
    </w:p>
    <w:p w14:paraId="0B559C75" w14:textId="7EC2A23C" w:rsidR="00DE0A0D" w:rsidRDefault="00DE0A0D" w:rsidP="00DE0A0D">
      <w:pPr>
        <w:spacing w:line="480" w:lineRule="auto"/>
        <w:ind w:firstLine="720"/>
        <w:rPr>
          <w:rFonts w:ascii="Times New Roman" w:hAnsi="Times New Roman" w:cs="Times New Roman"/>
        </w:rPr>
      </w:pPr>
      <w:r w:rsidRPr="00DE0A0D">
        <w:rPr>
          <w:rFonts w:ascii="Times New Roman" w:hAnsi="Times New Roman" w:cs="Times New Roman"/>
        </w:rPr>
        <w:t xml:space="preserve">We made several </w:t>
      </w:r>
      <w:r>
        <w:rPr>
          <w:rFonts w:ascii="Times New Roman" w:hAnsi="Times New Roman" w:cs="Times New Roman"/>
        </w:rPr>
        <w:t xml:space="preserve">checks to ensure that our preregistrations matched up with the </w:t>
      </w:r>
      <w:r w:rsidRPr="00DE0A0D">
        <w:rPr>
          <w:rFonts w:ascii="Times New Roman" w:hAnsi="Times New Roman" w:cs="Times New Roman"/>
        </w:rPr>
        <w:t xml:space="preserve">manuscript. </w:t>
      </w:r>
      <w:r>
        <w:rPr>
          <w:rFonts w:ascii="Times New Roman" w:hAnsi="Times New Roman" w:cs="Times New Roman"/>
        </w:rPr>
        <w:t xml:space="preserve">This highlighted a number of ways in which the two diverged. Recent research has found that such preregistration-manuscript incongruences are common and should be explicated (e.g., </w:t>
      </w:r>
      <w:hyperlink r:id="rId7" w:history="1">
        <w:r w:rsidRPr="00F116AD">
          <w:rPr>
            <w:rStyle w:val="Hyperlink"/>
            <w:rFonts w:ascii="Times New Roman" w:hAnsi="Times New Roman" w:cs="Times New Roman"/>
          </w:rPr>
          <w:t>https://www.sciencemag.org/news/2019/05/solution-psychology-s-reproducibility-problem-just-failed-its-first-test</w:t>
        </w:r>
      </w:hyperlink>
      <w:r>
        <w:rPr>
          <w:rFonts w:ascii="Times New Roman" w:hAnsi="Times New Roman" w:cs="Times New Roman"/>
        </w:rPr>
        <w:t xml:space="preserve">). That is, </w:t>
      </w:r>
      <w:r w:rsidRPr="00DE0A0D">
        <w:rPr>
          <w:rFonts w:ascii="Times New Roman" w:hAnsi="Times New Roman" w:cs="Times New Roman"/>
        </w:rPr>
        <w:t xml:space="preserve">aesthetic standards </w:t>
      </w:r>
      <w:r>
        <w:rPr>
          <w:rFonts w:ascii="Times New Roman" w:hAnsi="Times New Roman" w:cs="Times New Roman"/>
        </w:rPr>
        <w:t xml:space="preserve">for manuscripts should not </w:t>
      </w:r>
      <w:r w:rsidRPr="00DE0A0D">
        <w:rPr>
          <w:rFonts w:ascii="Times New Roman" w:hAnsi="Times New Roman" w:cs="Times New Roman"/>
        </w:rPr>
        <w:t xml:space="preserve">trump precision (see </w:t>
      </w:r>
      <w:proofErr w:type="spellStart"/>
      <w:r w:rsidRPr="00DE0A0D">
        <w:rPr>
          <w:rFonts w:ascii="Times New Roman" w:hAnsi="Times New Roman" w:cs="Times New Roman"/>
        </w:rPr>
        <w:t>Giner-Sorolla</w:t>
      </w:r>
      <w:proofErr w:type="spellEnd"/>
      <w:r w:rsidRPr="00DE0A0D">
        <w:rPr>
          <w:rFonts w:ascii="Times New Roman" w:hAnsi="Times New Roman" w:cs="Times New Roman"/>
        </w:rPr>
        <w:t>, ‎2012).</w:t>
      </w:r>
    </w:p>
    <w:p w14:paraId="03150C91" w14:textId="77777777" w:rsidR="00275855" w:rsidRDefault="00275855" w:rsidP="00D23D57">
      <w:pPr>
        <w:spacing w:line="480" w:lineRule="auto"/>
        <w:ind w:firstLine="720"/>
        <w:rPr>
          <w:rFonts w:ascii="Times New Roman" w:hAnsi="Times New Roman" w:cs="Times New Roman"/>
        </w:rPr>
      </w:pPr>
      <w:r w:rsidRPr="00275855">
        <w:rPr>
          <w:rFonts w:ascii="Times New Roman" w:hAnsi="Times New Roman" w:cs="Times New Roman"/>
          <w:b/>
        </w:rPr>
        <w:t>Deviations from pre-registration</w:t>
      </w:r>
      <w:r>
        <w:rPr>
          <w:rFonts w:ascii="Times New Roman" w:hAnsi="Times New Roman" w:cs="Times New Roman"/>
        </w:rPr>
        <w:t xml:space="preserve">. </w:t>
      </w:r>
    </w:p>
    <w:p w14:paraId="2E96D9B3" w14:textId="29E081AF" w:rsidR="00275855" w:rsidRDefault="00275855" w:rsidP="00275855">
      <w:pPr>
        <w:pStyle w:val="ListParagraph"/>
        <w:numPr>
          <w:ilvl w:val="0"/>
          <w:numId w:val="7"/>
        </w:numPr>
        <w:spacing w:line="480" w:lineRule="auto"/>
      </w:pPr>
      <w:r w:rsidRPr="00275855">
        <w:t xml:space="preserve">During the review process a number of reviewers commented that the terminology used in our original pre-registration documents was difficult to understand and made the paper inaccessible. Therefore in the revised manuscript (and updated OSF documents: see https://osf.io/u6vtz/) we use a consistent set of terminology throughout the paper (i.e., positive source stimulus (S1), neutral outcome stimulus </w:t>
      </w:r>
      <w:r w:rsidRPr="00275855">
        <w:lastRenderedPageBreak/>
        <w:t xml:space="preserve">(O1), neutral target stimulus (T1), negative source stimulus (S2), neutral outcome stimulus (O2), neutral target stimulus (T2)). We believe this new terminology will make the manuscript easier to follow and our work easier to evaluate. </w:t>
      </w:r>
    </w:p>
    <w:p w14:paraId="24DBD90A" w14:textId="57E5796E" w:rsidR="00275855" w:rsidRDefault="000304FF" w:rsidP="00275855">
      <w:pPr>
        <w:pStyle w:val="ListParagraph"/>
        <w:numPr>
          <w:ilvl w:val="0"/>
          <w:numId w:val="7"/>
        </w:numPr>
        <w:spacing w:line="480" w:lineRule="auto"/>
      </w:pPr>
      <w:r>
        <w:t>O</w:t>
      </w:r>
      <w:r w:rsidR="00275855">
        <w:t xml:space="preserve">ur </w:t>
      </w:r>
      <w:r>
        <w:t xml:space="preserve">final </w:t>
      </w:r>
      <w:r w:rsidR="00275855">
        <w:t>analys</w:t>
      </w:r>
      <w:r>
        <w:t>es deviated</w:t>
      </w:r>
      <w:r w:rsidR="00275855">
        <w:t xml:space="preserve"> </w:t>
      </w:r>
      <w:r>
        <w:t>from what we stated in the original pre-registration in several ways:</w:t>
      </w:r>
    </w:p>
    <w:p w14:paraId="197055E4" w14:textId="4A83EAEA" w:rsidR="000304FF" w:rsidRDefault="000304FF" w:rsidP="000304FF">
      <w:pPr>
        <w:pStyle w:val="ListParagraph"/>
        <w:numPr>
          <w:ilvl w:val="1"/>
          <w:numId w:val="7"/>
        </w:numPr>
        <w:spacing w:line="480" w:lineRule="auto"/>
      </w:pPr>
      <w:r>
        <w:t xml:space="preserve">We originally planned to include Stimulus (T1 vs. T2 or O1 .vs O2) as a within subjects factor in our models. However, we later realized that we were primarily interested in an evaluative learning effect itself, rather than the interaction between evaluative learning and stimulus type. Thus we dropped this factor from the model. That is, we first created a difference score (T1 – T2) or (O1-O2) and then submitted these difference scores to either t-tests (to determine if the IR or OEC effect differed from zero) or a one-way ANOVA (with Training Condition as a between subjects factor) to determine if IR or OEC effects differed as a function of </w:t>
      </w:r>
      <w:r w:rsidR="0043258F">
        <w:t xml:space="preserve">the type of training people received. This served to simplify our models and provide additional power. </w:t>
      </w:r>
    </w:p>
    <w:p w14:paraId="41D7F1A4" w14:textId="46B60F18" w:rsidR="0043258F" w:rsidRDefault="0043258F" w:rsidP="000304FF">
      <w:pPr>
        <w:pStyle w:val="ListParagraph"/>
        <w:numPr>
          <w:ilvl w:val="1"/>
          <w:numId w:val="7"/>
        </w:numPr>
        <w:spacing w:line="480" w:lineRule="auto"/>
      </w:pPr>
      <w:r>
        <w:t xml:space="preserve">We stated that we would use the D6 </w:t>
      </w:r>
      <w:r w:rsidR="00016EA7">
        <w:t xml:space="preserve">or D4 </w:t>
      </w:r>
      <w:r>
        <w:t>algorithm</w:t>
      </w:r>
      <w:r w:rsidR="00016EA7">
        <w:t>s</w:t>
      </w:r>
      <w:r>
        <w:t xml:space="preserve"> when computing IAT scores. Instead we used the D</w:t>
      </w:r>
      <w:ins w:id="0" w:author="Ian Hussey" w:date="2020-06-20T20:26:00Z">
        <w:r w:rsidR="00DD4384">
          <w:t>2</w:t>
        </w:r>
      </w:ins>
      <w:del w:id="1" w:author="Ian Hussey" w:date="2020-06-20T20:26:00Z">
        <w:r w:rsidDel="00DD4384">
          <w:delText>1</w:delText>
        </w:r>
      </w:del>
      <w:r>
        <w:t xml:space="preserve"> algorithm.</w:t>
      </w:r>
      <w:r w:rsidR="00016EA7">
        <w:t xml:space="preserve"> </w:t>
      </w:r>
      <w:r>
        <w:t xml:space="preserve"> </w:t>
      </w:r>
    </w:p>
    <w:p w14:paraId="079627AF" w14:textId="4ECC8C38" w:rsidR="0043258F" w:rsidRDefault="0043258F" w:rsidP="000304FF">
      <w:pPr>
        <w:pStyle w:val="ListParagraph"/>
        <w:numPr>
          <w:ilvl w:val="1"/>
          <w:numId w:val="7"/>
        </w:numPr>
        <w:spacing w:line="480" w:lineRule="auto"/>
      </w:pPr>
      <w:r>
        <w:t xml:space="preserve">We stated that we would engage in a second round of analyses were we would exclude participants from the paper if they failed the memory questions or other exploratory questions. We originally did so in our initial submission of the paper to a journal. However, the reviewers indicated that this information was too much and asked that we omit it. The current version of the manuscript has omitted these analyses and only reports the primary </w:t>
      </w:r>
      <w:r w:rsidR="00016EA7">
        <w:t>analyses (i.e., impact of training condition on evaluation).</w:t>
      </w:r>
    </w:p>
    <w:p w14:paraId="3138C7B3" w14:textId="41CEE351" w:rsidR="00275855" w:rsidRPr="00DD4384" w:rsidRDefault="00016EA7" w:rsidP="009A4F7C">
      <w:pPr>
        <w:pStyle w:val="ListParagraph"/>
        <w:numPr>
          <w:ilvl w:val="0"/>
          <w:numId w:val="7"/>
        </w:numPr>
        <w:spacing w:line="480" w:lineRule="auto"/>
        <w:rPr>
          <w:highlight w:val="yellow"/>
          <w:rPrChange w:id="2" w:author="Ian Hussey" w:date="2020-06-20T20:27:00Z">
            <w:rPr/>
          </w:rPrChange>
        </w:rPr>
      </w:pPr>
      <w:r w:rsidRPr="00DD4384">
        <w:rPr>
          <w:highlight w:val="yellow"/>
          <w:rPrChange w:id="3" w:author="Ian Hussey" w:date="2020-06-20T20:27:00Z">
            <w:rPr/>
          </w:rPrChange>
        </w:rPr>
        <w:lastRenderedPageBreak/>
        <w:t xml:space="preserve">Study 7 in the final manuscript was created by combining the extinction and control condition of Study 1C (see https://osf.io/nkr9g/) and the counter conditioning phase of Study 1C (see https://osf.io/3svcg/). We decided to report the results in this way as doing so would allow us to directly compare the impact of extinction and counterconditioning on IR and OEC effects (rather than make those comparisons between studies). These two conditions also differed from the others in this project (i.e., in that they involved an important procedural change: use of mouse instead of keyboard with onscreen presentation of randomly switching response options across trials). </w:t>
      </w:r>
    </w:p>
    <w:p w14:paraId="38F37192" w14:textId="77777777" w:rsidR="009A4F7C" w:rsidRPr="009A4F7C" w:rsidRDefault="009A4F7C" w:rsidP="009A4F7C">
      <w:pPr>
        <w:pStyle w:val="ListParagraph"/>
        <w:spacing w:line="480" w:lineRule="auto"/>
        <w:ind w:left="1080"/>
      </w:pPr>
      <w:bookmarkStart w:id="4" w:name="_GoBack"/>
      <w:bookmarkEnd w:id="4"/>
    </w:p>
    <w:p w14:paraId="5D375F0B" w14:textId="53F7156F" w:rsidR="00DE0A0D" w:rsidRDefault="00D23D57" w:rsidP="00DE0A0D">
      <w:pPr>
        <w:spacing w:line="480" w:lineRule="auto"/>
        <w:ind w:firstLine="720"/>
        <w:rPr>
          <w:rFonts w:ascii="Times New Roman" w:hAnsi="Times New Roman" w:cs="Times New Roman"/>
        </w:rPr>
      </w:pPr>
      <w:r>
        <w:rPr>
          <w:rFonts w:ascii="Times New Roman" w:hAnsi="Times New Roman" w:cs="Times New Roman"/>
        </w:rPr>
        <w:t>Other p</w:t>
      </w:r>
      <w:r w:rsidR="00DE0A0D">
        <w:rPr>
          <w:rFonts w:ascii="Times New Roman" w:hAnsi="Times New Roman" w:cs="Times New Roman"/>
        </w:rPr>
        <w:t>reviousl</w:t>
      </w:r>
      <w:r w:rsidR="00226BE7">
        <w:rPr>
          <w:rFonts w:ascii="Times New Roman" w:hAnsi="Times New Roman" w:cs="Times New Roman"/>
        </w:rPr>
        <w:t>y-</w:t>
      </w:r>
      <w:r w:rsidR="00DE0A0D">
        <w:rPr>
          <w:rFonts w:ascii="Times New Roman" w:hAnsi="Times New Roman" w:cs="Times New Roman"/>
        </w:rPr>
        <w:t>detected and rectified incongruences between the manuscript and the preregistration include:</w:t>
      </w:r>
    </w:p>
    <w:p w14:paraId="44516093" w14:textId="1351130A" w:rsidR="0069340C" w:rsidRDefault="0069340C" w:rsidP="00DE0A0D">
      <w:pPr>
        <w:pStyle w:val="ListParagraph"/>
        <w:numPr>
          <w:ilvl w:val="0"/>
          <w:numId w:val="6"/>
        </w:numPr>
        <w:spacing w:line="480" w:lineRule="auto"/>
      </w:pPr>
      <w:r>
        <w:t xml:space="preserve">The addition of non-pre-registered </w:t>
      </w:r>
      <w:r w:rsidR="009A4F7C">
        <w:t>meta-analyses of Experiments 1-7</w:t>
      </w:r>
      <w:r>
        <w:t xml:space="preserve">. </w:t>
      </w:r>
    </w:p>
    <w:p w14:paraId="28541504" w14:textId="35F52F7B" w:rsidR="009A4F7C" w:rsidRDefault="009A4F7C" w:rsidP="00DE0A0D">
      <w:pPr>
        <w:pStyle w:val="ListParagraph"/>
        <w:numPr>
          <w:ilvl w:val="0"/>
          <w:numId w:val="6"/>
        </w:numPr>
        <w:spacing w:line="480" w:lineRule="auto"/>
      </w:pPr>
      <w:r>
        <w:t>Changes to the updated OSF files to provide a direct record of what is now reported in the manuscript. Those looking to compare the original (</w:t>
      </w:r>
      <w:hyperlink r:id="rId8" w:history="1">
        <w:r w:rsidRPr="00CF6726">
          <w:rPr>
            <w:rStyle w:val="Hyperlink"/>
            <w:lang w:val="en-IE"/>
          </w:rPr>
          <w:t>https://osf.io/3svcg/</w:t>
        </w:r>
      </w:hyperlink>
      <w:r>
        <w:rPr>
          <w:lang w:val="en-IE"/>
        </w:rPr>
        <w:t xml:space="preserve"> and </w:t>
      </w:r>
      <w:hyperlink r:id="rId9" w:history="1">
        <w:r w:rsidRPr="00CF6726">
          <w:rPr>
            <w:rStyle w:val="Hyperlink"/>
          </w:rPr>
          <w:t>https://osf.io/nkr9g/</w:t>
        </w:r>
      </w:hyperlink>
      <w:r>
        <w:t>) and updated OSF files (</w:t>
      </w:r>
      <w:hyperlink r:id="rId10" w:history="1">
        <w:r w:rsidRPr="00CF6726">
          <w:rPr>
            <w:rStyle w:val="Hyperlink"/>
          </w:rPr>
          <w:t>https://osf.io/u6vtz/</w:t>
        </w:r>
      </w:hyperlink>
      <w:r w:rsidRPr="00275855">
        <w:t>)</w:t>
      </w:r>
      <w:r>
        <w:t xml:space="preserve"> can do so via these URLs. </w:t>
      </w:r>
    </w:p>
    <w:p w14:paraId="1C1382B9" w14:textId="11FDB41F" w:rsidR="00DE0A0D" w:rsidRPr="00DE0A0D" w:rsidRDefault="00DE0A0D" w:rsidP="00821440">
      <w:pPr>
        <w:rPr>
          <w:rFonts w:ascii="Times New Roman" w:hAnsi="Times New Roman" w:cs="Times New Roman"/>
        </w:rPr>
      </w:pPr>
      <w:r w:rsidRPr="006E722F">
        <w:rPr>
          <w:rFonts w:ascii="Times New Roman" w:hAnsi="Times New Roman" w:cs="Times New Roman"/>
          <w:b/>
        </w:rPr>
        <w:t>Power</w:t>
      </w:r>
    </w:p>
    <w:p w14:paraId="1245AE78" w14:textId="34212737" w:rsidR="009A4F7C" w:rsidRDefault="00DE0A0D" w:rsidP="009A4F7C">
      <w:pPr>
        <w:spacing w:line="480" w:lineRule="auto"/>
        <w:ind w:firstLine="720"/>
        <w:rPr>
          <w:rFonts w:ascii="Times New Roman" w:hAnsi="Times New Roman" w:cs="Times New Roman"/>
        </w:rPr>
      </w:pPr>
      <w:r w:rsidRPr="00DE0A0D">
        <w:rPr>
          <w:rFonts w:ascii="Times New Roman" w:hAnsi="Times New Roman" w:cs="Times New Roman"/>
        </w:rPr>
        <w:t>Power analyses were conducted for all studies</w:t>
      </w:r>
      <w:r w:rsidR="009A4F7C">
        <w:rPr>
          <w:rFonts w:ascii="Times New Roman" w:hAnsi="Times New Roman" w:cs="Times New Roman"/>
        </w:rPr>
        <w:t>.</w:t>
      </w:r>
      <w:r w:rsidRPr="00DE0A0D">
        <w:rPr>
          <w:rFonts w:ascii="Times New Roman" w:hAnsi="Times New Roman" w:cs="Times New Roman"/>
        </w:rPr>
        <w:t xml:space="preserve"> </w:t>
      </w:r>
      <w:r w:rsidR="009A4F7C">
        <w:rPr>
          <w:rFonts w:ascii="Times New Roman" w:hAnsi="Times New Roman" w:cs="Times New Roman"/>
        </w:rPr>
        <w:t xml:space="preserve">However, </w:t>
      </w:r>
      <w:r w:rsidRPr="00DE0A0D">
        <w:rPr>
          <w:rFonts w:ascii="Times New Roman" w:hAnsi="Times New Roman" w:cs="Times New Roman"/>
        </w:rPr>
        <w:t xml:space="preserve">our sample sizes are </w:t>
      </w:r>
      <w:r w:rsidR="009A4F7C">
        <w:rPr>
          <w:rFonts w:ascii="Times New Roman" w:hAnsi="Times New Roman" w:cs="Times New Roman"/>
        </w:rPr>
        <w:t xml:space="preserve">smaller than </w:t>
      </w:r>
      <w:r w:rsidRPr="00DE0A0D">
        <w:rPr>
          <w:rFonts w:ascii="Times New Roman" w:hAnsi="Times New Roman" w:cs="Times New Roman"/>
        </w:rPr>
        <w:t xml:space="preserve">our stated data collection stopping rules </w:t>
      </w:r>
      <w:r w:rsidR="009A4F7C">
        <w:rPr>
          <w:rFonts w:ascii="Times New Roman" w:hAnsi="Times New Roman" w:cs="Times New Roman"/>
        </w:rPr>
        <w:t>due to loss of participants via exclusion criteria</w:t>
      </w:r>
      <w:r w:rsidRPr="00DE0A0D">
        <w:rPr>
          <w:rFonts w:ascii="Times New Roman" w:hAnsi="Times New Roman" w:cs="Times New Roman"/>
        </w:rPr>
        <w:t>.</w:t>
      </w:r>
      <w:r w:rsidR="009A4F7C">
        <w:rPr>
          <w:rFonts w:ascii="Times New Roman" w:hAnsi="Times New Roman" w:cs="Times New Roman"/>
        </w:rPr>
        <w:t xml:space="preserve"> This is one of the reasons why we decided to include a meta-analysis – to assess our primary questions with a much larger sample than obtained in any one study.</w:t>
      </w:r>
      <w:r w:rsidRPr="00DE0A0D">
        <w:rPr>
          <w:rFonts w:ascii="Times New Roman" w:hAnsi="Times New Roman" w:cs="Times New Roman"/>
        </w:rPr>
        <w:t xml:space="preserve"> </w:t>
      </w:r>
    </w:p>
    <w:p w14:paraId="40CD346A" w14:textId="4906505C" w:rsidR="00DE0A0D" w:rsidRPr="00DE0A0D" w:rsidRDefault="00DE0A0D" w:rsidP="00DE0A0D">
      <w:pPr>
        <w:spacing w:line="480" w:lineRule="auto"/>
        <w:rPr>
          <w:rFonts w:ascii="Times New Roman" w:hAnsi="Times New Roman" w:cs="Times New Roman"/>
        </w:rPr>
      </w:pPr>
      <w:r w:rsidRPr="006E722F">
        <w:rPr>
          <w:rFonts w:ascii="Times New Roman" w:hAnsi="Times New Roman" w:cs="Times New Roman"/>
          <w:b/>
        </w:rPr>
        <w:t>Open materials</w:t>
      </w:r>
    </w:p>
    <w:p w14:paraId="108ACF89" w14:textId="004C321C" w:rsidR="007C3C98" w:rsidRPr="00821440" w:rsidRDefault="009A4F7C" w:rsidP="009A4F7C">
      <w:pPr>
        <w:spacing w:line="480" w:lineRule="auto"/>
        <w:ind w:firstLine="720"/>
        <w:rPr>
          <w:rFonts w:ascii="Times New Roman" w:hAnsi="Times New Roman" w:cs="Times New Roman"/>
          <w:lang w:val="en-IE"/>
        </w:rPr>
      </w:pPr>
      <w:r>
        <w:rPr>
          <w:rFonts w:ascii="Times New Roman" w:hAnsi="Times New Roman" w:cs="Times New Roman"/>
        </w:rPr>
        <w:t xml:space="preserve">All materials to run the studies are </w:t>
      </w:r>
      <w:r w:rsidR="006E722F">
        <w:rPr>
          <w:rFonts w:ascii="Times New Roman" w:hAnsi="Times New Roman" w:cs="Times New Roman"/>
        </w:rPr>
        <w:t xml:space="preserve">openly </w:t>
      </w:r>
      <w:r w:rsidR="006E722F" w:rsidRPr="007C3C98">
        <w:rPr>
          <w:rFonts w:ascii="Times New Roman" w:hAnsi="Times New Roman" w:cs="Times New Roman"/>
        </w:rPr>
        <w:t>available</w:t>
      </w:r>
      <w:r>
        <w:rPr>
          <w:rFonts w:ascii="Times New Roman" w:hAnsi="Times New Roman" w:cs="Times New Roman"/>
        </w:rPr>
        <w:t xml:space="preserve"> via the URLs outlined in the pre-registration section (see above). </w:t>
      </w:r>
      <w:r w:rsidRPr="00821440">
        <w:rPr>
          <w:rFonts w:ascii="Times New Roman" w:hAnsi="Times New Roman" w:cs="Times New Roman"/>
          <w:lang w:val="en-IE"/>
        </w:rPr>
        <w:t xml:space="preserve"> </w:t>
      </w:r>
    </w:p>
    <w:p w14:paraId="1B60914A" w14:textId="5DC896E5" w:rsidR="00DE0A0D" w:rsidRPr="00DE0A0D" w:rsidRDefault="00DE0A0D" w:rsidP="006E722F">
      <w:pPr>
        <w:spacing w:line="480" w:lineRule="auto"/>
        <w:ind w:firstLine="720"/>
        <w:rPr>
          <w:rFonts w:ascii="Times New Roman" w:hAnsi="Times New Roman" w:cs="Times New Roman"/>
        </w:rPr>
      </w:pPr>
      <w:r w:rsidRPr="00DE0A0D">
        <w:rPr>
          <w:rFonts w:ascii="Times New Roman" w:hAnsi="Times New Roman" w:cs="Times New Roman"/>
        </w:rPr>
        <w:lastRenderedPageBreak/>
        <w:t xml:space="preserve">Should it be the case that </w:t>
      </w:r>
      <w:r w:rsidR="006E722F">
        <w:rPr>
          <w:rFonts w:ascii="Times New Roman" w:hAnsi="Times New Roman" w:cs="Times New Roman"/>
        </w:rPr>
        <w:t xml:space="preserve">any aspect of </w:t>
      </w:r>
      <w:r w:rsidRPr="00DE0A0D">
        <w:rPr>
          <w:rFonts w:ascii="Times New Roman" w:hAnsi="Times New Roman" w:cs="Times New Roman"/>
        </w:rPr>
        <w:t xml:space="preserve">our written description </w:t>
      </w:r>
      <w:r w:rsidR="006E722F">
        <w:rPr>
          <w:rFonts w:ascii="Times New Roman" w:hAnsi="Times New Roman" w:cs="Times New Roman"/>
        </w:rPr>
        <w:t xml:space="preserve">of a </w:t>
      </w:r>
      <w:r w:rsidRPr="00DE0A0D">
        <w:rPr>
          <w:rFonts w:ascii="Times New Roman" w:hAnsi="Times New Roman" w:cs="Times New Roman"/>
        </w:rPr>
        <w:t xml:space="preserve">procedure was </w:t>
      </w:r>
      <w:r w:rsidR="006E722F">
        <w:rPr>
          <w:rFonts w:ascii="Times New Roman" w:hAnsi="Times New Roman" w:cs="Times New Roman"/>
        </w:rPr>
        <w:t xml:space="preserve">not sufficient </w:t>
      </w:r>
      <w:r w:rsidRPr="00DE0A0D">
        <w:rPr>
          <w:rFonts w:ascii="Times New Roman" w:hAnsi="Times New Roman" w:cs="Times New Roman"/>
        </w:rPr>
        <w:t xml:space="preserve">in some regard, a reader can </w:t>
      </w:r>
      <w:r w:rsidR="006E722F">
        <w:rPr>
          <w:rFonts w:ascii="Times New Roman" w:hAnsi="Times New Roman" w:cs="Times New Roman"/>
        </w:rPr>
        <w:t xml:space="preserve">therefore easily </w:t>
      </w:r>
      <w:r w:rsidRPr="00DE0A0D">
        <w:rPr>
          <w:rFonts w:ascii="Times New Roman" w:hAnsi="Times New Roman" w:cs="Times New Roman"/>
        </w:rPr>
        <w:t xml:space="preserve">inspect or run this code to know what was actually done with great certainty. This demonstrates the </w:t>
      </w:r>
      <w:r w:rsidRPr="006E722F">
        <w:rPr>
          <w:rFonts w:ascii="Times New Roman" w:hAnsi="Times New Roman" w:cs="Times New Roman"/>
          <w:i/>
        </w:rPr>
        <w:t>methodological reproducibility</w:t>
      </w:r>
      <w:r w:rsidRPr="00DE0A0D">
        <w:rPr>
          <w:rFonts w:ascii="Times New Roman" w:hAnsi="Times New Roman" w:cs="Times New Roman"/>
        </w:rPr>
        <w:t xml:space="preserve"> of the work and the </w:t>
      </w:r>
      <w:r w:rsidRPr="006E722F">
        <w:rPr>
          <w:rFonts w:ascii="Times New Roman" w:hAnsi="Times New Roman" w:cs="Times New Roman"/>
          <w:i/>
        </w:rPr>
        <w:t>potential for</w:t>
      </w:r>
      <w:r w:rsidR="006E722F" w:rsidRPr="006E722F">
        <w:rPr>
          <w:rFonts w:ascii="Times New Roman" w:hAnsi="Times New Roman" w:cs="Times New Roman"/>
          <w:i/>
        </w:rPr>
        <w:t xml:space="preserve"> trivial</w:t>
      </w:r>
      <w:r w:rsidRPr="006E722F">
        <w:rPr>
          <w:rFonts w:ascii="Times New Roman" w:hAnsi="Times New Roman" w:cs="Times New Roman"/>
          <w:i/>
        </w:rPr>
        <w:t xml:space="preserve"> direct replication</w:t>
      </w:r>
      <w:r w:rsidRPr="00DE0A0D">
        <w:rPr>
          <w:rFonts w:ascii="Times New Roman" w:hAnsi="Times New Roman" w:cs="Times New Roman"/>
        </w:rPr>
        <w:t xml:space="preserve"> by others. </w:t>
      </w:r>
    </w:p>
    <w:p w14:paraId="753203BA" w14:textId="67550397" w:rsidR="00DE0A0D" w:rsidRPr="00DE0A0D" w:rsidRDefault="00DE0A0D" w:rsidP="006E722F">
      <w:pPr>
        <w:spacing w:line="480" w:lineRule="auto"/>
        <w:ind w:firstLine="720"/>
        <w:rPr>
          <w:rFonts w:ascii="Times New Roman" w:hAnsi="Times New Roman" w:cs="Times New Roman"/>
        </w:rPr>
      </w:pPr>
      <w:r w:rsidRPr="00DE0A0D">
        <w:rPr>
          <w:rFonts w:ascii="Times New Roman" w:hAnsi="Times New Roman" w:cs="Times New Roman"/>
        </w:rPr>
        <w:t xml:space="preserve">For all studies, code for data processing and analyses is also available. This demonstrates the </w:t>
      </w:r>
      <w:r w:rsidRPr="006E722F">
        <w:rPr>
          <w:rFonts w:ascii="Times New Roman" w:hAnsi="Times New Roman" w:cs="Times New Roman"/>
          <w:i/>
        </w:rPr>
        <w:t>computational reproducibility</w:t>
      </w:r>
      <w:r w:rsidRPr="00DE0A0D">
        <w:rPr>
          <w:rFonts w:ascii="Times New Roman" w:hAnsi="Times New Roman" w:cs="Times New Roman"/>
        </w:rPr>
        <w:t xml:space="preserve"> of the work.</w:t>
      </w:r>
    </w:p>
    <w:p w14:paraId="6183E1D8" w14:textId="40095466" w:rsidR="006E722F" w:rsidRDefault="00DE0A0D" w:rsidP="00DE0A0D">
      <w:pPr>
        <w:spacing w:line="480" w:lineRule="auto"/>
        <w:rPr>
          <w:rFonts w:ascii="Times New Roman" w:hAnsi="Times New Roman" w:cs="Times New Roman"/>
        </w:rPr>
      </w:pPr>
      <w:r w:rsidRPr="006E722F">
        <w:rPr>
          <w:rFonts w:ascii="Times New Roman" w:hAnsi="Times New Roman" w:cs="Times New Roman"/>
          <w:b/>
        </w:rPr>
        <w:t>Open data</w:t>
      </w:r>
    </w:p>
    <w:p w14:paraId="116F4827" w14:textId="58214CEE" w:rsidR="00FA22B8" w:rsidRPr="00FA22B8" w:rsidRDefault="00DE0A0D" w:rsidP="009A4F7C">
      <w:pPr>
        <w:spacing w:line="480" w:lineRule="auto"/>
        <w:ind w:firstLine="720"/>
        <w:rPr>
          <w:rFonts w:ascii="Times New Roman" w:hAnsi="Times New Roman" w:cs="Times New Roman"/>
        </w:rPr>
      </w:pPr>
      <w:r w:rsidRPr="00DE0A0D">
        <w:rPr>
          <w:rFonts w:ascii="Times New Roman" w:hAnsi="Times New Roman" w:cs="Times New Roman"/>
        </w:rPr>
        <w:t xml:space="preserve">We have made not only the processed data openly available, but also the raw data. This has many benefits, including allowing others to check the </w:t>
      </w:r>
      <w:r w:rsidRPr="000E4BA8">
        <w:rPr>
          <w:rFonts w:ascii="Times New Roman" w:hAnsi="Times New Roman" w:cs="Times New Roman"/>
          <w:i/>
        </w:rPr>
        <w:t xml:space="preserve">computational </w:t>
      </w:r>
      <w:r w:rsidR="000E4BA8" w:rsidRPr="000E4BA8">
        <w:rPr>
          <w:rFonts w:ascii="Times New Roman" w:hAnsi="Times New Roman" w:cs="Times New Roman"/>
          <w:i/>
        </w:rPr>
        <w:t>reproducibility</w:t>
      </w:r>
      <w:r w:rsidRPr="00DE0A0D">
        <w:rPr>
          <w:rFonts w:ascii="Times New Roman" w:hAnsi="Times New Roman" w:cs="Times New Roman"/>
        </w:rPr>
        <w:t xml:space="preserve"> of our results (as noted above), but also their </w:t>
      </w:r>
      <w:r w:rsidRPr="000E4BA8">
        <w:rPr>
          <w:rFonts w:ascii="Times New Roman" w:hAnsi="Times New Roman" w:cs="Times New Roman"/>
          <w:i/>
        </w:rPr>
        <w:t>robustness to alternative analytic approaches</w:t>
      </w:r>
      <w:r w:rsidRPr="00DE0A0D">
        <w:rPr>
          <w:rFonts w:ascii="Times New Roman" w:hAnsi="Times New Roman" w:cs="Times New Roman"/>
        </w:rPr>
        <w:t xml:space="preserve">. Moreover, this </w:t>
      </w:r>
      <w:r w:rsidRPr="000E4BA8">
        <w:rPr>
          <w:rFonts w:ascii="Times New Roman" w:hAnsi="Times New Roman" w:cs="Times New Roman"/>
          <w:i/>
        </w:rPr>
        <w:t>enables data reuse</w:t>
      </w:r>
      <w:r w:rsidRPr="00DE0A0D">
        <w:rPr>
          <w:rFonts w:ascii="Times New Roman" w:hAnsi="Times New Roman" w:cs="Times New Roman"/>
        </w:rPr>
        <w:t xml:space="preserve"> by others for novel purposes we have not foreseen, potentially </w:t>
      </w:r>
      <w:r w:rsidR="000E4BA8" w:rsidRPr="00DE0A0D">
        <w:rPr>
          <w:rFonts w:ascii="Times New Roman" w:hAnsi="Times New Roman" w:cs="Times New Roman"/>
        </w:rPr>
        <w:t>conserving</w:t>
      </w:r>
      <w:r w:rsidRPr="00DE0A0D">
        <w:rPr>
          <w:rFonts w:ascii="Times New Roman" w:hAnsi="Times New Roman" w:cs="Times New Roman"/>
        </w:rPr>
        <w:t xml:space="preserve"> scarce research resources or allowing others to conduct meta</w:t>
      </w:r>
      <w:r w:rsidR="007C3C98">
        <w:rPr>
          <w:rFonts w:ascii="Times New Roman" w:hAnsi="Times New Roman" w:cs="Times New Roman"/>
        </w:rPr>
        <w:t>-</w:t>
      </w:r>
      <w:r w:rsidRPr="00DE0A0D">
        <w:rPr>
          <w:rFonts w:ascii="Times New Roman" w:hAnsi="Times New Roman" w:cs="Times New Roman"/>
        </w:rPr>
        <w:t>analyse using raw data.</w:t>
      </w:r>
    </w:p>
    <w:sectPr w:rsidR="00FA22B8" w:rsidRPr="00FA22B8" w:rsidSect="00712B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0B9"/>
    <w:multiLevelType w:val="hybridMultilevel"/>
    <w:tmpl w:val="2D30D234"/>
    <w:numStyleLink w:val="ImportedStyle2"/>
  </w:abstractNum>
  <w:abstractNum w:abstractNumId="1" w15:restartNumberingAfterBreak="0">
    <w:nsid w:val="0B375BBE"/>
    <w:multiLevelType w:val="hybridMultilevel"/>
    <w:tmpl w:val="CA9A3158"/>
    <w:lvl w:ilvl="0" w:tplc="FD2C240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2202EC"/>
    <w:multiLevelType w:val="hybridMultilevel"/>
    <w:tmpl w:val="2FAC4828"/>
    <w:numStyleLink w:val="ImportedStyle1"/>
  </w:abstractNum>
  <w:abstractNum w:abstractNumId="3" w15:restartNumberingAfterBreak="0">
    <w:nsid w:val="188A2AFB"/>
    <w:multiLevelType w:val="hybridMultilevel"/>
    <w:tmpl w:val="98022858"/>
    <w:lvl w:ilvl="0" w:tplc="BB565C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C1281B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8CC518">
      <w:start w:val="1"/>
      <w:numFmt w:val="lowerRoman"/>
      <w:lvlText w:val="%3."/>
      <w:lvlJc w:val="left"/>
      <w:pPr>
        <w:ind w:left="25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5C2D50">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0BC7198">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F3E2CD4">
      <w:start w:val="1"/>
      <w:numFmt w:val="lowerRoman"/>
      <w:lvlText w:val="%6."/>
      <w:lvlJc w:val="left"/>
      <w:pPr>
        <w:ind w:left="46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320EF10">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6406FC">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269CEE">
      <w:start w:val="1"/>
      <w:numFmt w:val="lowerRoman"/>
      <w:lvlText w:val="%9."/>
      <w:lvlJc w:val="left"/>
      <w:pPr>
        <w:ind w:left="684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B8"/>
    <w:rsid w:val="00016EA7"/>
    <w:rsid w:val="000304FF"/>
    <w:rsid w:val="000E4BA8"/>
    <w:rsid w:val="00226BE7"/>
    <w:rsid w:val="00275855"/>
    <w:rsid w:val="004075E6"/>
    <w:rsid w:val="0043258F"/>
    <w:rsid w:val="00663327"/>
    <w:rsid w:val="0069340C"/>
    <w:rsid w:val="006E722F"/>
    <w:rsid w:val="006F2970"/>
    <w:rsid w:val="00712BD8"/>
    <w:rsid w:val="007727BB"/>
    <w:rsid w:val="007C3C98"/>
    <w:rsid w:val="00812593"/>
    <w:rsid w:val="00821440"/>
    <w:rsid w:val="009A4F7C"/>
    <w:rsid w:val="009E47CE"/>
    <w:rsid w:val="00BC5771"/>
    <w:rsid w:val="00C2544E"/>
    <w:rsid w:val="00C965DF"/>
    <w:rsid w:val="00D23D57"/>
    <w:rsid w:val="00D83C9C"/>
    <w:rsid w:val="00DD4384"/>
    <w:rsid w:val="00DE0A0D"/>
    <w:rsid w:val="00FA22B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706319"/>
  <w15:docId w15:val="{1F0B65AF-06BE-4A8A-8969-42447951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2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22B8"/>
    <w:rPr>
      <w:rFonts w:ascii="Times New Roman" w:hAnsi="Times New Roman" w:cs="Times New Roman"/>
      <w:sz w:val="18"/>
      <w:szCs w:val="18"/>
      <w:lang w:val="en-GB"/>
    </w:rPr>
  </w:style>
  <w:style w:type="character" w:styleId="CommentReference">
    <w:name w:val="annotation reference"/>
    <w:basedOn w:val="DefaultParagraphFont"/>
    <w:uiPriority w:val="99"/>
    <w:semiHidden/>
    <w:unhideWhenUsed/>
    <w:rsid w:val="00FA22B8"/>
    <w:rPr>
      <w:sz w:val="18"/>
      <w:szCs w:val="18"/>
    </w:rPr>
  </w:style>
  <w:style w:type="paragraph" w:styleId="ListParagraph">
    <w:name w:val="List Paragraph"/>
    <w:basedOn w:val="Normal"/>
    <w:qFormat/>
    <w:rsid w:val="00FA22B8"/>
    <w:pPr>
      <w:pBdr>
        <w:top w:val="nil"/>
        <w:left w:val="nil"/>
        <w:bottom w:val="nil"/>
        <w:right w:val="nil"/>
        <w:between w:val="nil"/>
        <w:bar w:val="nil"/>
      </w:pBdr>
      <w:ind w:left="720"/>
      <w:contextualSpacing/>
    </w:pPr>
    <w:rPr>
      <w:rFonts w:ascii="Times New Roman" w:eastAsia="Arial Unicode MS" w:hAnsi="Times New Roman" w:cs="Times New Roman"/>
      <w:bdr w:val="nil"/>
      <w:lang w:val="en-US"/>
    </w:rPr>
  </w:style>
  <w:style w:type="paragraph" w:customStyle="1" w:styleId="BodyA">
    <w:name w:val="Body A"/>
    <w:rsid w:val="00FA22B8"/>
    <w:pPr>
      <w:pBdr>
        <w:top w:val="nil"/>
        <w:left w:val="nil"/>
        <w:bottom w:val="nil"/>
        <w:right w:val="nil"/>
        <w:between w:val="nil"/>
        <w:bar w:val="nil"/>
      </w:pBdr>
    </w:pPr>
    <w:rPr>
      <w:rFonts w:ascii="Times New Roman" w:eastAsia="Times New Roman" w:hAnsi="Times New Roman" w:cs="Times New Roman"/>
      <w:color w:val="000000"/>
      <w:u w:color="000000"/>
      <w:bdr w:val="nil"/>
      <w:lang w:val="en-US" w:eastAsia="nl-BE"/>
    </w:rPr>
  </w:style>
  <w:style w:type="numbering" w:customStyle="1" w:styleId="ImportedStyle1">
    <w:name w:val="Imported Style 1"/>
    <w:rsid w:val="00FA22B8"/>
    <w:pPr>
      <w:numPr>
        <w:numId w:val="2"/>
      </w:numPr>
    </w:pPr>
  </w:style>
  <w:style w:type="numbering" w:customStyle="1" w:styleId="ImportedStyle2">
    <w:name w:val="Imported Style 2"/>
    <w:rsid w:val="00FA22B8"/>
    <w:pPr>
      <w:numPr>
        <w:numId w:val="4"/>
      </w:numPr>
    </w:pPr>
  </w:style>
  <w:style w:type="character" w:customStyle="1" w:styleId="None">
    <w:name w:val="None"/>
    <w:rsid w:val="00FA22B8"/>
  </w:style>
  <w:style w:type="character" w:customStyle="1" w:styleId="Hyperlink0">
    <w:name w:val="Hyperlink.0"/>
    <w:basedOn w:val="None"/>
    <w:rsid w:val="00FA22B8"/>
    <w:rPr>
      <w:color w:val="0000FF"/>
      <w:u w:val="single" w:color="0000FF"/>
    </w:rPr>
  </w:style>
  <w:style w:type="character" w:styleId="Hyperlink">
    <w:name w:val="Hyperlink"/>
    <w:rsid w:val="00FA22B8"/>
    <w:rPr>
      <w:u w:val="single"/>
    </w:rPr>
  </w:style>
  <w:style w:type="paragraph" w:styleId="CommentText">
    <w:name w:val="annotation text"/>
    <w:basedOn w:val="Normal"/>
    <w:link w:val="CommentTextChar"/>
    <w:uiPriority w:val="99"/>
    <w:semiHidden/>
    <w:unhideWhenUsed/>
    <w:rsid w:val="00FA22B8"/>
    <w:pPr>
      <w:pBdr>
        <w:top w:val="nil"/>
        <w:left w:val="nil"/>
        <w:bottom w:val="nil"/>
        <w:right w:val="nil"/>
        <w:between w:val="nil"/>
        <w:bar w:val="nil"/>
      </w:pBdr>
    </w:pPr>
    <w:rPr>
      <w:rFonts w:ascii="Times New Roman" w:eastAsia="Arial Unicode MS" w:hAnsi="Times New Roman" w:cs="Times New Roman"/>
      <w:bdr w:val="nil"/>
      <w:lang w:val="en-US"/>
    </w:rPr>
  </w:style>
  <w:style w:type="character" w:customStyle="1" w:styleId="CommentTextChar">
    <w:name w:val="Comment Text Char"/>
    <w:basedOn w:val="DefaultParagraphFont"/>
    <w:link w:val="CommentText"/>
    <w:uiPriority w:val="99"/>
    <w:semiHidden/>
    <w:rsid w:val="00FA22B8"/>
    <w:rPr>
      <w:rFonts w:ascii="Times New Roman" w:eastAsia="Arial Unicode MS" w:hAnsi="Times New Roman" w:cs="Times New Roman"/>
      <w:bdr w:val="nil"/>
      <w:lang w:val="en-US"/>
    </w:rPr>
  </w:style>
  <w:style w:type="paragraph" w:styleId="CommentSubject">
    <w:name w:val="annotation subject"/>
    <w:basedOn w:val="CommentText"/>
    <w:next w:val="CommentText"/>
    <w:link w:val="CommentSubjectChar"/>
    <w:uiPriority w:val="99"/>
    <w:semiHidden/>
    <w:unhideWhenUsed/>
    <w:rsid w:val="004075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Cs/>
      <w:sz w:val="20"/>
      <w:szCs w:val="20"/>
      <w:bdr w:val="none" w:sz="0" w:space="0" w:color="auto"/>
      <w:lang w:val="en-GB"/>
    </w:rPr>
  </w:style>
  <w:style w:type="character" w:customStyle="1" w:styleId="CommentSubjectChar">
    <w:name w:val="Comment Subject Char"/>
    <w:basedOn w:val="CommentTextChar"/>
    <w:link w:val="CommentSubject"/>
    <w:uiPriority w:val="99"/>
    <w:semiHidden/>
    <w:rsid w:val="004075E6"/>
    <w:rPr>
      <w:rFonts w:ascii="Times New Roman" w:eastAsia="Arial Unicode MS" w:hAnsi="Times New Roman" w:cs="Times New Roman"/>
      <w:b/>
      <w:bCs/>
      <w:sz w:val="20"/>
      <w:szCs w:val="20"/>
      <w:bdr w:val="nil"/>
      <w:lang w:val="en-GB"/>
    </w:rPr>
  </w:style>
  <w:style w:type="character" w:styleId="UnresolvedMention">
    <w:name w:val="Unresolved Mention"/>
    <w:basedOn w:val="DefaultParagraphFont"/>
    <w:uiPriority w:val="99"/>
    <w:semiHidden/>
    <w:unhideWhenUsed/>
    <w:rsid w:val="00275855"/>
    <w:rPr>
      <w:color w:val="605E5C"/>
      <w:shd w:val="clear" w:color="auto" w:fill="E1DFDD"/>
    </w:rPr>
  </w:style>
  <w:style w:type="character" w:styleId="FollowedHyperlink">
    <w:name w:val="FollowedHyperlink"/>
    <w:basedOn w:val="DefaultParagraphFont"/>
    <w:uiPriority w:val="99"/>
    <w:semiHidden/>
    <w:unhideWhenUsed/>
    <w:rsid w:val="009A4F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7605">
      <w:bodyDiv w:val="1"/>
      <w:marLeft w:val="0"/>
      <w:marRight w:val="0"/>
      <w:marTop w:val="0"/>
      <w:marBottom w:val="0"/>
      <w:divBdr>
        <w:top w:val="none" w:sz="0" w:space="0" w:color="auto"/>
        <w:left w:val="none" w:sz="0" w:space="0" w:color="auto"/>
        <w:bottom w:val="none" w:sz="0" w:space="0" w:color="auto"/>
        <w:right w:val="none" w:sz="0" w:space="0" w:color="auto"/>
      </w:divBdr>
    </w:div>
    <w:div w:id="425468683">
      <w:bodyDiv w:val="1"/>
      <w:marLeft w:val="0"/>
      <w:marRight w:val="0"/>
      <w:marTop w:val="0"/>
      <w:marBottom w:val="0"/>
      <w:divBdr>
        <w:top w:val="none" w:sz="0" w:space="0" w:color="auto"/>
        <w:left w:val="none" w:sz="0" w:space="0" w:color="auto"/>
        <w:bottom w:val="none" w:sz="0" w:space="0" w:color="auto"/>
        <w:right w:val="none" w:sz="0" w:space="0" w:color="auto"/>
      </w:divBdr>
    </w:div>
    <w:div w:id="691497384">
      <w:bodyDiv w:val="1"/>
      <w:marLeft w:val="0"/>
      <w:marRight w:val="0"/>
      <w:marTop w:val="0"/>
      <w:marBottom w:val="0"/>
      <w:divBdr>
        <w:top w:val="none" w:sz="0" w:space="0" w:color="auto"/>
        <w:left w:val="none" w:sz="0" w:space="0" w:color="auto"/>
        <w:bottom w:val="none" w:sz="0" w:space="0" w:color="auto"/>
        <w:right w:val="none" w:sz="0" w:space="0" w:color="auto"/>
      </w:divBdr>
    </w:div>
    <w:div w:id="801965499">
      <w:bodyDiv w:val="1"/>
      <w:marLeft w:val="0"/>
      <w:marRight w:val="0"/>
      <w:marTop w:val="0"/>
      <w:marBottom w:val="0"/>
      <w:divBdr>
        <w:top w:val="none" w:sz="0" w:space="0" w:color="auto"/>
        <w:left w:val="none" w:sz="0" w:space="0" w:color="auto"/>
        <w:bottom w:val="none" w:sz="0" w:space="0" w:color="auto"/>
        <w:right w:val="none" w:sz="0" w:space="0" w:color="auto"/>
      </w:divBdr>
    </w:div>
    <w:div w:id="806893534">
      <w:bodyDiv w:val="1"/>
      <w:marLeft w:val="0"/>
      <w:marRight w:val="0"/>
      <w:marTop w:val="0"/>
      <w:marBottom w:val="0"/>
      <w:divBdr>
        <w:top w:val="none" w:sz="0" w:space="0" w:color="auto"/>
        <w:left w:val="none" w:sz="0" w:space="0" w:color="auto"/>
        <w:bottom w:val="none" w:sz="0" w:space="0" w:color="auto"/>
        <w:right w:val="none" w:sz="0" w:space="0" w:color="auto"/>
      </w:divBdr>
    </w:div>
    <w:div w:id="973019628">
      <w:bodyDiv w:val="1"/>
      <w:marLeft w:val="0"/>
      <w:marRight w:val="0"/>
      <w:marTop w:val="0"/>
      <w:marBottom w:val="0"/>
      <w:divBdr>
        <w:top w:val="none" w:sz="0" w:space="0" w:color="auto"/>
        <w:left w:val="none" w:sz="0" w:space="0" w:color="auto"/>
        <w:bottom w:val="none" w:sz="0" w:space="0" w:color="auto"/>
        <w:right w:val="none" w:sz="0" w:space="0" w:color="auto"/>
      </w:divBdr>
    </w:div>
    <w:div w:id="1113288108">
      <w:bodyDiv w:val="1"/>
      <w:marLeft w:val="0"/>
      <w:marRight w:val="0"/>
      <w:marTop w:val="0"/>
      <w:marBottom w:val="0"/>
      <w:divBdr>
        <w:top w:val="none" w:sz="0" w:space="0" w:color="auto"/>
        <w:left w:val="none" w:sz="0" w:space="0" w:color="auto"/>
        <w:bottom w:val="none" w:sz="0" w:space="0" w:color="auto"/>
        <w:right w:val="none" w:sz="0" w:space="0" w:color="auto"/>
      </w:divBdr>
    </w:div>
    <w:div w:id="1133213033">
      <w:bodyDiv w:val="1"/>
      <w:marLeft w:val="0"/>
      <w:marRight w:val="0"/>
      <w:marTop w:val="0"/>
      <w:marBottom w:val="0"/>
      <w:divBdr>
        <w:top w:val="none" w:sz="0" w:space="0" w:color="auto"/>
        <w:left w:val="none" w:sz="0" w:space="0" w:color="auto"/>
        <w:bottom w:val="none" w:sz="0" w:space="0" w:color="auto"/>
        <w:right w:val="none" w:sz="0" w:space="0" w:color="auto"/>
      </w:divBdr>
    </w:div>
    <w:div w:id="1333798130">
      <w:bodyDiv w:val="1"/>
      <w:marLeft w:val="0"/>
      <w:marRight w:val="0"/>
      <w:marTop w:val="0"/>
      <w:marBottom w:val="0"/>
      <w:divBdr>
        <w:top w:val="none" w:sz="0" w:space="0" w:color="auto"/>
        <w:left w:val="none" w:sz="0" w:space="0" w:color="auto"/>
        <w:bottom w:val="none" w:sz="0" w:space="0" w:color="auto"/>
        <w:right w:val="none" w:sz="0" w:space="0" w:color="auto"/>
      </w:divBdr>
    </w:div>
    <w:div w:id="1489131634">
      <w:bodyDiv w:val="1"/>
      <w:marLeft w:val="0"/>
      <w:marRight w:val="0"/>
      <w:marTop w:val="0"/>
      <w:marBottom w:val="0"/>
      <w:divBdr>
        <w:top w:val="none" w:sz="0" w:space="0" w:color="auto"/>
        <w:left w:val="none" w:sz="0" w:space="0" w:color="auto"/>
        <w:bottom w:val="none" w:sz="0" w:space="0" w:color="auto"/>
        <w:right w:val="none" w:sz="0" w:space="0" w:color="auto"/>
      </w:divBdr>
    </w:div>
    <w:div w:id="1856382186">
      <w:bodyDiv w:val="1"/>
      <w:marLeft w:val="0"/>
      <w:marRight w:val="0"/>
      <w:marTop w:val="0"/>
      <w:marBottom w:val="0"/>
      <w:divBdr>
        <w:top w:val="none" w:sz="0" w:space="0" w:color="auto"/>
        <w:left w:val="none" w:sz="0" w:space="0" w:color="auto"/>
        <w:bottom w:val="none" w:sz="0" w:space="0" w:color="auto"/>
        <w:right w:val="none" w:sz="0" w:space="0" w:color="auto"/>
      </w:divBdr>
    </w:div>
    <w:div w:id="1899046387">
      <w:bodyDiv w:val="1"/>
      <w:marLeft w:val="0"/>
      <w:marRight w:val="0"/>
      <w:marTop w:val="0"/>
      <w:marBottom w:val="0"/>
      <w:divBdr>
        <w:top w:val="none" w:sz="0" w:space="0" w:color="auto"/>
        <w:left w:val="none" w:sz="0" w:space="0" w:color="auto"/>
        <w:bottom w:val="none" w:sz="0" w:space="0" w:color="auto"/>
        <w:right w:val="none" w:sz="0" w:space="0" w:color="auto"/>
      </w:divBdr>
    </w:div>
    <w:div w:id="1999190946">
      <w:bodyDiv w:val="1"/>
      <w:marLeft w:val="0"/>
      <w:marRight w:val="0"/>
      <w:marTop w:val="0"/>
      <w:marBottom w:val="0"/>
      <w:divBdr>
        <w:top w:val="none" w:sz="0" w:space="0" w:color="auto"/>
        <w:left w:val="none" w:sz="0" w:space="0" w:color="auto"/>
        <w:bottom w:val="none" w:sz="0" w:space="0" w:color="auto"/>
        <w:right w:val="none" w:sz="0" w:space="0" w:color="auto"/>
      </w:divBdr>
    </w:div>
    <w:div w:id="202663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svc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mag.org/news/2019/05/solution-psychology-s-reproducibility-problem-just-failed-its-first-test"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3svcg/" TargetMode="External"/><Relationship Id="rId11" Type="http://schemas.openxmlformats.org/officeDocument/2006/relationships/fontTable" Target="fontTable.xml"/><Relationship Id="rId5" Type="http://schemas.openxmlformats.org/officeDocument/2006/relationships/hyperlink" Target="https://osf.io/nkr9g/" TargetMode="External"/><Relationship Id="rId10" Type="http://schemas.openxmlformats.org/officeDocument/2006/relationships/hyperlink" Target="https://osf.io/u6vtz/" TargetMode="External"/><Relationship Id="rId4" Type="http://schemas.openxmlformats.org/officeDocument/2006/relationships/webSettings" Target="webSettings.xml"/><Relationship Id="rId9" Type="http://schemas.openxmlformats.org/officeDocument/2006/relationships/hyperlink" Target="https://osf.io/nkr9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Ian Hussey</cp:lastModifiedBy>
  <cp:revision>4</cp:revision>
  <dcterms:created xsi:type="dcterms:W3CDTF">2019-05-27T10:46:00Z</dcterms:created>
  <dcterms:modified xsi:type="dcterms:W3CDTF">2020-06-20T18:29:00Z</dcterms:modified>
</cp:coreProperties>
</file>